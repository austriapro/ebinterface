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342D" w14:textId="77777777" w:rsidR="00100A82" w:rsidRPr="0083051F" w:rsidRDefault="00C44A86" w:rsidP="00100A82">
      <w:pPr>
        <w:rPr>
          <w:lang w:val="de-DE"/>
        </w:rPr>
      </w:pPr>
      <w:r w:rsidRPr="0083051F">
        <w:rPr>
          <w:noProof/>
          <w:lang w:val="de-DE" w:eastAsia="de-DE"/>
        </w:rPr>
        <w:drawing>
          <wp:inline distT="0" distB="0" distL="0" distR="0" wp14:anchorId="4D1C228D" wp14:editId="4B66652C">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17B3651D" w14:textId="77777777" w:rsidR="00100A82" w:rsidRPr="0083051F" w:rsidRDefault="00100A82" w:rsidP="00100A82">
      <w:pPr>
        <w:jc w:val="right"/>
        <w:rPr>
          <w:lang w:val="de-DE"/>
        </w:rPr>
      </w:pPr>
    </w:p>
    <w:p w14:paraId="583AB6F1" w14:textId="77777777" w:rsidR="00100A82" w:rsidRPr="0083051F" w:rsidRDefault="00100A82" w:rsidP="00100A82">
      <w:pPr>
        <w:jc w:val="right"/>
        <w:rPr>
          <w:lang w:val="de-DE"/>
        </w:rPr>
      </w:pPr>
    </w:p>
    <w:p w14:paraId="5F89183C" w14:textId="77777777" w:rsidR="00100A82" w:rsidRPr="0083051F" w:rsidRDefault="00100A82" w:rsidP="00100A82">
      <w:pPr>
        <w:jc w:val="right"/>
        <w:rPr>
          <w:lang w:val="de-DE"/>
        </w:rPr>
      </w:pPr>
    </w:p>
    <w:p w14:paraId="2973AA16" w14:textId="77777777" w:rsidR="00100A82" w:rsidRPr="0083051F" w:rsidRDefault="00100A82" w:rsidP="00100A82">
      <w:pPr>
        <w:jc w:val="right"/>
        <w:rPr>
          <w:lang w:val="de-DE"/>
        </w:rPr>
      </w:pPr>
    </w:p>
    <w:p w14:paraId="5550E43C" w14:textId="77777777" w:rsidR="00100A82" w:rsidRPr="0083051F" w:rsidRDefault="00100A82" w:rsidP="00100A82">
      <w:pPr>
        <w:jc w:val="right"/>
        <w:rPr>
          <w:lang w:val="de-DE"/>
        </w:rPr>
      </w:pPr>
    </w:p>
    <w:p w14:paraId="1B50AE43" w14:textId="1E70E3ED"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30781A">
        <w:rPr>
          <w:rFonts w:ascii="Arial" w:hAnsi="Arial"/>
          <w:sz w:val="96"/>
          <w:szCs w:val="96"/>
          <w:lang w:val="de-DE"/>
        </w:rPr>
        <w:t>6</w:t>
      </w:r>
      <w:r w:rsidR="00DA73E2">
        <w:rPr>
          <w:rFonts w:ascii="Arial" w:hAnsi="Arial"/>
          <w:sz w:val="96"/>
          <w:szCs w:val="96"/>
          <w:lang w:val="de-DE"/>
        </w:rPr>
        <w:t>.</w:t>
      </w:r>
      <w:del w:id="0" w:author="Philip Helger" w:date="2022-06-25T13:05:00Z">
        <w:r w:rsidR="0030781A" w:rsidDel="001A06AB">
          <w:rPr>
            <w:rFonts w:ascii="Arial" w:hAnsi="Arial"/>
            <w:sz w:val="96"/>
            <w:szCs w:val="96"/>
            <w:lang w:val="de-DE"/>
          </w:rPr>
          <w:delText>0</w:delText>
        </w:r>
      </w:del>
      <w:ins w:id="1" w:author="Philip Helger" w:date="2022-06-25T13:05:00Z">
        <w:r w:rsidR="001A06AB">
          <w:rPr>
            <w:rFonts w:ascii="Arial" w:hAnsi="Arial"/>
            <w:sz w:val="96"/>
            <w:szCs w:val="96"/>
            <w:lang w:val="de-DE"/>
          </w:rPr>
          <w:t>1</w:t>
        </w:r>
      </w:ins>
    </w:p>
    <w:p w14:paraId="0139F95D"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28202107" w14:textId="77777777" w:rsidR="00100A82" w:rsidRPr="00FA233C" w:rsidRDefault="00100A82" w:rsidP="00615120"/>
    <w:p w14:paraId="739FE4E1" w14:textId="77777777" w:rsidR="00100A82" w:rsidRPr="00FA233C" w:rsidRDefault="00100A82" w:rsidP="00615120"/>
    <w:p w14:paraId="581C8130" w14:textId="77777777" w:rsidR="00100A82" w:rsidRPr="00FA233C" w:rsidRDefault="00100A82"/>
    <w:p w14:paraId="5894F0D1" w14:textId="77777777" w:rsidR="00100A82" w:rsidRPr="00FA233C" w:rsidRDefault="00100A82"/>
    <w:p w14:paraId="64E76EB8" w14:textId="77777777" w:rsidR="00100A82" w:rsidRPr="00FA233C" w:rsidRDefault="00100A82"/>
    <w:p w14:paraId="1D8F7F28" w14:textId="77777777" w:rsidR="00100A82" w:rsidRPr="00FA233C" w:rsidRDefault="00100A82"/>
    <w:p w14:paraId="250DF41B" w14:textId="77777777" w:rsidR="00100A82" w:rsidRPr="00FA233C" w:rsidRDefault="00100A82"/>
    <w:p w14:paraId="235A69BB" w14:textId="77777777" w:rsidR="00100A82" w:rsidRPr="00FA233C" w:rsidRDefault="00100A82"/>
    <w:p w14:paraId="5E96EE11" w14:textId="77777777" w:rsidR="00100A82" w:rsidRPr="00FA233C" w:rsidRDefault="00100A82"/>
    <w:p w14:paraId="5F37F8C9" w14:textId="77777777" w:rsidR="00100A82" w:rsidRPr="00FA233C" w:rsidRDefault="00100A82"/>
    <w:p w14:paraId="01502578" w14:textId="77777777" w:rsidR="00100A82" w:rsidRDefault="00100A82"/>
    <w:p w14:paraId="7ABA1607" w14:textId="77777777" w:rsidR="00615120" w:rsidRDefault="00615120"/>
    <w:p w14:paraId="4FEBF58B" w14:textId="77777777" w:rsidR="00615120" w:rsidRDefault="00615120"/>
    <w:p w14:paraId="2A37A333" w14:textId="77777777" w:rsidR="00615120" w:rsidRDefault="00615120"/>
    <w:p w14:paraId="337C9CDE" w14:textId="77777777" w:rsidR="00615120" w:rsidRDefault="00615120"/>
    <w:p w14:paraId="4E9AB31C" w14:textId="77777777" w:rsidR="00615120" w:rsidRDefault="00615120"/>
    <w:p w14:paraId="1FD6176F" w14:textId="77777777" w:rsidR="00615120" w:rsidRDefault="00615120"/>
    <w:p w14:paraId="734DC421" w14:textId="77777777" w:rsidR="00615120" w:rsidRDefault="00615120"/>
    <w:p w14:paraId="096A18C8" w14:textId="77777777" w:rsidR="00615120" w:rsidRDefault="00615120"/>
    <w:p w14:paraId="46456E9F" w14:textId="77777777" w:rsidR="00615120" w:rsidRPr="00FA233C" w:rsidRDefault="00615120"/>
    <w:p w14:paraId="70B1ABEA" w14:textId="77777777" w:rsidR="00C2013A" w:rsidRPr="00FA233C" w:rsidRDefault="00C2013A"/>
    <w:p w14:paraId="6B1D2E42" w14:textId="77777777" w:rsidR="00C2013A" w:rsidRPr="00FA233C" w:rsidRDefault="00C2013A"/>
    <w:p w14:paraId="59849CBA" w14:textId="77777777" w:rsidR="00100A82" w:rsidRPr="00FA233C" w:rsidRDefault="00100A82"/>
    <w:p w14:paraId="4F7D640F" w14:textId="77777777" w:rsidR="00100A82" w:rsidRPr="00FA233C" w:rsidRDefault="00100A82"/>
    <w:p w14:paraId="488B3F48" w14:textId="77777777" w:rsidR="00100A82" w:rsidRPr="00FA233C" w:rsidRDefault="00100A82"/>
    <w:p w14:paraId="21079B01" w14:textId="77777777" w:rsidR="00100A82" w:rsidRPr="00FA233C" w:rsidRDefault="00100A82"/>
    <w:p w14:paraId="3BD233C7" w14:textId="77777777" w:rsidR="00100A82" w:rsidRPr="00FA233C" w:rsidRDefault="00100A82"/>
    <w:p w14:paraId="0A193EE6" w14:textId="77777777" w:rsidR="00100A82" w:rsidRPr="00FA233C" w:rsidRDefault="00100A82"/>
    <w:p w14:paraId="058EBCB9" w14:textId="77777777" w:rsidR="00A467B6" w:rsidRPr="00FA233C" w:rsidRDefault="00A467B6"/>
    <w:p w14:paraId="4FEABD67" w14:textId="007F2F5B" w:rsidR="00100A82" w:rsidRDefault="00A467B6">
      <w:pPr>
        <w:rPr>
          <w:lang w:val="de-DE"/>
        </w:rPr>
      </w:pPr>
      <w:r w:rsidRPr="0083051F">
        <w:rPr>
          <w:lang w:val="de-DE"/>
        </w:rPr>
        <w:t xml:space="preserve">Veröffentlichungsdatum: </w:t>
      </w:r>
      <w:del w:id="2" w:author="Philip Helger" w:date="2022-06-25T13:05:00Z">
        <w:r w:rsidR="00FA233C" w:rsidDel="001A06AB">
          <w:rPr>
            <w:lang w:val="de-DE"/>
          </w:rPr>
          <w:delText>9</w:delText>
        </w:r>
      </w:del>
      <w:ins w:id="3" w:author="Philip Helger" w:date="2022-06-25T13:05:00Z">
        <w:r w:rsidR="001A06AB">
          <w:rPr>
            <w:lang w:val="de-DE"/>
          </w:rPr>
          <w:t>2</w:t>
        </w:r>
        <w:del w:id="4" w:author="Philip" w:date="2022-06-28T11:16:00Z">
          <w:r w:rsidR="001A06AB" w:rsidDel="00B12D0F">
            <w:rPr>
              <w:lang w:val="de-DE"/>
            </w:rPr>
            <w:delText>5</w:delText>
          </w:r>
        </w:del>
      </w:ins>
      <w:ins w:id="5" w:author="Philip" w:date="2022-06-28T11:16:00Z">
        <w:r w:rsidR="00B12D0F">
          <w:rPr>
            <w:lang w:val="de-DE"/>
          </w:rPr>
          <w:t>8</w:t>
        </w:r>
      </w:ins>
      <w:r w:rsidRPr="0083051F">
        <w:rPr>
          <w:lang w:val="de-DE"/>
        </w:rPr>
        <w:t xml:space="preserve">. </w:t>
      </w:r>
      <w:del w:id="6" w:author="Philip Helger" w:date="2022-06-25T13:05:00Z">
        <w:r w:rsidR="0030781A" w:rsidDel="001A06AB">
          <w:rPr>
            <w:lang w:val="de-DE"/>
          </w:rPr>
          <w:delText>April</w:delText>
        </w:r>
        <w:r w:rsidRPr="0083051F" w:rsidDel="001A06AB">
          <w:rPr>
            <w:lang w:val="de-DE"/>
          </w:rPr>
          <w:delText xml:space="preserve"> </w:delText>
        </w:r>
      </w:del>
      <w:ins w:id="7" w:author="Philip Helger" w:date="2022-06-25T13:05:00Z">
        <w:r w:rsidR="001A06AB">
          <w:rPr>
            <w:lang w:val="de-DE"/>
          </w:rPr>
          <w:t>Juni</w:t>
        </w:r>
        <w:r w:rsidR="001A06AB" w:rsidRPr="0083051F">
          <w:rPr>
            <w:lang w:val="de-DE"/>
          </w:rPr>
          <w:t xml:space="preserve"> </w:t>
        </w:r>
      </w:ins>
      <w:del w:id="8" w:author="Philip Helger" w:date="2022-06-25T13:05:00Z">
        <w:r w:rsidRPr="0083051F" w:rsidDel="001A06AB">
          <w:rPr>
            <w:lang w:val="de-DE"/>
          </w:rPr>
          <w:delText>20</w:delText>
        </w:r>
        <w:r w:rsidR="00C7095B" w:rsidDel="001A06AB">
          <w:rPr>
            <w:lang w:val="de-DE"/>
          </w:rPr>
          <w:delText>20</w:delText>
        </w:r>
      </w:del>
      <w:ins w:id="9" w:author="Philip Helger" w:date="2022-06-25T13:05:00Z">
        <w:r w:rsidR="001A06AB" w:rsidRPr="0083051F">
          <w:rPr>
            <w:lang w:val="de-DE"/>
          </w:rPr>
          <w:t>20</w:t>
        </w:r>
        <w:r w:rsidR="001A06AB">
          <w:rPr>
            <w:lang w:val="de-DE"/>
          </w:rPr>
          <w:t>22</w:t>
        </w:r>
      </w:ins>
    </w:p>
    <w:p w14:paraId="7B70FB18" w14:textId="77777777" w:rsidR="00100A82" w:rsidRPr="0083051F" w:rsidRDefault="00C7095B">
      <w:pPr>
        <w:rPr>
          <w:lang w:val="de-DE"/>
        </w:rPr>
      </w:pPr>
      <w:r>
        <w:rPr>
          <w:noProof/>
          <w:lang w:val="de-DE" w:eastAsia="de-DE"/>
        </w:rPr>
        <w:drawing>
          <wp:inline distT="0" distB="0" distL="0" distR="0" wp14:anchorId="32441CAE" wp14:editId="7A0D14ED">
            <wp:extent cx="2032000" cy="295317"/>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92" cy="334687"/>
                    </a:xfrm>
                    <a:prstGeom prst="rect">
                      <a:avLst/>
                    </a:prstGeom>
                    <a:noFill/>
                  </pic:spPr>
                </pic:pic>
              </a:graphicData>
            </a:graphic>
          </wp:inline>
        </w:drawing>
      </w:r>
      <w:r w:rsidR="00100A82" w:rsidRPr="0083051F">
        <w:rPr>
          <w:lang w:val="de-DE"/>
        </w:rPr>
        <w:t xml:space="preserve">                                                                           </w:t>
      </w:r>
      <w:r w:rsidR="00C44A86" w:rsidRPr="0083051F">
        <w:rPr>
          <w:noProof/>
          <w:lang w:val="de-DE" w:eastAsia="de-DE"/>
        </w:rPr>
        <w:drawing>
          <wp:inline distT="0" distB="0" distL="0" distR="0" wp14:anchorId="62E8C081" wp14:editId="162E112C">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385DD064"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02104BCC" w14:textId="77777777" w:rsidR="00100A82" w:rsidRPr="0030781A" w:rsidRDefault="00100A82" w:rsidP="00FA233C">
      <w:pPr>
        <w:pStyle w:val="berschrift1"/>
        <w:numPr>
          <w:ilvl w:val="0"/>
          <w:numId w:val="0"/>
        </w:numPr>
        <w:ind w:left="432" w:hanging="432"/>
        <w:rPr>
          <w:lang w:val="de-DE"/>
        </w:rPr>
      </w:pPr>
      <w:bookmarkStart w:id="10" w:name="_Toc107057786"/>
      <w:r w:rsidRPr="0030781A">
        <w:rPr>
          <w:lang w:val="de-DE"/>
        </w:rPr>
        <w:lastRenderedPageBreak/>
        <w:t>Inhaltsverzeich</w:t>
      </w:r>
      <w:r w:rsidR="00C85731" w:rsidRPr="0030781A">
        <w:rPr>
          <w:lang w:val="de-DE"/>
        </w:rPr>
        <w:t>n</w:t>
      </w:r>
      <w:r w:rsidRPr="0030781A">
        <w:rPr>
          <w:lang w:val="de-DE"/>
        </w:rPr>
        <w:t>is</w:t>
      </w:r>
      <w:bookmarkEnd w:id="10"/>
    </w:p>
    <w:p w14:paraId="46387ED1" w14:textId="77777777" w:rsidR="00215FA6" w:rsidRPr="0083051F" w:rsidRDefault="00215FA6">
      <w:pPr>
        <w:rPr>
          <w:rFonts w:ascii="Arial" w:hAnsi="Arial" w:cs="Arial"/>
          <w:sz w:val="32"/>
          <w:szCs w:val="32"/>
          <w:lang w:val="de-DE"/>
        </w:rPr>
      </w:pPr>
    </w:p>
    <w:p w14:paraId="5CFCDE09" w14:textId="701F554B" w:rsidR="007168E8" w:rsidRDefault="000E0F9D">
      <w:pPr>
        <w:pStyle w:val="Verzeichnis1"/>
        <w:tabs>
          <w:tab w:val="right" w:leader="dot" w:pos="9062"/>
        </w:tabs>
        <w:rPr>
          <w:ins w:id="11" w:author="Philip Helger" w:date="2022-06-25T13:56:00Z"/>
          <w:rFonts w:asciiTheme="minorHAnsi" w:eastAsiaTheme="minorEastAsia" w:hAnsiTheme="minorHAnsi" w:cstheme="minorBidi"/>
          <w:noProof/>
          <w:sz w:val="22"/>
          <w:szCs w:val="22"/>
          <w:lang w:val="de-DE" w:eastAsia="de-DE"/>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ins w:id="12" w:author="Philip Helger" w:date="2022-06-25T13:56:00Z">
        <w:r w:rsidR="007168E8" w:rsidRPr="00A42EA3">
          <w:rPr>
            <w:rStyle w:val="Hyperlink"/>
            <w:noProof/>
          </w:rPr>
          <w:fldChar w:fldCharType="begin"/>
        </w:r>
        <w:r w:rsidR="007168E8" w:rsidRPr="00A42EA3">
          <w:rPr>
            <w:rStyle w:val="Hyperlink"/>
            <w:noProof/>
          </w:rPr>
          <w:instrText xml:space="preserve"> </w:instrText>
        </w:r>
        <w:r w:rsidR="007168E8">
          <w:rPr>
            <w:noProof/>
          </w:rPr>
          <w:instrText>HYPERLINK \l "_Toc107057786"</w:instrText>
        </w:r>
        <w:r w:rsidR="007168E8" w:rsidRPr="00A42EA3">
          <w:rPr>
            <w:rStyle w:val="Hyperlink"/>
            <w:noProof/>
          </w:rPr>
          <w:instrText xml:space="preserve"> </w:instrText>
        </w:r>
      </w:ins>
      <w:r w:rsidR="007168E8" w:rsidRPr="00A42EA3">
        <w:rPr>
          <w:rStyle w:val="Hyperlink"/>
          <w:noProof/>
        </w:rPr>
      </w:r>
      <w:ins w:id="13" w:author="Philip Helger" w:date="2022-06-25T13:56:00Z">
        <w:r w:rsidR="007168E8" w:rsidRPr="00A42EA3">
          <w:rPr>
            <w:rStyle w:val="Hyperlink"/>
            <w:noProof/>
          </w:rPr>
          <w:fldChar w:fldCharType="separate"/>
        </w:r>
        <w:r w:rsidR="007168E8" w:rsidRPr="00A42EA3">
          <w:rPr>
            <w:rStyle w:val="Hyperlink"/>
            <w:noProof/>
            <w:lang w:val="de-DE"/>
          </w:rPr>
          <w:t>Inhaltsverzeichnis</w:t>
        </w:r>
        <w:r w:rsidR="007168E8">
          <w:rPr>
            <w:noProof/>
            <w:webHidden/>
          </w:rPr>
          <w:tab/>
        </w:r>
        <w:r w:rsidR="007168E8">
          <w:rPr>
            <w:noProof/>
            <w:webHidden/>
          </w:rPr>
          <w:fldChar w:fldCharType="begin"/>
        </w:r>
        <w:r w:rsidR="007168E8">
          <w:rPr>
            <w:noProof/>
            <w:webHidden/>
          </w:rPr>
          <w:instrText xml:space="preserve"> PAGEREF _Toc107057786 \h </w:instrText>
        </w:r>
      </w:ins>
      <w:r w:rsidR="007168E8">
        <w:rPr>
          <w:noProof/>
          <w:webHidden/>
        </w:rPr>
      </w:r>
      <w:r w:rsidR="007168E8">
        <w:rPr>
          <w:noProof/>
          <w:webHidden/>
        </w:rPr>
        <w:fldChar w:fldCharType="separate"/>
      </w:r>
      <w:ins w:id="14" w:author="Philip Helger" w:date="2022-06-25T13:56:00Z">
        <w:r w:rsidR="007168E8">
          <w:rPr>
            <w:noProof/>
            <w:webHidden/>
          </w:rPr>
          <w:t>2</w:t>
        </w:r>
        <w:r w:rsidR="007168E8">
          <w:rPr>
            <w:noProof/>
            <w:webHidden/>
          </w:rPr>
          <w:fldChar w:fldCharType="end"/>
        </w:r>
        <w:r w:rsidR="007168E8" w:rsidRPr="00A42EA3">
          <w:rPr>
            <w:rStyle w:val="Hyperlink"/>
            <w:noProof/>
          </w:rPr>
          <w:fldChar w:fldCharType="end"/>
        </w:r>
      </w:ins>
    </w:p>
    <w:p w14:paraId="6BDEDCC7" w14:textId="0F63E8DE" w:rsidR="007168E8" w:rsidRDefault="007168E8">
      <w:pPr>
        <w:pStyle w:val="Verzeichnis1"/>
        <w:tabs>
          <w:tab w:val="left" w:pos="480"/>
          <w:tab w:val="right" w:leader="dot" w:pos="9062"/>
        </w:tabs>
        <w:rPr>
          <w:ins w:id="15" w:author="Philip Helger" w:date="2022-06-25T13:56:00Z"/>
          <w:rFonts w:asciiTheme="minorHAnsi" w:eastAsiaTheme="minorEastAsia" w:hAnsiTheme="minorHAnsi" w:cstheme="minorBidi"/>
          <w:noProof/>
          <w:sz w:val="22"/>
          <w:szCs w:val="22"/>
          <w:lang w:val="de-DE" w:eastAsia="de-DE"/>
        </w:rPr>
      </w:pPr>
      <w:ins w:id="1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"_Toc107057787"</w:instrText>
        </w:r>
        <w:r w:rsidRPr="00A42EA3">
          <w:rPr>
            <w:rStyle w:val="Hyperlink"/>
            <w:noProof/>
          </w:rPr>
          <w:instrText xml:space="preserve"> </w:instrText>
        </w:r>
      </w:ins>
      <w:r w:rsidRPr="00A42EA3">
        <w:rPr>
          <w:rStyle w:val="Hyperlink"/>
          <w:noProof/>
        </w:rPr>
      </w:r>
      <w:ins w:id="17" w:author="Philip Helger" w:date="2022-06-25T13:56:00Z">
        <w:r w:rsidRPr="00A42EA3">
          <w:rPr>
            <w:rStyle w:val="Hyperlink"/>
            <w:noProof/>
          </w:rPr>
          <w:fldChar w:fldCharType="separate"/>
        </w:r>
        <w:r w:rsidRPr="00A42EA3">
          <w:rPr>
            <w:rStyle w:val="Hyperlink"/>
            <w:noProof/>
            <w:lang w:val="de-DE"/>
          </w:rPr>
          <w:t>1</w:t>
        </w:r>
        <w:r>
          <w:rPr>
            <w:rFonts w:asciiTheme="minorHAnsi" w:eastAsiaTheme="minorEastAsia" w:hAnsiTheme="minorHAnsi" w:cstheme="minorBidi"/>
            <w:noProof/>
            <w:sz w:val="22"/>
            <w:szCs w:val="22"/>
            <w:lang w:val="de-DE" w:eastAsia="de-DE"/>
          </w:rPr>
          <w:tab/>
        </w:r>
        <w:r w:rsidRPr="00A42EA3">
          <w:rPr>
            <w:rStyle w:val="Hyperlink"/>
            <w:noProof/>
            <w:lang w:val="de-DE"/>
          </w:rPr>
          <w:t>Einleitung</w:t>
        </w:r>
        <w:r>
          <w:rPr>
            <w:noProof/>
            <w:webHidden/>
          </w:rPr>
          <w:tab/>
        </w:r>
        <w:r>
          <w:rPr>
            <w:noProof/>
            <w:webHidden/>
          </w:rPr>
          <w:fldChar w:fldCharType="begin"/>
        </w:r>
        <w:r>
          <w:rPr>
            <w:noProof/>
            <w:webHidden/>
          </w:rPr>
          <w:instrText xml:space="preserve"> PAGEREF _Toc107057787 \h </w:instrText>
        </w:r>
      </w:ins>
      <w:r>
        <w:rPr>
          <w:noProof/>
          <w:webHidden/>
        </w:rPr>
      </w:r>
      <w:r>
        <w:rPr>
          <w:noProof/>
          <w:webHidden/>
        </w:rPr>
        <w:fldChar w:fldCharType="separate"/>
      </w:r>
      <w:ins w:id="18" w:author="Philip Helger" w:date="2022-06-25T13:56:00Z">
        <w:r>
          <w:rPr>
            <w:noProof/>
            <w:webHidden/>
          </w:rPr>
          <w:t>4</w:t>
        </w:r>
        <w:r>
          <w:rPr>
            <w:noProof/>
            <w:webHidden/>
          </w:rPr>
          <w:fldChar w:fldCharType="end"/>
        </w:r>
        <w:r w:rsidRPr="00A42EA3">
          <w:rPr>
            <w:rStyle w:val="Hyperlink"/>
            <w:noProof/>
          </w:rPr>
          <w:fldChar w:fldCharType="end"/>
        </w:r>
      </w:ins>
    </w:p>
    <w:p w14:paraId="5FC8B281" w14:textId="013C9646" w:rsidR="007168E8" w:rsidRDefault="007168E8">
      <w:pPr>
        <w:pStyle w:val="Verzeichnis2"/>
        <w:tabs>
          <w:tab w:val="left" w:pos="880"/>
          <w:tab w:val="right" w:leader="dot" w:pos="9062"/>
        </w:tabs>
        <w:rPr>
          <w:ins w:id="19" w:author="Philip Helger" w:date="2022-06-25T13:56:00Z"/>
          <w:rFonts w:asciiTheme="minorHAnsi" w:eastAsiaTheme="minorEastAsia" w:hAnsiTheme="minorHAnsi" w:cstheme="minorBidi"/>
          <w:noProof/>
          <w:sz w:val="22"/>
          <w:szCs w:val="22"/>
          <w:lang w:val="de-DE" w:eastAsia="de-DE"/>
        </w:rPr>
      </w:pPr>
      <w:ins w:id="20"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"_Toc107057788"</w:instrText>
        </w:r>
        <w:r w:rsidRPr="00A42EA3">
          <w:rPr>
            <w:rStyle w:val="Hyperlink"/>
            <w:noProof/>
          </w:rPr>
          <w:instrText xml:space="preserve"> </w:instrText>
        </w:r>
      </w:ins>
      <w:r w:rsidRPr="00A42EA3">
        <w:rPr>
          <w:rStyle w:val="Hyperlink"/>
          <w:noProof/>
        </w:rPr>
      </w:r>
      <w:ins w:id="21" w:author="Philip Helger" w:date="2022-06-25T13:56:00Z">
        <w:r w:rsidRPr="00A42EA3">
          <w:rPr>
            <w:rStyle w:val="Hyperlink"/>
            <w:noProof/>
          </w:rPr>
          <w:fldChar w:fldCharType="separate"/>
        </w:r>
        <w:r w:rsidRPr="00A42EA3">
          <w:rPr>
            <w:rStyle w:val="Hyperlink"/>
            <w:noProof/>
            <w:lang w:val="de-DE"/>
          </w:rPr>
          <w:t>1.1</w:t>
        </w:r>
        <w:r>
          <w:rPr>
            <w:rFonts w:asciiTheme="minorHAnsi" w:eastAsiaTheme="minorEastAsia" w:hAnsiTheme="minorHAnsi" w:cstheme="minorBidi"/>
            <w:noProof/>
            <w:sz w:val="22"/>
            <w:szCs w:val="22"/>
            <w:lang w:val="de-DE" w:eastAsia="de-DE"/>
          </w:rPr>
          <w:tab/>
        </w:r>
        <w:r w:rsidRPr="00A42EA3">
          <w:rPr>
            <w:rStyle w:val="Hyperlink"/>
            <w:noProof/>
            <w:lang w:val="de-DE"/>
          </w:rPr>
          <w:t>Gegenstand</w:t>
        </w:r>
        <w:r>
          <w:rPr>
            <w:noProof/>
            <w:webHidden/>
          </w:rPr>
          <w:tab/>
        </w:r>
        <w:r>
          <w:rPr>
            <w:noProof/>
            <w:webHidden/>
          </w:rPr>
          <w:fldChar w:fldCharType="begin"/>
        </w:r>
        <w:r>
          <w:rPr>
            <w:noProof/>
            <w:webHidden/>
          </w:rPr>
          <w:instrText xml:space="preserve"> PAGEREF _Toc107057788 \h </w:instrText>
        </w:r>
      </w:ins>
      <w:r>
        <w:rPr>
          <w:noProof/>
          <w:webHidden/>
        </w:rPr>
      </w:r>
      <w:r>
        <w:rPr>
          <w:noProof/>
          <w:webHidden/>
        </w:rPr>
        <w:fldChar w:fldCharType="separate"/>
      </w:r>
      <w:ins w:id="22" w:author="Philip Helger" w:date="2022-06-25T13:56:00Z">
        <w:r>
          <w:rPr>
            <w:noProof/>
            <w:webHidden/>
          </w:rPr>
          <w:t>4</w:t>
        </w:r>
        <w:r>
          <w:rPr>
            <w:noProof/>
            <w:webHidden/>
          </w:rPr>
          <w:fldChar w:fldCharType="end"/>
        </w:r>
        <w:r w:rsidRPr="00A42EA3">
          <w:rPr>
            <w:rStyle w:val="Hyperlink"/>
            <w:noProof/>
          </w:rPr>
          <w:fldChar w:fldCharType="end"/>
        </w:r>
      </w:ins>
    </w:p>
    <w:p w14:paraId="3174F494" w14:textId="1B499E21" w:rsidR="007168E8" w:rsidRDefault="007168E8">
      <w:pPr>
        <w:pStyle w:val="Verzeichnis2"/>
        <w:tabs>
          <w:tab w:val="left" w:pos="880"/>
          <w:tab w:val="right" w:leader="dot" w:pos="9062"/>
        </w:tabs>
        <w:rPr>
          <w:ins w:id="23" w:author="Philip Helger" w:date="2022-06-25T13:56:00Z"/>
          <w:rFonts w:asciiTheme="minorHAnsi" w:eastAsiaTheme="minorEastAsia" w:hAnsiTheme="minorHAnsi" w:cstheme="minorBidi"/>
          <w:noProof/>
          <w:sz w:val="22"/>
          <w:szCs w:val="22"/>
          <w:lang w:val="de-DE" w:eastAsia="de-DE"/>
        </w:rPr>
      </w:pPr>
      <w:ins w:id="24"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"_Toc107057789"</w:instrText>
        </w:r>
        <w:r w:rsidRPr="00A42EA3">
          <w:rPr>
            <w:rStyle w:val="Hyperlink"/>
            <w:noProof/>
          </w:rPr>
          <w:instrText xml:space="preserve"> </w:instrText>
        </w:r>
      </w:ins>
      <w:r w:rsidRPr="00A42EA3">
        <w:rPr>
          <w:rStyle w:val="Hyperlink"/>
          <w:noProof/>
        </w:rPr>
      </w:r>
      <w:ins w:id="25" w:author="Philip Helger" w:date="2022-06-25T13:56:00Z">
        <w:r w:rsidRPr="00A42EA3">
          <w:rPr>
            <w:rStyle w:val="Hyperlink"/>
            <w:noProof/>
          </w:rPr>
          <w:fldChar w:fldCharType="separate"/>
        </w:r>
        <w:r w:rsidRPr="00A42EA3">
          <w:rPr>
            <w:rStyle w:val="Hyperlink"/>
            <w:noProof/>
            <w:lang w:val="de-DE"/>
          </w:rPr>
          <w:t>1.2</w:t>
        </w:r>
        <w:r>
          <w:rPr>
            <w:rFonts w:asciiTheme="minorHAnsi" w:eastAsiaTheme="minorEastAsia" w:hAnsiTheme="minorHAnsi" w:cstheme="minorBidi"/>
            <w:noProof/>
            <w:sz w:val="22"/>
            <w:szCs w:val="22"/>
            <w:lang w:val="de-DE" w:eastAsia="de-DE"/>
          </w:rPr>
          <w:tab/>
        </w:r>
        <w:r w:rsidRPr="00A42EA3">
          <w:rPr>
            <w:rStyle w:val="Hyperlink"/>
            <w:noProof/>
            <w:lang w:val="de-DE"/>
          </w:rPr>
          <w:t>Referenzierte XML-Standards und Spezifikationen</w:t>
        </w:r>
        <w:r>
          <w:rPr>
            <w:noProof/>
            <w:webHidden/>
          </w:rPr>
          <w:tab/>
        </w:r>
        <w:r>
          <w:rPr>
            <w:noProof/>
            <w:webHidden/>
          </w:rPr>
          <w:fldChar w:fldCharType="begin"/>
        </w:r>
        <w:r>
          <w:rPr>
            <w:noProof/>
            <w:webHidden/>
          </w:rPr>
          <w:instrText xml:space="preserve"> PAGEREF _Toc107057789 \h </w:instrText>
        </w:r>
      </w:ins>
      <w:r>
        <w:rPr>
          <w:noProof/>
          <w:webHidden/>
        </w:rPr>
      </w:r>
      <w:r>
        <w:rPr>
          <w:noProof/>
          <w:webHidden/>
        </w:rPr>
        <w:fldChar w:fldCharType="separate"/>
      </w:r>
      <w:ins w:id="26" w:author="Philip Helger" w:date="2022-06-25T13:56:00Z">
        <w:r>
          <w:rPr>
            <w:noProof/>
            <w:webHidden/>
          </w:rPr>
          <w:t>4</w:t>
        </w:r>
        <w:r>
          <w:rPr>
            <w:noProof/>
            <w:webHidden/>
          </w:rPr>
          <w:fldChar w:fldCharType="end"/>
        </w:r>
        <w:r w:rsidRPr="00A42EA3">
          <w:rPr>
            <w:rStyle w:val="Hyperlink"/>
            <w:noProof/>
          </w:rPr>
          <w:fldChar w:fldCharType="end"/>
        </w:r>
      </w:ins>
    </w:p>
    <w:p w14:paraId="6ED792F3" w14:textId="70C58D48" w:rsidR="007168E8" w:rsidRDefault="007168E8">
      <w:pPr>
        <w:pStyle w:val="Verzeichnis1"/>
        <w:tabs>
          <w:tab w:val="left" w:pos="480"/>
          <w:tab w:val="right" w:leader="dot" w:pos="9062"/>
        </w:tabs>
        <w:rPr>
          <w:ins w:id="27" w:author="Philip Helger" w:date="2022-06-25T13:56:00Z"/>
          <w:rFonts w:asciiTheme="minorHAnsi" w:eastAsiaTheme="minorEastAsia" w:hAnsiTheme="minorHAnsi" w:cstheme="minorBidi"/>
          <w:noProof/>
          <w:sz w:val="22"/>
          <w:szCs w:val="22"/>
          <w:lang w:val="de-DE" w:eastAsia="de-DE"/>
        </w:rPr>
      </w:pPr>
      <w:ins w:id="2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"_Toc107057790"</w:instrText>
        </w:r>
        <w:r w:rsidRPr="00A42EA3">
          <w:rPr>
            <w:rStyle w:val="Hyperlink"/>
            <w:noProof/>
          </w:rPr>
          <w:instrText xml:space="preserve"> </w:instrText>
        </w:r>
      </w:ins>
      <w:r w:rsidRPr="00A42EA3">
        <w:rPr>
          <w:rStyle w:val="Hyperlink"/>
          <w:noProof/>
        </w:rPr>
      </w:r>
      <w:ins w:id="29" w:author="Philip Helger" w:date="2022-06-25T13:56:00Z">
        <w:r w:rsidRPr="00A42EA3">
          <w:rPr>
            <w:rStyle w:val="Hyperlink"/>
            <w:noProof/>
          </w:rPr>
          <w:fldChar w:fldCharType="separate"/>
        </w:r>
        <w:r w:rsidRPr="00A42EA3">
          <w:rPr>
            <w:rStyle w:val="Hyperlink"/>
            <w:noProof/>
            <w:lang w:val="de-DE"/>
          </w:rPr>
          <w:t>2</w:t>
        </w:r>
        <w:r>
          <w:rPr>
            <w:rFonts w:asciiTheme="minorHAnsi" w:eastAsiaTheme="minorEastAsia" w:hAnsiTheme="minorHAnsi" w:cstheme="minorBidi"/>
            <w:noProof/>
            <w:sz w:val="22"/>
            <w:szCs w:val="22"/>
            <w:lang w:val="de-DE" w:eastAsia="de-DE"/>
          </w:rPr>
          <w:tab/>
        </w:r>
        <w:r w:rsidRPr="00A42EA3">
          <w:rPr>
            <w:rStyle w:val="Hyperlink"/>
            <w:noProof/>
            <w:lang w:val="de-DE"/>
          </w:rPr>
          <w:t>Schema Grundlagen</w:t>
        </w:r>
        <w:r>
          <w:rPr>
            <w:noProof/>
            <w:webHidden/>
          </w:rPr>
          <w:tab/>
        </w:r>
        <w:r>
          <w:rPr>
            <w:noProof/>
            <w:webHidden/>
          </w:rPr>
          <w:fldChar w:fldCharType="begin"/>
        </w:r>
        <w:r>
          <w:rPr>
            <w:noProof/>
            <w:webHidden/>
          </w:rPr>
          <w:instrText xml:space="preserve"> PAGEREF _Toc107057790 \h </w:instrText>
        </w:r>
      </w:ins>
      <w:r>
        <w:rPr>
          <w:noProof/>
          <w:webHidden/>
        </w:rPr>
      </w:r>
      <w:r>
        <w:rPr>
          <w:noProof/>
          <w:webHidden/>
        </w:rPr>
        <w:fldChar w:fldCharType="separate"/>
      </w:r>
      <w:ins w:id="30" w:author="Philip Helger" w:date="2022-06-25T13:56:00Z">
        <w:r>
          <w:rPr>
            <w:noProof/>
            <w:webHidden/>
          </w:rPr>
          <w:t>5</w:t>
        </w:r>
        <w:r>
          <w:rPr>
            <w:noProof/>
            <w:webHidden/>
          </w:rPr>
          <w:fldChar w:fldCharType="end"/>
        </w:r>
        <w:r w:rsidRPr="00A42EA3">
          <w:rPr>
            <w:rStyle w:val="Hyperlink"/>
            <w:noProof/>
          </w:rPr>
          <w:fldChar w:fldCharType="end"/>
        </w:r>
      </w:ins>
    </w:p>
    <w:p w14:paraId="5F2D7587" w14:textId="7A71DFB4" w:rsidR="007168E8" w:rsidRDefault="007168E8">
      <w:pPr>
        <w:pStyle w:val="Verzeichnis1"/>
        <w:tabs>
          <w:tab w:val="left" w:pos="480"/>
          <w:tab w:val="right" w:leader="dot" w:pos="9062"/>
        </w:tabs>
        <w:rPr>
          <w:ins w:id="31" w:author="Philip Helger" w:date="2022-06-25T13:56:00Z"/>
          <w:rFonts w:asciiTheme="minorHAnsi" w:eastAsiaTheme="minorEastAsia" w:hAnsiTheme="minorHAnsi" w:cstheme="minorBidi"/>
          <w:noProof/>
          <w:sz w:val="22"/>
          <w:szCs w:val="22"/>
          <w:lang w:val="de-DE" w:eastAsia="de-DE"/>
        </w:rPr>
      </w:pPr>
      <w:ins w:id="3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"_Toc107057791"</w:instrText>
        </w:r>
        <w:r w:rsidRPr="00A42EA3">
          <w:rPr>
            <w:rStyle w:val="Hyperlink"/>
            <w:noProof/>
          </w:rPr>
          <w:instrText xml:space="preserve"> </w:instrText>
        </w:r>
      </w:ins>
      <w:r w:rsidRPr="00A42EA3">
        <w:rPr>
          <w:rStyle w:val="Hyperlink"/>
          <w:noProof/>
        </w:rPr>
      </w:r>
      <w:ins w:id="33" w:author="Philip Helger" w:date="2022-06-25T13:56:00Z">
        <w:r w:rsidRPr="00A42EA3">
          <w:rPr>
            <w:rStyle w:val="Hyperlink"/>
            <w:noProof/>
          </w:rPr>
          <w:fldChar w:fldCharType="separate"/>
        </w:r>
        <w:r w:rsidRPr="00A42EA3">
          <w:rPr>
            <w:rStyle w:val="Hyperlink"/>
            <w:noProof/>
            <w:lang w:val="de-DE"/>
          </w:rPr>
          <w:t>3</w:t>
        </w:r>
        <w:r>
          <w:rPr>
            <w:rFonts w:asciiTheme="minorHAnsi" w:eastAsiaTheme="minorEastAsia" w:hAnsiTheme="minorHAnsi" w:cstheme="minorBidi"/>
            <w:noProof/>
            <w:sz w:val="22"/>
            <w:szCs w:val="22"/>
            <w:lang w:val="de-DE" w:eastAsia="de-DE"/>
          </w:rPr>
          <w:tab/>
        </w:r>
        <w:r w:rsidRPr="00A42EA3">
          <w:rPr>
            <w:rStyle w:val="Hyperlink"/>
            <w:noProof/>
            <w:lang w:val="de-DE"/>
          </w:rPr>
          <w:t>Anwendungshinweise</w:t>
        </w:r>
        <w:r>
          <w:rPr>
            <w:noProof/>
            <w:webHidden/>
          </w:rPr>
          <w:tab/>
        </w:r>
        <w:r>
          <w:rPr>
            <w:noProof/>
            <w:webHidden/>
          </w:rPr>
          <w:fldChar w:fldCharType="begin"/>
        </w:r>
        <w:r>
          <w:rPr>
            <w:noProof/>
            <w:webHidden/>
          </w:rPr>
          <w:instrText xml:space="preserve"> PAGEREF _Toc107057791 \h </w:instrText>
        </w:r>
      </w:ins>
      <w:r>
        <w:rPr>
          <w:noProof/>
          <w:webHidden/>
        </w:rPr>
      </w:r>
      <w:r>
        <w:rPr>
          <w:noProof/>
          <w:webHidden/>
        </w:rPr>
        <w:fldChar w:fldCharType="separate"/>
      </w:r>
      <w:ins w:id="34" w:author="Philip Helger" w:date="2022-06-25T13:56:00Z">
        <w:r>
          <w:rPr>
            <w:noProof/>
            <w:webHidden/>
          </w:rPr>
          <w:t>7</w:t>
        </w:r>
        <w:r>
          <w:rPr>
            <w:noProof/>
            <w:webHidden/>
          </w:rPr>
          <w:fldChar w:fldCharType="end"/>
        </w:r>
        <w:r w:rsidRPr="00A42EA3">
          <w:rPr>
            <w:rStyle w:val="Hyperlink"/>
            <w:noProof/>
          </w:rPr>
          <w:fldChar w:fldCharType="end"/>
        </w:r>
      </w:ins>
    </w:p>
    <w:p w14:paraId="6E02A29E" w14:textId="3B97B547" w:rsidR="007168E8" w:rsidRDefault="007168E8">
      <w:pPr>
        <w:pStyle w:val="Verzeichnis2"/>
        <w:tabs>
          <w:tab w:val="left" w:pos="880"/>
          <w:tab w:val="right" w:leader="dot" w:pos="9062"/>
        </w:tabs>
        <w:rPr>
          <w:ins w:id="35" w:author="Philip Helger" w:date="2022-06-25T13:56:00Z"/>
          <w:rFonts w:asciiTheme="minorHAnsi" w:eastAsiaTheme="minorEastAsia" w:hAnsiTheme="minorHAnsi" w:cstheme="minorBidi"/>
          <w:noProof/>
          <w:sz w:val="22"/>
          <w:szCs w:val="22"/>
          <w:lang w:val="de-DE" w:eastAsia="de-DE"/>
        </w:rPr>
      </w:pPr>
      <w:ins w:id="3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"_Toc107057792"</w:instrText>
        </w:r>
        <w:r w:rsidRPr="00A42EA3">
          <w:rPr>
            <w:rStyle w:val="Hyperlink"/>
            <w:noProof/>
          </w:rPr>
          <w:instrText xml:space="preserve"> </w:instrText>
        </w:r>
      </w:ins>
      <w:r w:rsidRPr="00A42EA3">
        <w:rPr>
          <w:rStyle w:val="Hyperlink"/>
          <w:noProof/>
        </w:rPr>
      </w:r>
      <w:ins w:id="37" w:author="Philip Helger" w:date="2022-06-25T13:56:00Z">
        <w:r w:rsidRPr="00A42EA3">
          <w:rPr>
            <w:rStyle w:val="Hyperlink"/>
            <w:noProof/>
          </w:rPr>
          <w:fldChar w:fldCharType="separate"/>
        </w:r>
        <w:r w:rsidRPr="00A42EA3">
          <w:rPr>
            <w:rStyle w:val="Hyperlink"/>
            <w:noProof/>
            <w:lang w:val="de-DE"/>
          </w:rPr>
          <w:t>3.1</w:t>
        </w:r>
        <w:r>
          <w:rPr>
            <w:rFonts w:asciiTheme="minorHAnsi" w:eastAsiaTheme="minorEastAsia" w:hAnsiTheme="minorHAnsi" w:cstheme="minorBidi"/>
            <w:noProof/>
            <w:sz w:val="22"/>
            <w:szCs w:val="22"/>
            <w:lang w:val="de-DE" w:eastAsia="de-DE"/>
          </w:rPr>
          <w:tab/>
        </w:r>
        <w:r w:rsidRPr="00A42EA3">
          <w:rPr>
            <w:rStyle w:val="Hyperlink"/>
            <w:noProof/>
            <w:lang w:val="de-DE"/>
          </w:rPr>
          <w:t>Abbildung von Factoring</w:t>
        </w:r>
        <w:r>
          <w:rPr>
            <w:noProof/>
            <w:webHidden/>
          </w:rPr>
          <w:tab/>
        </w:r>
        <w:r>
          <w:rPr>
            <w:noProof/>
            <w:webHidden/>
          </w:rPr>
          <w:fldChar w:fldCharType="begin"/>
        </w:r>
        <w:r>
          <w:rPr>
            <w:noProof/>
            <w:webHidden/>
          </w:rPr>
          <w:instrText xml:space="preserve"> PAGEREF _Toc107057792 \h </w:instrText>
        </w:r>
      </w:ins>
      <w:r>
        <w:rPr>
          <w:noProof/>
          <w:webHidden/>
        </w:rPr>
      </w:r>
      <w:r>
        <w:rPr>
          <w:noProof/>
          <w:webHidden/>
        </w:rPr>
        <w:fldChar w:fldCharType="separate"/>
      </w:r>
      <w:ins w:id="38" w:author="Philip Helger" w:date="2022-06-25T13:56:00Z">
        <w:r>
          <w:rPr>
            <w:noProof/>
            <w:webHidden/>
          </w:rPr>
          <w:t>7</w:t>
        </w:r>
        <w:r>
          <w:rPr>
            <w:noProof/>
            <w:webHidden/>
          </w:rPr>
          <w:fldChar w:fldCharType="end"/>
        </w:r>
        <w:r w:rsidRPr="00A42EA3">
          <w:rPr>
            <w:rStyle w:val="Hyperlink"/>
            <w:noProof/>
          </w:rPr>
          <w:fldChar w:fldCharType="end"/>
        </w:r>
      </w:ins>
    </w:p>
    <w:p w14:paraId="76257AC9" w14:textId="6C77B6B7" w:rsidR="007168E8" w:rsidRDefault="007168E8">
      <w:pPr>
        <w:pStyle w:val="Verzeichnis1"/>
        <w:tabs>
          <w:tab w:val="left" w:pos="480"/>
          <w:tab w:val="right" w:leader="dot" w:pos="9062"/>
        </w:tabs>
        <w:rPr>
          <w:ins w:id="39" w:author="Philip Helger" w:date="2022-06-25T13:56:00Z"/>
          <w:rFonts w:asciiTheme="minorHAnsi" w:eastAsiaTheme="minorEastAsia" w:hAnsiTheme="minorHAnsi" w:cstheme="minorBidi"/>
          <w:noProof/>
          <w:sz w:val="22"/>
          <w:szCs w:val="22"/>
          <w:lang w:val="de-DE" w:eastAsia="de-DE"/>
        </w:rPr>
      </w:pPr>
      <w:ins w:id="40"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"_Toc107057793"</w:instrText>
        </w:r>
        <w:r w:rsidRPr="00A42EA3">
          <w:rPr>
            <w:rStyle w:val="Hyperlink"/>
            <w:noProof/>
          </w:rPr>
          <w:instrText xml:space="preserve"> </w:instrText>
        </w:r>
      </w:ins>
      <w:r w:rsidRPr="00A42EA3">
        <w:rPr>
          <w:rStyle w:val="Hyperlink"/>
          <w:noProof/>
        </w:rPr>
      </w:r>
      <w:ins w:id="41" w:author="Philip Helger" w:date="2022-06-25T13:56:00Z">
        <w:r w:rsidRPr="00A42EA3">
          <w:rPr>
            <w:rStyle w:val="Hyperlink"/>
            <w:noProof/>
          </w:rPr>
          <w:fldChar w:fldCharType="separate"/>
        </w:r>
        <w:r w:rsidRPr="00A42EA3">
          <w:rPr>
            <w:rStyle w:val="Hyperlink"/>
            <w:noProof/>
            <w:lang w:val="de-DE"/>
          </w:rPr>
          <w:t>4</w:t>
        </w:r>
        <w:r>
          <w:rPr>
            <w:rFonts w:asciiTheme="minorHAnsi" w:eastAsiaTheme="minorEastAsia" w:hAnsiTheme="minorHAnsi" w:cstheme="minorBidi"/>
            <w:noProof/>
            <w:sz w:val="22"/>
            <w:szCs w:val="22"/>
            <w:lang w:val="de-DE" w:eastAsia="de-DE"/>
          </w:rPr>
          <w:tab/>
        </w:r>
        <w:r w:rsidRPr="00A42EA3">
          <w:rPr>
            <w:rStyle w:val="Hyperlink"/>
            <w:noProof/>
            <w:lang w:val="de-DE"/>
          </w:rPr>
          <w:t>ebInterface 6.1</w:t>
        </w:r>
        <w:r>
          <w:rPr>
            <w:noProof/>
            <w:webHidden/>
          </w:rPr>
          <w:tab/>
        </w:r>
        <w:r>
          <w:rPr>
            <w:noProof/>
            <w:webHidden/>
          </w:rPr>
          <w:fldChar w:fldCharType="begin"/>
        </w:r>
        <w:r>
          <w:rPr>
            <w:noProof/>
            <w:webHidden/>
          </w:rPr>
          <w:instrText xml:space="preserve"> PAGEREF _Toc107057793 \h </w:instrText>
        </w:r>
      </w:ins>
      <w:r>
        <w:rPr>
          <w:noProof/>
          <w:webHidden/>
        </w:rPr>
      </w:r>
      <w:r>
        <w:rPr>
          <w:noProof/>
          <w:webHidden/>
        </w:rPr>
        <w:fldChar w:fldCharType="separate"/>
      </w:r>
      <w:ins w:id="42" w:author="Philip Helger" w:date="2022-06-25T13:56:00Z">
        <w:r>
          <w:rPr>
            <w:noProof/>
            <w:webHidden/>
          </w:rPr>
          <w:t>8</w:t>
        </w:r>
        <w:r>
          <w:rPr>
            <w:noProof/>
            <w:webHidden/>
          </w:rPr>
          <w:fldChar w:fldCharType="end"/>
        </w:r>
        <w:r w:rsidRPr="00A42EA3">
          <w:rPr>
            <w:rStyle w:val="Hyperlink"/>
            <w:noProof/>
          </w:rPr>
          <w:fldChar w:fldCharType="end"/>
        </w:r>
      </w:ins>
    </w:p>
    <w:p w14:paraId="16E466BC" w14:textId="7AB39CF0" w:rsidR="007168E8" w:rsidRDefault="007168E8">
      <w:pPr>
        <w:pStyle w:val="Verzeichnis2"/>
        <w:tabs>
          <w:tab w:val="left" w:pos="880"/>
          <w:tab w:val="right" w:leader="dot" w:pos="9062"/>
        </w:tabs>
        <w:rPr>
          <w:ins w:id="43" w:author="Philip Helger" w:date="2022-06-25T13:56:00Z"/>
          <w:rFonts w:asciiTheme="minorHAnsi" w:eastAsiaTheme="minorEastAsia" w:hAnsiTheme="minorHAnsi" w:cstheme="minorBidi"/>
          <w:noProof/>
          <w:sz w:val="22"/>
          <w:szCs w:val="22"/>
          <w:lang w:val="de-DE" w:eastAsia="de-DE"/>
        </w:rPr>
      </w:pPr>
      <w:ins w:id="44"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"_Toc107057794"</w:instrText>
        </w:r>
        <w:r w:rsidRPr="00A42EA3">
          <w:rPr>
            <w:rStyle w:val="Hyperlink"/>
            <w:noProof/>
          </w:rPr>
          <w:instrText xml:space="preserve"> </w:instrText>
        </w:r>
      </w:ins>
      <w:r w:rsidRPr="00A42EA3">
        <w:rPr>
          <w:rStyle w:val="Hyperlink"/>
          <w:noProof/>
        </w:rPr>
      </w:r>
      <w:ins w:id="45" w:author="Philip Helger" w:date="2022-06-25T13:56:00Z">
        <w:r w:rsidRPr="00A42EA3">
          <w:rPr>
            <w:rStyle w:val="Hyperlink"/>
            <w:noProof/>
          </w:rPr>
          <w:fldChar w:fldCharType="separate"/>
        </w:r>
        <w:r w:rsidRPr="00A42EA3">
          <w:rPr>
            <w:rStyle w:val="Hyperlink"/>
            <w:noProof/>
            <w:lang w:val="de-DE"/>
          </w:rPr>
          <w:t>4.1</w:t>
        </w:r>
        <w:r>
          <w:rPr>
            <w:rFonts w:asciiTheme="minorHAnsi" w:eastAsiaTheme="minorEastAsia" w:hAnsiTheme="minorHAnsi" w:cstheme="minorBidi"/>
            <w:noProof/>
            <w:sz w:val="22"/>
            <w:szCs w:val="22"/>
            <w:lang w:val="de-DE" w:eastAsia="de-DE"/>
          </w:rPr>
          <w:tab/>
        </w:r>
        <w:r w:rsidRPr="00A42EA3">
          <w:rPr>
            <w:rStyle w:val="Hyperlink"/>
            <w:noProof/>
            <w:lang w:val="de-DE"/>
          </w:rPr>
          <w:t>Invoice</w:t>
        </w:r>
        <w:r>
          <w:rPr>
            <w:noProof/>
            <w:webHidden/>
          </w:rPr>
          <w:tab/>
        </w:r>
        <w:r>
          <w:rPr>
            <w:noProof/>
            <w:webHidden/>
          </w:rPr>
          <w:fldChar w:fldCharType="begin"/>
        </w:r>
        <w:r>
          <w:rPr>
            <w:noProof/>
            <w:webHidden/>
          </w:rPr>
          <w:instrText xml:space="preserve"> PAGEREF _Toc107057794 \h </w:instrText>
        </w:r>
      </w:ins>
      <w:r>
        <w:rPr>
          <w:noProof/>
          <w:webHidden/>
        </w:rPr>
      </w:r>
      <w:r>
        <w:rPr>
          <w:noProof/>
          <w:webHidden/>
        </w:rPr>
        <w:fldChar w:fldCharType="separate"/>
      </w:r>
      <w:ins w:id="46" w:author="Philip Helger" w:date="2022-06-25T13:56:00Z">
        <w:r>
          <w:rPr>
            <w:noProof/>
            <w:webHidden/>
          </w:rPr>
          <w:t>8</w:t>
        </w:r>
        <w:r>
          <w:rPr>
            <w:noProof/>
            <w:webHidden/>
          </w:rPr>
          <w:fldChar w:fldCharType="end"/>
        </w:r>
        <w:r w:rsidRPr="00A42EA3">
          <w:rPr>
            <w:rStyle w:val="Hyperlink"/>
            <w:noProof/>
          </w:rPr>
          <w:fldChar w:fldCharType="end"/>
        </w:r>
      </w:ins>
    </w:p>
    <w:p w14:paraId="5345FB8F" w14:textId="7E1988D2" w:rsidR="007168E8" w:rsidRDefault="007168E8">
      <w:pPr>
        <w:pStyle w:val="Verzeichnis2"/>
        <w:tabs>
          <w:tab w:val="left" w:pos="880"/>
          <w:tab w:val="right" w:leader="dot" w:pos="9062"/>
        </w:tabs>
        <w:rPr>
          <w:ins w:id="47" w:author="Philip Helger" w:date="2022-06-25T13:56:00Z"/>
          <w:rFonts w:asciiTheme="minorHAnsi" w:eastAsiaTheme="minorEastAsia" w:hAnsiTheme="minorHAnsi" w:cstheme="minorBidi"/>
          <w:noProof/>
          <w:sz w:val="22"/>
          <w:szCs w:val="22"/>
          <w:lang w:val="de-DE" w:eastAsia="de-DE"/>
        </w:rPr>
      </w:pPr>
      <w:ins w:id="4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"_Toc107057795"</w:instrText>
        </w:r>
        <w:r w:rsidRPr="00A42EA3">
          <w:rPr>
            <w:rStyle w:val="Hyperlink"/>
            <w:noProof/>
          </w:rPr>
          <w:instrText xml:space="preserve"> </w:instrText>
        </w:r>
      </w:ins>
      <w:r w:rsidRPr="00A42EA3">
        <w:rPr>
          <w:rStyle w:val="Hyperlink"/>
          <w:noProof/>
        </w:rPr>
      </w:r>
      <w:ins w:id="49" w:author="Philip Helger" w:date="2022-06-25T13:56:00Z">
        <w:r w:rsidRPr="00A42EA3">
          <w:rPr>
            <w:rStyle w:val="Hyperlink"/>
            <w:noProof/>
          </w:rPr>
          <w:fldChar w:fldCharType="separate"/>
        </w:r>
        <w:r w:rsidRPr="00A42EA3">
          <w:rPr>
            <w:rStyle w:val="Hyperlink"/>
            <w:noProof/>
            <w:lang w:val="de-DE"/>
          </w:rPr>
          <w:t>4.2</w:t>
        </w:r>
        <w:r>
          <w:rPr>
            <w:rFonts w:asciiTheme="minorHAnsi" w:eastAsiaTheme="minorEastAsia" w:hAnsiTheme="minorHAnsi" w:cstheme="minorBidi"/>
            <w:noProof/>
            <w:sz w:val="22"/>
            <w:szCs w:val="22"/>
            <w:lang w:val="de-DE" w:eastAsia="de-DE"/>
          </w:rPr>
          <w:tab/>
        </w:r>
        <w:r w:rsidRPr="00A42EA3">
          <w:rPr>
            <w:rStyle w:val="Hyperlink"/>
            <w:noProof/>
            <w:lang w:val="de-DE"/>
          </w:rPr>
          <w:t>CancelledOriginalDocument</w:t>
        </w:r>
        <w:r>
          <w:rPr>
            <w:noProof/>
            <w:webHidden/>
          </w:rPr>
          <w:tab/>
        </w:r>
        <w:r>
          <w:rPr>
            <w:noProof/>
            <w:webHidden/>
          </w:rPr>
          <w:fldChar w:fldCharType="begin"/>
        </w:r>
        <w:r>
          <w:rPr>
            <w:noProof/>
            <w:webHidden/>
          </w:rPr>
          <w:instrText xml:space="preserve"> PAGEREF _Toc107057795 \h </w:instrText>
        </w:r>
      </w:ins>
      <w:r>
        <w:rPr>
          <w:noProof/>
          <w:webHidden/>
        </w:rPr>
      </w:r>
      <w:r>
        <w:rPr>
          <w:noProof/>
          <w:webHidden/>
        </w:rPr>
        <w:fldChar w:fldCharType="separate"/>
      </w:r>
      <w:ins w:id="50" w:author="Philip Helger" w:date="2022-06-25T13:56:00Z">
        <w:r>
          <w:rPr>
            <w:noProof/>
            <w:webHidden/>
          </w:rPr>
          <w:t>11</w:t>
        </w:r>
        <w:r>
          <w:rPr>
            <w:noProof/>
            <w:webHidden/>
          </w:rPr>
          <w:fldChar w:fldCharType="end"/>
        </w:r>
        <w:r w:rsidRPr="00A42EA3">
          <w:rPr>
            <w:rStyle w:val="Hyperlink"/>
            <w:noProof/>
          </w:rPr>
          <w:fldChar w:fldCharType="end"/>
        </w:r>
      </w:ins>
    </w:p>
    <w:p w14:paraId="3ED07ECE" w14:textId="0F87739F" w:rsidR="007168E8" w:rsidRDefault="007168E8">
      <w:pPr>
        <w:pStyle w:val="Verzeichnis2"/>
        <w:tabs>
          <w:tab w:val="left" w:pos="880"/>
          <w:tab w:val="right" w:leader="dot" w:pos="9062"/>
        </w:tabs>
        <w:rPr>
          <w:ins w:id="51" w:author="Philip Helger" w:date="2022-06-25T13:56:00Z"/>
          <w:rFonts w:asciiTheme="minorHAnsi" w:eastAsiaTheme="minorEastAsia" w:hAnsiTheme="minorHAnsi" w:cstheme="minorBidi"/>
          <w:noProof/>
          <w:sz w:val="22"/>
          <w:szCs w:val="22"/>
          <w:lang w:val="de-DE" w:eastAsia="de-DE"/>
        </w:rPr>
      </w:pPr>
      <w:ins w:id="5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"_Toc107057796"</w:instrText>
        </w:r>
        <w:r w:rsidRPr="00A42EA3">
          <w:rPr>
            <w:rStyle w:val="Hyperlink"/>
            <w:noProof/>
          </w:rPr>
          <w:instrText xml:space="preserve"> </w:instrText>
        </w:r>
      </w:ins>
      <w:r w:rsidRPr="00A42EA3">
        <w:rPr>
          <w:rStyle w:val="Hyperlink"/>
          <w:noProof/>
        </w:rPr>
      </w:r>
      <w:ins w:id="53" w:author="Philip Helger" w:date="2022-06-25T13:56:00Z">
        <w:r w:rsidRPr="00A42EA3">
          <w:rPr>
            <w:rStyle w:val="Hyperlink"/>
            <w:noProof/>
          </w:rPr>
          <w:fldChar w:fldCharType="separate"/>
        </w:r>
        <w:r w:rsidRPr="00A42EA3">
          <w:rPr>
            <w:rStyle w:val="Hyperlink"/>
            <w:noProof/>
            <w:lang w:val="de-DE"/>
          </w:rPr>
          <w:t>4.3</w:t>
        </w:r>
        <w:r>
          <w:rPr>
            <w:rFonts w:asciiTheme="minorHAnsi" w:eastAsiaTheme="minorEastAsia" w:hAnsiTheme="minorHAnsi" w:cstheme="minorBidi"/>
            <w:noProof/>
            <w:sz w:val="22"/>
            <w:szCs w:val="22"/>
            <w:lang w:val="de-DE" w:eastAsia="de-DE"/>
          </w:rPr>
          <w:tab/>
        </w:r>
        <w:r w:rsidRPr="00A42EA3">
          <w:rPr>
            <w:rStyle w:val="Hyperlink"/>
            <w:noProof/>
            <w:lang w:val="de-DE"/>
          </w:rPr>
          <w:t>RelatedDocument</w:t>
        </w:r>
        <w:r>
          <w:rPr>
            <w:noProof/>
            <w:webHidden/>
          </w:rPr>
          <w:tab/>
        </w:r>
        <w:r>
          <w:rPr>
            <w:noProof/>
            <w:webHidden/>
          </w:rPr>
          <w:fldChar w:fldCharType="begin"/>
        </w:r>
        <w:r>
          <w:rPr>
            <w:noProof/>
            <w:webHidden/>
          </w:rPr>
          <w:instrText xml:space="preserve"> PAGEREF _Toc107057796 \h </w:instrText>
        </w:r>
      </w:ins>
      <w:r>
        <w:rPr>
          <w:noProof/>
          <w:webHidden/>
        </w:rPr>
      </w:r>
      <w:r>
        <w:rPr>
          <w:noProof/>
          <w:webHidden/>
        </w:rPr>
        <w:fldChar w:fldCharType="separate"/>
      </w:r>
      <w:ins w:id="54" w:author="Philip Helger" w:date="2022-06-25T13:56:00Z">
        <w:r>
          <w:rPr>
            <w:noProof/>
            <w:webHidden/>
          </w:rPr>
          <w:t>12</w:t>
        </w:r>
        <w:r>
          <w:rPr>
            <w:noProof/>
            <w:webHidden/>
          </w:rPr>
          <w:fldChar w:fldCharType="end"/>
        </w:r>
        <w:r w:rsidRPr="00A42EA3">
          <w:rPr>
            <w:rStyle w:val="Hyperlink"/>
            <w:noProof/>
          </w:rPr>
          <w:fldChar w:fldCharType="end"/>
        </w:r>
      </w:ins>
    </w:p>
    <w:p w14:paraId="5F9D8737" w14:textId="61F1EB57" w:rsidR="007168E8" w:rsidRDefault="007168E8">
      <w:pPr>
        <w:pStyle w:val="Verzeichnis2"/>
        <w:tabs>
          <w:tab w:val="left" w:pos="880"/>
          <w:tab w:val="right" w:leader="dot" w:pos="9062"/>
        </w:tabs>
        <w:rPr>
          <w:ins w:id="55" w:author="Philip Helger" w:date="2022-06-25T13:56:00Z"/>
          <w:rFonts w:asciiTheme="minorHAnsi" w:eastAsiaTheme="minorEastAsia" w:hAnsiTheme="minorHAnsi" w:cstheme="minorBidi"/>
          <w:noProof/>
          <w:sz w:val="22"/>
          <w:szCs w:val="22"/>
          <w:lang w:val="de-DE" w:eastAsia="de-DE"/>
        </w:rPr>
      </w:pPr>
      <w:ins w:id="5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"_Toc107057797"</w:instrText>
        </w:r>
        <w:r w:rsidRPr="00A42EA3">
          <w:rPr>
            <w:rStyle w:val="Hyperlink"/>
            <w:noProof/>
          </w:rPr>
          <w:instrText xml:space="preserve"> </w:instrText>
        </w:r>
      </w:ins>
      <w:r w:rsidRPr="00A42EA3">
        <w:rPr>
          <w:rStyle w:val="Hyperlink"/>
          <w:noProof/>
        </w:rPr>
      </w:r>
      <w:ins w:id="57" w:author="Philip Helger" w:date="2022-06-25T13:56:00Z">
        <w:r w:rsidRPr="00A42EA3">
          <w:rPr>
            <w:rStyle w:val="Hyperlink"/>
            <w:noProof/>
          </w:rPr>
          <w:fldChar w:fldCharType="separate"/>
        </w:r>
        <w:r w:rsidRPr="00A42EA3">
          <w:rPr>
            <w:rStyle w:val="Hyperlink"/>
            <w:noProof/>
            <w:lang w:val="de-DE"/>
          </w:rPr>
          <w:t>4.4</w:t>
        </w:r>
        <w:r>
          <w:rPr>
            <w:rFonts w:asciiTheme="minorHAnsi" w:eastAsiaTheme="minorEastAsia" w:hAnsiTheme="minorHAnsi" w:cstheme="minorBidi"/>
            <w:noProof/>
            <w:sz w:val="22"/>
            <w:szCs w:val="22"/>
            <w:lang w:val="de-DE" w:eastAsia="de-DE"/>
          </w:rPr>
          <w:tab/>
        </w:r>
        <w:r w:rsidRPr="00A42EA3">
          <w:rPr>
            <w:rStyle w:val="Hyperlink"/>
            <w:noProof/>
            <w:lang w:val="de-DE"/>
          </w:rPr>
          <w:t>CurrencyExchangeInformation</w:t>
        </w:r>
        <w:r>
          <w:rPr>
            <w:noProof/>
            <w:webHidden/>
          </w:rPr>
          <w:tab/>
        </w:r>
        <w:r>
          <w:rPr>
            <w:noProof/>
            <w:webHidden/>
          </w:rPr>
          <w:fldChar w:fldCharType="begin"/>
        </w:r>
        <w:r>
          <w:rPr>
            <w:noProof/>
            <w:webHidden/>
          </w:rPr>
          <w:instrText xml:space="preserve"> PAGEREF _Toc107057797 \h </w:instrText>
        </w:r>
      </w:ins>
      <w:r>
        <w:rPr>
          <w:noProof/>
          <w:webHidden/>
        </w:rPr>
      </w:r>
      <w:r>
        <w:rPr>
          <w:noProof/>
          <w:webHidden/>
        </w:rPr>
        <w:fldChar w:fldCharType="separate"/>
      </w:r>
      <w:ins w:id="58" w:author="Philip Helger" w:date="2022-06-25T13:56:00Z">
        <w:r>
          <w:rPr>
            <w:noProof/>
            <w:webHidden/>
          </w:rPr>
          <w:t>13</w:t>
        </w:r>
        <w:r>
          <w:rPr>
            <w:noProof/>
            <w:webHidden/>
          </w:rPr>
          <w:fldChar w:fldCharType="end"/>
        </w:r>
        <w:r w:rsidRPr="00A42EA3">
          <w:rPr>
            <w:rStyle w:val="Hyperlink"/>
            <w:noProof/>
          </w:rPr>
          <w:fldChar w:fldCharType="end"/>
        </w:r>
      </w:ins>
    </w:p>
    <w:p w14:paraId="395935C7" w14:textId="496FEB21" w:rsidR="007168E8" w:rsidRDefault="007168E8">
      <w:pPr>
        <w:pStyle w:val="Verzeichnis2"/>
        <w:tabs>
          <w:tab w:val="left" w:pos="880"/>
          <w:tab w:val="right" w:leader="dot" w:pos="9062"/>
        </w:tabs>
        <w:rPr>
          <w:ins w:id="59" w:author="Philip Helger" w:date="2022-06-25T13:56:00Z"/>
          <w:rFonts w:asciiTheme="minorHAnsi" w:eastAsiaTheme="minorEastAsia" w:hAnsiTheme="minorHAnsi" w:cstheme="minorBidi"/>
          <w:noProof/>
          <w:sz w:val="22"/>
          <w:szCs w:val="22"/>
          <w:lang w:val="de-DE" w:eastAsia="de-DE"/>
        </w:rPr>
      </w:pPr>
      <w:ins w:id="60"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"_Toc107057798"</w:instrText>
        </w:r>
        <w:r w:rsidRPr="00A42EA3">
          <w:rPr>
            <w:rStyle w:val="Hyperlink"/>
            <w:noProof/>
          </w:rPr>
          <w:instrText xml:space="preserve"> </w:instrText>
        </w:r>
      </w:ins>
      <w:r w:rsidRPr="00A42EA3">
        <w:rPr>
          <w:rStyle w:val="Hyperlink"/>
          <w:noProof/>
        </w:rPr>
      </w:r>
      <w:ins w:id="61" w:author="Philip Helger" w:date="2022-06-25T13:56:00Z">
        <w:r w:rsidRPr="00A42EA3">
          <w:rPr>
            <w:rStyle w:val="Hyperlink"/>
            <w:noProof/>
          </w:rPr>
          <w:fldChar w:fldCharType="separate"/>
        </w:r>
        <w:r w:rsidRPr="00A42EA3">
          <w:rPr>
            <w:rStyle w:val="Hyperlink"/>
            <w:noProof/>
            <w:lang w:val="de-DE"/>
          </w:rPr>
          <w:t>4.5</w:t>
        </w:r>
        <w:r>
          <w:rPr>
            <w:rFonts w:asciiTheme="minorHAnsi" w:eastAsiaTheme="minorEastAsia" w:hAnsiTheme="minorHAnsi" w:cstheme="minorBidi"/>
            <w:noProof/>
            <w:sz w:val="22"/>
            <w:szCs w:val="22"/>
            <w:lang w:val="de-DE" w:eastAsia="de-DE"/>
          </w:rPr>
          <w:tab/>
        </w:r>
        <w:r w:rsidRPr="00A42EA3">
          <w:rPr>
            <w:rStyle w:val="Hyperlink"/>
            <w:noProof/>
            <w:lang w:val="de-DE"/>
          </w:rPr>
          <w:t>Delivery</w:t>
        </w:r>
        <w:r>
          <w:rPr>
            <w:noProof/>
            <w:webHidden/>
          </w:rPr>
          <w:tab/>
        </w:r>
        <w:r>
          <w:rPr>
            <w:noProof/>
            <w:webHidden/>
          </w:rPr>
          <w:fldChar w:fldCharType="begin"/>
        </w:r>
        <w:r>
          <w:rPr>
            <w:noProof/>
            <w:webHidden/>
          </w:rPr>
          <w:instrText xml:space="preserve"> PAGEREF _Toc107057798 \h </w:instrText>
        </w:r>
      </w:ins>
      <w:r>
        <w:rPr>
          <w:noProof/>
          <w:webHidden/>
        </w:rPr>
      </w:r>
      <w:r>
        <w:rPr>
          <w:noProof/>
          <w:webHidden/>
        </w:rPr>
        <w:fldChar w:fldCharType="separate"/>
      </w:r>
      <w:ins w:id="62" w:author="Philip Helger" w:date="2022-06-25T13:56:00Z">
        <w:r>
          <w:rPr>
            <w:noProof/>
            <w:webHidden/>
          </w:rPr>
          <w:t>14</w:t>
        </w:r>
        <w:r>
          <w:rPr>
            <w:noProof/>
            <w:webHidden/>
          </w:rPr>
          <w:fldChar w:fldCharType="end"/>
        </w:r>
        <w:r w:rsidRPr="00A42EA3">
          <w:rPr>
            <w:rStyle w:val="Hyperlink"/>
            <w:noProof/>
          </w:rPr>
          <w:fldChar w:fldCharType="end"/>
        </w:r>
      </w:ins>
    </w:p>
    <w:p w14:paraId="2E70E33E" w14:textId="3A26CF96" w:rsidR="007168E8" w:rsidRDefault="007168E8">
      <w:pPr>
        <w:pStyle w:val="Verzeichnis3"/>
        <w:tabs>
          <w:tab w:val="left" w:pos="1320"/>
          <w:tab w:val="right" w:leader="dot" w:pos="9062"/>
        </w:tabs>
        <w:rPr>
          <w:ins w:id="63" w:author="Philip Helger" w:date="2022-06-25T13:56:00Z"/>
          <w:rFonts w:asciiTheme="minorHAnsi" w:eastAsiaTheme="minorEastAsia" w:hAnsiTheme="minorHAnsi" w:cstheme="minorBidi"/>
          <w:noProof/>
          <w:sz w:val="22"/>
          <w:szCs w:val="22"/>
          <w:lang w:val="de-DE" w:eastAsia="de-DE"/>
        </w:rPr>
      </w:pPr>
      <w:ins w:id="64"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"_Toc107057799"</w:instrText>
        </w:r>
        <w:r w:rsidRPr="00A42EA3">
          <w:rPr>
            <w:rStyle w:val="Hyperlink"/>
            <w:noProof/>
          </w:rPr>
          <w:instrText xml:space="preserve"> </w:instrText>
        </w:r>
      </w:ins>
      <w:r w:rsidRPr="00A42EA3">
        <w:rPr>
          <w:rStyle w:val="Hyperlink"/>
          <w:noProof/>
        </w:rPr>
      </w:r>
      <w:ins w:id="65" w:author="Philip Helger" w:date="2022-06-25T13:56:00Z">
        <w:r w:rsidRPr="00A42EA3">
          <w:rPr>
            <w:rStyle w:val="Hyperlink"/>
            <w:noProof/>
          </w:rPr>
          <w:fldChar w:fldCharType="separate"/>
        </w:r>
        <w:r w:rsidRPr="00A42EA3">
          <w:rPr>
            <w:rStyle w:val="Hyperlink"/>
            <w:noProof/>
            <w:lang w:val="de-DE"/>
          </w:rPr>
          <w:t>4.5.1</w:t>
        </w:r>
        <w:r>
          <w:rPr>
            <w:rFonts w:asciiTheme="minorHAnsi" w:eastAsiaTheme="minorEastAsia" w:hAnsiTheme="minorHAnsi" w:cstheme="minorBidi"/>
            <w:noProof/>
            <w:sz w:val="22"/>
            <w:szCs w:val="22"/>
            <w:lang w:val="de-DE" w:eastAsia="de-DE"/>
          </w:rPr>
          <w:tab/>
        </w:r>
        <w:r w:rsidRPr="00A42EA3">
          <w:rPr>
            <w:rStyle w:val="Hyperlink"/>
            <w:noProof/>
            <w:lang w:val="de-DE"/>
          </w:rPr>
          <w:t>Address</w:t>
        </w:r>
        <w:r>
          <w:rPr>
            <w:noProof/>
            <w:webHidden/>
          </w:rPr>
          <w:tab/>
        </w:r>
        <w:r>
          <w:rPr>
            <w:noProof/>
            <w:webHidden/>
          </w:rPr>
          <w:fldChar w:fldCharType="begin"/>
        </w:r>
        <w:r>
          <w:rPr>
            <w:noProof/>
            <w:webHidden/>
          </w:rPr>
          <w:instrText xml:space="preserve"> PAGEREF _Toc107057799 \h </w:instrText>
        </w:r>
      </w:ins>
      <w:r>
        <w:rPr>
          <w:noProof/>
          <w:webHidden/>
        </w:rPr>
      </w:r>
      <w:r>
        <w:rPr>
          <w:noProof/>
          <w:webHidden/>
        </w:rPr>
        <w:fldChar w:fldCharType="separate"/>
      </w:r>
      <w:ins w:id="66" w:author="Philip Helger" w:date="2022-06-25T13:56:00Z">
        <w:r>
          <w:rPr>
            <w:noProof/>
            <w:webHidden/>
          </w:rPr>
          <w:t>16</w:t>
        </w:r>
        <w:r>
          <w:rPr>
            <w:noProof/>
            <w:webHidden/>
          </w:rPr>
          <w:fldChar w:fldCharType="end"/>
        </w:r>
        <w:r w:rsidRPr="00A42EA3">
          <w:rPr>
            <w:rStyle w:val="Hyperlink"/>
            <w:noProof/>
          </w:rPr>
          <w:fldChar w:fldCharType="end"/>
        </w:r>
      </w:ins>
    </w:p>
    <w:p w14:paraId="3BCA9418" w14:textId="5BF3EA40" w:rsidR="007168E8" w:rsidRDefault="007168E8">
      <w:pPr>
        <w:pStyle w:val="Verzeichnis3"/>
        <w:tabs>
          <w:tab w:val="left" w:pos="1320"/>
          <w:tab w:val="right" w:leader="dot" w:pos="9062"/>
        </w:tabs>
        <w:rPr>
          <w:ins w:id="67" w:author="Philip Helger" w:date="2022-06-25T13:56:00Z"/>
          <w:rFonts w:asciiTheme="minorHAnsi" w:eastAsiaTheme="minorEastAsia" w:hAnsiTheme="minorHAnsi" w:cstheme="minorBidi"/>
          <w:noProof/>
          <w:sz w:val="22"/>
          <w:szCs w:val="22"/>
          <w:lang w:val="de-DE" w:eastAsia="de-DE"/>
        </w:rPr>
      </w:pPr>
      <w:ins w:id="6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"_Toc107057800"</w:instrText>
        </w:r>
        <w:r w:rsidRPr="00A42EA3">
          <w:rPr>
            <w:rStyle w:val="Hyperlink"/>
            <w:noProof/>
          </w:rPr>
          <w:instrText xml:space="preserve"> </w:instrText>
        </w:r>
      </w:ins>
      <w:r w:rsidRPr="00A42EA3">
        <w:rPr>
          <w:rStyle w:val="Hyperlink"/>
          <w:noProof/>
        </w:rPr>
      </w:r>
      <w:ins w:id="69" w:author="Philip Helger" w:date="2022-06-25T13:56:00Z">
        <w:r w:rsidRPr="00A42EA3">
          <w:rPr>
            <w:rStyle w:val="Hyperlink"/>
            <w:noProof/>
          </w:rPr>
          <w:fldChar w:fldCharType="separate"/>
        </w:r>
        <w:r w:rsidRPr="00A42EA3">
          <w:rPr>
            <w:rStyle w:val="Hyperlink"/>
            <w:noProof/>
            <w:lang w:val="de-DE"/>
          </w:rPr>
          <w:t>4.5.2</w:t>
        </w:r>
        <w:r>
          <w:rPr>
            <w:rFonts w:asciiTheme="minorHAnsi" w:eastAsiaTheme="minorEastAsia" w:hAnsiTheme="minorHAnsi" w:cstheme="minorBidi"/>
            <w:noProof/>
            <w:sz w:val="22"/>
            <w:szCs w:val="22"/>
            <w:lang w:val="de-DE" w:eastAsia="de-DE"/>
          </w:rPr>
          <w:tab/>
        </w:r>
        <w:r w:rsidRPr="00A42EA3">
          <w:rPr>
            <w:rStyle w:val="Hyperlink"/>
            <w:noProof/>
            <w:lang w:val="de-DE"/>
          </w:rPr>
          <w:t>Contact</w:t>
        </w:r>
        <w:r>
          <w:rPr>
            <w:noProof/>
            <w:webHidden/>
          </w:rPr>
          <w:tab/>
        </w:r>
        <w:r>
          <w:rPr>
            <w:noProof/>
            <w:webHidden/>
          </w:rPr>
          <w:fldChar w:fldCharType="begin"/>
        </w:r>
        <w:r>
          <w:rPr>
            <w:noProof/>
            <w:webHidden/>
          </w:rPr>
          <w:instrText xml:space="preserve"> PAGEREF _Toc107057800 \h </w:instrText>
        </w:r>
      </w:ins>
      <w:r>
        <w:rPr>
          <w:noProof/>
          <w:webHidden/>
        </w:rPr>
      </w:r>
      <w:r>
        <w:rPr>
          <w:noProof/>
          <w:webHidden/>
        </w:rPr>
        <w:fldChar w:fldCharType="separate"/>
      </w:r>
      <w:ins w:id="70" w:author="Philip Helger" w:date="2022-06-25T13:56:00Z">
        <w:r>
          <w:rPr>
            <w:noProof/>
            <w:webHidden/>
          </w:rPr>
          <w:t>17</w:t>
        </w:r>
        <w:r>
          <w:rPr>
            <w:noProof/>
            <w:webHidden/>
          </w:rPr>
          <w:fldChar w:fldCharType="end"/>
        </w:r>
        <w:r w:rsidRPr="00A42EA3">
          <w:rPr>
            <w:rStyle w:val="Hyperlink"/>
            <w:noProof/>
          </w:rPr>
          <w:fldChar w:fldCharType="end"/>
        </w:r>
      </w:ins>
    </w:p>
    <w:p w14:paraId="65A03D00" w14:textId="607D9E1D" w:rsidR="007168E8" w:rsidRDefault="007168E8">
      <w:pPr>
        <w:pStyle w:val="Verzeichnis2"/>
        <w:tabs>
          <w:tab w:val="left" w:pos="880"/>
          <w:tab w:val="right" w:leader="dot" w:pos="9062"/>
        </w:tabs>
        <w:rPr>
          <w:ins w:id="71" w:author="Philip Helger" w:date="2022-06-25T13:56:00Z"/>
          <w:rFonts w:asciiTheme="minorHAnsi" w:eastAsiaTheme="minorEastAsia" w:hAnsiTheme="minorHAnsi" w:cstheme="minorBidi"/>
          <w:noProof/>
          <w:sz w:val="22"/>
          <w:szCs w:val="22"/>
          <w:lang w:val="de-DE" w:eastAsia="de-DE"/>
        </w:rPr>
      </w:pPr>
      <w:ins w:id="7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"_Toc107057801"</w:instrText>
        </w:r>
        <w:r w:rsidRPr="00A42EA3">
          <w:rPr>
            <w:rStyle w:val="Hyperlink"/>
            <w:noProof/>
          </w:rPr>
          <w:instrText xml:space="preserve"> </w:instrText>
        </w:r>
      </w:ins>
      <w:r w:rsidRPr="00A42EA3">
        <w:rPr>
          <w:rStyle w:val="Hyperlink"/>
          <w:noProof/>
        </w:rPr>
      </w:r>
      <w:ins w:id="73" w:author="Philip Helger" w:date="2022-06-25T13:56:00Z">
        <w:r w:rsidRPr="00A42EA3">
          <w:rPr>
            <w:rStyle w:val="Hyperlink"/>
            <w:noProof/>
          </w:rPr>
          <w:fldChar w:fldCharType="separate"/>
        </w:r>
        <w:r w:rsidRPr="00A42EA3">
          <w:rPr>
            <w:rStyle w:val="Hyperlink"/>
            <w:noProof/>
            <w:lang w:val="de-DE"/>
          </w:rPr>
          <w:t>4.6</w:t>
        </w:r>
        <w:r>
          <w:rPr>
            <w:rFonts w:asciiTheme="minorHAnsi" w:eastAsiaTheme="minorEastAsia" w:hAnsiTheme="minorHAnsi" w:cstheme="minorBidi"/>
            <w:noProof/>
            <w:sz w:val="22"/>
            <w:szCs w:val="22"/>
            <w:lang w:val="de-DE" w:eastAsia="de-DE"/>
          </w:rPr>
          <w:tab/>
        </w:r>
        <w:r w:rsidRPr="00A42EA3">
          <w:rPr>
            <w:rStyle w:val="Hyperlink"/>
            <w:noProof/>
            <w:lang w:val="de-DE"/>
          </w:rPr>
          <w:t>Biller</w:t>
        </w:r>
        <w:r>
          <w:rPr>
            <w:noProof/>
            <w:webHidden/>
          </w:rPr>
          <w:tab/>
        </w:r>
        <w:r>
          <w:rPr>
            <w:noProof/>
            <w:webHidden/>
          </w:rPr>
          <w:fldChar w:fldCharType="begin"/>
        </w:r>
        <w:r>
          <w:rPr>
            <w:noProof/>
            <w:webHidden/>
          </w:rPr>
          <w:instrText xml:space="preserve"> PAGEREF _Toc107057801 \h </w:instrText>
        </w:r>
      </w:ins>
      <w:r>
        <w:rPr>
          <w:noProof/>
          <w:webHidden/>
        </w:rPr>
      </w:r>
      <w:r>
        <w:rPr>
          <w:noProof/>
          <w:webHidden/>
        </w:rPr>
        <w:fldChar w:fldCharType="separate"/>
      </w:r>
      <w:ins w:id="74" w:author="Philip Helger" w:date="2022-06-25T13:56:00Z">
        <w:r>
          <w:rPr>
            <w:noProof/>
            <w:webHidden/>
          </w:rPr>
          <w:t>18</w:t>
        </w:r>
        <w:r>
          <w:rPr>
            <w:noProof/>
            <w:webHidden/>
          </w:rPr>
          <w:fldChar w:fldCharType="end"/>
        </w:r>
        <w:r w:rsidRPr="00A42EA3">
          <w:rPr>
            <w:rStyle w:val="Hyperlink"/>
            <w:noProof/>
          </w:rPr>
          <w:fldChar w:fldCharType="end"/>
        </w:r>
      </w:ins>
    </w:p>
    <w:p w14:paraId="4F511280" w14:textId="6DA6014D" w:rsidR="007168E8" w:rsidRDefault="007168E8">
      <w:pPr>
        <w:pStyle w:val="Verzeichnis3"/>
        <w:tabs>
          <w:tab w:val="left" w:pos="1320"/>
          <w:tab w:val="right" w:leader="dot" w:pos="9062"/>
        </w:tabs>
        <w:rPr>
          <w:ins w:id="75" w:author="Philip Helger" w:date="2022-06-25T13:56:00Z"/>
          <w:rFonts w:asciiTheme="minorHAnsi" w:eastAsiaTheme="minorEastAsia" w:hAnsiTheme="minorHAnsi" w:cstheme="minorBidi"/>
          <w:noProof/>
          <w:sz w:val="22"/>
          <w:szCs w:val="22"/>
          <w:lang w:val="de-DE" w:eastAsia="de-DE"/>
        </w:rPr>
      </w:pPr>
      <w:ins w:id="7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"_Toc107057802"</w:instrText>
        </w:r>
        <w:r w:rsidRPr="00A42EA3">
          <w:rPr>
            <w:rStyle w:val="Hyperlink"/>
            <w:noProof/>
          </w:rPr>
          <w:instrText xml:space="preserve"> </w:instrText>
        </w:r>
      </w:ins>
      <w:r w:rsidRPr="00A42EA3">
        <w:rPr>
          <w:rStyle w:val="Hyperlink"/>
          <w:noProof/>
        </w:rPr>
      </w:r>
      <w:ins w:id="77" w:author="Philip Helger" w:date="2022-06-25T13:56:00Z">
        <w:r w:rsidRPr="00A42EA3">
          <w:rPr>
            <w:rStyle w:val="Hyperlink"/>
            <w:noProof/>
          </w:rPr>
          <w:fldChar w:fldCharType="separate"/>
        </w:r>
        <w:r w:rsidRPr="00A42EA3">
          <w:rPr>
            <w:rStyle w:val="Hyperlink"/>
            <w:noProof/>
            <w:lang w:val="de-DE"/>
          </w:rPr>
          <w:t>4.6.1</w:t>
        </w:r>
        <w:r>
          <w:rPr>
            <w:rFonts w:asciiTheme="minorHAnsi" w:eastAsiaTheme="minorEastAsia" w:hAnsiTheme="minorHAnsi" w:cstheme="minorBidi"/>
            <w:noProof/>
            <w:sz w:val="22"/>
            <w:szCs w:val="22"/>
            <w:lang w:val="de-DE" w:eastAsia="de-DE"/>
          </w:rPr>
          <w:tab/>
        </w:r>
        <w:r w:rsidRPr="00A42EA3">
          <w:rPr>
            <w:rStyle w:val="Hyperlink"/>
            <w:noProof/>
            <w:lang w:val="de-DE"/>
          </w:rPr>
          <w:t>OrderReference</w:t>
        </w:r>
        <w:r>
          <w:rPr>
            <w:noProof/>
            <w:webHidden/>
          </w:rPr>
          <w:tab/>
        </w:r>
        <w:r>
          <w:rPr>
            <w:noProof/>
            <w:webHidden/>
          </w:rPr>
          <w:fldChar w:fldCharType="begin"/>
        </w:r>
        <w:r>
          <w:rPr>
            <w:noProof/>
            <w:webHidden/>
          </w:rPr>
          <w:instrText xml:space="preserve"> PAGEREF _Toc107057802 \h </w:instrText>
        </w:r>
      </w:ins>
      <w:r>
        <w:rPr>
          <w:noProof/>
          <w:webHidden/>
        </w:rPr>
      </w:r>
      <w:r>
        <w:rPr>
          <w:noProof/>
          <w:webHidden/>
        </w:rPr>
        <w:fldChar w:fldCharType="separate"/>
      </w:r>
      <w:ins w:id="78" w:author="Philip Helger" w:date="2022-06-25T13:56:00Z">
        <w:r>
          <w:rPr>
            <w:noProof/>
            <w:webHidden/>
          </w:rPr>
          <w:t>19</w:t>
        </w:r>
        <w:r>
          <w:rPr>
            <w:noProof/>
            <w:webHidden/>
          </w:rPr>
          <w:fldChar w:fldCharType="end"/>
        </w:r>
        <w:r w:rsidRPr="00A42EA3">
          <w:rPr>
            <w:rStyle w:val="Hyperlink"/>
            <w:noProof/>
          </w:rPr>
          <w:fldChar w:fldCharType="end"/>
        </w:r>
      </w:ins>
    </w:p>
    <w:p w14:paraId="743F88BF" w14:textId="74ECBD71" w:rsidR="007168E8" w:rsidRDefault="007168E8">
      <w:pPr>
        <w:pStyle w:val="Verzeichnis2"/>
        <w:tabs>
          <w:tab w:val="left" w:pos="880"/>
          <w:tab w:val="right" w:leader="dot" w:pos="9062"/>
        </w:tabs>
        <w:rPr>
          <w:ins w:id="79" w:author="Philip Helger" w:date="2022-06-25T13:56:00Z"/>
          <w:rFonts w:asciiTheme="minorHAnsi" w:eastAsiaTheme="minorEastAsia" w:hAnsiTheme="minorHAnsi" w:cstheme="minorBidi"/>
          <w:noProof/>
          <w:sz w:val="22"/>
          <w:szCs w:val="22"/>
          <w:lang w:val="de-DE" w:eastAsia="de-DE"/>
        </w:rPr>
      </w:pPr>
      <w:ins w:id="80"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"_Toc107057803"</w:instrText>
        </w:r>
        <w:r w:rsidRPr="00A42EA3">
          <w:rPr>
            <w:rStyle w:val="Hyperlink"/>
            <w:noProof/>
          </w:rPr>
          <w:instrText xml:space="preserve"> </w:instrText>
        </w:r>
      </w:ins>
      <w:r w:rsidRPr="00A42EA3">
        <w:rPr>
          <w:rStyle w:val="Hyperlink"/>
          <w:noProof/>
        </w:rPr>
      </w:r>
      <w:ins w:id="81" w:author="Philip Helger" w:date="2022-06-25T13:56:00Z">
        <w:r w:rsidRPr="00A42EA3">
          <w:rPr>
            <w:rStyle w:val="Hyperlink"/>
            <w:noProof/>
          </w:rPr>
          <w:fldChar w:fldCharType="separate"/>
        </w:r>
        <w:r w:rsidRPr="00A42EA3">
          <w:rPr>
            <w:rStyle w:val="Hyperlink"/>
            <w:noProof/>
            <w:lang w:val="de-DE"/>
          </w:rPr>
          <w:t>4.7</w:t>
        </w:r>
        <w:r>
          <w:rPr>
            <w:rFonts w:asciiTheme="minorHAnsi" w:eastAsiaTheme="minorEastAsia" w:hAnsiTheme="minorHAnsi" w:cstheme="minorBidi"/>
            <w:noProof/>
            <w:sz w:val="22"/>
            <w:szCs w:val="22"/>
            <w:lang w:val="de-DE" w:eastAsia="de-DE"/>
          </w:rPr>
          <w:tab/>
        </w:r>
        <w:r w:rsidRPr="00A42EA3">
          <w:rPr>
            <w:rStyle w:val="Hyperlink"/>
            <w:noProof/>
            <w:lang w:val="de-DE"/>
          </w:rPr>
          <w:t>InvoiceRecipient</w:t>
        </w:r>
        <w:r>
          <w:rPr>
            <w:noProof/>
            <w:webHidden/>
          </w:rPr>
          <w:tab/>
        </w:r>
        <w:r>
          <w:rPr>
            <w:noProof/>
            <w:webHidden/>
          </w:rPr>
          <w:fldChar w:fldCharType="begin"/>
        </w:r>
        <w:r>
          <w:rPr>
            <w:noProof/>
            <w:webHidden/>
          </w:rPr>
          <w:instrText xml:space="preserve"> PAGEREF _Toc107057803 \h </w:instrText>
        </w:r>
      </w:ins>
      <w:r>
        <w:rPr>
          <w:noProof/>
          <w:webHidden/>
        </w:rPr>
      </w:r>
      <w:r>
        <w:rPr>
          <w:noProof/>
          <w:webHidden/>
        </w:rPr>
        <w:fldChar w:fldCharType="separate"/>
      </w:r>
      <w:ins w:id="82" w:author="Philip Helger" w:date="2022-06-25T13:56:00Z">
        <w:r>
          <w:rPr>
            <w:noProof/>
            <w:webHidden/>
          </w:rPr>
          <w:t>21</w:t>
        </w:r>
        <w:r>
          <w:rPr>
            <w:noProof/>
            <w:webHidden/>
          </w:rPr>
          <w:fldChar w:fldCharType="end"/>
        </w:r>
        <w:r w:rsidRPr="00A42EA3">
          <w:rPr>
            <w:rStyle w:val="Hyperlink"/>
            <w:noProof/>
          </w:rPr>
          <w:fldChar w:fldCharType="end"/>
        </w:r>
      </w:ins>
    </w:p>
    <w:p w14:paraId="446DF5D5" w14:textId="772A6789" w:rsidR="007168E8" w:rsidRDefault="007168E8">
      <w:pPr>
        <w:pStyle w:val="Verzeichnis2"/>
        <w:tabs>
          <w:tab w:val="left" w:pos="880"/>
          <w:tab w:val="right" w:leader="dot" w:pos="9062"/>
        </w:tabs>
        <w:rPr>
          <w:ins w:id="83" w:author="Philip Helger" w:date="2022-06-25T13:56:00Z"/>
          <w:rFonts w:asciiTheme="minorHAnsi" w:eastAsiaTheme="minorEastAsia" w:hAnsiTheme="minorHAnsi" w:cstheme="minorBidi"/>
          <w:noProof/>
          <w:sz w:val="22"/>
          <w:szCs w:val="22"/>
          <w:lang w:val="de-DE" w:eastAsia="de-DE"/>
        </w:rPr>
      </w:pPr>
      <w:ins w:id="84"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"_Toc107057804"</w:instrText>
        </w:r>
        <w:r w:rsidRPr="00A42EA3">
          <w:rPr>
            <w:rStyle w:val="Hyperlink"/>
            <w:noProof/>
          </w:rPr>
          <w:instrText xml:space="preserve"> </w:instrText>
        </w:r>
      </w:ins>
      <w:r w:rsidRPr="00A42EA3">
        <w:rPr>
          <w:rStyle w:val="Hyperlink"/>
          <w:noProof/>
        </w:rPr>
      </w:r>
      <w:ins w:id="85" w:author="Philip Helger" w:date="2022-06-25T13:56:00Z">
        <w:r w:rsidRPr="00A42EA3">
          <w:rPr>
            <w:rStyle w:val="Hyperlink"/>
            <w:noProof/>
          </w:rPr>
          <w:fldChar w:fldCharType="separate"/>
        </w:r>
        <w:r w:rsidRPr="00A42EA3">
          <w:rPr>
            <w:rStyle w:val="Hyperlink"/>
            <w:noProof/>
            <w:lang w:val="de-DE"/>
          </w:rPr>
          <w:t>4.8</w:t>
        </w:r>
        <w:r>
          <w:rPr>
            <w:rFonts w:asciiTheme="minorHAnsi" w:eastAsiaTheme="minorEastAsia" w:hAnsiTheme="minorHAnsi" w:cstheme="minorBidi"/>
            <w:noProof/>
            <w:sz w:val="22"/>
            <w:szCs w:val="22"/>
            <w:lang w:val="de-DE" w:eastAsia="de-DE"/>
          </w:rPr>
          <w:tab/>
        </w:r>
        <w:r w:rsidRPr="00A42EA3">
          <w:rPr>
            <w:rStyle w:val="Hyperlink"/>
            <w:noProof/>
            <w:lang w:val="de-DE"/>
          </w:rPr>
          <w:t>Details</w:t>
        </w:r>
        <w:r>
          <w:rPr>
            <w:noProof/>
            <w:webHidden/>
          </w:rPr>
          <w:tab/>
        </w:r>
        <w:r>
          <w:rPr>
            <w:noProof/>
            <w:webHidden/>
          </w:rPr>
          <w:fldChar w:fldCharType="begin"/>
        </w:r>
        <w:r>
          <w:rPr>
            <w:noProof/>
            <w:webHidden/>
          </w:rPr>
          <w:instrText xml:space="preserve"> PAGEREF _Toc107057804 \h </w:instrText>
        </w:r>
      </w:ins>
      <w:r>
        <w:rPr>
          <w:noProof/>
          <w:webHidden/>
        </w:rPr>
      </w:r>
      <w:r>
        <w:rPr>
          <w:noProof/>
          <w:webHidden/>
        </w:rPr>
        <w:fldChar w:fldCharType="separate"/>
      </w:r>
      <w:ins w:id="86" w:author="Philip Helger" w:date="2022-06-25T13:56:00Z">
        <w:r>
          <w:rPr>
            <w:noProof/>
            <w:webHidden/>
          </w:rPr>
          <w:t>26</w:t>
        </w:r>
        <w:r>
          <w:rPr>
            <w:noProof/>
            <w:webHidden/>
          </w:rPr>
          <w:fldChar w:fldCharType="end"/>
        </w:r>
        <w:r w:rsidRPr="00A42EA3">
          <w:rPr>
            <w:rStyle w:val="Hyperlink"/>
            <w:noProof/>
          </w:rPr>
          <w:fldChar w:fldCharType="end"/>
        </w:r>
      </w:ins>
    </w:p>
    <w:p w14:paraId="497CBC54" w14:textId="00871245" w:rsidR="007168E8" w:rsidRDefault="007168E8">
      <w:pPr>
        <w:pStyle w:val="Verzeichnis3"/>
        <w:tabs>
          <w:tab w:val="left" w:pos="1320"/>
          <w:tab w:val="right" w:leader="dot" w:pos="9062"/>
        </w:tabs>
        <w:rPr>
          <w:ins w:id="87" w:author="Philip Helger" w:date="2022-06-25T13:56:00Z"/>
          <w:rFonts w:asciiTheme="minorHAnsi" w:eastAsiaTheme="minorEastAsia" w:hAnsiTheme="minorHAnsi" w:cstheme="minorBidi"/>
          <w:noProof/>
          <w:sz w:val="22"/>
          <w:szCs w:val="22"/>
          <w:lang w:val="de-DE" w:eastAsia="de-DE"/>
        </w:rPr>
      </w:pPr>
      <w:ins w:id="8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"_Toc107057805"</w:instrText>
        </w:r>
        <w:r w:rsidRPr="00A42EA3">
          <w:rPr>
            <w:rStyle w:val="Hyperlink"/>
            <w:noProof/>
          </w:rPr>
          <w:instrText xml:space="preserve"> </w:instrText>
        </w:r>
      </w:ins>
      <w:r w:rsidRPr="00A42EA3">
        <w:rPr>
          <w:rStyle w:val="Hyperlink"/>
          <w:noProof/>
        </w:rPr>
      </w:r>
      <w:ins w:id="89" w:author="Philip Helger" w:date="2022-06-25T13:56:00Z">
        <w:r w:rsidRPr="00A42EA3">
          <w:rPr>
            <w:rStyle w:val="Hyperlink"/>
            <w:noProof/>
          </w:rPr>
          <w:fldChar w:fldCharType="separate"/>
        </w:r>
        <w:r w:rsidRPr="00A42EA3">
          <w:rPr>
            <w:rStyle w:val="Hyperlink"/>
            <w:noProof/>
            <w:lang w:val="de-DE"/>
          </w:rPr>
          <w:t>4.8.1</w:t>
        </w:r>
        <w:r>
          <w:rPr>
            <w:rFonts w:asciiTheme="minorHAnsi" w:eastAsiaTheme="minorEastAsia" w:hAnsiTheme="minorHAnsi" w:cstheme="minorBidi"/>
            <w:noProof/>
            <w:sz w:val="22"/>
            <w:szCs w:val="22"/>
            <w:lang w:val="de-DE" w:eastAsia="de-DE"/>
          </w:rPr>
          <w:tab/>
        </w:r>
        <w:r w:rsidRPr="00A42EA3">
          <w:rPr>
            <w:rStyle w:val="Hyperlink"/>
            <w:noProof/>
            <w:lang w:val="de-DE"/>
          </w:rPr>
          <w:t>ListLineItem</w:t>
        </w:r>
        <w:r>
          <w:rPr>
            <w:noProof/>
            <w:webHidden/>
          </w:rPr>
          <w:tab/>
        </w:r>
        <w:r>
          <w:rPr>
            <w:noProof/>
            <w:webHidden/>
          </w:rPr>
          <w:fldChar w:fldCharType="begin"/>
        </w:r>
        <w:r>
          <w:rPr>
            <w:noProof/>
            <w:webHidden/>
          </w:rPr>
          <w:instrText xml:space="preserve"> PAGEREF _Toc107057805 \h </w:instrText>
        </w:r>
      </w:ins>
      <w:r>
        <w:rPr>
          <w:noProof/>
          <w:webHidden/>
        </w:rPr>
      </w:r>
      <w:r>
        <w:rPr>
          <w:noProof/>
          <w:webHidden/>
        </w:rPr>
        <w:fldChar w:fldCharType="separate"/>
      </w:r>
      <w:ins w:id="90" w:author="Philip Helger" w:date="2022-06-25T13:56:00Z">
        <w:r>
          <w:rPr>
            <w:noProof/>
            <w:webHidden/>
          </w:rPr>
          <w:t>29</w:t>
        </w:r>
        <w:r>
          <w:rPr>
            <w:noProof/>
            <w:webHidden/>
          </w:rPr>
          <w:fldChar w:fldCharType="end"/>
        </w:r>
        <w:r w:rsidRPr="00A42EA3">
          <w:rPr>
            <w:rStyle w:val="Hyperlink"/>
            <w:noProof/>
          </w:rPr>
          <w:fldChar w:fldCharType="end"/>
        </w:r>
      </w:ins>
    </w:p>
    <w:p w14:paraId="5151B516" w14:textId="0DCBC5B9" w:rsidR="007168E8" w:rsidRDefault="007168E8">
      <w:pPr>
        <w:pStyle w:val="Verzeichnis3"/>
        <w:tabs>
          <w:tab w:val="left" w:pos="1320"/>
          <w:tab w:val="right" w:leader="dot" w:pos="9062"/>
        </w:tabs>
        <w:rPr>
          <w:ins w:id="91" w:author="Philip Helger" w:date="2022-06-25T13:56:00Z"/>
          <w:rFonts w:asciiTheme="minorHAnsi" w:eastAsiaTheme="minorEastAsia" w:hAnsiTheme="minorHAnsi" w:cstheme="minorBidi"/>
          <w:noProof/>
          <w:sz w:val="22"/>
          <w:szCs w:val="22"/>
          <w:lang w:val="de-DE" w:eastAsia="de-DE"/>
        </w:rPr>
      </w:pPr>
      <w:ins w:id="9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"_Toc107057806"</w:instrText>
        </w:r>
        <w:r w:rsidRPr="00A42EA3">
          <w:rPr>
            <w:rStyle w:val="Hyperlink"/>
            <w:noProof/>
          </w:rPr>
          <w:instrText xml:space="preserve"> </w:instrText>
        </w:r>
      </w:ins>
      <w:r w:rsidRPr="00A42EA3">
        <w:rPr>
          <w:rStyle w:val="Hyperlink"/>
          <w:noProof/>
        </w:rPr>
      </w:r>
      <w:ins w:id="93" w:author="Philip Helger" w:date="2022-06-25T13:56:00Z">
        <w:r w:rsidRPr="00A42EA3">
          <w:rPr>
            <w:rStyle w:val="Hyperlink"/>
            <w:noProof/>
          </w:rPr>
          <w:fldChar w:fldCharType="separate"/>
        </w:r>
        <w:r w:rsidRPr="00A42EA3">
          <w:rPr>
            <w:rStyle w:val="Hyperlink"/>
            <w:noProof/>
            <w:lang w:val="de-DE"/>
          </w:rPr>
          <w:t>4.8.2</w:t>
        </w:r>
        <w:r>
          <w:rPr>
            <w:rFonts w:asciiTheme="minorHAnsi" w:eastAsiaTheme="minorEastAsia" w:hAnsiTheme="minorHAnsi" w:cstheme="minorBidi"/>
            <w:noProof/>
            <w:sz w:val="22"/>
            <w:szCs w:val="22"/>
            <w:lang w:val="de-DE" w:eastAsia="de-DE"/>
          </w:rPr>
          <w:tab/>
        </w:r>
        <w:r w:rsidRPr="00A42EA3">
          <w:rPr>
            <w:rStyle w:val="Hyperlink"/>
            <w:noProof/>
            <w:lang w:val="de-DE"/>
          </w:rPr>
          <w:t>BelowTheLineItem</w:t>
        </w:r>
        <w:r>
          <w:rPr>
            <w:noProof/>
            <w:webHidden/>
          </w:rPr>
          <w:tab/>
        </w:r>
        <w:r>
          <w:rPr>
            <w:noProof/>
            <w:webHidden/>
          </w:rPr>
          <w:fldChar w:fldCharType="begin"/>
        </w:r>
        <w:r>
          <w:rPr>
            <w:noProof/>
            <w:webHidden/>
          </w:rPr>
          <w:instrText xml:space="preserve"> PAGEREF _Toc107057806 \h </w:instrText>
        </w:r>
      </w:ins>
      <w:r>
        <w:rPr>
          <w:noProof/>
          <w:webHidden/>
        </w:rPr>
      </w:r>
      <w:r>
        <w:rPr>
          <w:noProof/>
          <w:webHidden/>
        </w:rPr>
        <w:fldChar w:fldCharType="separate"/>
      </w:r>
      <w:ins w:id="94" w:author="Philip Helger" w:date="2022-06-25T13:56:00Z">
        <w:r>
          <w:rPr>
            <w:noProof/>
            <w:webHidden/>
          </w:rPr>
          <w:t>36</w:t>
        </w:r>
        <w:r>
          <w:rPr>
            <w:noProof/>
            <w:webHidden/>
          </w:rPr>
          <w:fldChar w:fldCharType="end"/>
        </w:r>
        <w:r w:rsidRPr="00A42EA3">
          <w:rPr>
            <w:rStyle w:val="Hyperlink"/>
            <w:noProof/>
          </w:rPr>
          <w:fldChar w:fldCharType="end"/>
        </w:r>
      </w:ins>
    </w:p>
    <w:p w14:paraId="469CED46" w14:textId="0FBEF4F7" w:rsidR="007168E8" w:rsidRDefault="007168E8">
      <w:pPr>
        <w:pStyle w:val="Verzeichnis2"/>
        <w:tabs>
          <w:tab w:val="left" w:pos="880"/>
          <w:tab w:val="right" w:leader="dot" w:pos="9062"/>
        </w:tabs>
        <w:rPr>
          <w:ins w:id="95" w:author="Philip Helger" w:date="2022-06-25T13:56:00Z"/>
          <w:rFonts w:asciiTheme="minorHAnsi" w:eastAsiaTheme="minorEastAsia" w:hAnsiTheme="minorHAnsi" w:cstheme="minorBidi"/>
          <w:noProof/>
          <w:sz w:val="22"/>
          <w:szCs w:val="22"/>
          <w:lang w:val="de-DE" w:eastAsia="de-DE"/>
        </w:rPr>
      </w:pPr>
      <w:ins w:id="9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"_Toc107057807"</w:instrText>
        </w:r>
        <w:r w:rsidRPr="00A42EA3">
          <w:rPr>
            <w:rStyle w:val="Hyperlink"/>
            <w:noProof/>
          </w:rPr>
          <w:instrText xml:space="preserve"> </w:instrText>
        </w:r>
      </w:ins>
      <w:r w:rsidRPr="00A42EA3">
        <w:rPr>
          <w:rStyle w:val="Hyperlink"/>
          <w:noProof/>
        </w:rPr>
      </w:r>
      <w:ins w:id="97" w:author="Philip Helger" w:date="2022-06-25T13:56:00Z">
        <w:r w:rsidRPr="00A42EA3">
          <w:rPr>
            <w:rStyle w:val="Hyperlink"/>
            <w:noProof/>
          </w:rPr>
          <w:fldChar w:fldCharType="separate"/>
        </w:r>
        <w:r w:rsidRPr="00A42EA3">
          <w:rPr>
            <w:rStyle w:val="Hyperlink"/>
            <w:noProof/>
            <w:lang w:val="de-DE"/>
          </w:rPr>
          <w:t>4.9</w:t>
        </w:r>
        <w:r>
          <w:rPr>
            <w:rFonts w:asciiTheme="minorHAnsi" w:eastAsiaTheme="minorEastAsia" w:hAnsiTheme="minorHAnsi" w:cstheme="minorBidi"/>
            <w:noProof/>
            <w:sz w:val="22"/>
            <w:szCs w:val="22"/>
            <w:lang w:val="de-DE" w:eastAsia="de-DE"/>
          </w:rPr>
          <w:tab/>
        </w:r>
        <w:r w:rsidRPr="00A42EA3">
          <w:rPr>
            <w:rStyle w:val="Hyperlink"/>
            <w:noProof/>
            <w:lang w:val="de-DE"/>
          </w:rPr>
          <w:t>ReductionAndSurchargeDetails</w:t>
        </w:r>
        <w:r>
          <w:rPr>
            <w:noProof/>
            <w:webHidden/>
          </w:rPr>
          <w:tab/>
        </w:r>
        <w:r>
          <w:rPr>
            <w:noProof/>
            <w:webHidden/>
          </w:rPr>
          <w:fldChar w:fldCharType="begin"/>
        </w:r>
        <w:r>
          <w:rPr>
            <w:noProof/>
            <w:webHidden/>
          </w:rPr>
          <w:instrText xml:space="preserve"> PAGEREF _Toc107057807 \h </w:instrText>
        </w:r>
      </w:ins>
      <w:r>
        <w:rPr>
          <w:noProof/>
          <w:webHidden/>
        </w:rPr>
      </w:r>
      <w:r>
        <w:rPr>
          <w:noProof/>
          <w:webHidden/>
        </w:rPr>
        <w:fldChar w:fldCharType="separate"/>
      </w:r>
      <w:ins w:id="98" w:author="Philip Helger" w:date="2022-06-25T13:56:00Z">
        <w:r>
          <w:rPr>
            <w:noProof/>
            <w:webHidden/>
          </w:rPr>
          <w:t>37</w:t>
        </w:r>
        <w:r>
          <w:rPr>
            <w:noProof/>
            <w:webHidden/>
          </w:rPr>
          <w:fldChar w:fldCharType="end"/>
        </w:r>
        <w:r w:rsidRPr="00A42EA3">
          <w:rPr>
            <w:rStyle w:val="Hyperlink"/>
            <w:noProof/>
          </w:rPr>
          <w:fldChar w:fldCharType="end"/>
        </w:r>
      </w:ins>
    </w:p>
    <w:p w14:paraId="0D477FEF" w14:textId="4BC59E91" w:rsidR="007168E8" w:rsidRDefault="007168E8">
      <w:pPr>
        <w:pStyle w:val="Verzeichnis2"/>
        <w:tabs>
          <w:tab w:val="left" w:pos="1100"/>
          <w:tab w:val="right" w:leader="dot" w:pos="9062"/>
        </w:tabs>
        <w:rPr>
          <w:ins w:id="99" w:author="Philip Helger" w:date="2022-06-25T13:56:00Z"/>
          <w:rFonts w:asciiTheme="minorHAnsi" w:eastAsiaTheme="minorEastAsia" w:hAnsiTheme="minorHAnsi" w:cstheme="minorBidi"/>
          <w:noProof/>
          <w:sz w:val="22"/>
          <w:szCs w:val="22"/>
          <w:lang w:val="de-DE" w:eastAsia="de-DE"/>
        </w:rPr>
      </w:pPr>
      <w:ins w:id="100"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"_Toc107057808"</w:instrText>
        </w:r>
        <w:r w:rsidRPr="00A42EA3">
          <w:rPr>
            <w:rStyle w:val="Hyperlink"/>
            <w:noProof/>
          </w:rPr>
          <w:instrText xml:space="preserve"> </w:instrText>
        </w:r>
      </w:ins>
      <w:r w:rsidRPr="00A42EA3">
        <w:rPr>
          <w:rStyle w:val="Hyperlink"/>
          <w:noProof/>
        </w:rPr>
      </w:r>
      <w:ins w:id="101" w:author="Philip Helger" w:date="2022-06-25T13:56:00Z">
        <w:r w:rsidRPr="00A42EA3">
          <w:rPr>
            <w:rStyle w:val="Hyperlink"/>
            <w:noProof/>
          </w:rPr>
          <w:fldChar w:fldCharType="separate"/>
        </w:r>
        <w:r w:rsidRPr="00A42EA3">
          <w:rPr>
            <w:rStyle w:val="Hyperlink"/>
            <w:noProof/>
            <w:lang w:val="de-DE"/>
          </w:rPr>
          <w:t>4.10</w:t>
        </w:r>
        <w:r>
          <w:rPr>
            <w:rFonts w:asciiTheme="minorHAnsi" w:eastAsiaTheme="minorEastAsia" w:hAnsiTheme="minorHAnsi" w:cstheme="minorBidi"/>
            <w:noProof/>
            <w:sz w:val="22"/>
            <w:szCs w:val="22"/>
            <w:lang w:val="de-DE" w:eastAsia="de-DE"/>
          </w:rPr>
          <w:tab/>
        </w:r>
        <w:r w:rsidRPr="00A42EA3">
          <w:rPr>
            <w:rStyle w:val="Hyperlink"/>
            <w:noProof/>
            <w:lang w:val="de-DE"/>
          </w:rPr>
          <w:t>Tax</w:t>
        </w:r>
        <w:r>
          <w:rPr>
            <w:noProof/>
            <w:webHidden/>
          </w:rPr>
          <w:tab/>
        </w:r>
        <w:r>
          <w:rPr>
            <w:noProof/>
            <w:webHidden/>
          </w:rPr>
          <w:fldChar w:fldCharType="begin"/>
        </w:r>
        <w:r>
          <w:rPr>
            <w:noProof/>
            <w:webHidden/>
          </w:rPr>
          <w:instrText xml:space="preserve"> PAGEREF _Toc107057808 \h </w:instrText>
        </w:r>
      </w:ins>
      <w:r>
        <w:rPr>
          <w:noProof/>
          <w:webHidden/>
        </w:rPr>
      </w:r>
      <w:r>
        <w:rPr>
          <w:noProof/>
          <w:webHidden/>
        </w:rPr>
        <w:fldChar w:fldCharType="separate"/>
      </w:r>
      <w:ins w:id="102" w:author="Philip Helger" w:date="2022-06-25T13:56:00Z">
        <w:r>
          <w:rPr>
            <w:noProof/>
            <w:webHidden/>
          </w:rPr>
          <w:t>42</w:t>
        </w:r>
        <w:r>
          <w:rPr>
            <w:noProof/>
            <w:webHidden/>
          </w:rPr>
          <w:fldChar w:fldCharType="end"/>
        </w:r>
        <w:r w:rsidRPr="00A42EA3">
          <w:rPr>
            <w:rStyle w:val="Hyperlink"/>
            <w:noProof/>
          </w:rPr>
          <w:fldChar w:fldCharType="end"/>
        </w:r>
      </w:ins>
    </w:p>
    <w:p w14:paraId="0B039DB6" w14:textId="137032AB" w:rsidR="007168E8" w:rsidRDefault="007168E8">
      <w:pPr>
        <w:pStyle w:val="Verzeichnis2"/>
        <w:tabs>
          <w:tab w:val="left" w:pos="1100"/>
          <w:tab w:val="right" w:leader="dot" w:pos="9062"/>
        </w:tabs>
        <w:rPr>
          <w:ins w:id="103" w:author="Philip Helger" w:date="2022-06-25T13:56:00Z"/>
          <w:rFonts w:asciiTheme="minorHAnsi" w:eastAsiaTheme="minorEastAsia" w:hAnsiTheme="minorHAnsi" w:cstheme="minorBidi"/>
          <w:noProof/>
          <w:sz w:val="22"/>
          <w:szCs w:val="22"/>
          <w:lang w:val="de-DE" w:eastAsia="de-DE"/>
        </w:rPr>
      </w:pPr>
      <w:ins w:id="104"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"_Toc107057809"</w:instrText>
        </w:r>
        <w:r w:rsidRPr="00A42EA3">
          <w:rPr>
            <w:rStyle w:val="Hyperlink"/>
            <w:noProof/>
          </w:rPr>
          <w:instrText xml:space="preserve"> </w:instrText>
        </w:r>
      </w:ins>
      <w:r w:rsidRPr="00A42EA3">
        <w:rPr>
          <w:rStyle w:val="Hyperlink"/>
          <w:noProof/>
        </w:rPr>
      </w:r>
      <w:ins w:id="105" w:author="Philip Helger" w:date="2022-06-25T13:56:00Z">
        <w:r w:rsidRPr="00A42EA3">
          <w:rPr>
            <w:rStyle w:val="Hyperlink"/>
            <w:noProof/>
          </w:rPr>
          <w:fldChar w:fldCharType="separate"/>
        </w:r>
        <w:r w:rsidRPr="00A42EA3">
          <w:rPr>
            <w:rStyle w:val="Hyperlink"/>
            <w:noProof/>
            <w:lang w:val="de-DE"/>
          </w:rPr>
          <w:t>4.11</w:t>
        </w:r>
        <w:r>
          <w:rPr>
            <w:rFonts w:asciiTheme="minorHAnsi" w:eastAsiaTheme="minorEastAsia" w:hAnsiTheme="minorHAnsi" w:cstheme="minorBidi"/>
            <w:noProof/>
            <w:sz w:val="22"/>
            <w:szCs w:val="22"/>
            <w:lang w:val="de-DE" w:eastAsia="de-DE"/>
          </w:rPr>
          <w:tab/>
        </w:r>
        <w:r w:rsidRPr="00A42EA3">
          <w:rPr>
            <w:rStyle w:val="Hyperlink"/>
            <w:noProof/>
            <w:lang w:val="de-DE"/>
          </w:rPr>
          <w:t>PaymentMethod</w:t>
        </w:r>
        <w:r>
          <w:rPr>
            <w:noProof/>
            <w:webHidden/>
          </w:rPr>
          <w:tab/>
        </w:r>
        <w:r>
          <w:rPr>
            <w:noProof/>
            <w:webHidden/>
          </w:rPr>
          <w:fldChar w:fldCharType="begin"/>
        </w:r>
        <w:r>
          <w:rPr>
            <w:noProof/>
            <w:webHidden/>
          </w:rPr>
          <w:instrText xml:space="preserve"> PAGEREF _Toc107057809 \h </w:instrText>
        </w:r>
      </w:ins>
      <w:r>
        <w:rPr>
          <w:noProof/>
          <w:webHidden/>
        </w:rPr>
      </w:r>
      <w:r>
        <w:rPr>
          <w:noProof/>
          <w:webHidden/>
        </w:rPr>
        <w:fldChar w:fldCharType="separate"/>
      </w:r>
      <w:ins w:id="106" w:author="Philip Helger" w:date="2022-06-25T13:56:00Z">
        <w:r>
          <w:rPr>
            <w:noProof/>
            <w:webHidden/>
          </w:rPr>
          <w:t>44</w:t>
        </w:r>
        <w:r>
          <w:rPr>
            <w:noProof/>
            <w:webHidden/>
          </w:rPr>
          <w:fldChar w:fldCharType="end"/>
        </w:r>
        <w:r w:rsidRPr="00A42EA3">
          <w:rPr>
            <w:rStyle w:val="Hyperlink"/>
            <w:noProof/>
          </w:rPr>
          <w:fldChar w:fldCharType="end"/>
        </w:r>
      </w:ins>
    </w:p>
    <w:p w14:paraId="24C61733" w14:textId="6B2EFDEA" w:rsidR="007168E8" w:rsidRDefault="007168E8">
      <w:pPr>
        <w:pStyle w:val="Verzeichnis3"/>
        <w:tabs>
          <w:tab w:val="left" w:pos="1320"/>
          <w:tab w:val="right" w:leader="dot" w:pos="9062"/>
        </w:tabs>
        <w:rPr>
          <w:ins w:id="107" w:author="Philip Helger" w:date="2022-06-25T13:56:00Z"/>
          <w:rFonts w:asciiTheme="minorHAnsi" w:eastAsiaTheme="minorEastAsia" w:hAnsiTheme="minorHAnsi" w:cstheme="minorBidi"/>
          <w:noProof/>
          <w:sz w:val="22"/>
          <w:szCs w:val="22"/>
          <w:lang w:val="de-DE" w:eastAsia="de-DE"/>
        </w:rPr>
      </w:pPr>
      <w:ins w:id="10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"_Toc107057810"</w:instrText>
        </w:r>
        <w:r w:rsidRPr="00A42EA3">
          <w:rPr>
            <w:rStyle w:val="Hyperlink"/>
            <w:noProof/>
          </w:rPr>
          <w:instrText xml:space="preserve"> </w:instrText>
        </w:r>
      </w:ins>
      <w:r w:rsidRPr="00A42EA3">
        <w:rPr>
          <w:rStyle w:val="Hyperlink"/>
          <w:noProof/>
        </w:rPr>
      </w:r>
      <w:ins w:id="109" w:author="Philip Helger" w:date="2022-06-25T13:56:00Z">
        <w:r w:rsidRPr="00A42EA3">
          <w:rPr>
            <w:rStyle w:val="Hyperlink"/>
            <w:noProof/>
          </w:rPr>
          <w:fldChar w:fldCharType="separate"/>
        </w:r>
        <w:r w:rsidRPr="00A42EA3">
          <w:rPr>
            <w:rStyle w:val="Hyperlink"/>
            <w:noProof/>
            <w:lang w:val="de-DE"/>
          </w:rPr>
          <w:t>4.11.1</w:t>
        </w:r>
        <w:r>
          <w:rPr>
            <w:rFonts w:asciiTheme="minorHAnsi" w:eastAsiaTheme="minorEastAsia" w:hAnsiTheme="minorHAnsi" w:cstheme="minorBidi"/>
            <w:noProof/>
            <w:sz w:val="22"/>
            <w:szCs w:val="22"/>
            <w:lang w:val="de-DE" w:eastAsia="de-DE"/>
          </w:rPr>
          <w:tab/>
        </w:r>
        <w:r w:rsidRPr="00A42EA3">
          <w:rPr>
            <w:rStyle w:val="Hyperlink"/>
            <w:noProof/>
            <w:lang w:val="de-DE"/>
          </w:rPr>
          <w:t>NoPayment</w:t>
        </w:r>
        <w:r>
          <w:rPr>
            <w:noProof/>
            <w:webHidden/>
          </w:rPr>
          <w:tab/>
        </w:r>
        <w:r>
          <w:rPr>
            <w:noProof/>
            <w:webHidden/>
          </w:rPr>
          <w:fldChar w:fldCharType="begin"/>
        </w:r>
        <w:r>
          <w:rPr>
            <w:noProof/>
            <w:webHidden/>
          </w:rPr>
          <w:instrText xml:space="preserve"> PAGEREF _Toc107057810 \h </w:instrText>
        </w:r>
      </w:ins>
      <w:r>
        <w:rPr>
          <w:noProof/>
          <w:webHidden/>
        </w:rPr>
      </w:r>
      <w:r>
        <w:rPr>
          <w:noProof/>
          <w:webHidden/>
        </w:rPr>
        <w:fldChar w:fldCharType="separate"/>
      </w:r>
      <w:ins w:id="110" w:author="Philip Helger" w:date="2022-06-25T13:56:00Z">
        <w:r>
          <w:rPr>
            <w:noProof/>
            <w:webHidden/>
          </w:rPr>
          <w:t>45</w:t>
        </w:r>
        <w:r>
          <w:rPr>
            <w:noProof/>
            <w:webHidden/>
          </w:rPr>
          <w:fldChar w:fldCharType="end"/>
        </w:r>
        <w:r w:rsidRPr="00A42EA3">
          <w:rPr>
            <w:rStyle w:val="Hyperlink"/>
            <w:noProof/>
          </w:rPr>
          <w:fldChar w:fldCharType="end"/>
        </w:r>
      </w:ins>
    </w:p>
    <w:p w14:paraId="5E74CF53" w14:textId="4EAF83A1" w:rsidR="007168E8" w:rsidRDefault="007168E8">
      <w:pPr>
        <w:pStyle w:val="Verzeichnis3"/>
        <w:tabs>
          <w:tab w:val="left" w:pos="1320"/>
          <w:tab w:val="right" w:leader="dot" w:pos="9062"/>
        </w:tabs>
        <w:rPr>
          <w:ins w:id="111" w:author="Philip Helger" w:date="2022-06-25T13:56:00Z"/>
          <w:rFonts w:asciiTheme="minorHAnsi" w:eastAsiaTheme="minorEastAsia" w:hAnsiTheme="minorHAnsi" w:cstheme="minorBidi"/>
          <w:noProof/>
          <w:sz w:val="22"/>
          <w:szCs w:val="22"/>
          <w:lang w:val="de-DE" w:eastAsia="de-DE"/>
        </w:rPr>
      </w:pPr>
      <w:ins w:id="11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"_Toc107057811"</w:instrText>
        </w:r>
        <w:r w:rsidRPr="00A42EA3">
          <w:rPr>
            <w:rStyle w:val="Hyperlink"/>
            <w:noProof/>
          </w:rPr>
          <w:instrText xml:space="preserve"> </w:instrText>
        </w:r>
      </w:ins>
      <w:r w:rsidRPr="00A42EA3">
        <w:rPr>
          <w:rStyle w:val="Hyperlink"/>
          <w:noProof/>
        </w:rPr>
      </w:r>
      <w:ins w:id="113" w:author="Philip Helger" w:date="2022-06-25T13:56:00Z">
        <w:r w:rsidRPr="00A42EA3">
          <w:rPr>
            <w:rStyle w:val="Hyperlink"/>
            <w:noProof/>
          </w:rPr>
          <w:fldChar w:fldCharType="separate"/>
        </w:r>
        <w:r w:rsidRPr="00A42EA3">
          <w:rPr>
            <w:rStyle w:val="Hyperlink"/>
            <w:noProof/>
            <w:lang w:val="de-DE"/>
          </w:rPr>
          <w:t>4.11.2</w:t>
        </w:r>
        <w:r>
          <w:rPr>
            <w:rFonts w:asciiTheme="minorHAnsi" w:eastAsiaTheme="minorEastAsia" w:hAnsiTheme="minorHAnsi" w:cstheme="minorBidi"/>
            <w:noProof/>
            <w:sz w:val="22"/>
            <w:szCs w:val="22"/>
            <w:lang w:val="de-DE" w:eastAsia="de-DE"/>
          </w:rPr>
          <w:tab/>
        </w:r>
        <w:r w:rsidRPr="00A42EA3">
          <w:rPr>
            <w:rStyle w:val="Hyperlink"/>
            <w:noProof/>
            <w:lang w:val="de-DE"/>
          </w:rPr>
          <w:t>SEPADirectDebit</w:t>
        </w:r>
        <w:r>
          <w:rPr>
            <w:noProof/>
            <w:webHidden/>
          </w:rPr>
          <w:tab/>
        </w:r>
        <w:r>
          <w:rPr>
            <w:noProof/>
            <w:webHidden/>
          </w:rPr>
          <w:fldChar w:fldCharType="begin"/>
        </w:r>
        <w:r>
          <w:rPr>
            <w:noProof/>
            <w:webHidden/>
          </w:rPr>
          <w:instrText xml:space="preserve"> PAGEREF _Toc107057811 \h </w:instrText>
        </w:r>
      </w:ins>
      <w:r>
        <w:rPr>
          <w:noProof/>
          <w:webHidden/>
        </w:rPr>
      </w:r>
      <w:r>
        <w:rPr>
          <w:noProof/>
          <w:webHidden/>
        </w:rPr>
        <w:fldChar w:fldCharType="separate"/>
      </w:r>
      <w:ins w:id="114" w:author="Philip Helger" w:date="2022-06-25T13:56:00Z">
        <w:r>
          <w:rPr>
            <w:noProof/>
            <w:webHidden/>
          </w:rPr>
          <w:t>45</w:t>
        </w:r>
        <w:r>
          <w:rPr>
            <w:noProof/>
            <w:webHidden/>
          </w:rPr>
          <w:fldChar w:fldCharType="end"/>
        </w:r>
        <w:r w:rsidRPr="00A42EA3">
          <w:rPr>
            <w:rStyle w:val="Hyperlink"/>
            <w:noProof/>
          </w:rPr>
          <w:fldChar w:fldCharType="end"/>
        </w:r>
      </w:ins>
    </w:p>
    <w:p w14:paraId="42428E26" w14:textId="26588F6C" w:rsidR="007168E8" w:rsidRDefault="007168E8">
      <w:pPr>
        <w:pStyle w:val="Verzeichnis3"/>
        <w:tabs>
          <w:tab w:val="left" w:pos="1320"/>
          <w:tab w:val="right" w:leader="dot" w:pos="9062"/>
        </w:tabs>
        <w:rPr>
          <w:ins w:id="115" w:author="Philip Helger" w:date="2022-06-25T13:56:00Z"/>
          <w:rFonts w:asciiTheme="minorHAnsi" w:eastAsiaTheme="minorEastAsia" w:hAnsiTheme="minorHAnsi" w:cstheme="minorBidi"/>
          <w:noProof/>
          <w:sz w:val="22"/>
          <w:szCs w:val="22"/>
          <w:lang w:val="de-DE" w:eastAsia="de-DE"/>
        </w:rPr>
      </w:pPr>
      <w:ins w:id="11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"_Toc107057812"</w:instrText>
        </w:r>
        <w:r w:rsidRPr="00A42EA3">
          <w:rPr>
            <w:rStyle w:val="Hyperlink"/>
            <w:noProof/>
          </w:rPr>
          <w:instrText xml:space="preserve"> </w:instrText>
        </w:r>
      </w:ins>
      <w:r w:rsidRPr="00A42EA3">
        <w:rPr>
          <w:rStyle w:val="Hyperlink"/>
          <w:noProof/>
        </w:rPr>
      </w:r>
      <w:ins w:id="117" w:author="Philip Helger" w:date="2022-06-25T13:56:00Z">
        <w:r w:rsidRPr="00A42EA3">
          <w:rPr>
            <w:rStyle w:val="Hyperlink"/>
            <w:noProof/>
          </w:rPr>
          <w:fldChar w:fldCharType="separate"/>
        </w:r>
        <w:r w:rsidRPr="00A42EA3">
          <w:rPr>
            <w:rStyle w:val="Hyperlink"/>
            <w:noProof/>
            <w:lang w:val="de-DE"/>
          </w:rPr>
          <w:t>4.11.3</w:t>
        </w:r>
        <w:r>
          <w:rPr>
            <w:rFonts w:asciiTheme="minorHAnsi" w:eastAsiaTheme="minorEastAsia" w:hAnsiTheme="minorHAnsi" w:cstheme="minorBidi"/>
            <w:noProof/>
            <w:sz w:val="22"/>
            <w:szCs w:val="22"/>
            <w:lang w:val="de-DE" w:eastAsia="de-DE"/>
          </w:rPr>
          <w:tab/>
        </w:r>
        <w:r w:rsidRPr="00A42EA3">
          <w:rPr>
            <w:rStyle w:val="Hyperlink"/>
            <w:noProof/>
            <w:lang w:val="de-DE"/>
          </w:rPr>
          <w:t>UniversalBankTransaction</w:t>
        </w:r>
        <w:r>
          <w:rPr>
            <w:noProof/>
            <w:webHidden/>
          </w:rPr>
          <w:tab/>
        </w:r>
        <w:r>
          <w:rPr>
            <w:noProof/>
            <w:webHidden/>
          </w:rPr>
          <w:fldChar w:fldCharType="begin"/>
        </w:r>
        <w:r>
          <w:rPr>
            <w:noProof/>
            <w:webHidden/>
          </w:rPr>
          <w:instrText xml:space="preserve"> PAGEREF _Toc107057812 \h </w:instrText>
        </w:r>
      </w:ins>
      <w:r>
        <w:rPr>
          <w:noProof/>
          <w:webHidden/>
        </w:rPr>
      </w:r>
      <w:r>
        <w:rPr>
          <w:noProof/>
          <w:webHidden/>
        </w:rPr>
        <w:fldChar w:fldCharType="separate"/>
      </w:r>
      <w:ins w:id="118" w:author="Philip Helger" w:date="2022-06-25T13:56:00Z">
        <w:r>
          <w:rPr>
            <w:noProof/>
            <w:webHidden/>
          </w:rPr>
          <w:t>46</w:t>
        </w:r>
        <w:r>
          <w:rPr>
            <w:noProof/>
            <w:webHidden/>
          </w:rPr>
          <w:fldChar w:fldCharType="end"/>
        </w:r>
        <w:r w:rsidRPr="00A42EA3">
          <w:rPr>
            <w:rStyle w:val="Hyperlink"/>
            <w:noProof/>
          </w:rPr>
          <w:fldChar w:fldCharType="end"/>
        </w:r>
      </w:ins>
    </w:p>
    <w:p w14:paraId="0E543055" w14:textId="69C8B685" w:rsidR="007168E8" w:rsidRDefault="007168E8">
      <w:pPr>
        <w:pStyle w:val="Verzeichnis3"/>
        <w:tabs>
          <w:tab w:val="left" w:pos="1320"/>
          <w:tab w:val="right" w:leader="dot" w:pos="9062"/>
        </w:tabs>
        <w:rPr>
          <w:ins w:id="119" w:author="Philip Helger" w:date="2022-06-25T13:56:00Z"/>
          <w:rFonts w:asciiTheme="minorHAnsi" w:eastAsiaTheme="minorEastAsia" w:hAnsiTheme="minorHAnsi" w:cstheme="minorBidi"/>
          <w:noProof/>
          <w:sz w:val="22"/>
          <w:szCs w:val="22"/>
          <w:lang w:val="de-DE" w:eastAsia="de-DE"/>
        </w:rPr>
      </w:pPr>
      <w:ins w:id="120"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"_Toc107057813"</w:instrText>
        </w:r>
        <w:r w:rsidRPr="00A42EA3">
          <w:rPr>
            <w:rStyle w:val="Hyperlink"/>
            <w:noProof/>
          </w:rPr>
          <w:instrText xml:space="preserve"> </w:instrText>
        </w:r>
      </w:ins>
      <w:r w:rsidRPr="00A42EA3">
        <w:rPr>
          <w:rStyle w:val="Hyperlink"/>
          <w:noProof/>
        </w:rPr>
      </w:r>
      <w:ins w:id="121" w:author="Philip Helger" w:date="2022-06-25T13:56:00Z">
        <w:r w:rsidRPr="00A42EA3">
          <w:rPr>
            <w:rStyle w:val="Hyperlink"/>
            <w:noProof/>
          </w:rPr>
          <w:fldChar w:fldCharType="separate"/>
        </w:r>
        <w:r w:rsidRPr="00A42EA3">
          <w:rPr>
            <w:rStyle w:val="Hyperlink"/>
            <w:noProof/>
            <w:lang w:val="de-DE"/>
          </w:rPr>
          <w:t>4.11.4</w:t>
        </w:r>
        <w:r>
          <w:rPr>
            <w:rFonts w:asciiTheme="minorHAnsi" w:eastAsiaTheme="minorEastAsia" w:hAnsiTheme="minorHAnsi" w:cstheme="minorBidi"/>
            <w:noProof/>
            <w:sz w:val="22"/>
            <w:szCs w:val="22"/>
            <w:lang w:val="de-DE" w:eastAsia="de-DE"/>
          </w:rPr>
          <w:tab/>
        </w:r>
        <w:r w:rsidRPr="00A42EA3">
          <w:rPr>
            <w:rStyle w:val="Hyperlink"/>
            <w:noProof/>
            <w:lang w:val="de-DE"/>
          </w:rPr>
          <w:t>PaymentCard</w:t>
        </w:r>
        <w:r>
          <w:rPr>
            <w:noProof/>
            <w:webHidden/>
          </w:rPr>
          <w:tab/>
        </w:r>
        <w:r>
          <w:rPr>
            <w:noProof/>
            <w:webHidden/>
          </w:rPr>
          <w:fldChar w:fldCharType="begin"/>
        </w:r>
        <w:r>
          <w:rPr>
            <w:noProof/>
            <w:webHidden/>
          </w:rPr>
          <w:instrText xml:space="preserve"> PAGEREF _Toc107057813 \h </w:instrText>
        </w:r>
      </w:ins>
      <w:r>
        <w:rPr>
          <w:noProof/>
          <w:webHidden/>
        </w:rPr>
      </w:r>
      <w:r>
        <w:rPr>
          <w:noProof/>
          <w:webHidden/>
        </w:rPr>
        <w:fldChar w:fldCharType="separate"/>
      </w:r>
      <w:ins w:id="122" w:author="Philip Helger" w:date="2022-06-25T13:56:00Z">
        <w:r>
          <w:rPr>
            <w:noProof/>
            <w:webHidden/>
          </w:rPr>
          <w:t>47</w:t>
        </w:r>
        <w:r>
          <w:rPr>
            <w:noProof/>
            <w:webHidden/>
          </w:rPr>
          <w:fldChar w:fldCharType="end"/>
        </w:r>
        <w:r w:rsidRPr="00A42EA3">
          <w:rPr>
            <w:rStyle w:val="Hyperlink"/>
            <w:noProof/>
          </w:rPr>
          <w:fldChar w:fldCharType="end"/>
        </w:r>
      </w:ins>
    </w:p>
    <w:p w14:paraId="4ECEEF44" w14:textId="24D4C003" w:rsidR="007168E8" w:rsidRDefault="007168E8">
      <w:pPr>
        <w:pStyle w:val="Verzeichnis3"/>
        <w:tabs>
          <w:tab w:val="left" w:pos="1320"/>
          <w:tab w:val="right" w:leader="dot" w:pos="9062"/>
        </w:tabs>
        <w:rPr>
          <w:ins w:id="123" w:author="Philip Helger" w:date="2022-06-25T13:56:00Z"/>
          <w:rFonts w:asciiTheme="minorHAnsi" w:eastAsiaTheme="minorEastAsia" w:hAnsiTheme="minorHAnsi" w:cstheme="minorBidi"/>
          <w:noProof/>
          <w:sz w:val="22"/>
          <w:szCs w:val="22"/>
          <w:lang w:val="de-DE" w:eastAsia="de-DE"/>
        </w:rPr>
      </w:pPr>
      <w:ins w:id="124"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"_Toc107057814"</w:instrText>
        </w:r>
        <w:r w:rsidRPr="00A42EA3">
          <w:rPr>
            <w:rStyle w:val="Hyperlink"/>
            <w:noProof/>
          </w:rPr>
          <w:instrText xml:space="preserve"> </w:instrText>
        </w:r>
      </w:ins>
      <w:r w:rsidRPr="00A42EA3">
        <w:rPr>
          <w:rStyle w:val="Hyperlink"/>
          <w:noProof/>
        </w:rPr>
      </w:r>
      <w:ins w:id="125" w:author="Philip Helger" w:date="2022-06-25T13:56:00Z">
        <w:r w:rsidRPr="00A42EA3">
          <w:rPr>
            <w:rStyle w:val="Hyperlink"/>
            <w:noProof/>
          </w:rPr>
          <w:fldChar w:fldCharType="separate"/>
        </w:r>
        <w:r w:rsidRPr="00A42EA3">
          <w:rPr>
            <w:rStyle w:val="Hyperlink"/>
            <w:noProof/>
            <w:lang w:val="de-DE"/>
          </w:rPr>
          <w:t>4.11.5</w:t>
        </w:r>
        <w:r>
          <w:rPr>
            <w:rFonts w:asciiTheme="minorHAnsi" w:eastAsiaTheme="minorEastAsia" w:hAnsiTheme="minorHAnsi" w:cstheme="minorBidi"/>
            <w:noProof/>
            <w:sz w:val="22"/>
            <w:szCs w:val="22"/>
            <w:lang w:val="de-DE" w:eastAsia="de-DE"/>
          </w:rPr>
          <w:tab/>
        </w:r>
        <w:r w:rsidRPr="00A42EA3">
          <w:rPr>
            <w:rStyle w:val="Hyperlink"/>
            <w:noProof/>
            <w:lang w:val="de-DE"/>
          </w:rPr>
          <w:t>OtherPayment</w:t>
        </w:r>
        <w:r>
          <w:rPr>
            <w:noProof/>
            <w:webHidden/>
          </w:rPr>
          <w:tab/>
        </w:r>
        <w:r>
          <w:rPr>
            <w:noProof/>
            <w:webHidden/>
          </w:rPr>
          <w:fldChar w:fldCharType="begin"/>
        </w:r>
        <w:r>
          <w:rPr>
            <w:noProof/>
            <w:webHidden/>
          </w:rPr>
          <w:instrText xml:space="preserve"> PAGEREF _Toc107057814 \h </w:instrText>
        </w:r>
      </w:ins>
      <w:r>
        <w:rPr>
          <w:noProof/>
          <w:webHidden/>
        </w:rPr>
      </w:r>
      <w:r>
        <w:rPr>
          <w:noProof/>
          <w:webHidden/>
        </w:rPr>
        <w:fldChar w:fldCharType="separate"/>
      </w:r>
      <w:ins w:id="126" w:author="Philip Helger" w:date="2022-06-25T13:56:00Z">
        <w:r>
          <w:rPr>
            <w:noProof/>
            <w:webHidden/>
          </w:rPr>
          <w:t>48</w:t>
        </w:r>
        <w:r>
          <w:rPr>
            <w:noProof/>
            <w:webHidden/>
          </w:rPr>
          <w:fldChar w:fldCharType="end"/>
        </w:r>
        <w:r w:rsidRPr="00A42EA3">
          <w:rPr>
            <w:rStyle w:val="Hyperlink"/>
            <w:noProof/>
          </w:rPr>
          <w:fldChar w:fldCharType="end"/>
        </w:r>
      </w:ins>
    </w:p>
    <w:p w14:paraId="73BDDAFE" w14:textId="5C1760B3" w:rsidR="007168E8" w:rsidRDefault="007168E8">
      <w:pPr>
        <w:pStyle w:val="Verzeichnis2"/>
        <w:tabs>
          <w:tab w:val="left" w:pos="1100"/>
          <w:tab w:val="right" w:leader="dot" w:pos="9062"/>
        </w:tabs>
        <w:rPr>
          <w:ins w:id="127" w:author="Philip Helger" w:date="2022-06-25T13:56:00Z"/>
          <w:rFonts w:asciiTheme="minorHAnsi" w:eastAsiaTheme="minorEastAsia" w:hAnsiTheme="minorHAnsi" w:cstheme="minorBidi"/>
          <w:noProof/>
          <w:sz w:val="22"/>
          <w:szCs w:val="22"/>
          <w:lang w:val="de-DE" w:eastAsia="de-DE"/>
        </w:rPr>
      </w:pPr>
      <w:ins w:id="12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"_Toc107057815"</w:instrText>
        </w:r>
        <w:r w:rsidRPr="00A42EA3">
          <w:rPr>
            <w:rStyle w:val="Hyperlink"/>
            <w:noProof/>
          </w:rPr>
          <w:instrText xml:space="preserve"> </w:instrText>
        </w:r>
      </w:ins>
      <w:r w:rsidRPr="00A42EA3">
        <w:rPr>
          <w:rStyle w:val="Hyperlink"/>
          <w:noProof/>
        </w:rPr>
      </w:r>
      <w:ins w:id="129" w:author="Philip Helger" w:date="2022-06-25T13:56:00Z">
        <w:r w:rsidRPr="00A42EA3">
          <w:rPr>
            <w:rStyle w:val="Hyperlink"/>
            <w:noProof/>
          </w:rPr>
          <w:fldChar w:fldCharType="separate"/>
        </w:r>
        <w:r w:rsidRPr="00A42EA3">
          <w:rPr>
            <w:rStyle w:val="Hyperlink"/>
            <w:noProof/>
            <w:lang w:val="de-DE"/>
          </w:rPr>
          <w:t>4.12</w:t>
        </w:r>
        <w:r>
          <w:rPr>
            <w:rFonts w:asciiTheme="minorHAnsi" w:eastAsiaTheme="minorEastAsia" w:hAnsiTheme="minorHAnsi" w:cstheme="minorBidi"/>
            <w:noProof/>
            <w:sz w:val="22"/>
            <w:szCs w:val="22"/>
            <w:lang w:val="de-DE" w:eastAsia="de-DE"/>
          </w:rPr>
          <w:tab/>
        </w:r>
        <w:r w:rsidRPr="00A42EA3">
          <w:rPr>
            <w:rStyle w:val="Hyperlink"/>
            <w:noProof/>
            <w:lang w:val="de-DE"/>
          </w:rPr>
          <w:t>PaymentConditions</w:t>
        </w:r>
        <w:r>
          <w:rPr>
            <w:noProof/>
            <w:webHidden/>
          </w:rPr>
          <w:tab/>
        </w:r>
        <w:r>
          <w:rPr>
            <w:noProof/>
            <w:webHidden/>
          </w:rPr>
          <w:fldChar w:fldCharType="begin"/>
        </w:r>
        <w:r>
          <w:rPr>
            <w:noProof/>
            <w:webHidden/>
          </w:rPr>
          <w:instrText xml:space="preserve"> PAGEREF _Toc107057815 \h </w:instrText>
        </w:r>
      </w:ins>
      <w:r>
        <w:rPr>
          <w:noProof/>
          <w:webHidden/>
        </w:rPr>
      </w:r>
      <w:r>
        <w:rPr>
          <w:noProof/>
          <w:webHidden/>
        </w:rPr>
        <w:fldChar w:fldCharType="separate"/>
      </w:r>
      <w:ins w:id="130" w:author="Philip Helger" w:date="2022-06-25T13:56:00Z">
        <w:r>
          <w:rPr>
            <w:noProof/>
            <w:webHidden/>
          </w:rPr>
          <w:t>49</w:t>
        </w:r>
        <w:r>
          <w:rPr>
            <w:noProof/>
            <w:webHidden/>
          </w:rPr>
          <w:fldChar w:fldCharType="end"/>
        </w:r>
        <w:r w:rsidRPr="00A42EA3">
          <w:rPr>
            <w:rStyle w:val="Hyperlink"/>
            <w:noProof/>
          </w:rPr>
          <w:fldChar w:fldCharType="end"/>
        </w:r>
      </w:ins>
    </w:p>
    <w:p w14:paraId="55873390" w14:textId="2321F228" w:rsidR="007168E8" w:rsidRDefault="007168E8">
      <w:pPr>
        <w:pStyle w:val="Verzeichnis1"/>
        <w:tabs>
          <w:tab w:val="left" w:pos="480"/>
          <w:tab w:val="right" w:leader="dot" w:pos="9062"/>
        </w:tabs>
        <w:rPr>
          <w:ins w:id="131" w:author="Philip Helger" w:date="2022-06-25T13:56:00Z"/>
          <w:rFonts w:asciiTheme="minorHAnsi" w:eastAsiaTheme="minorEastAsia" w:hAnsiTheme="minorHAnsi" w:cstheme="minorBidi"/>
          <w:noProof/>
          <w:sz w:val="22"/>
          <w:szCs w:val="22"/>
          <w:lang w:val="de-DE" w:eastAsia="de-DE"/>
        </w:rPr>
      </w:pPr>
      <w:ins w:id="13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"_Toc107057816"</w:instrText>
        </w:r>
        <w:r w:rsidRPr="00A42EA3">
          <w:rPr>
            <w:rStyle w:val="Hyperlink"/>
            <w:noProof/>
          </w:rPr>
          <w:instrText xml:space="preserve"> </w:instrText>
        </w:r>
      </w:ins>
      <w:r w:rsidRPr="00A42EA3">
        <w:rPr>
          <w:rStyle w:val="Hyperlink"/>
          <w:noProof/>
        </w:rPr>
      </w:r>
      <w:ins w:id="133" w:author="Philip Helger" w:date="2022-06-25T13:56:00Z">
        <w:r w:rsidRPr="00A42EA3">
          <w:rPr>
            <w:rStyle w:val="Hyperlink"/>
            <w:noProof/>
          </w:rPr>
          <w:fldChar w:fldCharType="separate"/>
        </w:r>
        <w:r w:rsidRPr="00A42EA3">
          <w:rPr>
            <w:rStyle w:val="Hyperlink"/>
            <w:noProof/>
            <w:lang w:val="de-DE"/>
          </w:rPr>
          <w:t>5</w:t>
        </w:r>
        <w:r>
          <w:rPr>
            <w:rFonts w:asciiTheme="minorHAnsi" w:eastAsiaTheme="minorEastAsia" w:hAnsiTheme="minorHAnsi" w:cstheme="minorBidi"/>
            <w:noProof/>
            <w:sz w:val="22"/>
            <w:szCs w:val="22"/>
            <w:lang w:val="de-DE" w:eastAsia="de-DE"/>
          </w:rPr>
          <w:tab/>
        </w:r>
        <w:r w:rsidRPr="00A42EA3">
          <w:rPr>
            <w:rStyle w:val="Hyperlink"/>
            <w:noProof/>
            <w:lang w:val="de-DE"/>
          </w:rPr>
          <w:t>Erweiterungsmechanismus</w:t>
        </w:r>
        <w:r>
          <w:rPr>
            <w:noProof/>
            <w:webHidden/>
          </w:rPr>
          <w:tab/>
        </w:r>
        <w:r>
          <w:rPr>
            <w:noProof/>
            <w:webHidden/>
          </w:rPr>
          <w:fldChar w:fldCharType="begin"/>
        </w:r>
        <w:r>
          <w:rPr>
            <w:noProof/>
            <w:webHidden/>
          </w:rPr>
          <w:instrText xml:space="preserve"> PAGEREF _Toc107057816 \h </w:instrText>
        </w:r>
      </w:ins>
      <w:r>
        <w:rPr>
          <w:noProof/>
          <w:webHidden/>
        </w:rPr>
      </w:r>
      <w:r>
        <w:rPr>
          <w:noProof/>
          <w:webHidden/>
        </w:rPr>
        <w:fldChar w:fldCharType="separate"/>
      </w:r>
      <w:ins w:id="134" w:author="Philip Helger" w:date="2022-06-25T13:56:00Z">
        <w:r>
          <w:rPr>
            <w:noProof/>
            <w:webHidden/>
          </w:rPr>
          <w:t>51</w:t>
        </w:r>
        <w:r>
          <w:rPr>
            <w:noProof/>
            <w:webHidden/>
          </w:rPr>
          <w:fldChar w:fldCharType="end"/>
        </w:r>
        <w:r w:rsidRPr="00A42EA3">
          <w:rPr>
            <w:rStyle w:val="Hyperlink"/>
            <w:noProof/>
          </w:rPr>
          <w:fldChar w:fldCharType="end"/>
        </w:r>
      </w:ins>
    </w:p>
    <w:p w14:paraId="3ED20DBA" w14:textId="661ABCE6" w:rsidR="007168E8" w:rsidRDefault="007168E8">
      <w:pPr>
        <w:pStyle w:val="Verzeichnis1"/>
        <w:tabs>
          <w:tab w:val="left" w:pos="480"/>
          <w:tab w:val="right" w:leader="dot" w:pos="9062"/>
        </w:tabs>
        <w:rPr>
          <w:ins w:id="135" w:author="Philip Helger" w:date="2022-06-25T13:56:00Z"/>
          <w:rFonts w:asciiTheme="minorHAnsi" w:eastAsiaTheme="minorEastAsia" w:hAnsiTheme="minorHAnsi" w:cstheme="minorBidi"/>
          <w:noProof/>
          <w:sz w:val="22"/>
          <w:szCs w:val="22"/>
          <w:lang w:val="de-DE" w:eastAsia="de-DE"/>
        </w:rPr>
      </w:pPr>
      <w:ins w:id="13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"_Toc107057817"</w:instrText>
        </w:r>
        <w:r w:rsidRPr="00A42EA3">
          <w:rPr>
            <w:rStyle w:val="Hyperlink"/>
            <w:noProof/>
          </w:rPr>
          <w:instrText xml:space="preserve"> </w:instrText>
        </w:r>
      </w:ins>
      <w:r w:rsidRPr="00A42EA3">
        <w:rPr>
          <w:rStyle w:val="Hyperlink"/>
          <w:noProof/>
        </w:rPr>
      </w:r>
      <w:ins w:id="137" w:author="Philip Helger" w:date="2022-06-25T13:56:00Z">
        <w:r w:rsidRPr="00A42EA3">
          <w:rPr>
            <w:rStyle w:val="Hyperlink"/>
            <w:noProof/>
          </w:rPr>
          <w:fldChar w:fldCharType="separate"/>
        </w:r>
        <w:r w:rsidRPr="00A42EA3">
          <w:rPr>
            <w:rStyle w:val="Hyperlink"/>
            <w:noProof/>
            <w:lang w:val="de-DE"/>
          </w:rPr>
          <w:t>6</w:t>
        </w:r>
        <w:r>
          <w:rPr>
            <w:rFonts w:asciiTheme="minorHAnsi" w:eastAsiaTheme="minorEastAsia" w:hAnsiTheme="minorHAnsi" w:cstheme="minorBidi"/>
            <w:noProof/>
            <w:sz w:val="22"/>
            <w:szCs w:val="22"/>
            <w:lang w:val="de-DE" w:eastAsia="de-DE"/>
          </w:rPr>
          <w:tab/>
        </w:r>
        <w:r w:rsidRPr="00A42EA3">
          <w:rPr>
            <w:rStyle w:val="Hyperlink"/>
            <w:noProof/>
            <w:lang w:val="de-DE"/>
          </w:rPr>
          <w:t>Anwendungsempfehlungen</w:t>
        </w:r>
        <w:r>
          <w:rPr>
            <w:noProof/>
            <w:webHidden/>
          </w:rPr>
          <w:tab/>
        </w:r>
        <w:r>
          <w:rPr>
            <w:noProof/>
            <w:webHidden/>
          </w:rPr>
          <w:fldChar w:fldCharType="begin"/>
        </w:r>
        <w:r>
          <w:rPr>
            <w:noProof/>
            <w:webHidden/>
          </w:rPr>
          <w:instrText xml:space="preserve"> PAGEREF _Toc107057817 \h </w:instrText>
        </w:r>
      </w:ins>
      <w:r>
        <w:rPr>
          <w:noProof/>
          <w:webHidden/>
        </w:rPr>
      </w:r>
      <w:r>
        <w:rPr>
          <w:noProof/>
          <w:webHidden/>
        </w:rPr>
        <w:fldChar w:fldCharType="separate"/>
      </w:r>
      <w:ins w:id="138" w:author="Philip Helger" w:date="2022-06-25T13:56:00Z">
        <w:r>
          <w:rPr>
            <w:noProof/>
            <w:webHidden/>
          </w:rPr>
          <w:t>51</w:t>
        </w:r>
        <w:r>
          <w:rPr>
            <w:noProof/>
            <w:webHidden/>
          </w:rPr>
          <w:fldChar w:fldCharType="end"/>
        </w:r>
        <w:r w:rsidRPr="00A42EA3">
          <w:rPr>
            <w:rStyle w:val="Hyperlink"/>
            <w:noProof/>
          </w:rPr>
          <w:fldChar w:fldCharType="end"/>
        </w:r>
      </w:ins>
    </w:p>
    <w:p w14:paraId="1B65806C" w14:textId="6BD1106D" w:rsidR="007168E8" w:rsidRDefault="007168E8">
      <w:pPr>
        <w:pStyle w:val="Verzeichnis2"/>
        <w:tabs>
          <w:tab w:val="left" w:pos="880"/>
          <w:tab w:val="right" w:leader="dot" w:pos="9062"/>
        </w:tabs>
        <w:rPr>
          <w:ins w:id="139" w:author="Philip Helger" w:date="2022-06-25T13:56:00Z"/>
          <w:rFonts w:asciiTheme="minorHAnsi" w:eastAsiaTheme="minorEastAsia" w:hAnsiTheme="minorHAnsi" w:cstheme="minorBidi"/>
          <w:noProof/>
          <w:sz w:val="22"/>
          <w:szCs w:val="22"/>
          <w:lang w:val="de-DE" w:eastAsia="de-DE"/>
        </w:rPr>
      </w:pPr>
      <w:ins w:id="140"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"_Toc107057818"</w:instrText>
        </w:r>
        <w:r w:rsidRPr="00A42EA3">
          <w:rPr>
            <w:rStyle w:val="Hyperlink"/>
            <w:noProof/>
          </w:rPr>
          <w:instrText xml:space="preserve"> </w:instrText>
        </w:r>
      </w:ins>
      <w:r w:rsidRPr="00A42EA3">
        <w:rPr>
          <w:rStyle w:val="Hyperlink"/>
          <w:noProof/>
        </w:rPr>
      </w:r>
      <w:ins w:id="141" w:author="Philip Helger" w:date="2022-06-25T13:56:00Z">
        <w:r w:rsidRPr="00A42EA3">
          <w:rPr>
            <w:rStyle w:val="Hyperlink"/>
            <w:noProof/>
          </w:rPr>
          <w:fldChar w:fldCharType="separate"/>
        </w:r>
        <w:r w:rsidRPr="00A42EA3">
          <w:rPr>
            <w:rStyle w:val="Hyperlink"/>
            <w:noProof/>
            <w:lang w:val="de-DE"/>
          </w:rPr>
          <w:t>6.1</w:t>
        </w:r>
        <w:r>
          <w:rPr>
            <w:rFonts w:asciiTheme="minorHAnsi" w:eastAsiaTheme="minorEastAsia" w:hAnsiTheme="minorHAnsi" w:cstheme="minorBidi"/>
            <w:noProof/>
            <w:sz w:val="22"/>
            <w:szCs w:val="22"/>
            <w:lang w:val="de-DE" w:eastAsia="de-DE"/>
          </w:rPr>
          <w:tab/>
        </w:r>
        <w:r w:rsidRPr="00A42EA3">
          <w:rPr>
            <w:rStyle w:val="Hyperlink"/>
            <w:noProof/>
            <w:lang w:val="de-DE"/>
          </w:rPr>
          <w:t>Verwendung von Vorzeichen für Beträge in Rechnungen und Gutschriften</w:t>
        </w:r>
        <w:r>
          <w:rPr>
            <w:noProof/>
            <w:webHidden/>
          </w:rPr>
          <w:tab/>
        </w:r>
        <w:r>
          <w:rPr>
            <w:noProof/>
            <w:webHidden/>
          </w:rPr>
          <w:fldChar w:fldCharType="begin"/>
        </w:r>
        <w:r>
          <w:rPr>
            <w:noProof/>
            <w:webHidden/>
          </w:rPr>
          <w:instrText xml:space="preserve"> PAGEREF _Toc107057818 \h </w:instrText>
        </w:r>
      </w:ins>
      <w:r>
        <w:rPr>
          <w:noProof/>
          <w:webHidden/>
        </w:rPr>
      </w:r>
      <w:r>
        <w:rPr>
          <w:noProof/>
          <w:webHidden/>
        </w:rPr>
        <w:fldChar w:fldCharType="separate"/>
      </w:r>
      <w:ins w:id="142" w:author="Philip Helger" w:date="2022-06-25T13:56:00Z">
        <w:r>
          <w:rPr>
            <w:noProof/>
            <w:webHidden/>
          </w:rPr>
          <w:t>51</w:t>
        </w:r>
        <w:r>
          <w:rPr>
            <w:noProof/>
            <w:webHidden/>
          </w:rPr>
          <w:fldChar w:fldCharType="end"/>
        </w:r>
        <w:r w:rsidRPr="00A42EA3">
          <w:rPr>
            <w:rStyle w:val="Hyperlink"/>
            <w:noProof/>
          </w:rPr>
          <w:fldChar w:fldCharType="end"/>
        </w:r>
      </w:ins>
    </w:p>
    <w:p w14:paraId="1FFC7FA2" w14:textId="0FCEB863" w:rsidR="007168E8" w:rsidRDefault="007168E8">
      <w:pPr>
        <w:pStyle w:val="Verzeichnis1"/>
        <w:tabs>
          <w:tab w:val="left" w:pos="480"/>
          <w:tab w:val="right" w:leader="dot" w:pos="9062"/>
        </w:tabs>
        <w:rPr>
          <w:ins w:id="143" w:author="Philip Helger" w:date="2022-06-25T13:56:00Z"/>
          <w:rFonts w:asciiTheme="minorHAnsi" w:eastAsiaTheme="minorEastAsia" w:hAnsiTheme="minorHAnsi" w:cstheme="minorBidi"/>
          <w:noProof/>
          <w:sz w:val="22"/>
          <w:szCs w:val="22"/>
          <w:lang w:val="de-DE" w:eastAsia="de-DE"/>
        </w:rPr>
      </w:pPr>
      <w:ins w:id="144"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"_Toc107057819"</w:instrText>
        </w:r>
        <w:r w:rsidRPr="00A42EA3">
          <w:rPr>
            <w:rStyle w:val="Hyperlink"/>
            <w:noProof/>
          </w:rPr>
          <w:instrText xml:space="preserve"> </w:instrText>
        </w:r>
      </w:ins>
      <w:r w:rsidRPr="00A42EA3">
        <w:rPr>
          <w:rStyle w:val="Hyperlink"/>
          <w:noProof/>
        </w:rPr>
      </w:r>
      <w:ins w:id="145" w:author="Philip Helger" w:date="2022-06-25T13:56:00Z">
        <w:r w:rsidRPr="00A42EA3">
          <w:rPr>
            <w:rStyle w:val="Hyperlink"/>
            <w:noProof/>
          </w:rPr>
          <w:fldChar w:fldCharType="separate"/>
        </w:r>
        <w:r w:rsidRPr="00A42EA3">
          <w:rPr>
            <w:rStyle w:val="Hyperlink"/>
            <w:noProof/>
            <w:lang w:val="de-DE"/>
          </w:rPr>
          <w:t>7</w:t>
        </w:r>
        <w:r>
          <w:rPr>
            <w:rFonts w:asciiTheme="minorHAnsi" w:eastAsiaTheme="minorEastAsia" w:hAnsiTheme="minorHAnsi" w:cstheme="minorBidi"/>
            <w:noProof/>
            <w:sz w:val="22"/>
            <w:szCs w:val="22"/>
            <w:lang w:val="de-DE" w:eastAsia="de-DE"/>
          </w:rPr>
          <w:tab/>
        </w:r>
        <w:r w:rsidRPr="00A42EA3">
          <w:rPr>
            <w:rStyle w:val="Hyperlink"/>
            <w:noProof/>
            <w:lang w:val="de-DE"/>
          </w:rPr>
          <w:t>Referenzen</w:t>
        </w:r>
        <w:r>
          <w:rPr>
            <w:noProof/>
            <w:webHidden/>
          </w:rPr>
          <w:tab/>
        </w:r>
        <w:r>
          <w:rPr>
            <w:noProof/>
            <w:webHidden/>
          </w:rPr>
          <w:fldChar w:fldCharType="begin"/>
        </w:r>
        <w:r>
          <w:rPr>
            <w:noProof/>
            <w:webHidden/>
          </w:rPr>
          <w:instrText xml:space="preserve"> PAGEREF _Toc107057819 \h </w:instrText>
        </w:r>
      </w:ins>
      <w:r>
        <w:rPr>
          <w:noProof/>
          <w:webHidden/>
        </w:rPr>
      </w:r>
      <w:r>
        <w:rPr>
          <w:noProof/>
          <w:webHidden/>
        </w:rPr>
        <w:fldChar w:fldCharType="separate"/>
      </w:r>
      <w:ins w:id="146" w:author="Philip Helger" w:date="2022-06-25T13:56:00Z">
        <w:r>
          <w:rPr>
            <w:noProof/>
            <w:webHidden/>
          </w:rPr>
          <w:t>53</w:t>
        </w:r>
        <w:r>
          <w:rPr>
            <w:noProof/>
            <w:webHidden/>
          </w:rPr>
          <w:fldChar w:fldCharType="end"/>
        </w:r>
        <w:r w:rsidRPr="00A42EA3">
          <w:rPr>
            <w:rStyle w:val="Hyperlink"/>
            <w:noProof/>
          </w:rPr>
          <w:fldChar w:fldCharType="end"/>
        </w:r>
      </w:ins>
    </w:p>
    <w:p w14:paraId="34B93FDF" w14:textId="7EA24B0D" w:rsidR="007168E8" w:rsidRDefault="007168E8">
      <w:pPr>
        <w:pStyle w:val="Verzeichnis1"/>
        <w:tabs>
          <w:tab w:val="left" w:pos="480"/>
          <w:tab w:val="right" w:leader="dot" w:pos="9062"/>
        </w:tabs>
        <w:rPr>
          <w:ins w:id="147" w:author="Philip Helger" w:date="2022-06-25T13:56:00Z"/>
          <w:rFonts w:asciiTheme="minorHAnsi" w:eastAsiaTheme="minorEastAsia" w:hAnsiTheme="minorHAnsi" w:cstheme="minorBidi"/>
          <w:noProof/>
          <w:sz w:val="22"/>
          <w:szCs w:val="22"/>
          <w:lang w:val="de-DE" w:eastAsia="de-DE"/>
        </w:rPr>
      </w:pPr>
      <w:ins w:id="14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"_Toc107057820"</w:instrText>
        </w:r>
        <w:r w:rsidRPr="00A42EA3">
          <w:rPr>
            <w:rStyle w:val="Hyperlink"/>
            <w:noProof/>
          </w:rPr>
          <w:instrText xml:space="preserve"> </w:instrText>
        </w:r>
      </w:ins>
      <w:r w:rsidRPr="00A42EA3">
        <w:rPr>
          <w:rStyle w:val="Hyperlink"/>
          <w:noProof/>
        </w:rPr>
      </w:r>
      <w:ins w:id="149" w:author="Philip Helger" w:date="2022-06-25T13:56:00Z">
        <w:r w:rsidRPr="00A42EA3">
          <w:rPr>
            <w:rStyle w:val="Hyperlink"/>
            <w:noProof/>
          </w:rPr>
          <w:fldChar w:fldCharType="separate"/>
        </w:r>
        <w:r w:rsidRPr="00A42EA3">
          <w:rPr>
            <w:rStyle w:val="Hyperlink"/>
            <w:noProof/>
            <w:lang w:val="de-DE"/>
          </w:rPr>
          <w:t>8</w:t>
        </w:r>
        <w:r>
          <w:rPr>
            <w:rFonts w:asciiTheme="minorHAnsi" w:eastAsiaTheme="minorEastAsia" w:hAnsiTheme="minorHAnsi" w:cstheme="minorBidi"/>
            <w:noProof/>
            <w:sz w:val="22"/>
            <w:szCs w:val="22"/>
            <w:lang w:val="de-DE" w:eastAsia="de-DE"/>
          </w:rPr>
          <w:tab/>
        </w:r>
        <w:r w:rsidRPr="00A42EA3">
          <w:rPr>
            <w:rStyle w:val="Hyperlink"/>
            <w:noProof/>
            <w:lang w:val="de-DE"/>
          </w:rPr>
          <w:t>Änderungshistorie</w:t>
        </w:r>
        <w:r>
          <w:rPr>
            <w:noProof/>
            <w:webHidden/>
          </w:rPr>
          <w:tab/>
        </w:r>
        <w:r>
          <w:rPr>
            <w:noProof/>
            <w:webHidden/>
          </w:rPr>
          <w:fldChar w:fldCharType="begin"/>
        </w:r>
        <w:r>
          <w:rPr>
            <w:noProof/>
            <w:webHidden/>
          </w:rPr>
          <w:instrText xml:space="preserve"> PAGEREF _Toc107057820 \h </w:instrText>
        </w:r>
      </w:ins>
      <w:r>
        <w:rPr>
          <w:noProof/>
          <w:webHidden/>
        </w:rPr>
      </w:r>
      <w:r>
        <w:rPr>
          <w:noProof/>
          <w:webHidden/>
        </w:rPr>
        <w:fldChar w:fldCharType="separate"/>
      </w:r>
      <w:ins w:id="150" w:author="Philip Helger" w:date="2022-06-25T13:56:00Z">
        <w:r>
          <w:rPr>
            <w:noProof/>
            <w:webHidden/>
          </w:rPr>
          <w:t>53</w:t>
        </w:r>
        <w:r>
          <w:rPr>
            <w:noProof/>
            <w:webHidden/>
          </w:rPr>
          <w:fldChar w:fldCharType="end"/>
        </w:r>
        <w:r w:rsidRPr="00A42EA3">
          <w:rPr>
            <w:rStyle w:val="Hyperlink"/>
            <w:noProof/>
          </w:rPr>
          <w:fldChar w:fldCharType="end"/>
        </w:r>
      </w:ins>
    </w:p>
    <w:p w14:paraId="41D41592" w14:textId="20C1E8B1" w:rsidR="007168E8" w:rsidRDefault="007168E8">
      <w:pPr>
        <w:pStyle w:val="Verzeichnis2"/>
        <w:tabs>
          <w:tab w:val="left" w:pos="880"/>
          <w:tab w:val="right" w:leader="dot" w:pos="9062"/>
        </w:tabs>
        <w:rPr>
          <w:ins w:id="151" w:author="Philip Helger" w:date="2022-06-25T13:56:00Z"/>
          <w:rFonts w:asciiTheme="minorHAnsi" w:eastAsiaTheme="minorEastAsia" w:hAnsiTheme="minorHAnsi" w:cstheme="minorBidi"/>
          <w:noProof/>
          <w:sz w:val="22"/>
          <w:szCs w:val="22"/>
          <w:lang w:val="de-DE" w:eastAsia="de-DE"/>
        </w:rPr>
      </w:pPr>
      <w:ins w:id="15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"_Toc107057821"</w:instrText>
        </w:r>
        <w:r w:rsidRPr="00A42EA3">
          <w:rPr>
            <w:rStyle w:val="Hyperlink"/>
            <w:noProof/>
          </w:rPr>
          <w:instrText xml:space="preserve"> </w:instrText>
        </w:r>
      </w:ins>
      <w:r w:rsidRPr="00A42EA3">
        <w:rPr>
          <w:rStyle w:val="Hyperlink"/>
          <w:noProof/>
        </w:rPr>
      </w:r>
      <w:ins w:id="153" w:author="Philip Helger" w:date="2022-06-25T13:56:00Z">
        <w:r w:rsidRPr="00A42EA3">
          <w:rPr>
            <w:rStyle w:val="Hyperlink"/>
            <w:noProof/>
          </w:rPr>
          <w:fldChar w:fldCharType="separate"/>
        </w:r>
        <w:r w:rsidRPr="00A42EA3">
          <w:rPr>
            <w:rStyle w:val="Hyperlink"/>
            <w:noProof/>
            <w:lang w:val="de-DE"/>
          </w:rPr>
          <w:t>8.1</w:t>
        </w:r>
        <w:r>
          <w:rPr>
            <w:rFonts w:asciiTheme="minorHAnsi" w:eastAsiaTheme="minorEastAsia" w:hAnsiTheme="minorHAnsi" w:cstheme="minorBidi"/>
            <w:noProof/>
            <w:sz w:val="22"/>
            <w:szCs w:val="22"/>
            <w:lang w:val="de-DE" w:eastAsia="de-DE"/>
          </w:rPr>
          <w:tab/>
        </w:r>
        <w:r w:rsidRPr="00A42EA3">
          <w:rPr>
            <w:rStyle w:val="Hyperlink"/>
            <w:noProof/>
            <w:lang w:val="de-DE"/>
          </w:rPr>
          <w:t>Änderungen in Version 6.1</w:t>
        </w:r>
        <w:r>
          <w:rPr>
            <w:noProof/>
            <w:webHidden/>
          </w:rPr>
          <w:tab/>
        </w:r>
        <w:r>
          <w:rPr>
            <w:noProof/>
            <w:webHidden/>
          </w:rPr>
          <w:fldChar w:fldCharType="begin"/>
        </w:r>
        <w:r>
          <w:rPr>
            <w:noProof/>
            <w:webHidden/>
          </w:rPr>
          <w:instrText xml:space="preserve"> PAGEREF _Toc107057821 \h </w:instrText>
        </w:r>
      </w:ins>
      <w:r>
        <w:rPr>
          <w:noProof/>
          <w:webHidden/>
        </w:rPr>
      </w:r>
      <w:r>
        <w:rPr>
          <w:noProof/>
          <w:webHidden/>
        </w:rPr>
        <w:fldChar w:fldCharType="separate"/>
      </w:r>
      <w:ins w:id="154" w:author="Philip Helger" w:date="2022-06-25T13:56:00Z">
        <w:r>
          <w:rPr>
            <w:noProof/>
            <w:webHidden/>
          </w:rPr>
          <w:t>53</w:t>
        </w:r>
        <w:r>
          <w:rPr>
            <w:noProof/>
            <w:webHidden/>
          </w:rPr>
          <w:fldChar w:fldCharType="end"/>
        </w:r>
        <w:r w:rsidRPr="00A42EA3">
          <w:rPr>
            <w:rStyle w:val="Hyperlink"/>
            <w:noProof/>
          </w:rPr>
          <w:fldChar w:fldCharType="end"/>
        </w:r>
      </w:ins>
    </w:p>
    <w:p w14:paraId="004C476D" w14:textId="55E3CE4A" w:rsidR="007168E8" w:rsidRDefault="007168E8">
      <w:pPr>
        <w:pStyle w:val="Verzeichnis2"/>
        <w:tabs>
          <w:tab w:val="left" w:pos="880"/>
          <w:tab w:val="right" w:leader="dot" w:pos="9062"/>
        </w:tabs>
        <w:rPr>
          <w:ins w:id="155" w:author="Philip Helger" w:date="2022-06-25T13:56:00Z"/>
          <w:rFonts w:asciiTheme="minorHAnsi" w:eastAsiaTheme="minorEastAsia" w:hAnsiTheme="minorHAnsi" w:cstheme="minorBidi"/>
          <w:noProof/>
          <w:sz w:val="22"/>
          <w:szCs w:val="22"/>
          <w:lang w:val="de-DE" w:eastAsia="de-DE"/>
        </w:rPr>
      </w:pPr>
      <w:ins w:id="15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"_Toc107057822"</w:instrText>
        </w:r>
        <w:r w:rsidRPr="00A42EA3">
          <w:rPr>
            <w:rStyle w:val="Hyperlink"/>
            <w:noProof/>
          </w:rPr>
          <w:instrText xml:space="preserve"> </w:instrText>
        </w:r>
      </w:ins>
      <w:r w:rsidRPr="00A42EA3">
        <w:rPr>
          <w:rStyle w:val="Hyperlink"/>
          <w:noProof/>
        </w:rPr>
      </w:r>
      <w:ins w:id="157" w:author="Philip Helger" w:date="2022-06-25T13:56:00Z">
        <w:r w:rsidRPr="00A42EA3">
          <w:rPr>
            <w:rStyle w:val="Hyperlink"/>
            <w:noProof/>
          </w:rPr>
          <w:fldChar w:fldCharType="separate"/>
        </w:r>
        <w:r w:rsidRPr="00A42EA3">
          <w:rPr>
            <w:rStyle w:val="Hyperlink"/>
            <w:noProof/>
            <w:lang w:val="de-DE"/>
          </w:rPr>
          <w:t>8.2</w:t>
        </w:r>
        <w:r>
          <w:rPr>
            <w:rFonts w:asciiTheme="minorHAnsi" w:eastAsiaTheme="minorEastAsia" w:hAnsiTheme="minorHAnsi" w:cstheme="minorBidi"/>
            <w:noProof/>
            <w:sz w:val="22"/>
            <w:szCs w:val="22"/>
            <w:lang w:val="de-DE" w:eastAsia="de-DE"/>
          </w:rPr>
          <w:tab/>
        </w:r>
        <w:r w:rsidRPr="00A42EA3">
          <w:rPr>
            <w:rStyle w:val="Hyperlink"/>
            <w:noProof/>
            <w:lang w:val="de-DE"/>
          </w:rPr>
          <w:t>Änderungen in Version 6.0</w:t>
        </w:r>
        <w:r>
          <w:rPr>
            <w:noProof/>
            <w:webHidden/>
          </w:rPr>
          <w:tab/>
        </w:r>
        <w:r>
          <w:rPr>
            <w:noProof/>
            <w:webHidden/>
          </w:rPr>
          <w:fldChar w:fldCharType="begin"/>
        </w:r>
        <w:r>
          <w:rPr>
            <w:noProof/>
            <w:webHidden/>
          </w:rPr>
          <w:instrText xml:space="preserve"> PAGEREF _Toc107057822 \h </w:instrText>
        </w:r>
      </w:ins>
      <w:r>
        <w:rPr>
          <w:noProof/>
          <w:webHidden/>
        </w:rPr>
      </w:r>
      <w:r>
        <w:rPr>
          <w:noProof/>
          <w:webHidden/>
        </w:rPr>
        <w:fldChar w:fldCharType="separate"/>
      </w:r>
      <w:ins w:id="158" w:author="Philip Helger" w:date="2022-06-25T13:56:00Z">
        <w:r>
          <w:rPr>
            <w:noProof/>
            <w:webHidden/>
          </w:rPr>
          <w:t>53</w:t>
        </w:r>
        <w:r>
          <w:rPr>
            <w:noProof/>
            <w:webHidden/>
          </w:rPr>
          <w:fldChar w:fldCharType="end"/>
        </w:r>
        <w:r w:rsidRPr="00A42EA3">
          <w:rPr>
            <w:rStyle w:val="Hyperlink"/>
            <w:noProof/>
          </w:rPr>
          <w:fldChar w:fldCharType="end"/>
        </w:r>
      </w:ins>
    </w:p>
    <w:p w14:paraId="095CDBB8" w14:textId="4D020F2C" w:rsidR="007168E8" w:rsidRDefault="007168E8">
      <w:pPr>
        <w:pStyle w:val="Verzeichnis2"/>
        <w:tabs>
          <w:tab w:val="left" w:pos="880"/>
          <w:tab w:val="right" w:leader="dot" w:pos="9062"/>
        </w:tabs>
        <w:rPr>
          <w:ins w:id="159" w:author="Philip Helger" w:date="2022-06-25T13:56:00Z"/>
          <w:rFonts w:asciiTheme="minorHAnsi" w:eastAsiaTheme="minorEastAsia" w:hAnsiTheme="minorHAnsi" w:cstheme="minorBidi"/>
          <w:noProof/>
          <w:sz w:val="22"/>
          <w:szCs w:val="22"/>
          <w:lang w:val="de-DE" w:eastAsia="de-DE"/>
        </w:rPr>
      </w:pPr>
      <w:ins w:id="160"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"_Toc107057823"</w:instrText>
        </w:r>
        <w:r w:rsidRPr="00A42EA3">
          <w:rPr>
            <w:rStyle w:val="Hyperlink"/>
            <w:noProof/>
          </w:rPr>
          <w:instrText xml:space="preserve"> </w:instrText>
        </w:r>
      </w:ins>
      <w:r w:rsidRPr="00A42EA3">
        <w:rPr>
          <w:rStyle w:val="Hyperlink"/>
          <w:noProof/>
        </w:rPr>
      </w:r>
      <w:ins w:id="161" w:author="Philip Helger" w:date="2022-06-25T13:56:00Z">
        <w:r w:rsidRPr="00A42EA3">
          <w:rPr>
            <w:rStyle w:val="Hyperlink"/>
            <w:noProof/>
          </w:rPr>
          <w:fldChar w:fldCharType="separate"/>
        </w:r>
        <w:r w:rsidRPr="00A42EA3">
          <w:rPr>
            <w:rStyle w:val="Hyperlink"/>
            <w:noProof/>
            <w:lang w:val="de-DE"/>
          </w:rPr>
          <w:t>8.3</w:t>
        </w:r>
        <w:r>
          <w:rPr>
            <w:rFonts w:asciiTheme="minorHAnsi" w:eastAsiaTheme="minorEastAsia" w:hAnsiTheme="minorHAnsi" w:cstheme="minorBidi"/>
            <w:noProof/>
            <w:sz w:val="22"/>
            <w:szCs w:val="22"/>
            <w:lang w:val="de-DE" w:eastAsia="de-DE"/>
          </w:rPr>
          <w:tab/>
        </w:r>
        <w:r w:rsidRPr="00A42EA3">
          <w:rPr>
            <w:rStyle w:val="Hyperlink"/>
            <w:noProof/>
            <w:lang w:val="de-DE"/>
          </w:rPr>
          <w:t>Änderungen in Version 5.0</w:t>
        </w:r>
        <w:r>
          <w:rPr>
            <w:noProof/>
            <w:webHidden/>
          </w:rPr>
          <w:tab/>
        </w:r>
        <w:r>
          <w:rPr>
            <w:noProof/>
            <w:webHidden/>
          </w:rPr>
          <w:fldChar w:fldCharType="begin"/>
        </w:r>
        <w:r>
          <w:rPr>
            <w:noProof/>
            <w:webHidden/>
          </w:rPr>
          <w:instrText xml:space="preserve"> PAGEREF _Toc107057823 \h </w:instrText>
        </w:r>
      </w:ins>
      <w:r>
        <w:rPr>
          <w:noProof/>
          <w:webHidden/>
        </w:rPr>
      </w:r>
      <w:r>
        <w:rPr>
          <w:noProof/>
          <w:webHidden/>
        </w:rPr>
        <w:fldChar w:fldCharType="separate"/>
      </w:r>
      <w:ins w:id="162" w:author="Philip Helger" w:date="2022-06-25T13:56:00Z">
        <w:r>
          <w:rPr>
            <w:noProof/>
            <w:webHidden/>
          </w:rPr>
          <w:t>54</w:t>
        </w:r>
        <w:r>
          <w:rPr>
            <w:noProof/>
            <w:webHidden/>
          </w:rPr>
          <w:fldChar w:fldCharType="end"/>
        </w:r>
        <w:r w:rsidRPr="00A42EA3">
          <w:rPr>
            <w:rStyle w:val="Hyperlink"/>
            <w:noProof/>
          </w:rPr>
          <w:fldChar w:fldCharType="end"/>
        </w:r>
      </w:ins>
    </w:p>
    <w:p w14:paraId="4A65E162" w14:textId="52070335" w:rsidR="007168E8" w:rsidRDefault="007168E8">
      <w:pPr>
        <w:pStyle w:val="Verzeichnis2"/>
        <w:tabs>
          <w:tab w:val="left" w:pos="880"/>
          <w:tab w:val="right" w:leader="dot" w:pos="9062"/>
        </w:tabs>
        <w:rPr>
          <w:ins w:id="163" w:author="Philip Helger" w:date="2022-06-25T13:56:00Z"/>
          <w:rFonts w:asciiTheme="minorHAnsi" w:eastAsiaTheme="minorEastAsia" w:hAnsiTheme="minorHAnsi" w:cstheme="minorBidi"/>
          <w:noProof/>
          <w:sz w:val="22"/>
          <w:szCs w:val="22"/>
          <w:lang w:val="de-DE" w:eastAsia="de-DE"/>
        </w:rPr>
      </w:pPr>
      <w:ins w:id="164"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"_Toc107057824"</w:instrText>
        </w:r>
        <w:r w:rsidRPr="00A42EA3">
          <w:rPr>
            <w:rStyle w:val="Hyperlink"/>
            <w:noProof/>
          </w:rPr>
          <w:instrText xml:space="preserve"> </w:instrText>
        </w:r>
      </w:ins>
      <w:r w:rsidRPr="00A42EA3">
        <w:rPr>
          <w:rStyle w:val="Hyperlink"/>
          <w:noProof/>
        </w:rPr>
      </w:r>
      <w:ins w:id="165" w:author="Philip Helger" w:date="2022-06-25T13:56:00Z">
        <w:r w:rsidRPr="00A42EA3">
          <w:rPr>
            <w:rStyle w:val="Hyperlink"/>
            <w:noProof/>
          </w:rPr>
          <w:fldChar w:fldCharType="separate"/>
        </w:r>
        <w:r w:rsidRPr="00A42EA3">
          <w:rPr>
            <w:rStyle w:val="Hyperlink"/>
            <w:noProof/>
            <w:lang w:val="de-DE"/>
          </w:rPr>
          <w:t>8.4</w:t>
        </w:r>
        <w:r>
          <w:rPr>
            <w:rFonts w:asciiTheme="minorHAnsi" w:eastAsiaTheme="minorEastAsia" w:hAnsiTheme="minorHAnsi" w:cstheme="minorBidi"/>
            <w:noProof/>
            <w:sz w:val="22"/>
            <w:szCs w:val="22"/>
            <w:lang w:val="de-DE" w:eastAsia="de-DE"/>
          </w:rPr>
          <w:tab/>
        </w:r>
        <w:r w:rsidRPr="00A42EA3">
          <w:rPr>
            <w:rStyle w:val="Hyperlink"/>
            <w:noProof/>
            <w:lang w:val="de-DE"/>
          </w:rPr>
          <w:t>Änderungen in Version 4.3</w:t>
        </w:r>
        <w:r>
          <w:rPr>
            <w:noProof/>
            <w:webHidden/>
          </w:rPr>
          <w:tab/>
        </w:r>
        <w:r>
          <w:rPr>
            <w:noProof/>
            <w:webHidden/>
          </w:rPr>
          <w:fldChar w:fldCharType="begin"/>
        </w:r>
        <w:r>
          <w:rPr>
            <w:noProof/>
            <w:webHidden/>
          </w:rPr>
          <w:instrText xml:space="preserve"> PAGEREF _Toc107057824 \h </w:instrText>
        </w:r>
      </w:ins>
      <w:r>
        <w:rPr>
          <w:noProof/>
          <w:webHidden/>
        </w:rPr>
      </w:r>
      <w:r>
        <w:rPr>
          <w:noProof/>
          <w:webHidden/>
        </w:rPr>
        <w:fldChar w:fldCharType="separate"/>
      </w:r>
      <w:ins w:id="166" w:author="Philip Helger" w:date="2022-06-25T13:56:00Z">
        <w:r>
          <w:rPr>
            <w:noProof/>
            <w:webHidden/>
          </w:rPr>
          <w:t>56</w:t>
        </w:r>
        <w:r>
          <w:rPr>
            <w:noProof/>
            <w:webHidden/>
          </w:rPr>
          <w:fldChar w:fldCharType="end"/>
        </w:r>
        <w:r w:rsidRPr="00A42EA3">
          <w:rPr>
            <w:rStyle w:val="Hyperlink"/>
            <w:noProof/>
          </w:rPr>
          <w:fldChar w:fldCharType="end"/>
        </w:r>
      </w:ins>
    </w:p>
    <w:p w14:paraId="41845604" w14:textId="0F8F898A" w:rsidR="007168E8" w:rsidRDefault="007168E8">
      <w:pPr>
        <w:pStyle w:val="Verzeichnis2"/>
        <w:tabs>
          <w:tab w:val="left" w:pos="880"/>
          <w:tab w:val="right" w:leader="dot" w:pos="9062"/>
        </w:tabs>
        <w:rPr>
          <w:ins w:id="167" w:author="Philip Helger" w:date="2022-06-25T13:56:00Z"/>
          <w:rFonts w:asciiTheme="minorHAnsi" w:eastAsiaTheme="minorEastAsia" w:hAnsiTheme="minorHAnsi" w:cstheme="minorBidi"/>
          <w:noProof/>
          <w:sz w:val="22"/>
          <w:szCs w:val="22"/>
          <w:lang w:val="de-DE" w:eastAsia="de-DE"/>
        </w:rPr>
      </w:pPr>
      <w:ins w:id="16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"_Toc107057825"</w:instrText>
        </w:r>
        <w:r w:rsidRPr="00A42EA3">
          <w:rPr>
            <w:rStyle w:val="Hyperlink"/>
            <w:noProof/>
          </w:rPr>
          <w:instrText xml:space="preserve"> </w:instrText>
        </w:r>
      </w:ins>
      <w:r w:rsidRPr="00A42EA3">
        <w:rPr>
          <w:rStyle w:val="Hyperlink"/>
          <w:noProof/>
        </w:rPr>
      </w:r>
      <w:ins w:id="169" w:author="Philip Helger" w:date="2022-06-25T13:56:00Z">
        <w:r w:rsidRPr="00A42EA3">
          <w:rPr>
            <w:rStyle w:val="Hyperlink"/>
            <w:noProof/>
          </w:rPr>
          <w:fldChar w:fldCharType="separate"/>
        </w:r>
        <w:r w:rsidRPr="00A42EA3">
          <w:rPr>
            <w:rStyle w:val="Hyperlink"/>
            <w:noProof/>
            <w:lang w:val="de-DE"/>
          </w:rPr>
          <w:t>8.5</w:t>
        </w:r>
        <w:r>
          <w:rPr>
            <w:rFonts w:asciiTheme="minorHAnsi" w:eastAsiaTheme="minorEastAsia" w:hAnsiTheme="minorHAnsi" w:cstheme="minorBidi"/>
            <w:noProof/>
            <w:sz w:val="22"/>
            <w:szCs w:val="22"/>
            <w:lang w:val="de-DE" w:eastAsia="de-DE"/>
          </w:rPr>
          <w:tab/>
        </w:r>
        <w:r w:rsidRPr="00A42EA3">
          <w:rPr>
            <w:rStyle w:val="Hyperlink"/>
            <w:noProof/>
            <w:lang w:val="de-DE"/>
          </w:rPr>
          <w:t>Änderungen in Version 4.2</w:t>
        </w:r>
        <w:r>
          <w:rPr>
            <w:noProof/>
            <w:webHidden/>
          </w:rPr>
          <w:tab/>
        </w:r>
        <w:r>
          <w:rPr>
            <w:noProof/>
            <w:webHidden/>
          </w:rPr>
          <w:fldChar w:fldCharType="begin"/>
        </w:r>
        <w:r>
          <w:rPr>
            <w:noProof/>
            <w:webHidden/>
          </w:rPr>
          <w:instrText xml:space="preserve"> PAGEREF _Toc107057825 \h </w:instrText>
        </w:r>
      </w:ins>
      <w:r>
        <w:rPr>
          <w:noProof/>
          <w:webHidden/>
        </w:rPr>
      </w:r>
      <w:r>
        <w:rPr>
          <w:noProof/>
          <w:webHidden/>
        </w:rPr>
        <w:fldChar w:fldCharType="separate"/>
      </w:r>
      <w:ins w:id="170" w:author="Philip Helger" w:date="2022-06-25T13:56:00Z">
        <w:r>
          <w:rPr>
            <w:noProof/>
            <w:webHidden/>
          </w:rPr>
          <w:t>57</w:t>
        </w:r>
        <w:r>
          <w:rPr>
            <w:noProof/>
            <w:webHidden/>
          </w:rPr>
          <w:fldChar w:fldCharType="end"/>
        </w:r>
        <w:r w:rsidRPr="00A42EA3">
          <w:rPr>
            <w:rStyle w:val="Hyperlink"/>
            <w:noProof/>
          </w:rPr>
          <w:fldChar w:fldCharType="end"/>
        </w:r>
      </w:ins>
    </w:p>
    <w:p w14:paraId="0CE4B7D0" w14:textId="0161C130" w:rsidR="007168E8" w:rsidRDefault="007168E8">
      <w:pPr>
        <w:pStyle w:val="Verzeichnis2"/>
        <w:tabs>
          <w:tab w:val="left" w:pos="880"/>
          <w:tab w:val="right" w:leader="dot" w:pos="9062"/>
        </w:tabs>
        <w:rPr>
          <w:ins w:id="171" w:author="Philip Helger" w:date="2022-06-25T13:56:00Z"/>
          <w:rFonts w:asciiTheme="minorHAnsi" w:eastAsiaTheme="minorEastAsia" w:hAnsiTheme="minorHAnsi" w:cstheme="minorBidi"/>
          <w:noProof/>
          <w:sz w:val="22"/>
          <w:szCs w:val="22"/>
          <w:lang w:val="de-DE" w:eastAsia="de-DE"/>
        </w:rPr>
      </w:pPr>
      <w:ins w:id="17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"_Toc107057826"</w:instrText>
        </w:r>
        <w:r w:rsidRPr="00A42EA3">
          <w:rPr>
            <w:rStyle w:val="Hyperlink"/>
            <w:noProof/>
          </w:rPr>
          <w:instrText xml:space="preserve"> </w:instrText>
        </w:r>
      </w:ins>
      <w:r w:rsidRPr="00A42EA3">
        <w:rPr>
          <w:rStyle w:val="Hyperlink"/>
          <w:noProof/>
        </w:rPr>
      </w:r>
      <w:ins w:id="173" w:author="Philip Helger" w:date="2022-06-25T13:56:00Z">
        <w:r w:rsidRPr="00A42EA3">
          <w:rPr>
            <w:rStyle w:val="Hyperlink"/>
            <w:noProof/>
          </w:rPr>
          <w:fldChar w:fldCharType="separate"/>
        </w:r>
        <w:r w:rsidRPr="00A42EA3">
          <w:rPr>
            <w:rStyle w:val="Hyperlink"/>
            <w:noProof/>
            <w:lang w:val="de-DE"/>
          </w:rPr>
          <w:t>8.6</w:t>
        </w:r>
        <w:r>
          <w:rPr>
            <w:rFonts w:asciiTheme="minorHAnsi" w:eastAsiaTheme="minorEastAsia" w:hAnsiTheme="minorHAnsi" w:cstheme="minorBidi"/>
            <w:noProof/>
            <w:sz w:val="22"/>
            <w:szCs w:val="22"/>
            <w:lang w:val="de-DE" w:eastAsia="de-DE"/>
          </w:rPr>
          <w:tab/>
        </w:r>
        <w:r w:rsidRPr="00A42EA3">
          <w:rPr>
            <w:rStyle w:val="Hyperlink"/>
            <w:noProof/>
            <w:lang w:val="de-DE"/>
          </w:rPr>
          <w:t>Änderungen in Version 4.1</w:t>
        </w:r>
        <w:r>
          <w:rPr>
            <w:noProof/>
            <w:webHidden/>
          </w:rPr>
          <w:tab/>
        </w:r>
        <w:r>
          <w:rPr>
            <w:noProof/>
            <w:webHidden/>
          </w:rPr>
          <w:fldChar w:fldCharType="begin"/>
        </w:r>
        <w:r>
          <w:rPr>
            <w:noProof/>
            <w:webHidden/>
          </w:rPr>
          <w:instrText xml:space="preserve"> PAGEREF _Toc107057826 \h </w:instrText>
        </w:r>
      </w:ins>
      <w:r>
        <w:rPr>
          <w:noProof/>
          <w:webHidden/>
        </w:rPr>
      </w:r>
      <w:r>
        <w:rPr>
          <w:noProof/>
          <w:webHidden/>
        </w:rPr>
        <w:fldChar w:fldCharType="separate"/>
      </w:r>
      <w:ins w:id="174" w:author="Philip Helger" w:date="2022-06-25T13:56:00Z">
        <w:r>
          <w:rPr>
            <w:noProof/>
            <w:webHidden/>
          </w:rPr>
          <w:t>57</w:t>
        </w:r>
        <w:r>
          <w:rPr>
            <w:noProof/>
            <w:webHidden/>
          </w:rPr>
          <w:fldChar w:fldCharType="end"/>
        </w:r>
        <w:r w:rsidRPr="00A42EA3">
          <w:rPr>
            <w:rStyle w:val="Hyperlink"/>
            <w:noProof/>
          </w:rPr>
          <w:fldChar w:fldCharType="end"/>
        </w:r>
      </w:ins>
    </w:p>
    <w:p w14:paraId="3D6C70AB" w14:textId="7C892473" w:rsidR="007168E8" w:rsidRDefault="007168E8">
      <w:pPr>
        <w:pStyle w:val="Verzeichnis1"/>
        <w:tabs>
          <w:tab w:val="right" w:leader="dot" w:pos="9062"/>
        </w:tabs>
        <w:rPr>
          <w:ins w:id="175" w:author="Philip Helger" w:date="2022-06-25T13:56:00Z"/>
          <w:rFonts w:asciiTheme="minorHAnsi" w:eastAsiaTheme="minorEastAsia" w:hAnsiTheme="minorHAnsi" w:cstheme="minorBidi"/>
          <w:noProof/>
          <w:sz w:val="22"/>
          <w:szCs w:val="22"/>
          <w:lang w:val="de-DE" w:eastAsia="de-DE"/>
        </w:rPr>
      </w:pPr>
      <w:ins w:id="17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"_Toc107057827"</w:instrText>
        </w:r>
        <w:r w:rsidRPr="00A42EA3">
          <w:rPr>
            <w:rStyle w:val="Hyperlink"/>
            <w:noProof/>
          </w:rPr>
          <w:instrText xml:space="preserve"> </w:instrText>
        </w:r>
      </w:ins>
      <w:r w:rsidRPr="00A42EA3">
        <w:rPr>
          <w:rStyle w:val="Hyperlink"/>
          <w:noProof/>
        </w:rPr>
      </w:r>
      <w:ins w:id="177" w:author="Philip Helger" w:date="2022-06-25T13:56:00Z">
        <w:r w:rsidRPr="00A42EA3">
          <w:rPr>
            <w:rStyle w:val="Hyperlink"/>
            <w:noProof/>
          </w:rPr>
          <w:fldChar w:fldCharType="separate"/>
        </w:r>
        <w:r w:rsidRPr="00A42EA3">
          <w:rPr>
            <w:rStyle w:val="Hyperlink"/>
            <w:noProof/>
            <w:lang w:val="de-DE"/>
          </w:rPr>
          <w:t>Appendix</w:t>
        </w:r>
        <w:r>
          <w:rPr>
            <w:noProof/>
            <w:webHidden/>
          </w:rPr>
          <w:tab/>
        </w:r>
        <w:r>
          <w:rPr>
            <w:noProof/>
            <w:webHidden/>
          </w:rPr>
          <w:fldChar w:fldCharType="begin"/>
        </w:r>
        <w:r>
          <w:rPr>
            <w:noProof/>
            <w:webHidden/>
          </w:rPr>
          <w:instrText xml:space="preserve"> PAGEREF _Toc107057827 \h </w:instrText>
        </w:r>
      </w:ins>
      <w:r>
        <w:rPr>
          <w:noProof/>
          <w:webHidden/>
        </w:rPr>
      </w:r>
      <w:r>
        <w:rPr>
          <w:noProof/>
          <w:webHidden/>
        </w:rPr>
        <w:fldChar w:fldCharType="separate"/>
      </w:r>
      <w:ins w:id="178" w:author="Philip Helger" w:date="2022-06-25T13:56:00Z">
        <w:r>
          <w:rPr>
            <w:noProof/>
            <w:webHidden/>
          </w:rPr>
          <w:t>60</w:t>
        </w:r>
        <w:r>
          <w:rPr>
            <w:noProof/>
            <w:webHidden/>
          </w:rPr>
          <w:fldChar w:fldCharType="end"/>
        </w:r>
        <w:r w:rsidRPr="00A42EA3">
          <w:rPr>
            <w:rStyle w:val="Hyperlink"/>
            <w:noProof/>
          </w:rPr>
          <w:fldChar w:fldCharType="end"/>
        </w:r>
      </w:ins>
    </w:p>
    <w:p w14:paraId="042B1C41" w14:textId="0ECC18AE" w:rsidR="007168E8" w:rsidRDefault="007168E8">
      <w:pPr>
        <w:pStyle w:val="Verzeichnis2"/>
        <w:tabs>
          <w:tab w:val="right" w:leader="dot" w:pos="9062"/>
        </w:tabs>
        <w:rPr>
          <w:ins w:id="179" w:author="Philip Helger" w:date="2022-06-25T13:56:00Z"/>
          <w:rFonts w:asciiTheme="minorHAnsi" w:eastAsiaTheme="minorEastAsia" w:hAnsiTheme="minorHAnsi" w:cstheme="minorBidi"/>
          <w:noProof/>
          <w:sz w:val="22"/>
          <w:szCs w:val="22"/>
          <w:lang w:val="de-DE" w:eastAsia="de-DE"/>
        </w:rPr>
      </w:pPr>
      <w:ins w:id="180"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"_Toc107057828"</w:instrText>
        </w:r>
        <w:r w:rsidRPr="00A42EA3">
          <w:rPr>
            <w:rStyle w:val="Hyperlink"/>
            <w:noProof/>
          </w:rPr>
          <w:instrText xml:space="preserve"> </w:instrText>
        </w:r>
      </w:ins>
      <w:r w:rsidRPr="00A42EA3">
        <w:rPr>
          <w:rStyle w:val="Hyperlink"/>
          <w:noProof/>
        </w:rPr>
      </w:r>
      <w:ins w:id="181" w:author="Philip Helger" w:date="2022-06-25T13:56:00Z">
        <w:r w:rsidRPr="00A42EA3">
          <w:rPr>
            <w:rStyle w:val="Hyperlink"/>
            <w:noProof/>
          </w:rPr>
          <w:fldChar w:fldCharType="separate"/>
        </w:r>
        <w:r w:rsidRPr="00A42EA3">
          <w:rPr>
            <w:rStyle w:val="Hyperlink"/>
            <w:noProof/>
            <w:lang w:val="de-DE"/>
          </w:rPr>
          <w:t>Empfohlene Codes für Unit Types</w:t>
        </w:r>
        <w:r>
          <w:rPr>
            <w:noProof/>
            <w:webHidden/>
          </w:rPr>
          <w:tab/>
        </w:r>
        <w:r>
          <w:rPr>
            <w:noProof/>
            <w:webHidden/>
          </w:rPr>
          <w:fldChar w:fldCharType="begin"/>
        </w:r>
        <w:r>
          <w:rPr>
            <w:noProof/>
            <w:webHidden/>
          </w:rPr>
          <w:instrText xml:space="preserve"> PAGEREF _Toc107057828 \h </w:instrText>
        </w:r>
      </w:ins>
      <w:r>
        <w:rPr>
          <w:noProof/>
          <w:webHidden/>
        </w:rPr>
      </w:r>
      <w:r>
        <w:rPr>
          <w:noProof/>
          <w:webHidden/>
        </w:rPr>
        <w:fldChar w:fldCharType="separate"/>
      </w:r>
      <w:ins w:id="182" w:author="Philip Helger" w:date="2022-06-25T13:56:00Z">
        <w:r>
          <w:rPr>
            <w:noProof/>
            <w:webHidden/>
          </w:rPr>
          <w:t>60</w:t>
        </w:r>
        <w:r>
          <w:rPr>
            <w:noProof/>
            <w:webHidden/>
          </w:rPr>
          <w:fldChar w:fldCharType="end"/>
        </w:r>
        <w:r w:rsidRPr="00A42EA3">
          <w:rPr>
            <w:rStyle w:val="Hyperlink"/>
            <w:noProof/>
          </w:rPr>
          <w:fldChar w:fldCharType="end"/>
        </w:r>
      </w:ins>
    </w:p>
    <w:p w14:paraId="04E78BB6" w14:textId="68EE5B50" w:rsidR="007168E8" w:rsidRDefault="007168E8">
      <w:pPr>
        <w:pStyle w:val="Verzeichnis2"/>
        <w:tabs>
          <w:tab w:val="right" w:leader="dot" w:pos="9062"/>
        </w:tabs>
        <w:rPr>
          <w:ins w:id="183" w:author="Philip Helger" w:date="2022-06-25T13:56:00Z"/>
          <w:rFonts w:asciiTheme="minorHAnsi" w:eastAsiaTheme="minorEastAsia" w:hAnsiTheme="minorHAnsi" w:cstheme="minorBidi"/>
          <w:noProof/>
          <w:sz w:val="22"/>
          <w:szCs w:val="22"/>
          <w:lang w:val="de-DE" w:eastAsia="de-DE"/>
        </w:rPr>
      </w:pPr>
      <w:ins w:id="184"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"_Toc107057829"</w:instrText>
        </w:r>
        <w:r w:rsidRPr="00A42EA3">
          <w:rPr>
            <w:rStyle w:val="Hyperlink"/>
            <w:noProof/>
          </w:rPr>
          <w:instrText xml:space="preserve"> </w:instrText>
        </w:r>
      </w:ins>
      <w:r w:rsidRPr="00A42EA3">
        <w:rPr>
          <w:rStyle w:val="Hyperlink"/>
          <w:noProof/>
        </w:rPr>
      </w:r>
      <w:ins w:id="185" w:author="Philip Helger" w:date="2022-06-25T13:56:00Z">
        <w:r w:rsidRPr="00A42EA3">
          <w:rPr>
            <w:rStyle w:val="Hyperlink"/>
            <w:noProof/>
          </w:rPr>
          <w:fldChar w:fldCharType="separate"/>
        </w:r>
        <w:r w:rsidRPr="00A42EA3">
          <w:rPr>
            <w:rStyle w:val="Hyperlink"/>
            <w:noProof/>
            <w:lang w:val="de-DE"/>
          </w:rPr>
          <w:t>Empfohlene Codes für AdditionalInformation</w:t>
        </w:r>
        <w:r>
          <w:rPr>
            <w:noProof/>
            <w:webHidden/>
          </w:rPr>
          <w:tab/>
        </w:r>
        <w:r>
          <w:rPr>
            <w:noProof/>
            <w:webHidden/>
          </w:rPr>
          <w:fldChar w:fldCharType="begin"/>
        </w:r>
        <w:r>
          <w:rPr>
            <w:noProof/>
            <w:webHidden/>
          </w:rPr>
          <w:instrText xml:space="preserve"> PAGEREF _Toc107057829 \h </w:instrText>
        </w:r>
      </w:ins>
      <w:r>
        <w:rPr>
          <w:noProof/>
          <w:webHidden/>
        </w:rPr>
      </w:r>
      <w:r>
        <w:rPr>
          <w:noProof/>
          <w:webHidden/>
        </w:rPr>
        <w:fldChar w:fldCharType="separate"/>
      </w:r>
      <w:ins w:id="186" w:author="Philip Helger" w:date="2022-06-25T13:56:00Z">
        <w:r>
          <w:rPr>
            <w:noProof/>
            <w:webHidden/>
          </w:rPr>
          <w:t>61</w:t>
        </w:r>
        <w:r>
          <w:rPr>
            <w:noProof/>
            <w:webHidden/>
          </w:rPr>
          <w:fldChar w:fldCharType="end"/>
        </w:r>
        <w:r w:rsidRPr="00A42EA3">
          <w:rPr>
            <w:rStyle w:val="Hyperlink"/>
            <w:noProof/>
          </w:rPr>
          <w:fldChar w:fldCharType="end"/>
        </w:r>
      </w:ins>
    </w:p>
    <w:p w14:paraId="41E76B08" w14:textId="140BDD19" w:rsidR="007168E8" w:rsidRDefault="007168E8">
      <w:pPr>
        <w:pStyle w:val="Verzeichnis2"/>
        <w:tabs>
          <w:tab w:val="right" w:leader="dot" w:pos="9062"/>
        </w:tabs>
        <w:rPr>
          <w:ins w:id="187" w:author="Philip Helger" w:date="2022-06-25T13:56:00Z"/>
          <w:rFonts w:asciiTheme="minorHAnsi" w:eastAsiaTheme="minorEastAsia" w:hAnsiTheme="minorHAnsi" w:cstheme="minorBidi"/>
          <w:noProof/>
          <w:sz w:val="22"/>
          <w:szCs w:val="22"/>
          <w:lang w:val="de-DE" w:eastAsia="de-DE"/>
        </w:rPr>
      </w:pPr>
      <w:ins w:id="188"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"_Toc107057830"</w:instrText>
        </w:r>
        <w:r w:rsidRPr="00A42EA3">
          <w:rPr>
            <w:rStyle w:val="Hyperlink"/>
            <w:noProof/>
          </w:rPr>
          <w:instrText xml:space="preserve"> </w:instrText>
        </w:r>
      </w:ins>
      <w:r w:rsidRPr="00A42EA3">
        <w:rPr>
          <w:rStyle w:val="Hyperlink"/>
          <w:noProof/>
        </w:rPr>
      </w:r>
      <w:ins w:id="189" w:author="Philip Helger" w:date="2022-06-25T13:56:00Z">
        <w:r w:rsidRPr="00A42EA3">
          <w:rPr>
            <w:rStyle w:val="Hyperlink"/>
            <w:noProof/>
          </w:rPr>
          <w:fldChar w:fldCharType="separate"/>
        </w:r>
        <w:r w:rsidRPr="00A42EA3">
          <w:rPr>
            <w:rStyle w:val="Hyperlink"/>
            <w:noProof/>
          </w:rPr>
          <w:t>Empfohlene Codes für TaxCategoryCode</w:t>
        </w:r>
        <w:r>
          <w:rPr>
            <w:noProof/>
            <w:webHidden/>
          </w:rPr>
          <w:tab/>
        </w:r>
        <w:r>
          <w:rPr>
            <w:noProof/>
            <w:webHidden/>
          </w:rPr>
          <w:fldChar w:fldCharType="begin"/>
        </w:r>
        <w:r>
          <w:rPr>
            <w:noProof/>
            <w:webHidden/>
          </w:rPr>
          <w:instrText xml:space="preserve"> PAGEREF _Toc107057830 \h </w:instrText>
        </w:r>
      </w:ins>
      <w:r>
        <w:rPr>
          <w:noProof/>
          <w:webHidden/>
        </w:rPr>
      </w:r>
      <w:r>
        <w:rPr>
          <w:noProof/>
          <w:webHidden/>
        </w:rPr>
        <w:fldChar w:fldCharType="separate"/>
      </w:r>
      <w:ins w:id="190" w:author="Philip Helger" w:date="2022-06-25T13:56:00Z">
        <w:r>
          <w:rPr>
            <w:noProof/>
            <w:webHidden/>
          </w:rPr>
          <w:t>61</w:t>
        </w:r>
        <w:r>
          <w:rPr>
            <w:noProof/>
            <w:webHidden/>
          </w:rPr>
          <w:fldChar w:fldCharType="end"/>
        </w:r>
        <w:r w:rsidRPr="00A42EA3">
          <w:rPr>
            <w:rStyle w:val="Hyperlink"/>
            <w:noProof/>
          </w:rPr>
          <w:fldChar w:fldCharType="end"/>
        </w:r>
      </w:ins>
    </w:p>
    <w:p w14:paraId="6601E84C" w14:textId="4EA34DAE" w:rsidR="007168E8" w:rsidRDefault="007168E8">
      <w:pPr>
        <w:pStyle w:val="Verzeichnis2"/>
        <w:tabs>
          <w:tab w:val="right" w:leader="dot" w:pos="9062"/>
        </w:tabs>
        <w:rPr>
          <w:ins w:id="191" w:author="Philip Helger" w:date="2022-06-25T13:56:00Z"/>
          <w:rFonts w:asciiTheme="minorHAnsi" w:eastAsiaTheme="minorEastAsia" w:hAnsiTheme="minorHAnsi" w:cstheme="minorBidi"/>
          <w:noProof/>
          <w:sz w:val="22"/>
          <w:szCs w:val="22"/>
          <w:lang w:val="de-DE" w:eastAsia="de-DE"/>
        </w:rPr>
      </w:pPr>
      <w:ins w:id="192"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"_Toc107057831"</w:instrText>
        </w:r>
        <w:r w:rsidRPr="00A42EA3">
          <w:rPr>
            <w:rStyle w:val="Hyperlink"/>
            <w:noProof/>
          </w:rPr>
          <w:instrText xml:space="preserve"> </w:instrText>
        </w:r>
      </w:ins>
      <w:r w:rsidRPr="00A42EA3">
        <w:rPr>
          <w:rStyle w:val="Hyperlink"/>
          <w:noProof/>
        </w:rPr>
      </w:r>
      <w:ins w:id="193" w:author="Philip Helger" w:date="2022-06-25T13:56:00Z">
        <w:r w:rsidRPr="00A42EA3">
          <w:rPr>
            <w:rStyle w:val="Hyperlink"/>
            <w:noProof/>
          </w:rPr>
          <w:fldChar w:fldCharType="separate"/>
        </w:r>
        <w:r w:rsidRPr="00A42EA3">
          <w:rPr>
            <w:rStyle w:val="Hyperlink"/>
            <w:noProof/>
            <w:lang w:val="de-DE"/>
          </w:rPr>
          <w:t>Empfohlene Codes für FurtherIdentification</w:t>
        </w:r>
        <w:r>
          <w:rPr>
            <w:noProof/>
            <w:webHidden/>
          </w:rPr>
          <w:tab/>
        </w:r>
        <w:r>
          <w:rPr>
            <w:noProof/>
            <w:webHidden/>
          </w:rPr>
          <w:fldChar w:fldCharType="begin"/>
        </w:r>
        <w:r>
          <w:rPr>
            <w:noProof/>
            <w:webHidden/>
          </w:rPr>
          <w:instrText xml:space="preserve"> PAGEREF _Toc107057831 \h </w:instrText>
        </w:r>
      </w:ins>
      <w:r>
        <w:rPr>
          <w:noProof/>
          <w:webHidden/>
        </w:rPr>
      </w:r>
      <w:r>
        <w:rPr>
          <w:noProof/>
          <w:webHidden/>
        </w:rPr>
        <w:fldChar w:fldCharType="separate"/>
      </w:r>
      <w:ins w:id="194" w:author="Philip Helger" w:date="2022-06-25T13:56:00Z">
        <w:r>
          <w:rPr>
            <w:noProof/>
            <w:webHidden/>
          </w:rPr>
          <w:t>62</w:t>
        </w:r>
        <w:r>
          <w:rPr>
            <w:noProof/>
            <w:webHidden/>
          </w:rPr>
          <w:fldChar w:fldCharType="end"/>
        </w:r>
        <w:r w:rsidRPr="00A42EA3">
          <w:rPr>
            <w:rStyle w:val="Hyperlink"/>
            <w:noProof/>
          </w:rPr>
          <w:fldChar w:fldCharType="end"/>
        </w:r>
      </w:ins>
    </w:p>
    <w:p w14:paraId="72399601" w14:textId="668A5352" w:rsidR="007168E8" w:rsidRDefault="007168E8">
      <w:pPr>
        <w:pStyle w:val="Verzeichnis2"/>
        <w:tabs>
          <w:tab w:val="right" w:leader="dot" w:pos="9062"/>
        </w:tabs>
        <w:rPr>
          <w:ins w:id="195" w:author="Philip Helger" w:date="2022-06-25T13:56:00Z"/>
          <w:rFonts w:asciiTheme="minorHAnsi" w:eastAsiaTheme="minorEastAsia" w:hAnsiTheme="minorHAnsi" w:cstheme="minorBidi"/>
          <w:noProof/>
          <w:sz w:val="22"/>
          <w:szCs w:val="22"/>
          <w:lang w:val="de-DE" w:eastAsia="de-DE"/>
        </w:rPr>
      </w:pPr>
      <w:ins w:id="196" w:author="Philip Helger" w:date="2022-06-25T13:56:00Z">
        <w:r w:rsidRPr="00A42EA3">
          <w:rPr>
            <w:rStyle w:val="Hyperlink"/>
            <w:noProof/>
          </w:rPr>
          <w:fldChar w:fldCharType="begin"/>
        </w:r>
        <w:r w:rsidRPr="00A42EA3">
          <w:rPr>
            <w:rStyle w:val="Hyperlink"/>
            <w:noProof/>
          </w:rPr>
          <w:instrText xml:space="preserve"> </w:instrText>
        </w:r>
        <w:r>
          <w:rPr>
            <w:noProof/>
          </w:rPr>
          <w:instrText>HYPERLINK \l "_Toc107057832"</w:instrText>
        </w:r>
        <w:r w:rsidRPr="00A42EA3">
          <w:rPr>
            <w:rStyle w:val="Hyperlink"/>
            <w:noProof/>
          </w:rPr>
          <w:instrText xml:space="preserve"> </w:instrText>
        </w:r>
      </w:ins>
      <w:r w:rsidRPr="00A42EA3">
        <w:rPr>
          <w:rStyle w:val="Hyperlink"/>
          <w:noProof/>
        </w:rPr>
      </w:r>
      <w:ins w:id="197" w:author="Philip Helger" w:date="2022-06-25T13:56:00Z">
        <w:r w:rsidRPr="00A42EA3">
          <w:rPr>
            <w:rStyle w:val="Hyperlink"/>
            <w:noProof/>
          </w:rPr>
          <w:fldChar w:fldCharType="separate"/>
        </w:r>
        <w:r w:rsidRPr="00A42EA3">
          <w:rPr>
            <w:rStyle w:val="Hyperlink"/>
            <w:noProof/>
            <w:lang w:val="de-DE"/>
          </w:rPr>
          <w:t>Empfohlene Codes für OtherVATableTax/TaxID</w:t>
        </w:r>
        <w:r>
          <w:rPr>
            <w:noProof/>
            <w:webHidden/>
          </w:rPr>
          <w:tab/>
        </w:r>
        <w:r>
          <w:rPr>
            <w:noProof/>
            <w:webHidden/>
          </w:rPr>
          <w:fldChar w:fldCharType="begin"/>
        </w:r>
        <w:r>
          <w:rPr>
            <w:noProof/>
            <w:webHidden/>
          </w:rPr>
          <w:instrText xml:space="preserve"> PAGEREF _Toc107057832 \h </w:instrText>
        </w:r>
      </w:ins>
      <w:r>
        <w:rPr>
          <w:noProof/>
          <w:webHidden/>
        </w:rPr>
      </w:r>
      <w:r>
        <w:rPr>
          <w:noProof/>
          <w:webHidden/>
        </w:rPr>
        <w:fldChar w:fldCharType="separate"/>
      </w:r>
      <w:ins w:id="198" w:author="Philip Helger" w:date="2022-06-25T13:56:00Z">
        <w:r>
          <w:rPr>
            <w:noProof/>
            <w:webHidden/>
          </w:rPr>
          <w:t>62</w:t>
        </w:r>
        <w:r>
          <w:rPr>
            <w:noProof/>
            <w:webHidden/>
          </w:rPr>
          <w:fldChar w:fldCharType="end"/>
        </w:r>
        <w:r w:rsidRPr="00A42EA3">
          <w:rPr>
            <w:rStyle w:val="Hyperlink"/>
            <w:noProof/>
          </w:rPr>
          <w:fldChar w:fldCharType="end"/>
        </w:r>
      </w:ins>
    </w:p>
    <w:p w14:paraId="33C2E716" w14:textId="263CA1DF" w:rsidR="00156249" w:rsidDel="007347EB" w:rsidRDefault="00156249">
      <w:pPr>
        <w:pStyle w:val="Verzeichnis1"/>
        <w:tabs>
          <w:tab w:val="right" w:leader="dot" w:pos="9062"/>
        </w:tabs>
        <w:rPr>
          <w:del w:id="199" w:author="Philip Helger" w:date="2022-06-25T13:54:00Z"/>
          <w:rFonts w:asciiTheme="minorHAnsi" w:eastAsiaTheme="minorEastAsia" w:hAnsiTheme="minorHAnsi" w:cstheme="minorBidi"/>
          <w:noProof/>
          <w:sz w:val="22"/>
          <w:szCs w:val="22"/>
          <w:lang w:val="en-US"/>
        </w:rPr>
      </w:pPr>
      <w:del w:id="200" w:author="Philip Helger" w:date="2022-06-25T13:54:00Z">
        <w:r w:rsidRPr="007347EB" w:rsidDel="007347EB">
          <w:rPr>
            <w:rPrChange w:id="201" w:author="Philip Helger" w:date="2022-06-25T13:54:00Z">
              <w:rPr>
                <w:rStyle w:val="Hyperlink"/>
                <w:noProof/>
                <w:lang w:val="de-DE"/>
              </w:rPr>
            </w:rPrChange>
          </w:rPr>
          <w:delText>Inhaltsverzeichnis</w:delText>
        </w:r>
        <w:r w:rsidDel="007347EB">
          <w:rPr>
            <w:noProof/>
            <w:webHidden/>
          </w:rPr>
          <w:tab/>
          <w:delText>2</w:delText>
        </w:r>
      </w:del>
    </w:p>
    <w:p w14:paraId="572801B2" w14:textId="6EAFE357" w:rsidR="00156249" w:rsidDel="007347EB" w:rsidRDefault="00156249">
      <w:pPr>
        <w:pStyle w:val="Verzeichnis1"/>
        <w:tabs>
          <w:tab w:val="left" w:pos="480"/>
          <w:tab w:val="right" w:leader="dot" w:pos="9062"/>
        </w:tabs>
        <w:rPr>
          <w:del w:id="202" w:author="Philip Helger" w:date="2022-06-25T13:54:00Z"/>
          <w:rFonts w:asciiTheme="minorHAnsi" w:eastAsiaTheme="minorEastAsia" w:hAnsiTheme="minorHAnsi" w:cstheme="minorBidi"/>
          <w:noProof/>
          <w:sz w:val="22"/>
          <w:szCs w:val="22"/>
          <w:lang w:val="en-US"/>
        </w:rPr>
      </w:pPr>
      <w:del w:id="203" w:author="Philip Helger" w:date="2022-06-25T13:54:00Z">
        <w:r w:rsidRPr="007347EB" w:rsidDel="007347EB">
          <w:rPr>
            <w:rPrChange w:id="204" w:author="Philip Helger" w:date="2022-06-25T13:54:00Z">
              <w:rPr>
                <w:rStyle w:val="Hyperlink"/>
                <w:noProof/>
                <w:lang w:val="de-DE"/>
              </w:rPr>
            </w:rPrChange>
          </w:rPr>
          <w:delText>1</w:delText>
        </w:r>
        <w:r w:rsidDel="007347EB">
          <w:rPr>
            <w:rFonts w:asciiTheme="minorHAnsi" w:eastAsiaTheme="minorEastAsia" w:hAnsiTheme="minorHAnsi" w:cstheme="minorBidi"/>
            <w:noProof/>
            <w:sz w:val="22"/>
            <w:szCs w:val="22"/>
            <w:lang w:val="en-US"/>
          </w:rPr>
          <w:tab/>
        </w:r>
        <w:r w:rsidRPr="007347EB" w:rsidDel="007347EB">
          <w:rPr>
            <w:rPrChange w:id="205" w:author="Philip Helger" w:date="2022-06-25T13:54:00Z">
              <w:rPr>
                <w:rStyle w:val="Hyperlink"/>
                <w:noProof/>
                <w:lang w:val="de-DE"/>
              </w:rPr>
            </w:rPrChange>
          </w:rPr>
          <w:delText>Einleitung</w:delText>
        </w:r>
        <w:r w:rsidDel="007347EB">
          <w:rPr>
            <w:noProof/>
            <w:webHidden/>
          </w:rPr>
          <w:tab/>
          <w:delText>3</w:delText>
        </w:r>
      </w:del>
    </w:p>
    <w:p w14:paraId="34D5E72D" w14:textId="4BA47240" w:rsidR="00156249" w:rsidDel="007347EB" w:rsidRDefault="00156249">
      <w:pPr>
        <w:pStyle w:val="Verzeichnis2"/>
        <w:tabs>
          <w:tab w:val="left" w:pos="880"/>
          <w:tab w:val="right" w:leader="dot" w:pos="9062"/>
        </w:tabs>
        <w:rPr>
          <w:del w:id="206" w:author="Philip Helger" w:date="2022-06-25T13:54:00Z"/>
          <w:rFonts w:asciiTheme="minorHAnsi" w:eastAsiaTheme="minorEastAsia" w:hAnsiTheme="minorHAnsi" w:cstheme="minorBidi"/>
          <w:noProof/>
          <w:sz w:val="22"/>
          <w:szCs w:val="22"/>
          <w:lang w:val="en-US"/>
        </w:rPr>
      </w:pPr>
      <w:del w:id="207" w:author="Philip Helger" w:date="2022-06-25T13:54:00Z">
        <w:r w:rsidRPr="007347EB" w:rsidDel="007347EB">
          <w:rPr>
            <w:rPrChange w:id="208" w:author="Philip Helger" w:date="2022-06-25T13:54:00Z">
              <w:rPr>
                <w:rStyle w:val="Hyperlink"/>
                <w:noProof/>
                <w:lang w:val="de-DE"/>
              </w:rPr>
            </w:rPrChange>
          </w:rPr>
          <w:delText>1.1</w:delText>
        </w:r>
        <w:r w:rsidDel="007347EB">
          <w:rPr>
            <w:rFonts w:asciiTheme="minorHAnsi" w:eastAsiaTheme="minorEastAsia" w:hAnsiTheme="minorHAnsi" w:cstheme="minorBidi"/>
            <w:noProof/>
            <w:sz w:val="22"/>
            <w:szCs w:val="22"/>
            <w:lang w:val="en-US"/>
          </w:rPr>
          <w:tab/>
        </w:r>
        <w:r w:rsidRPr="007347EB" w:rsidDel="007347EB">
          <w:rPr>
            <w:rPrChange w:id="209" w:author="Philip Helger" w:date="2022-06-25T13:54:00Z">
              <w:rPr>
                <w:rStyle w:val="Hyperlink"/>
                <w:noProof/>
                <w:lang w:val="de-DE"/>
              </w:rPr>
            </w:rPrChange>
          </w:rPr>
          <w:delText>Gegenstand</w:delText>
        </w:r>
        <w:r w:rsidDel="007347EB">
          <w:rPr>
            <w:noProof/>
            <w:webHidden/>
          </w:rPr>
          <w:tab/>
          <w:delText>3</w:delText>
        </w:r>
      </w:del>
    </w:p>
    <w:p w14:paraId="0D127734" w14:textId="4A80698A" w:rsidR="00156249" w:rsidDel="007347EB" w:rsidRDefault="00156249">
      <w:pPr>
        <w:pStyle w:val="Verzeichnis2"/>
        <w:tabs>
          <w:tab w:val="left" w:pos="880"/>
          <w:tab w:val="right" w:leader="dot" w:pos="9062"/>
        </w:tabs>
        <w:rPr>
          <w:del w:id="210" w:author="Philip Helger" w:date="2022-06-25T13:54:00Z"/>
          <w:rFonts w:asciiTheme="minorHAnsi" w:eastAsiaTheme="minorEastAsia" w:hAnsiTheme="minorHAnsi" w:cstheme="minorBidi"/>
          <w:noProof/>
          <w:sz w:val="22"/>
          <w:szCs w:val="22"/>
          <w:lang w:val="en-US"/>
        </w:rPr>
      </w:pPr>
      <w:del w:id="211" w:author="Philip Helger" w:date="2022-06-25T13:54:00Z">
        <w:r w:rsidRPr="007347EB" w:rsidDel="007347EB">
          <w:rPr>
            <w:rPrChange w:id="212" w:author="Philip Helger" w:date="2022-06-25T13:54:00Z">
              <w:rPr>
                <w:rStyle w:val="Hyperlink"/>
                <w:noProof/>
                <w:lang w:val="de-DE"/>
              </w:rPr>
            </w:rPrChange>
          </w:rPr>
          <w:delText>1.2</w:delText>
        </w:r>
        <w:r w:rsidDel="007347EB">
          <w:rPr>
            <w:rFonts w:asciiTheme="minorHAnsi" w:eastAsiaTheme="minorEastAsia" w:hAnsiTheme="minorHAnsi" w:cstheme="minorBidi"/>
            <w:noProof/>
            <w:sz w:val="22"/>
            <w:szCs w:val="22"/>
            <w:lang w:val="en-US"/>
          </w:rPr>
          <w:tab/>
        </w:r>
        <w:r w:rsidRPr="007347EB" w:rsidDel="007347EB">
          <w:rPr>
            <w:rPrChange w:id="213" w:author="Philip Helger" w:date="2022-06-25T13:54:00Z">
              <w:rPr>
                <w:rStyle w:val="Hyperlink"/>
                <w:noProof/>
                <w:lang w:val="de-DE"/>
              </w:rPr>
            </w:rPrChange>
          </w:rPr>
          <w:delText>Referenzierte XML-Standards und Spezifikationen</w:delText>
        </w:r>
        <w:r w:rsidDel="007347EB">
          <w:rPr>
            <w:noProof/>
            <w:webHidden/>
          </w:rPr>
          <w:tab/>
          <w:delText>3</w:delText>
        </w:r>
      </w:del>
    </w:p>
    <w:p w14:paraId="1873AECE" w14:textId="69744DC5" w:rsidR="00156249" w:rsidDel="007347EB" w:rsidRDefault="00156249">
      <w:pPr>
        <w:pStyle w:val="Verzeichnis1"/>
        <w:tabs>
          <w:tab w:val="left" w:pos="480"/>
          <w:tab w:val="right" w:leader="dot" w:pos="9062"/>
        </w:tabs>
        <w:rPr>
          <w:del w:id="214" w:author="Philip Helger" w:date="2022-06-25T13:54:00Z"/>
          <w:rFonts w:asciiTheme="minorHAnsi" w:eastAsiaTheme="minorEastAsia" w:hAnsiTheme="minorHAnsi" w:cstheme="minorBidi"/>
          <w:noProof/>
          <w:sz w:val="22"/>
          <w:szCs w:val="22"/>
          <w:lang w:val="en-US"/>
        </w:rPr>
      </w:pPr>
      <w:del w:id="215" w:author="Philip Helger" w:date="2022-06-25T13:54:00Z">
        <w:r w:rsidRPr="007347EB" w:rsidDel="007347EB">
          <w:rPr>
            <w:rPrChange w:id="216" w:author="Philip Helger" w:date="2022-06-25T13:54:00Z">
              <w:rPr>
                <w:rStyle w:val="Hyperlink"/>
                <w:noProof/>
                <w:lang w:val="de-DE"/>
              </w:rPr>
            </w:rPrChange>
          </w:rPr>
          <w:delText>2</w:delText>
        </w:r>
        <w:r w:rsidDel="007347EB">
          <w:rPr>
            <w:rFonts w:asciiTheme="minorHAnsi" w:eastAsiaTheme="minorEastAsia" w:hAnsiTheme="minorHAnsi" w:cstheme="minorBidi"/>
            <w:noProof/>
            <w:sz w:val="22"/>
            <w:szCs w:val="22"/>
            <w:lang w:val="en-US"/>
          </w:rPr>
          <w:tab/>
        </w:r>
        <w:r w:rsidRPr="007347EB" w:rsidDel="007347EB">
          <w:rPr>
            <w:rPrChange w:id="217" w:author="Philip Helger" w:date="2022-06-25T13:54:00Z">
              <w:rPr>
                <w:rStyle w:val="Hyperlink"/>
                <w:noProof/>
                <w:lang w:val="de-DE"/>
              </w:rPr>
            </w:rPrChange>
          </w:rPr>
          <w:delText>Schema Grundlagen</w:delText>
        </w:r>
        <w:r w:rsidDel="007347EB">
          <w:rPr>
            <w:noProof/>
            <w:webHidden/>
          </w:rPr>
          <w:tab/>
          <w:delText>4</w:delText>
        </w:r>
      </w:del>
    </w:p>
    <w:p w14:paraId="2905CF0F" w14:textId="1769DFE1" w:rsidR="00156249" w:rsidDel="007347EB" w:rsidRDefault="00156249">
      <w:pPr>
        <w:pStyle w:val="Verzeichnis1"/>
        <w:tabs>
          <w:tab w:val="left" w:pos="480"/>
          <w:tab w:val="right" w:leader="dot" w:pos="9062"/>
        </w:tabs>
        <w:rPr>
          <w:del w:id="218" w:author="Philip Helger" w:date="2022-06-25T13:54:00Z"/>
          <w:rFonts w:asciiTheme="minorHAnsi" w:eastAsiaTheme="minorEastAsia" w:hAnsiTheme="minorHAnsi" w:cstheme="minorBidi"/>
          <w:noProof/>
          <w:sz w:val="22"/>
          <w:szCs w:val="22"/>
          <w:lang w:val="en-US"/>
        </w:rPr>
      </w:pPr>
      <w:del w:id="219" w:author="Philip Helger" w:date="2022-06-25T13:54:00Z">
        <w:r w:rsidRPr="007347EB" w:rsidDel="007347EB">
          <w:rPr>
            <w:rPrChange w:id="220" w:author="Philip Helger" w:date="2022-06-25T13:54:00Z">
              <w:rPr>
                <w:rStyle w:val="Hyperlink"/>
                <w:noProof/>
                <w:lang w:val="de-DE"/>
              </w:rPr>
            </w:rPrChange>
          </w:rPr>
          <w:delText>3</w:delText>
        </w:r>
        <w:r w:rsidDel="007347EB">
          <w:rPr>
            <w:rFonts w:asciiTheme="minorHAnsi" w:eastAsiaTheme="minorEastAsia" w:hAnsiTheme="minorHAnsi" w:cstheme="minorBidi"/>
            <w:noProof/>
            <w:sz w:val="22"/>
            <w:szCs w:val="22"/>
            <w:lang w:val="en-US"/>
          </w:rPr>
          <w:tab/>
        </w:r>
        <w:r w:rsidRPr="007347EB" w:rsidDel="007347EB">
          <w:rPr>
            <w:rPrChange w:id="221" w:author="Philip Helger" w:date="2022-06-25T13:54:00Z">
              <w:rPr>
                <w:rStyle w:val="Hyperlink"/>
                <w:noProof/>
                <w:lang w:val="de-DE"/>
              </w:rPr>
            </w:rPrChange>
          </w:rPr>
          <w:delText>Anwendungshinweise</w:delText>
        </w:r>
        <w:r w:rsidDel="007347EB">
          <w:rPr>
            <w:noProof/>
            <w:webHidden/>
          </w:rPr>
          <w:tab/>
          <w:delText>6</w:delText>
        </w:r>
      </w:del>
    </w:p>
    <w:p w14:paraId="5EE52B18" w14:textId="4D9797FC" w:rsidR="00156249" w:rsidDel="007347EB" w:rsidRDefault="00156249">
      <w:pPr>
        <w:pStyle w:val="Verzeichnis2"/>
        <w:tabs>
          <w:tab w:val="left" w:pos="880"/>
          <w:tab w:val="right" w:leader="dot" w:pos="9062"/>
        </w:tabs>
        <w:rPr>
          <w:del w:id="222" w:author="Philip Helger" w:date="2022-06-25T13:54:00Z"/>
          <w:rFonts w:asciiTheme="minorHAnsi" w:eastAsiaTheme="minorEastAsia" w:hAnsiTheme="minorHAnsi" w:cstheme="minorBidi"/>
          <w:noProof/>
          <w:sz w:val="22"/>
          <w:szCs w:val="22"/>
          <w:lang w:val="en-US"/>
        </w:rPr>
      </w:pPr>
      <w:del w:id="223" w:author="Philip Helger" w:date="2022-06-25T13:54:00Z">
        <w:r w:rsidRPr="007347EB" w:rsidDel="007347EB">
          <w:rPr>
            <w:rPrChange w:id="224" w:author="Philip Helger" w:date="2022-06-25T13:54:00Z">
              <w:rPr>
                <w:rStyle w:val="Hyperlink"/>
                <w:noProof/>
                <w:lang w:val="de-DE"/>
              </w:rPr>
            </w:rPrChange>
          </w:rPr>
          <w:delText>3.1</w:delText>
        </w:r>
        <w:r w:rsidDel="007347EB">
          <w:rPr>
            <w:rFonts w:asciiTheme="minorHAnsi" w:eastAsiaTheme="minorEastAsia" w:hAnsiTheme="minorHAnsi" w:cstheme="minorBidi"/>
            <w:noProof/>
            <w:sz w:val="22"/>
            <w:szCs w:val="22"/>
            <w:lang w:val="en-US"/>
          </w:rPr>
          <w:tab/>
        </w:r>
        <w:r w:rsidRPr="007347EB" w:rsidDel="007347EB">
          <w:rPr>
            <w:rPrChange w:id="225" w:author="Philip Helger" w:date="2022-06-25T13:54:00Z">
              <w:rPr>
                <w:rStyle w:val="Hyperlink"/>
                <w:noProof/>
                <w:lang w:val="de-DE"/>
              </w:rPr>
            </w:rPrChange>
          </w:rPr>
          <w:delText>Abbildung von Factoring</w:delText>
        </w:r>
        <w:r w:rsidDel="007347EB">
          <w:rPr>
            <w:noProof/>
            <w:webHidden/>
          </w:rPr>
          <w:tab/>
          <w:delText>6</w:delText>
        </w:r>
      </w:del>
    </w:p>
    <w:p w14:paraId="18B31DD9" w14:textId="6DAB7D21" w:rsidR="00156249" w:rsidDel="007347EB" w:rsidRDefault="00156249">
      <w:pPr>
        <w:pStyle w:val="Verzeichnis1"/>
        <w:tabs>
          <w:tab w:val="left" w:pos="480"/>
          <w:tab w:val="right" w:leader="dot" w:pos="9062"/>
        </w:tabs>
        <w:rPr>
          <w:del w:id="226" w:author="Philip Helger" w:date="2022-06-25T13:54:00Z"/>
          <w:rFonts w:asciiTheme="minorHAnsi" w:eastAsiaTheme="minorEastAsia" w:hAnsiTheme="minorHAnsi" w:cstheme="minorBidi"/>
          <w:noProof/>
          <w:sz w:val="22"/>
          <w:szCs w:val="22"/>
          <w:lang w:val="en-US"/>
        </w:rPr>
      </w:pPr>
      <w:del w:id="227" w:author="Philip Helger" w:date="2022-06-25T13:54:00Z">
        <w:r w:rsidRPr="007347EB" w:rsidDel="007347EB">
          <w:rPr>
            <w:rPrChange w:id="228" w:author="Philip Helger" w:date="2022-06-25T13:54:00Z">
              <w:rPr>
                <w:rStyle w:val="Hyperlink"/>
                <w:noProof/>
                <w:lang w:val="de-DE"/>
              </w:rPr>
            </w:rPrChange>
          </w:rPr>
          <w:delText>4</w:delText>
        </w:r>
        <w:r w:rsidDel="007347EB">
          <w:rPr>
            <w:rFonts w:asciiTheme="minorHAnsi" w:eastAsiaTheme="minorEastAsia" w:hAnsiTheme="minorHAnsi" w:cstheme="minorBidi"/>
            <w:noProof/>
            <w:sz w:val="22"/>
            <w:szCs w:val="22"/>
            <w:lang w:val="en-US"/>
          </w:rPr>
          <w:tab/>
        </w:r>
        <w:r w:rsidRPr="007347EB" w:rsidDel="007347EB">
          <w:rPr>
            <w:rPrChange w:id="229" w:author="Philip Helger" w:date="2022-06-25T13:54:00Z">
              <w:rPr>
                <w:rStyle w:val="Hyperlink"/>
                <w:noProof/>
                <w:lang w:val="de-DE"/>
              </w:rPr>
            </w:rPrChange>
          </w:rPr>
          <w:delText>ebInterface 6.0</w:delText>
        </w:r>
        <w:r w:rsidDel="007347EB">
          <w:rPr>
            <w:noProof/>
            <w:webHidden/>
          </w:rPr>
          <w:tab/>
          <w:delText>7</w:delText>
        </w:r>
      </w:del>
    </w:p>
    <w:p w14:paraId="2A8CD76A" w14:textId="1181704B" w:rsidR="00156249" w:rsidDel="007347EB" w:rsidRDefault="00156249">
      <w:pPr>
        <w:pStyle w:val="Verzeichnis2"/>
        <w:tabs>
          <w:tab w:val="left" w:pos="880"/>
          <w:tab w:val="right" w:leader="dot" w:pos="9062"/>
        </w:tabs>
        <w:rPr>
          <w:del w:id="230" w:author="Philip Helger" w:date="2022-06-25T13:54:00Z"/>
          <w:rFonts w:asciiTheme="minorHAnsi" w:eastAsiaTheme="minorEastAsia" w:hAnsiTheme="minorHAnsi" w:cstheme="minorBidi"/>
          <w:noProof/>
          <w:sz w:val="22"/>
          <w:szCs w:val="22"/>
          <w:lang w:val="en-US"/>
        </w:rPr>
      </w:pPr>
      <w:del w:id="231" w:author="Philip Helger" w:date="2022-06-25T13:54:00Z">
        <w:r w:rsidRPr="007347EB" w:rsidDel="007347EB">
          <w:rPr>
            <w:rPrChange w:id="232" w:author="Philip Helger" w:date="2022-06-25T13:54:00Z">
              <w:rPr>
                <w:rStyle w:val="Hyperlink"/>
                <w:noProof/>
                <w:lang w:val="de-DE"/>
              </w:rPr>
            </w:rPrChange>
          </w:rPr>
          <w:delText>4.1</w:delText>
        </w:r>
        <w:r w:rsidDel="007347EB">
          <w:rPr>
            <w:rFonts w:asciiTheme="minorHAnsi" w:eastAsiaTheme="minorEastAsia" w:hAnsiTheme="minorHAnsi" w:cstheme="minorBidi"/>
            <w:noProof/>
            <w:sz w:val="22"/>
            <w:szCs w:val="22"/>
            <w:lang w:val="en-US"/>
          </w:rPr>
          <w:tab/>
        </w:r>
        <w:r w:rsidRPr="007347EB" w:rsidDel="007347EB">
          <w:rPr>
            <w:rPrChange w:id="233" w:author="Philip Helger" w:date="2022-06-25T13:54:00Z">
              <w:rPr>
                <w:rStyle w:val="Hyperlink"/>
                <w:noProof/>
                <w:lang w:val="de-DE"/>
              </w:rPr>
            </w:rPrChange>
          </w:rPr>
          <w:delText>Invoice</w:delText>
        </w:r>
        <w:r w:rsidDel="007347EB">
          <w:rPr>
            <w:noProof/>
            <w:webHidden/>
          </w:rPr>
          <w:tab/>
          <w:delText>7</w:delText>
        </w:r>
      </w:del>
    </w:p>
    <w:p w14:paraId="7830BF38" w14:textId="749BACF5" w:rsidR="00156249" w:rsidDel="007347EB" w:rsidRDefault="00156249">
      <w:pPr>
        <w:pStyle w:val="Verzeichnis2"/>
        <w:tabs>
          <w:tab w:val="left" w:pos="880"/>
          <w:tab w:val="right" w:leader="dot" w:pos="9062"/>
        </w:tabs>
        <w:rPr>
          <w:del w:id="234" w:author="Philip Helger" w:date="2022-06-25T13:54:00Z"/>
          <w:rFonts w:asciiTheme="minorHAnsi" w:eastAsiaTheme="minorEastAsia" w:hAnsiTheme="minorHAnsi" w:cstheme="minorBidi"/>
          <w:noProof/>
          <w:sz w:val="22"/>
          <w:szCs w:val="22"/>
          <w:lang w:val="en-US"/>
        </w:rPr>
      </w:pPr>
      <w:del w:id="235" w:author="Philip Helger" w:date="2022-06-25T13:54:00Z">
        <w:r w:rsidRPr="007347EB" w:rsidDel="007347EB">
          <w:rPr>
            <w:rPrChange w:id="236" w:author="Philip Helger" w:date="2022-06-25T13:54:00Z">
              <w:rPr>
                <w:rStyle w:val="Hyperlink"/>
                <w:noProof/>
                <w:lang w:val="de-DE"/>
              </w:rPr>
            </w:rPrChange>
          </w:rPr>
          <w:delText>4.2</w:delText>
        </w:r>
        <w:r w:rsidDel="007347EB">
          <w:rPr>
            <w:rFonts w:asciiTheme="minorHAnsi" w:eastAsiaTheme="minorEastAsia" w:hAnsiTheme="minorHAnsi" w:cstheme="minorBidi"/>
            <w:noProof/>
            <w:sz w:val="22"/>
            <w:szCs w:val="22"/>
            <w:lang w:val="en-US"/>
          </w:rPr>
          <w:tab/>
        </w:r>
        <w:r w:rsidRPr="007347EB" w:rsidDel="007347EB">
          <w:rPr>
            <w:rPrChange w:id="237" w:author="Philip Helger" w:date="2022-06-25T13:54:00Z">
              <w:rPr>
                <w:rStyle w:val="Hyperlink"/>
                <w:noProof/>
                <w:lang w:val="de-DE"/>
              </w:rPr>
            </w:rPrChange>
          </w:rPr>
          <w:delText>CancelledOriginalDocument</w:delText>
        </w:r>
        <w:r w:rsidDel="007347EB">
          <w:rPr>
            <w:noProof/>
            <w:webHidden/>
          </w:rPr>
          <w:tab/>
          <w:delText>10</w:delText>
        </w:r>
      </w:del>
    </w:p>
    <w:p w14:paraId="0124ACA7" w14:textId="6DDF892D" w:rsidR="00156249" w:rsidDel="007347EB" w:rsidRDefault="00156249">
      <w:pPr>
        <w:pStyle w:val="Verzeichnis2"/>
        <w:tabs>
          <w:tab w:val="left" w:pos="880"/>
          <w:tab w:val="right" w:leader="dot" w:pos="9062"/>
        </w:tabs>
        <w:rPr>
          <w:del w:id="238" w:author="Philip Helger" w:date="2022-06-25T13:54:00Z"/>
          <w:rFonts w:asciiTheme="minorHAnsi" w:eastAsiaTheme="minorEastAsia" w:hAnsiTheme="minorHAnsi" w:cstheme="minorBidi"/>
          <w:noProof/>
          <w:sz w:val="22"/>
          <w:szCs w:val="22"/>
          <w:lang w:val="en-US"/>
        </w:rPr>
      </w:pPr>
      <w:del w:id="239" w:author="Philip Helger" w:date="2022-06-25T13:54:00Z">
        <w:r w:rsidRPr="007347EB" w:rsidDel="007347EB">
          <w:rPr>
            <w:rPrChange w:id="240" w:author="Philip Helger" w:date="2022-06-25T13:54:00Z">
              <w:rPr>
                <w:rStyle w:val="Hyperlink"/>
                <w:noProof/>
                <w:lang w:val="de-DE"/>
              </w:rPr>
            </w:rPrChange>
          </w:rPr>
          <w:delText>4.3</w:delText>
        </w:r>
        <w:r w:rsidDel="007347EB">
          <w:rPr>
            <w:rFonts w:asciiTheme="minorHAnsi" w:eastAsiaTheme="minorEastAsia" w:hAnsiTheme="minorHAnsi" w:cstheme="minorBidi"/>
            <w:noProof/>
            <w:sz w:val="22"/>
            <w:szCs w:val="22"/>
            <w:lang w:val="en-US"/>
          </w:rPr>
          <w:tab/>
        </w:r>
        <w:r w:rsidRPr="007347EB" w:rsidDel="007347EB">
          <w:rPr>
            <w:rPrChange w:id="241" w:author="Philip Helger" w:date="2022-06-25T13:54:00Z">
              <w:rPr>
                <w:rStyle w:val="Hyperlink"/>
                <w:noProof/>
                <w:lang w:val="de-DE"/>
              </w:rPr>
            </w:rPrChange>
          </w:rPr>
          <w:delText>RelatedDocument</w:delText>
        </w:r>
        <w:r w:rsidDel="007347EB">
          <w:rPr>
            <w:noProof/>
            <w:webHidden/>
          </w:rPr>
          <w:tab/>
          <w:delText>11</w:delText>
        </w:r>
      </w:del>
    </w:p>
    <w:p w14:paraId="770025F5" w14:textId="5BF8340D" w:rsidR="00156249" w:rsidDel="007347EB" w:rsidRDefault="00156249">
      <w:pPr>
        <w:pStyle w:val="Verzeichnis2"/>
        <w:tabs>
          <w:tab w:val="left" w:pos="880"/>
          <w:tab w:val="right" w:leader="dot" w:pos="9062"/>
        </w:tabs>
        <w:rPr>
          <w:del w:id="242" w:author="Philip Helger" w:date="2022-06-25T13:54:00Z"/>
          <w:rFonts w:asciiTheme="minorHAnsi" w:eastAsiaTheme="minorEastAsia" w:hAnsiTheme="minorHAnsi" w:cstheme="minorBidi"/>
          <w:noProof/>
          <w:sz w:val="22"/>
          <w:szCs w:val="22"/>
          <w:lang w:val="en-US"/>
        </w:rPr>
      </w:pPr>
      <w:del w:id="243" w:author="Philip Helger" w:date="2022-06-25T13:54:00Z">
        <w:r w:rsidRPr="007347EB" w:rsidDel="007347EB">
          <w:rPr>
            <w:rPrChange w:id="244" w:author="Philip Helger" w:date="2022-06-25T13:54:00Z">
              <w:rPr>
                <w:rStyle w:val="Hyperlink"/>
                <w:noProof/>
                <w:lang w:val="de-DE"/>
              </w:rPr>
            </w:rPrChange>
          </w:rPr>
          <w:delText>4.4</w:delText>
        </w:r>
        <w:r w:rsidDel="007347EB">
          <w:rPr>
            <w:rFonts w:asciiTheme="minorHAnsi" w:eastAsiaTheme="minorEastAsia" w:hAnsiTheme="minorHAnsi" w:cstheme="minorBidi"/>
            <w:noProof/>
            <w:sz w:val="22"/>
            <w:szCs w:val="22"/>
            <w:lang w:val="en-US"/>
          </w:rPr>
          <w:tab/>
        </w:r>
        <w:r w:rsidRPr="007347EB" w:rsidDel="007347EB">
          <w:rPr>
            <w:rPrChange w:id="245" w:author="Philip Helger" w:date="2022-06-25T13:54:00Z">
              <w:rPr>
                <w:rStyle w:val="Hyperlink"/>
                <w:noProof/>
                <w:lang w:val="de-DE"/>
              </w:rPr>
            </w:rPrChange>
          </w:rPr>
          <w:delText>CurrencyExchangeInformation</w:delText>
        </w:r>
        <w:r w:rsidDel="007347EB">
          <w:rPr>
            <w:noProof/>
            <w:webHidden/>
          </w:rPr>
          <w:tab/>
          <w:delText>12</w:delText>
        </w:r>
      </w:del>
    </w:p>
    <w:p w14:paraId="5BBD170C" w14:textId="521DEAAD" w:rsidR="00156249" w:rsidDel="007347EB" w:rsidRDefault="00156249">
      <w:pPr>
        <w:pStyle w:val="Verzeichnis2"/>
        <w:tabs>
          <w:tab w:val="left" w:pos="880"/>
          <w:tab w:val="right" w:leader="dot" w:pos="9062"/>
        </w:tabs>
        <w:rPr>
          <w:del w:id="246" w:author="Philip Helger" w:date="2022-06-25T13:54:00Z"/>
          <w:rFonts w:asciiTheme="minorHAnsi" w:eastAsiaTheme="minorEastAsia" w:hAnsiTheme="minorHAnsi" w:cstheme="minorBidi"/>
          <w:noProof/>
          <w:sz w:val="22"/>
          <w:szCs w:val="22"/>
          <w:lang w:val="en-US"/>
        </w:rPr>
      </w:pPr>
      <w:del w:id="247" w:author="Philip Helger" w:date="2022-06-25T13:54:00Z">
        <w:r w:rsidRPr="007347EB" w:rsidDel="007347EB">
          <w:rPr>
            <w:rPrChange w:id="248" w:author="Philip Helger" w:date="2022-06-25T13:54:00Z">
              <w:rPr>
                <w:rStyle w:val="Hyperlink"/>
                <w:noProof/>
                <w:lang w:val="de-DE"/>
              </w:rPr>
            </w:rPrChange>
          </w:rPr>
          <w:delText>4.5</w:delText>
        </w:r>
        <w:r w:rsidDel="007347EB">
          <w:rPr>
            <w:rFonts w:asciiTheme="minorHAnsi" w:eastAsiaTheme="minorEastAsia" w:hAnsiTheme="minorHAnsi" w:cstheme="minorBidi"/>
            <w:noProof/>
            <w:sz w:val="22"/>
            <w:szCs w:val="22"/>
            <w:lang w:val="en-US"/>
          </w:rPr>
          <w:tab/>
        </w:r>
        <w:r w:rsidRPr="007347EB" w:rsidDel="007347EB">
          <w:rPr>
            <w:rPrChange w:id="249" w:author="Philip Helger" w:date="2022-06-25T13:54:00Z">
              <w:rPr>
                <w:rStyle w:val="Hyperlink"/>
                <w:noProof/>
                <w:lang w:val="de-DE"/>
              </w:rPr>
            </w:rPrChange>
          </w:rPr>
          <w:delText>Delivery</w:delText>
        </w:r>
        <w:r w:rsidDel="007347EB">
          <w:rPr>
            <w:noProof/>
            <w:webHidden/>
          </w:rPr>
          <w:tab/>
          <w:delText>13</w:delText>
        </w:r>
      </w:del>
    </w:p>
    <w:p w14:paraId="002A1416" w14:textId="202D17E5" w:rsidR="00156249" w:rsidDel="007347EB" w:rsidRDefault="00156249">
      <w:pPr>
        <w:pStyle w:val="Verzeichnis3"/>
        <w:tabs>
          <w:tab w:val="left" w:pos="1320"/>
          <w:tab w:val="right" w:leader="dot" w:pos="9062"/>
        </w:tabs>
        <w:rPr>
          <w:del w:id="250" w:author="Philip Helger" w:date="2022-06-25T13:54:00Z"/>
          <w:rFonts w:asciiTheme="minorHAnsi" w:eastAsiaTheme="minorEastAsia" w:hAnsiTheme="minorHAnsi" w:cstheme="minorBidi"/>
          <w:noProof/>
          <w:sz w:val="22"/>
          <w:szCs w:val="22"/>
          <w:lang w:val="en-US"/>
        </w:rPr>
      </w:pPr>
      <w:del w:id="251" w:author="Philip Helger" w:date="2022-06-25T13:54:00Z">
        <w:r w:rsidRPr="007347EB" w:rsidDel="007347EB">
          <w:rPr>
            <w:rPrChange w:id="252" w:author="Philip Helger" w:date="2022-06-25T13:54:00Z">
              <w:rPr>
                <w:rStyle w:val="Hyperlink"/>
                <w:noProof/>
                <w:lang w:val="de-DE"/>
              </w:rPr>
            </w:rPrChange>
          </w:rPr>
          <w:delText>4.5.1</w:delText>
        </w:r>
        <w:r w:rsidDel="007347EB">
          <w:rPr>
            <w:rFonts w:asciiTheme="minorHAnsi" w:eastAsiaTheme="minorEastAsia" w:hAnsiTheme="minorHAnsi" w:cstheme="minorBidi"/>
            <w:noProof/>
            <w:sz w:val="22"/>
            <w:szCs w:val="22"/>
            <w:lang w:val="en-US"/>
          </w:rPr>
          <w:tab/>
        </w:r>
        <w:r w:rsidRPr="007347EB" w:rsidDel="007347EB">
          <w:rPr>
            <w:rPrChange w:id="253" w:author="Philip Helger" w:date="2022-06-25T13:54:00Z">
              <w:rPr>
                <w:rStyle w:val="Hyperlink"/>
                <w:noProof/>
                <w:lang w:val="de-DE"/>
              </w:rPr>
            </w:rPrChange>
          </w:rPr>
          <w:delText>Address</w:delText>
        </w:r>
        <w:r w:rsidDel="007347EB">
          <w:rPr>
            <w:noProof/>
            <w:webHidden/>
          </w:rPr>
          <w:tab/>
          <w:delText>15</w:delText>
        </w:r>
      </w:del>
    </w:p>
    <w:p w14:paraId="6951329B" w14:textId="3AD58090" w:rsidR="00156249" w:rsidDel="007347EB" w:rsidRDefault="00156249">
      <w:pPr>
        <w:pStyle w:val="Verzeichnis3"/>
        <w:tabs>
          <w:tab w:val="left" w:pos="1320"/>
          <w:tab w:val="right" w:leader="dot" w:pos="9062"/>
        </w:tabs>
        <w:rPr>
          <w:del w:id="254" w:author="Philip Helger" w:date="2022-06-25T13:54:00Z"/>
          <w:rFonts w:asciiTheme="minorHAnsi" w:eastAsiaTheme="minorEastAsia" w:hAnsiTheme="minorHAnsi" w:cstheme="minorBidi"/>
          <w:noProof/>
          <w:sz w:val="22"/>
          <w:szCs w:val="22"/>
          <w:lang w:val="en-US"/>
        </w:rPr>
      </w:pPr>
      <w:del w:id="255" w:author="Philip Helger" w:date="2022-06-25T13:54:00Z">
        <w:r w:rsidRPr="007347EB" w:rsidDel="007347EB">
          <w:rPr>
            <w:rPrChange w:id="256" w:author="Philip Helger" w:date="2022-06-25T13:54:00Z">
              <w:rPr>
                <w:rStyle w:val="Hyperlink"/>
                <w:noProof/>
                <w:lang w:val="de-DE"/>
              </w:rPr>
            </w:rPrChange>
          </w:rPr>
          <w:delText>4.5.2</w:delText>
        </w:r>
        <w:r w:rsidDel="007347EB">
          <w:rPr>
            <w:rFonts w:asciiTheme="minorHAnsi" w:eastAsiaTheme="minorEastAsia" w:hAnsiTheme="minorHAnsi" w:cstheme="minorBidi"/>
            <w:noProof/>
            <w:sz w:val="22"/>
            <w:szCs w:val="22"/>
            <w:lang w:val="en-US"/>
          </w:rPr>
          <w:tab/>
        </w:r>
        <w:r w:rsidRPr="007347EB" w:rsidDel="007347EB">
          <w:rPr>
            <w:rPrChange w:id="257" w:author="Philip Helger" w:date="2022-06-25T13:54:00Z">
              <w:rPr>
                <w:rStyle w:val="Hyperlink"/>
                <w:noProof/>
                <w:lang w:val="de-DE"/>
              </w:rPr>
            </w:rPrChange>
          </w:rPr>
          <w:delText>Contact</w:delText>
        </w:r>
        <w:r w:rsidDel="007347EB">
          <w:rPr>
            <w:noProof/>
            <w:webHidden/>
          </w:rPr>
          <w:tab/>
          <w:delText>16</w:delText>
        </w:r>
      </w:del>
    </w:p>
    <w:p w14:paraId="6B0F615D" w14:textId="10D8F642" w:rsidR="00156249" w:rsidDel="007347EB" w:rsidRDefault="00156249">
      <w:pPr>
        <w:pStyle w:val="Verzeichnis2"/>
        <w:tabs>
          <w:tab w:val="left" w:pos="880"/>
          <w:tab w:val="right" w:leader="dot" w:pos="9062"/>
        </w:tabs>
        <w:rPr>
          <w:del w:id="258" w:author="Philip Helger" w:date="2022-06-25T13:54:00Z"/>
          <w:rFonts w:asciiTheme="minorHAnsi" w:eastAsiaTheme="minorEastAsia" w:hAnsiTheme="minorHAnsi" w:cstheme="minorBidi"/>
          <w:noProof/>
          <w:sz w:val="22"/>
          <w:szCs w:val="22"/>
          <w:lang w:val="en-US"/>
        </w:rPr>
      </w:pPr>
      <w:del w:id="259" w:author="Philip Helger" w:date="2022-06-25T13:54:00Z">
        <w:r w:rsidRPr="007347EB" w:rsidDel="007347EB">
          <w:rPr>
            <w:rPrChange w:id="260" w:author="Philip Helger" w:date="2022-06-25T13:54:00Z">
              <w:rPr>
                <w:rStyle w:val="Hyperlink"/>
                <w:noProof/>
                <w:lang w:val="de-DE"/>
              </w:rPr>
            </w:rPrChange>
          </w:rPr>
          <w:delText>4.6</w:delText>
        </w:r>
        <w:r w:rsidDel="007347EB">
          <w:rPr>
            <w:rFonts w:asciiTheme="minorHAnsi" w:eastAsiaTheme="minorEastAsia" w:hAnsiTheme="minorHAnsi" w:cstheme="minorBidi"/>
            <w:noProof/>
            <w:sz w:val="22"/>
            <w:szCs w:val="22"/>
            <w:lang w:val="en-US"/>
          </w:rPr>
          <w:tab/>
        </w:r>
        <w:r w:rsidRPr="007347EB" w:rsidDel="007347EB">
          <w:rPr>
            <w:rPrChange w:id="261" w:author="Philip Helger" w:date="2022-06-25T13:54:00Z">
              <w:rPr>
                <w:rStyle w:val="Hyperlink"/>
                <w:noProof/>
                <w:lang w:val="de-DE"/>
              </w:rPr>
            </w:rPrChange>
          </w:rPr>
          <w:delText>Biller</w:delText>
        </w:r>
        <w:r w:rsidDel="007347EB">
          <w:rPr>
            <w:noProof/>
            <w:webHidden/>
          </w:rPr>
          <w:tab/>
          <w:delText>17</w:delText>
        </w:r>
      </w:del>
    </w:p>
    <w:p w14:paraId="48171B14" w14:textId="30308751" w:rsidR="00156249" w:rsidDel="007347EB" w:rsidRDefault="00156249">
      <w:pPr>
        <w:pStyle w:val="Verzeichnis3"/>
        <w:tabs>
          <w:tab w:val="left" w:pos="1320"/>
          <w:tab w:val="right" w:leader="dot" w:pos="9062"/>
        </w:tabs>
        <w:rPr>
          <w:del w:id="262" w:author="Philip Helger" w:date="2022-06-25T13:54:00Z"/>
          <w:rFonts w:asciiTheme="minorHAnsi" w:eastAsiaTheme="minorEastAsia" w:hAnsiTheme="minorHAnsi" w:cstheme="minorBidi"/>
          <w:noProof/>
          <w:sz w:val="22"/>
          <w:szCs w:val="22"/>
          <w:lang w:val="en-US"/>
        </w:rPr>
      </w:pPr>
      <w:del w:id="263" w:author="Philip Helger" w:date="2022-06-25T13:54:00Z">
        <w:r w:rsidRPr="007347EB" w:rsidDel="007347EB">
          <w:rPr>
            <w:rPrChange w:id="264" w:author="Philip Helger" w:date="2022-06-25T13:54:00Z">
              <w:rPr>
                <w:rStyle w:val="Hyperlink"/>
                <w:noProof/>
                <w:lang w:val="de-DE"/>
              </w:rPr>
            </w:rPrChange>
          </w:rPr>
          <w:delText>4.6.1</w:delText>
        </w:r>
        <w:r w:rsidDel="007347EB">
          <w:rPr>
            <w:rFonts w:asciiTheme="minorHAnsi" w:eastAsiaTheme="minorEastAsia" w:hAnsiTheme="minorHAnsi" w:cstheme="minorBidi"/>
            <w:noProof/>
            <w:sz w:val="22"/>
            <w:szCs w:val="22"/>
            <w:lang w:val="en-US"/>
          </w:rPr>
          <w:tab/>
        </w:r>
        <w:r w:rsidRPr="007347EB" w:rsidDel="007347EB">
          <w:rPr>
            <w:rPrChange w:id="265" w:author="Philip Helger" w:date="2022-06-25T13:54:00Z">
              <w:rPr>
                <w:rStyle w:val="Hyperlink"/>
                <w:noProof/>
                <w:lang w:val="de-DE"/>
              </w:rPr>
            </w:rPrChange>
          </w:rPr>
          <w:delText>OrderReference</w:delText>
        </w:r>
        <w:r w:rsidDel="007347EB">
          <w:rPr>
            <w:noProof/>
            <w:webHidden/>
          </w:rPr>
          <w:tab/>
          <w:delText>18</w:delText>
        </w:r>
      </w:del>
    </w:p>
    <w:p w14:paraId="3976B67E" w14:textId="1C03003C" w:rsidR="00156249" w:rsidDel="007347EB" w:rsidRDefault="00156249">
      <w:pPr>
        <w:pStyle w:val="Verzeichnis2"/>
        <w:tabs>
          <w:tab w:val="left" w:pos="880"/>
          <w:tab w:val="right" w:leader="dot" w:pos="9062"/>
        </w:tabs>
        <w:rPr>
          <w:del w:id="266" w:author="Philip Helger" w:date="2022-06-25T13:54:00Z"/>
          <w:rFonts w:asciiTheme="minorHAnsi" w:eastAsiaTheme="minorEastAsia" w:hAnsiTheme="minorHAnsi" w:cstheme="minorBidi"/>
          <w:noProof/>
          <w:sz w:val="22"/>
          <w:szCs w:val="22"/>
          <w:lang w:val="en-US"/>
        </w:rPr>
      </w:pPr>
      <w:del w:id="267" w:author="Philip Helger" w:date="2022-06-25T13:54:00Z">
        <w:r w:rsidRPr="007347EB" w:rsidDel="007347EB">
          <w:rPr>
            <w:rPrChange w:id="268" w:author="Philip Helger" w:date="2022-06-25T13:54:00Z">
              <w:rPr>
                <w:rStyle w:val="Hyperlink"/>
                <w:noProof/>
                <w:lang w:val="de-DE"/>
              </w:rPr>
            </w:rPrChange>
          </w:rPr>
          <w:delText>4.7</w:delText>
        </w:r>
        <w:r w:rsidDel="007347EB">
          <w:rPr>
            <w:rFonts w:asciiTheme="minorHAnsi" w:eastAsiaTheme="minorEastAsia" w:hAnsiTheme="minorHAnsi" w:cstheme="minorBidi"/>
            <w:noProof/>
            <w:sz w:val="22"/>
            <w:szCs w:val="22"/>
            <w:lang w:val="en-US"/>
          </w:rPr>
          <w:tab/>
        </w:r>
        <w:r w:rsidRPr="007347EB" w:rsidDel="007347EB">
          <w:rPr>
            <w:rPrChange w:id="269" w:author="Philip Helger" w:date="2022-06-25T13:54:00Z">
              <w:rPr>
                <w:rStyle w:val="Hyperlink"/>
                <w:noProof/>
                <w:lang w:val="de-DE"/>
              </w:rPr>
            </w:rPrChange>
          </w:rPr>
          <w:delText>InvoiceRecipient</w:delText>
        </w:r>
        <w:r w:rsidDel="007347EB">
          <w:rPr>
            <w:noProof/>
            <w:webHidden/>
          </w:rPr>
          <w:tab/>
          <w:delText>20</w:delText>
        </w:r>
      </w:del>
    </w:p>
    <w:p w14:paraId="1A43CCA7" w14:textId="535B5FA3" w:rsidR="00156249" w:rsidDel="007347EB" w:rsidRDefault="00156249">
      <w:pPr>
        <w:pStyle w:val="Verzeichnis2"/>
        <w:tabs>
          <w:tab w:val="left" w:pos="880"/>
          <w:tab w:val="right" w:leader="dot" w:pos="9062"/>
        </w:tabs>
        <w:rPr>
          <w:del w:id="270" w:author="Philip Helger" w:date="2022-06-25T13:54:00Z"/>
          <w:rFonts w:asciiTheme="minorHAnsi" w:eastAsiaTheme="minorEastAsia" w:hAnsiTheme="minorHAnsi" w:cstheme="minorBidi"/>
          <w:noProof/>
          <w:sz w:val="22"/>
          <w:szCs w:val="22"/>
          <w:lang w:val="en-US"/>
        </w:rPr>
      </w:pPr>
      <w:del w:id="271" w:author="Philip Helger" w:date="2022-06-25T13:54:00Z">
        <w:r w:rsidRPr="007347EB" w:rsidDel="007347EB">
          <w:rPr>
            <w:rPrChange w:id="272" w:author="Philip Helger" w:date="2022-06-25T13:54:00Z">
              <w:rPr>
                <w:rStyle w:val="Hyperlink"/>
                <w:noProof/>
                <w:lang w:val="de-DE"/>
              </w:rPr>
            </w:rPrChange>
          </w:rPr>
          <w:delText>4.8</w:delText>
        </w:r>
        <w:r w:rsidDel="007347EB">
          <w:rPr>
            <w:rFonts w:asciiTheme="minorHAnsi" w:eastAsiaTheme="minorEastAsia" w:hAnsiTheme="minorHAnsi" w:cstheme="minorBidi"/>
            <w:noProof/>
            <w:sz w:val="22"/>
            <w:szCs w:val="22"/>
            <w:lang w:val="en-US"/>
          </w:rPr>
          <w:tab/>
        </w:r>
        <w:r w:rsidRPr="007347EB" w:rsidDel="007347EB">
          <w:rPr>
            <w:rPrChange w:id="273" w:author="Philip Helger" w:date="2022-06-25T13:54:00Z">
              <w:rPr>
                <w:rStyle w:val="Hyperlink"/>
                <w:noProof/>
                <w:lang w:val="de-DE"/>
              </w:rPr>
            </w:rPrChange>
          </w:rPr>
          <w:delText>Details</w:delText>
        </w:r>
        <w:r w:rsidDel="007347EB">
          <w:rPr>
            <w:noProof/>
            <w:webHidden/>
          </w:rPr>
          <w:tab/>
          <w:delText>25</w:delText>
        </w:r>
      </w:del>
    </w:p>
    <w:p w14:paraId="360EE415" w14:textId="1773DCE1" w:rsidR="00156249" w:rsidDel="007347EB" w:rsidRDefault="00156249">
      <w:pPr>
        <w:pStyle w:val="Verzeichnis3"/>
        <w:tabs>
          <w:tab w:val="left" w:pos="1320"/>
          <w:tab w:val="right" w:leader="dot" w:pos="9062"/>
        </w:tabs>
        <w:rPr>
          <w:del w:id="274" w:author="Philip Helger" w:date="2022-06-25T13:54:00Z"/>
          <w:rFonts w:asciiTheme="minorHAnsi" w:eastAsiaTheme="minorEastAsia" w:hAnsiTheme="minorHAnsi" w:cstheme="minorBidi"/>
          <w:noProof/>
          <w:sz w:val="22"/>
          <w:szCs w:val="22"/>
          <w:lang w:val="en-US"/>
        </w:rPr>
      </w:pPr>
      <w:del w:id="275" w:author="Philip Helger" w:date="2022-06-25T13:54:00Z">
        <w:r w:rsidRPr="007347EB" w:rsidDel="007347EB">
          <w:rPr>
            <w:rPrChange w:id="276" w:author="Philip Helger" w:date="2022-06-25T13:54:00Z">
              <w:rPr>
                <w:rStyle w:val="Hyperlink"/>
                <w:noProof/>
                <w:lang w:val="de-DE"/>
              </w:rPr>
            </w:rPrChange>
          </w:rPr>
          <w:delText>4.8.1</w:delText>
        </w:r>
        <w:r w:rsidDel="007347EB">
          <w:rPr>
            <w:rFonts w:asciiTheme="minorHAnsi" w:eastAsiaTheme="minorEastAsia" w:hAnsiTheme="minorHAnsi" w:cstheme="minorBidi"/>
            <w:noProof/>
            <w:sz w:val="22"/>
            <w:szCs w:val="22"/>
            <w:lang w:val="en-US"/>
          </w:rPr>
          <w:tab/>
        </w:r>
        <w:r w:rsidRPr="007347EB" w:rsidDel="007347EB">
          <w:rPr>
            <w:rPrChange w:id="277" w:author="Philip Helger" w:date="2022-06-25T13:54:00Z">
              <w:rPr>
                <w:rStyle w:val="Hyperlink"/>
                <w:noProof/>
                <w:lang w:val="de-DE"/>
              </w:rPr>
            </w:rPrChange>
          </w:rPr>
          <w:delText>ListLineItem</w:delText>
        </w:r>
        <w:r w:rsidDel="007347EB">
          <w:rPr>
            <w:noProof/>
            <w:webHidden/>
          </w:rPr>
          <w:tab/>
          <w:delText>28</w:delText>
        </w:r>
      </w:del>
    </w:p>
    <w:p w14:paraId="7450C30E" w14:textId="10C5749B" w:rsidR="00156249" w:rsidDel="007347EB" w:rsidRDefault="00156249">
      <w:pPr>
        <w:pStyle w:val="Verzeichnis2"/>
        <w:tabs>
          <w:tab w:val="left" w:pos="880"/>
          <w:tab w:val="right" w:leader="dot" w:pos="9062"/>
        </w:tabs>
        <w:rPr>
          <w:del w:id="278" w:author="Philip Helger" w:date="2022-06-25T13:54:00Z"/>
          <w:rFonts w:asciiTheme="minorHAnsi" w:eastAsiaTheme="minorEastAsia" w:hAnsiTheme="minorHAnsi" w:cstheme="minorBidi"/>
          <w:noProof/>
          <w:sz w:val="22"/>
          <w:szCs w:val="22"/>
          <w:lang w:val="en-US"/>
        </w:rPr>
      </w:pPr>
      <w:del w:id="279" w:author="Philip Helger" w:date="2022-06-25T13:54:00Z">
        <w:r w:rsidRPr="007347EB" w:rsidDel="007347EB">
          <w:rPr>
            <w:rPrChange w:id="280" w:author="Philip Helger" w:date="2022-06-25T13:54:00Z">
              <w:rPr>
                <w:rStyle w:val="Hyperlink"/>
                <w:noProof/>
                <w:lang w:val="de-DE"/>
              </w:rPr>
            </w:rPrChange>
          </w:rPr>
          <w:delText>4.9</w:delText>
        </w:r>
        <w:r w:rsidDel="007347EB">
          <w:rPr>
            <w:rFonts w:asciiTheme="minorHAnsi" w:eastAsiaTheme="minorEastAsia" w:hAnsiTheme="minorHAnsi" w:cstheme="minorBidi"/>
            <w:noProof/>
            <w:sz w:val="22"/>
            <w:szCs w:val="22"/>
            <w:lang w:val="en-US"/>
          </w:rPr>
          <w:tab/>
        </w:r>
        <w:r w:rsidRPr="007347EB" w:rsidDel="007347EB">
          <w:rPr>
            <w:rPrChange w:id="281" w:author="Philip Helger" w:date="2022-06-25T13:54:00Z">
              <w:rPr>
                <w:rStyle w:val="Hyperlink"/>
                <w:noProof/>
                <w:lang w:val="de-DE"/>
              </w:rPr>
            </w:rPrChange>
          </w:rPr>
          <w:delText>ReductionAndSurchargeDetails</w:delText>
        </w:r>
        <w:r w:rsidDel="007347EB">
          <w:rPr>
            <w:noProof/>
            <w:webHidden/>
          </w:rPr>
          <w:tab/>
          <w:delText>35</w:delText>
        </w:r>
      </w:del>
    </w:p>
    <w:p w14:paraId="5957F096" w14:textId="0EF85A60" w:rsidR="00156249" w:rsidDel="007347EB" w:rsidRDefault="00156249">
      <w:pPr>
        <w:pStyle w:val="Verzeichnis2"/>
        <w:tabs>
          <w:tab w:val="left" w:pos="1100"/>
          <w:tab w:val="right" w:leader="dot" w:pos="9062"/>
        </w:tabs>
        <w:rPr>
          <w:del w:id="282" w:author="Philip Helger" w:date="2022-06-25T13:54:00Z"/>
          <w:rFonts w:asciiTheme="minorHAnsi" w:eastAsiaTheme="minorEastAsia" w:hAnsiTheme="minorHAnsi" w:cstheme="minorBidi"/>
          <w:noProof/>
          <w:sz w:val="22"/>
          <w:szCs w:val="22"/>
          <w:lang w:val="en-US"/>
        </w:rPr>
      </w:pPr>
      <w:del w:id="283" w:author="Philip Helger" w:date="2022-06-25T13:54:00Z">
        <w:r w:rsidRPr="007347EB" w:rsidDel="007347EB">
          <w:rPr>
            <w:rPrChange w:id="284" w:author="Philip Helger" w:date="2022-06-25T13:54:00Z">
              <w:rPr>
                <w:rStyle w:val="Hyperlink"/>
                <w:noProof/>
                <w:lang w:val="de-DE"/>
              </w:rPr>
            </w:rPrChange>
          </w:rPr>
          <w:delText>4.10</w:delText>
        </w:r>
        <w:r w:rsidDel="007347EB">
          <w:rPr>
            <w:rFonts w:asciiTheme="minorHAnsi" w:eastAsiaTheme="minorEastAsia" w:hAnsiTheme="minorHAnsi" w:cstheme="minorBidi"/>
            <w:noProof/>
            <w:sz w:val="22"/>
            <w:szCs w:val="22"/>
            <w:lang w:val="en-US"/>
          </w:rPr>
          <w:tab/>
        </w:r>
        <w:r w:rsidRPr="007347EB" w:rsidDel="007347EB">
          <w:rPr>
            <w:rPrChange w:id="285" w:author="Philip Helger" w:date="2022-06-25T13:54:00Z">
              <w:rPr>
                <w:rStyle w:val="Hyperlink"/>
                <w:noProof/>
                <w:lang w:val="de-DE"/>
              </w:rPr>
            </w:rPrChange>
          </w:rPr>
          <w:delText>Tax</w:delText>
        </w:r>
        <w:r w:rsidDel="007347EB">
          <w:rPr>
            <w:noProof/>
            <w:webHidden/>
          </w:rPr>
          <w:tab/>
          <w:delText>40</w:delText>
        </w:r>
      </w:del>
    </w:p>
    <w:p w14:paraId="1DB5981D" w14:textId="0DEF5D36" w:rsidR="00156249" w:rsidDel="007347EB" w:rsidRDefault="00156249">
      <w:pPr>
        <w:pStyle w:val="Verzeichnis2"/>
        <w:tabs>
          <w:tab w:val="left" w:pos="1100"/>
          <w:tab w:val="right" w:leader="dot" w:pos="9062"/>
        </w:tabs>
        <w:rPr>
          <w:del w:id="286" w:author="Philip Helger" w:date="2022-06-25T13:54:00Z"/>
          <w:rFonts w:asciiTheme="minorHAnsi" w:eastAsiaTheme="minorEastAsia" w:hAnsiTheme="minorHAnsi" w:cstheme="minorBidi"/>
          <w:noProof/>
          <w:sz w:val="22"/>
          <w:szCs w:val="22"/>
          <w:lang w:val="en-US"/>
        </w:rPr>
      </w:pPr>
      <w:del w:id="287" w:author="Philip Helger" w:date="2022-06-25T13:54:00Z">
        <w:r w:rsidRPr="007347EB" w:rsidDel="007347EB">
          <w:rPr>
            <w:rPrChange w:id="288" w:author="Philip Helger" w:date="2022-06-25T13:54:00Z">
              <w:rPr>
                <w:rStyle w:val="Hyperlink"/>
                <w:noProof/>
                <w:lang w:val="de-DE"/>
              </w:rPr>
            </w:rPrChange>
          </w:rPr>
          <w:delText>4.11</w:delText>
        </w:r>
        <w:r w:rsidDel="007347EB">
          <w:rPr>
            <w:rFonts w:asciiTheme="minorHAnsi" w:eastAsiaTheme="minorEastAsia" w:hAnsiTheme="minorHAnsi" w:cstheme="minorBidi"/>
            <w:noProof/>
            <w:sz w:val="22"/>
            <w:szCs w:val="22"/>
            <w:lang w:val="en-US"/>
          </w:rPr>
          <w:tab/>
        </w:r>
        <w:r w:rsidRPr="007347EB" w:rsidDel="007347EB">
          <w:rPr>
            <w:rPrChange w:id="289" w:author="Philip Helger" w:date="2022-06-25T13:54:00Z">
              <w:rPr>
                <w:rStyle w:val="Hyperlink"/>
                <w:noProof/>
                <w:lang w:val="de-DE"/>
              </w:rPr>
            </w:rPrChange>
          </w:rPr>
          <w:delText>PaymentMethod</w:delText>
        </w:r>
        <w:r w:rsidDel="007347EB">
          <w:rPr>
            <w:noProof/>
            <w:webHidden/>
          </w:rPr>
          <w:tab/>
          <w:delText>42</w:delText>
        </w:r>
      </w:del>
    </w:p>
    <w:p w14:paraId="5A996068" w14:textId="46F26A40" w:rsidR="00156249" w:rsidDel="007347EB" w:rsidRDefault="00156249">
      <w:pPr>
        <w:pStyle w:val="Verzeichnis3"/>
        <w:tabs>
          <w:tab w:val="left" w:pos="1320"/>
          <w:tab w:val="right" w:leader="dot" w:pos="9062"/>
        </w:tabs>
        <w:rPr>
          <w:del w:id="290" w:author="Philip Helger" w:date="2022-06-25T13:54:00Z"/>
          <w:rFonts w:asciiTheme="minorHAnsi" w:eastAsiaTheme="minorEastAsia" w:hAnsiTheme="minorHAnsi" w:cstheme="minorBidi"/>
          <w:noProof/>
          <w:sz w:val="22"/>
          <w:szCs w:val="22"/>
          <w:lang w:val="en-US"/>
        </w:rPr>
      </w:pPr>
      <w:del w:id="291" w:author="Philip Helger" w:date="2022-06-25T13:54:00Z">
        <w:r w:rsidRPr="007347EB" w:rsidDel="007347EB">
          <w:rPr>
            <w:rPrChange w:id="292" w:author="Philip Helger" w:date="2022-06-25T13:54:00Z">
              <w:rPr>
                <w:rStyle w:val="Hyperlink"/>
                <w:noProof/>
                <w:lang w:val="de-DE"/>
              </w:rPr>
            </w:rPrChange>
          </w:rPr>
          <w:delText>4.11.1</w:delText>
        </w:r>
        <w:r w:rsidDel="007347EB">
          <w:rPr>
            <w:rFonts w:asciiTheme="minorHAnsi" w:eastAsiaTheme="minorEastAsia" w:hAnsiTheme="minorHAnsi" w:cstheme="minorBidi"/>
            <w:noProof/>
            <w:sz w:val="22"/>
            <w:szCs w:val="22"/>
            <w:lang w:val="en-US"/>
          </w:rPr>
          <w:tab/>
        </w:r>
        <w:r w:rsidRPr="007347EB" w:rsidDel="007347EB">
          <w:rPr>
            <w:rPrChange w:id="293" w:author="Philip Helger" w:date="2022-06-25T13:54:00Z">
              <w:rPr>
                <w:rStyle w:val="Hyperlink"/>
                <w:noProof/>
                <w:lang w:val="de-DE"/>
              </w:rPr>
            </w:rPrChange>
          </w:rPr>
          <w:delText>NoPayment</w:delText>
        </w:r>
        <w:r w:rsidDel="007347EB">
          <w:rPr>
            <w:noProof/>
            <w:webHidden/>
          </w:rPr>
          <w:tab/>
          <w:delText>43</w:delText>
        </w:r>
      </w:del>
    </w:p>
    <w:p w14:paraId="491467BF" w14:textId="6040EBC7" w:rsidR="00156249" w:rsidDel="007347EB" w:rsidRDefault="00156249">
      <w:pPr>
        <w:pStyle w:val="Verzeichnis3"/>
        <w:tabs>
          <w:tab w:val="left" w:pos="1320"/>
          <w:tab w:val="right" w:leader="dot" w:pos="9062"/>
        </w:tabs>
        <w:rPr>
          <w:del w:id="294" w:author="Philip Helger" w:date="2022-06-25T13:54:00Z"/>
          <w:rFonts w:asciiTheme="minorHAnsi" w:eastAsiaTheme="minorEastAsia" w:hAnsiTheme="minorHAnsi" w:cstheme="minorBidi"/>
          <w:noProof/>
          <w:sz w:val="22"/>
          <w:szCs w:val="22"/>
          <w:lang w:val="en-US"/>
        </w:rPr>
      </w:pPr>
      <w:del w:id="295" w:author="Philip Helger" w:date="2022-06-25T13:54:00Z">
        <w:r w:rsidRPr="007347EB" w:rsidDel="007347EB">
          <w:rPr>
            <w:rPrChange w:id="296" w:author="Philip Helger" w:date="2022-06-25T13:54:00Z">
              <w:rPr>
                <w:rStyle w:val="Hyperlink"/>
                <w:noProof/>
                <w:lang w:val="de-DE"/>
              </w:rPr>
            </w:rPrChange>
          </w:rPr>
          <w:delText>4.11.2</w:delText>
        </w:r>
        <w:r w:rsidDel="007347EB">
          <w:rPr>
            <w:rFonts w:asciiTheme="minorHAnsi" w:eastAsiaTheme="minorEastAsia" w:hAnsiTheme="minorHAnsi" w:cstheme="minorBidi"/>
            <w:noProof/>
            <w:sz w:val="22"/>
            <w:szCs w:val="22"/>
            <w:lang w:val="en-US"/>
          </w:rPr>
          <w:tab/>
        </w:r>
        <w:r w:rsidRPr="007347EB" w:rsidDel="007347EB">
          <w:rPr>
            <w:rPrChange w:id="297" w:author="Philip Helger" w:date="2022-06-25T13:54:00Z">
              <w:rPr>
                <w:rStyle w:val="Hyperlink"/>
                <w:noProof/>
                <w:lang w:val="de-DE"/>
              </w:rPr>
            </w:rPrChange>
          </w:rPr>
          <w:delText>SEPADirectDebit</w:delText>
        </w:r>
        <w:r w:rsidDel="007347EB">
          <w:rPr>
            <w:noProof/>
            <w:webHidden/>
          </w:rPr>
          <w:tab/>
          <w:delText>43</w:delText>
        </w:r>
      </w:del>
    </w:p>
    <w:p w14:paraId="2EDCEECB" w14:textId="020DBA68" w:rsidR="00156249" w:rsidDel="007347EB" w:rsidRDefault="00156249">
      <w:pPr>
        <w:pStyle w:val="Verzeichnis3"/>
        <w:tabs>
          <w:tab w:val="left" w:pos="1320"/>
          <w:tab w:val="right" w:leader="dot" w:pos="9062"/>
        </w:tabs>
        <w:rPr>
          <w:del w:id="298" w:author="Philip Helger" w:date="2022-06-25T13:54:00Z"/>
          <w:rFonts w:asciiTheme="minorHAnsi" w:eastAsiaTheme="minorEastAsia" w:hAnsiTheme="minorHAnsi" w:cstheme="minorBidi"/>
          <w:noProof/>
          <w:sz w:val="22"/>
          <w:szCs w:val="22"/>
          <w:lang w:val="en-US"/>
        </w:rPr>
      </w:pPr>
      <w:del w:id="299" w:author="Philip Helger" w:date="2022-06-25T13:54:00Z">
        <w:r w:rsidRPr="007347EB" w:rsidDel="007347EB">
          <w:rPr>
            <w:rPrChange w:id="300" w:author="Philip Helger" w:date="2022-06-25T13:54:00Z">
              <w:rPr>
                <w:rStyle w:val="Hyperlink"/>
                <w:noProof/>
                <w:lang w:val="de-DE"/>
              </w:rPr>
            </w:rPrChange>
          </w:rPr>
          <w:delText>4.11.3</w:delText>
        </w:r>
        <w:r w:rsidDel="007347EB">
          <w:rPr>
            <w:rFonts w:asciiTheme="minorHAnsi" w:eastAsiaTheme="minorEastAsia" w:hAnsiTheme="minorHAnsi" w:cstheme="minorBidi"/>
            <w:noProof/>
            <w:sz w:val="22"/>
            <w:szCs w:val="22"/>
            <w:lang w:val="en-US"/>
          </w:rPr>
          <w:tab/>
        </w:r>
        <w:r w:rsidRPr="007347EB" w:rsidDel="007347EB">
          <w:rPr>
            <w:rPrChange w:id="301" w:author="Philip Helger" w:date="2022-06-25T13:54:00Z">
              <w:rPr>
                <w:rStyle w:val="Hyperlink"/>
                <w:noProof/>
                <w:lang w:val="de-DE"/>
              </w:rPr>
            </w:rPrChange>
          </w:rPr>
          <w:delText>UniversalBankTransaction</w:delText>
        </w:r>
        <w:r w:rsidDel="007347EB">
          <w:rPr>
            <w:noProof/>
            <w:webHidden/>
          </w:rPr>
          <w:tab/>
          <w:delText>44</w:delText>
        </w:r>
      </w:del>
    </w:p>
    <w:p w14:paraId="6CC1A481" w14:textId="7A09BF4F" w:rsidR="00156249" w:rsidDel="007347EB" w:rsidRDefault="00156249">
      <w:pPr>
        <w:pStyle w:val="Verzeichnis3"/>
        <w:tabs>
          <w:tab w:val="left" w:pos="1320"/>
          <w:tab w:val="right" w:leader="dot" w:pos="9062"/>
        </w:tabs>
        <w:rPr>
          <w:del w:id="302" w:author="Philip Helger" w:date="2022-06-25T13:54:00Z"/>
          <w:rFonts w:asciiTheme="minorHAnsi" w:eastAsiaTheme="minorEastAsia" w:hAnsiTheme="minorHAnsi" w:cstheme="minorBidi"/>
          <w:noProof/>
          <w:sz w:val="22"/>
          <w:szCs w:val="22"/>
          <w:lang w:val="en-US"/>
        </w:rPr>
      </w:pPr>
      <w:del w:id="303" w:author="Philip Helger" w:date="2022-06-25T13:54:00Z">
        <w:r w:rsidRPr="007347EB" w:rsidDel="007347EB">
          <w:rPr>
            <w:rPrChange w:id="304" w:author="Philip Helger" w:date="2022-06-25T13:54:00Z">
              <w:rPr>
                <w:rStyle w:val="Hyperlink"/>
                <w:noProof/>
                <w:lang w:val="de-DE"/>
              </w:rPr>
            </w:rPrChange>
          </w:rPr>
          <w:delText>4.11.4</w:delText>
        </w:r>
        <w:r w:rsidDel="007347EB">
          <w:rPr>
            <w:rFonts w:asciiTheme="minorHAnsi" w:eastAsiaTheme="minorEastAsia" w:hAnsiTheme="minorHAnsi" w:cstheme="minorBidi"/>
            <w:noProof/>
            <w:sz w:val="22"/>
            <w:szCs w:val="22"/>
            <w:lang w:val="en-US"/>
          </w:rPr>
          <w:tab/>
        </w:r>
        <w:r w:rsidRPr="007347EB" w:rsidDel="007347EB">
          <w:rPr>
            <w:rPrChange w:id="305" w:author="Philip Helger" w:date="2022-06-25T13:54:00Z">
              <w:rPr>
                <w:rStyle w:val="Hyperlink"/>
                <w:noProof/>
                <w:lang w:val="de-DE"/>
              </w:rPr>
            </w:rPrChange>
          </w:rPr>
          <w:delText>PaymentCard</w:delText>
        </w:r>
        <w:r w:rsidDel="007347EB">
          <w:rPr>
            <w:noProof/>
            <w:webHidden/>
          </w:rPr>
          <w:tab/>
          <w:delText>45</w:delText>
        </w:r>
      </w:del>
    </w:p>
    <w:p w14:paraId="5BD0E2FF" w14:textId="6CC61C09" w:rsidR="00156249" w:rsidDel="007347EB" w:rsidRDefault="00156249">
      <w:pPr>
        <w:pStyle w:val="Verzeichnis3"/>
        <w:tabs>
          <w:tab w:val="left" w:pos="1320"/>
          <w:tab w:val="right" w:leader="dot" w:pos="9062"/>
        </w:tabs>
        <w:rPr>
          <w:del w:id="306" w:author="Philip Helger" w:date="2022-06-25T13:54:00Z"/>
          <w:rFonts w:asciiTheme="minorHAnsi" w:eastAsiaTheme="minorEastAsia" w:hAnsiTheme="minorHAnsi" w:cstheme="minorBidi"/>
          <w:noProof/>
          <w:sz w:val="22"/>
          <w:szCs w:val="22"/>
          <w:lang w:val="en-US"/>
        </w:rPr>
      </w:pPr>
      <w:del w:id="307" w:author="Philip Helger" w:date="2022-06-25T13:54:00Z">
        <w:r w:rsidRPr="007347EB" w:rsidDel="007347EB">
          <w:rPr>
            <w:rPrChange w:id="308" w:author="Philip Helger" w:date="2022-06-25T13:54:00Z">
              <w:rPr>
                <w:rStyle w:val="Hyperlink"/>
                <w:noProof/>
                <w:lang w:val="de-DE"/>
              </w:rPr>
            </w:rPrChange>
          </w:rPr>
          <w:delText>4.11.5</w:delText>
        </w:r>
        <w:r w:rsidDel="007347EB">
          <w:rPr>
            <w:rFonts w:asciiTheme="minorHAnsi" w:eastAsiaTheme="minorEastAsia" w:hAnsiTheme="minorHAnsi" w:cstheme="minorBidi"/>
            <w:noProof/>
            <w:sz w:val="22"/>
            <w:szCs w:val="22"/>
            <w:lang w:val="en-US"/>
          </w:rPr>
          <w:tab/>
        </w:r>
        <w:r w:rsidRPr="007347EB" w:rsidDel="007347EB">
          <w:rPr>
            <w:rPrChange w:id="309" w:author="Philip Helger" w:date="2022-06-25T13:54:00Z">
              <w:rPr>
                <w:rStyle w:val="Hyperlink"/>
                <w:noProof/>
                <w:lang w:val="de-DE"/>
              </w:rPr>
            </w:rPrChange>
          </w:rPr>
          <w:delText>OtherPayment</w:delText>
        </w:r>
        <w:r w:rsidDel="007347EB">
          <w:rPr>
            <w:noProof/>
            <w:webHidden/>
          </w:rPr>
          <w:tab/>
          <w:delText>46</w:delText>
        </w:r>
      </w:del>
    </w:p>
    <w:p w14:paraId="77A12D78" w14:textId="33BE60D7" w:rsidR="00156249" w:rsidDel="007347EB" w:rsidRDefault="00156249">
      <w:pPr>
        <w:pStyle w:val="Verzeichnis2"/>
        <w:tabs>
          <w:tab w:val="left" w:pos="1100"/>
          <w:tab w:val="right" w:leader="dot" w:pos="9062"/>
        </w:tabs>
        <w:rPr>
          <w:del w:id="310" w:author="Philip Helger" w:date="2022-06-25T13:54:00Z"/>
          <w:rFonts w:asciiTheme="minorHAnsi" w:eastAsiaTheme="minorEastAsia" w:hAnsiTheme="minorHAnsi" w:cstheme="minorBidi"/>
          <w:noProof/>
          <w:sz w:val="22"/>
          <w:szCs w:val="22"/>
          <w:lang w:val="en-US"/>
        </w:rPr>
      </w:pPr>
      <w:del w:id="311" w:author="Philip Helger" w:date="2022-06-25T13:54:00Z">
        <w:r w:rsidRPr="007347EB" w:rsidDel="007347EB">
          <w:rPr>
            <w:rPrChange w:id="312" w:author="Philip Helger" w:date="2022-06-25T13:54:00Z">
              <w:rPr>
                <w:rStyle w:val="Hyperlink"/>
                <w:noProof/>
                <w:lang w:val="de-DE"/>
              </w:rPr>
            </w:rPrChange>
          </w:rPr>
          <w:delText>4.12</w:delText>
        </w:r>
        <w:r w:rsidDel="007347EB">
          <w:rPr>
            <w:rFonts w:asciiTheme="minorHAnsi" w:eastAsiaTheme="minorEastAsia" w:hAnsiTheme="minorHAnsi" w:cstheme="minorBidi"/>
            <w:noProof/>
            <w:sz w:val="22"/>
            <w:szCs w:val="22"/>
            <w:lang w:val="en-US"/>
          </w:rPr>
          <w:tab/>
        </w:r>
        <w:r w:rsidRPr="007347EB" w:rsidDel="007347EB">
          <w:rPr>
            <w:rPrChange w:id="313" w:author="Philip Helger" w:date="2022-06-25T13:54:00Z">
              <w:rPr>
                <w:rStyle w:val="Hyperlink"/>
                <w:noProof/>
                <w:lang w:val="de-DE"/>
              </w:rPr>
            </w:rPrChange>
          </w:rPr>
          <w:delText>PaymentConditions</w:delText>
        </w:r>
        <w:r w:rsidDel="007347EB">
          <w:rPr>
            <w:noProof/>
            <w:webHidden/>
          </w:rPr>
          <w:tab/>
          <w:delText>47</w:delText>
        </w:r>
      </w:del>
    </w:p>
    <w:p w14:paraId="7D5A56D1" w14:textId="13ED3D61" w:rsidR="00156249" w:rsidDel="007347EB" w:rsidRDefault="00156249">
      <w:pPr>
        <w:pStyle w:val="Verzeichnis1"/>
        <w:tabs>
          <w:tab w:val="left" w:pos="480"/>
          <w:tab w:val="right" w:leader="dot" w:pos="9062"/>
        </w:tabs>
        <w:rPr>
          <w:del w:id="314" w:author="Philip Helger" w:date="2022-06-25T13:54:00Z"/>
          <w:rFonts w:asciiTheme="minorHAnsi" w:eastAsiaTheme="minorEastAsia" w:hAnsiTheme="minorHAnsi" w:cstheme="minorBidi"/>
          <w:noProof/>
          <w:sz w:val="22"/>
          <w:szCs w:val="22"/>
          <w:lang w:val="en-US"/>
        </w:rPr>
      </w:pPr>
      <w:del w:id="315" w:author="Philip Helger" w:date="2022-06-25T13:54:00Z">
        <w:r w:rsidRPr="007347EB" w:rsidDel="007347EB">
          <w:rPr>
            <w:rPrChange w:id="316" w:author="Philip Helger" w:date="2022-06-25T13:54:00Z">
              <w:rPr>
                <w:rStyle w:val="Hyperlink"/>
                <w:noProof/>
                <w:lang w:val="de-DE"/>
              </w:rPr>
            </w:rPrChange>
          </w:rPr>
          <w:delText>5</w:delText>
        </w:r>
        <w:r w:rsidDel="007347EB">
          <w:rPr>
            <w:rFonts w:asciiTheme="minorHAnsi" w:eastAsiaTheme="minorEastAsia" w:hAnsiTheme="minorHAnsi" w:cstheme="minorBidi"/>
            <w:noProof/>
            <w:sz w:val="22"/>
            <w:szCs w:val="22"/>
            <w:lang w:val="en-US"/>
          </w:rPr>
          <w:tab/>
        </w:r>
        <w:r w:rsidRPr="007347EB" w:rsidDel="007347EB">
          <w:rPr>
            <w:rPrChange w:id="317" w:author="Philip Helger" w:date="2022-06-25T13:54:00Z">
              <w:rPr>
                <w:rStyle w:val="Hyperlink"/>
                <w:noProof/>
                <w:lang w:val="de-DE"/>
              </w:rPr>
            </w:rPrChange>
          </w:rPr>
          <w:delText>Erweiterungsmechanismus</w:delText>
        </w:r>
        <w:r w:rsidDel="007347EB">
          <w:rPr>
            <w:noProof/>
            <w:webHidden/>
          </w:rPr>
          <w:tab/>
          <w:delText>49</w:delText>
        </w:r>
      </w:del>
    </w:p>
    <w:p w14:paraId="0DC18471" w14:textId="1E28AD03" w:rsidR="00156249" w:rsidDel="007347EB" w:rsidRDefault="00156249">
      <w:pPr>
        <w:pStyle w:val="Verzeichnis1"/>
        <w:tabs>
          <w:tab w:val="left" w:pos="480"/>
          <w:tab w:val="right" w:leader="dot" w:pos="9062"/>
        </w:tabs>
        <w:rPr>
          <w:del w:id="318" w:author="Philip Helger" w:date="2022-06-25T13:54:00Z"/>
          <w:rFonts w:asciiTheme="minorHAnsi" w:eastAsiaTheme="minorEastAsia" w:hAnsiTheme="minorHAnsi" w:cstheme="minorBidi"/>
          <w:noProof/>
          <w:sz w:val="22"/>
          <w:szCs w:val="22"/>
          <w:lang w:val="en-US"/>
        </w:rPr>
      </w:pPr>
      <w:del w:id="319" w:author="Philip Helger" w:date="2022-06-25T13:54:00Z">
        <w:r w:rsidRPr="007347EB" w:rsidDel="007347EB">
          <w:rPr>
            <w:rPrChange w:id="320" w:author="Philip Helger" w:date="2022-06-25T13:54:00Z">
              <w:rPr>
                <w:rStyle w:val="Hyperlink"/>
                <w:noProof/>
                <w:lang w:val="de-DE"/>
              </w:rPr>
            </w:rPrChange>
          </w:rPr>
          <w:delText>6</w:delText>
        </w:r>
        <w:r w:rsidDel="007347EB">
          <w:rPr>
            <w:rFonts w:asciiTheme="minorHAnsi" w:eastAsiaTheme="minorEastAsia" w:hAnsiTheme="minorHAnsi" w:cstheme="minorBidi"/>
            <w:noProof/>
            <w:sz w:val="22"/>
            <w:szCs w:val="22"/>
            <w:lang w:val="en-US"/>
          </w:rPr>
          <w:tab/>
        </w:r>
        <w:r w:rsidRPr="007347EB" w:rsidDel="007347EB">
          <w:rPr>
            <w:rPrChange w:id="321" w:author="Philip Helger" w:date="2022-06-25T13:54:00Z">
              <w:rPr>
                <w:rStyle w:val="Hyperlink"/>
                <w:noProof/>
                <w:lang w:val="de-DE"/>
              </w:rPr>
            </w:rPrChange>
          </w:rPr>
          <w:delText>Anwendungsempfehlungen</w:delText>
        </w:r>
        <w:r w:rsidDel="007347EB">
          <w:rPr>
            <w:noProof/>
            <w:webHidden/>
          </w:rPr>
          <w:tab/>
          <w:delText>49</w:delText>
        </w:r>
      </w:del>
    </w:p>
    <w:p w14:paraId="5402A7E9" w14:textId="473C9A78" w:rsidR="00156249" w:rsidDel="007347EB" w:rsidRDefault="00156249">
      <w:pPr>
        <w:pStyle w:val="Verzeichnis2"/>
        <w:tabs>
          <w:tab w:val="left" w:pos="880"/>
          <w:tab w:val="right" w:leader="dot" w:pos="9062"/>
        </w:tabs>
        <w:rPr>
          <w:del w:id="322" w:author="Philip Helger" w:date="2022-06-25T13:54:00Z"/>
          <w:rFonts w:asciiTheme="minorHAnsi" w:eastAsiaTheme="minorEastAsia" w:hAnsiTheme="minorHAnsi" w:cstheme="minorBidi"/>
          <w:noProof/>
          <w:sz w:val="22"/>
          <w:szCs w:val="22"/>
          <w:lang w:val="en-US"/>
        </w:rPr>
      </w:pPr>
      <w:del w:id="323" w:author="Philip Helger" w:date="2022-06-25T13:54:00Z">
        <w:r w:rsidRPr="007347EB" w:rsidDel="007347EB">
          <w:rPr>
            <w:rPrChange w:id="324" w:author="Philip Helger" w:date="2022-06-25T13:54:00Z">
              <w:rPr>
                <w:rStyle w:val="Hyperlink"/>
                <w:noProof/>
                <w:lang w:val="de-DE"/>
              </w:rPr>
            </w:rPrChange>
          </w:rPr>
          <w:delText>6.1</w:delText>
        </w:r>
        <w:r w:rsidDel="007347EB">
          <w:rPr>
            <w:rFonts w:asciiTheme="minorHAnsi" w:eastAsiaTheme="minorEastAsia" w:hAnsiTheme="minorHAnsi" w:cstheme="minorBidi"/>
            <w:noProof/>
            <w:sz w:val="22"/>
            <w:szCs w:val="22"/>
            <w:lang w:val="en-US"/>
          </w:rPr>
          <w:tab/>
        </w:r>
        <w:r w:rsidRPr="007347EB" w:rsidDel="007347EB">
          <w:rPr>
            <w:rPrChange w:id="325" w:author="Philip Helger" w:date="2022-06-25T13:54:00Z">
              <w:rPr>
                <w:rStyle w:val="Hyperlink"/>
                <w:noProof/>
                <w:lang w:val="de-DE"/>
              </w:rPr>
            </w:rPrChange>
          </w:rPr>
          <w:delText>Verwendung von Vorzeichen für Beträge in Rechnungen und Gutschriften</w:delText>
        </w:r>
        <w:r w:rsidDel="007347EB">
          <w:rPr>
            <w:noProof/>
            <w:webHidden/>
          </w:rPr>
          <w:tab/>
          <w:delText>49</w:delText>
        </w:r>
      </w:del>
    </w:p>
    <w:p w14:paraId="04F06CB7" w14:textId="561B9AE2" w:rsidR="00156249" w:rsidDel="007347EB" w:rsidRDefault="00156249">
      <w:pPr>
        <w:pStyle w:val="Verzeichnis1"/>
        <w:tabs>
          <w:tab w:val="left" w:pos="480"/>
          <w:tab w:val="right" w:leader="dot" w:pos="9062"/>
        </w:tabs>
        <w:rPr>
          <w:del w:id="326" w:author="Philip Helger" w:date="2022-06-25T13:54:00Z"/>
          <w:rFonts w:asciiTheme="minorHAnsi" w:eastAsiaTheme="minorEastAsia" w:hAnsiTheme="minorHAnsi" w:cstheme="minorBidi"/>
          <w:noProof/>
          <w:sz w:val="22"/>
          <w:szCs w:val="22"/>
          <w:lang w:val="en-US"/>
        </w:rPr>
      </w:pPr>
      <w:del w:id="327" w:author="Philip Helger" w:date="2022-06-25T13:54:00Z">
        <w:r w:rsidRPr="007347EB" w:rsidDel="007347EB">
          <w:rPr>
            <w:rPrChange w:id="328" w:author="Philip Helger" w:date="2022-06-25T13:54:00Z">
              <w:rPr>
                <w:rStyle w:val="Hyperlink"/>
                <w:noProof/>
                <w:lang w:val="de-DE"/>
              </w:rPr>
            </w:rPrChange>
          </w:rPr>
          <w:delText>7</w:delText>
        </w:r>
        <w:r w:rsidDel="007347EB">
          <w:rPr>
            <w:rFonts w:asciiTheme="minorHAnsi" w:eastAsiaTheme="minorEastAsia" w:hAnsiTheme="minorHAnsi" w:cstheme="minorBidi"/>
            <w:noProof/>
            <w:sz w:val="22"/>
            <w:szCs w:val="22"/>
            <w:lang w:val="en-US"/>
          </w:rPr>
          <w:tab/>
        </w:r>
        <w:r w:rsidRPr="007347EB" w:rsidDel="007347EB">
          <w:rPr>
            <w:rPrChange w:id="329" w:author="Philip Helger" w:date="2022-06-25T13:54:00Z">
              <w:rPr>
                <w:rStyle w:val="Hyperlink"/>
                <w:noProof/>
                <w:lang w:val="de-DE"/>
              </w:rPr>
            </w:rPrChange>
          </w:rPr>
          <w:delText>Referenzen</w:delText>
        </w:r>
        <w:r w:rsidDel="007347EB">
          <w:rPr>
            <w:noProof/>
            <w:webHidden/>
          </w:rPr>
          <w:tab/>
          <w:delText>51</w:delText>
        </w:r>
      </w:del>
    </w:p>
    <w:p w14:paraId="16875E82" w14:textId="576054FB" w:rsidR="00156249" w:rsidDel="007347EB" w:rsidRDefault="00156249">
      <w:pPr>
        <w:pStyle w:val="Verzeichnis1"/>
        <w:tabs>
          <w:tab w:val="left" w:pos="480"/>
          <w:tab w:val="right" w:leader="dot" w:pos="9062"/>
        </w:tabs>
        <w:rPr>
          <w:del w:id="330" w:author="Philip Helger" w:date="2022-06-25T13:54:00Z"/>
          <w:rFonts w:asciiTheme="minorHAnsi" w:eastAsiaTheme="minorEastAsia" w:hAnsiTheme="minorHAnsi" w:cstheme="minorBidi"/>
          <w:noProof/>
          <w:sz w:val="22"/>
          <w:szCs w:val="22"/>
          <w:lang w:val="en-US"/>
        </w:rPr>
      </w:pPr>
      <w:del w:id="331" w:author="Philip Helger" w:date="2022-06-25T13:54:00Z">
        <w:r w:rsidRPr="007347EB" w:rsidDel="007347EB">
          <w:rPr>
            <w:rPrChange w:id="332" w:author="Philip Helger" w:date="2022-06-25T13:54:00Z">
              <w:rPr>
                <w:rStyle w:val="Hyperlink"/>
                <w:noProof/>
                <w:lang w:val="de-DE"/>
              </w:rPr>
            </w:rPrChange>
          </w:rPr>
          <w:delText>8</w:delText>
        </w:r>
        <w:r w:rsidDel="007347EB">
          <w:rPr>
            <w:rFonts w:asciiTheme="minorHAnsi" w:eastAsiaTheme="minorEastAsia" w:hAnsiTheme="minorHAnsi" w:cstheme="minorBidi"/>
            <w:noProof/>
            <w:sz w:val="22"/>
            <w:szCs w:val="22"/>
            <w:lang w:val="en-US"/>
          </w:rPr>
          <w:tab/>
        </w:r>
        <w:r w:rsidRPr="007347EB" w:rsidDel="007347EB">
          <w:rPr>
            <w:rPrChange w:id="333" w:author="Philip Helger" w:date="2022-06-25T13:54:00Z">
              <w:rPr>
                <w:rStyle w:val="Hyperlink"/>
                <w:noProof/>
                <w:lang w:val="de-DE"/>
              </w:rPr>
            </w:rPrChange>
          </w:rPr>
          <w:delText>Änderungshistorie</w:delText>
        </w:r>
        <w:r w:rsidDel="007347EB">
          <w:rPr>
            <w:noProof/>
            <w:webHidden/>
          </w:rPr>
          <w:tab/>
          <w:delText>51</w:delText>
        </w:r>
      </w:del>
    </w:p>
    <w:p w14:paraId="62415347" w14:textId="041DD92A" w:rsidR="00156249" w:rsidDel="007347EB" w:rsidRDefault="00156249">
      <w:pPr>
        <w:pStyle w:val="Verzeichnis2"/>
        <w:tabs>
          <w:tab w:val="left" w:pos="880"/>
          <w:tab w:val="right" w:leader="dot" w:pos="9062"/>
        </w:tabs>
        <w:rPr>
          <w:del w:id="334" w:author="Philip Helger" w:date="2022-06-25T13:54:00Z"/>
          <w:rFonts w:asciiTheme="minorHAnsi" w:eastAsiaTheme="minorEastAsia" w:hAnsiTheme="minorHAnsi" w:cstheme="minorBidi"/>
          <w:noProof/>
          <w:sz w:val="22"/>
          <w:szCs w:val="22"/>
          <w:lang w:val="en-US"/>
        </w:rPr>
      </w:pPr>
      <w:del w:id="335" w:author="Philip Helger" w:date="2022-06-25T13:54:00Z">
        <w:r w:rsidRPr="007347EB" w:rsidDel="007347EB">
          <w:rPr>
            <w:rPrChange w:id="336" w:author="Philip Helger" w:date="2022-06-25T13:54:00Z">
              <w:rPr>
                <w:rStyle w:val="Hyperlink"/>
                <w:noProof/>
                <w:lang w:val="de-DE"/>
              </w:rPr>
            </w:rPrChange>
          </w:rPr>
          <w:delText>8.1</w:delText>
        </w:r>
        <w:r w:rsidDel="007347EB">
          <w:rPr>
            <w:rFonts w:asciiTheme="minorHAnsi" w:eastAsiaTheme="minorEastAsia" w:hAnsiTheme="minorHAnsi" w:cstheme="minorBidi"/>
            <w:noProof/>
            <w:sz w:val="22"/>
            <w:szCs w:val="22"/>
            <w:lang w:val="en-US"/>
          </w:rPr>
          <w:tab/>
        </w:r>
        <w:r w:rsidRPr="007347EB" w:rsidDel="007347EB">
          <w:rPr>
            <w:rPrChange w:id="337" w:author="Philip Helger" w:date="2022-06-25T13:54:00Z">
              <w:rPr>
                <w:rStyle w:val="Hyperlink"/>
                <w:noProof/>
                <w:lang w:val="de-DE"/>
              </w:rPr>
            </w:rPrChange>
          </w:rPr>
          <w:delText>Änderungen in Version 6.0</w:delText>
        </w:r>
        <w:r w:rsidDel="007347EB">
          <w:rPr>
            <w:noProof/>
            <w:webHidden/>
          </w:rPr>
          <w:tab/>
          <w:delText>51</w:delText>
        </w:r>
      </w:del>
    </w:p>
    <w:p w14:paraId="7F24B184" w14:textId="663B3712" w:rsidR="00156249" w:rsidDel="007347EB" w:rsidRDefault="00156249">
      <w:pPr>
        <w:pStyle w:val="Verzeichnis2"/>
        <w:tabs>
          <w:tab w:val="left" w:pos="880"/>
          <w:tab w:val="right" w:leader="dot" w:pos="9062"/>
        </w:tabs>
        <w:rPr>
          <w:del w:id="338" w:author="Philip Helger" w:date="2022-06-25T13:54:00Z"/>
          <w:rFonts w:asciiTheme="minorHAnsi" w:eastAsiaTheme="minorEastAsia" w:hAnsiTheme="minorHAnsi" w:cstheme="minorBidi"/>
          <w:noProof/>
          <w:sz w:val="22"/>
          <w:szCs w:val="22"/>
          <w:lang w:val="en-US"/>
        </w:rPr>
      </w:pPr>
      <w:del w:id="339" w:author="Philip Helger" w:date="2022-06-25T13:54:00Z">
        <w:r w:rsidRPr="007347EB" w:rsidDel="007347EB">
          <w:rPr>
            <w:rPrChange w:id="340" w:author="Philip Helger" w:date="2022-06-25T13:54:00Z">
              <w:rPr>
                <w:rStyle w:val="Hyperlink"/>
                <w:noProof/>
                <w:lang w:val="de-DE"/>
              </w:rPr>
            </w:rPrChange>
          </w:rPr>
          <w:delText>8.2</w:delText>
        </w:r>
        <w:r w:rsidDel="007347EB">
          <w:rPr>
            <w:rFonts w:asciiTheme="minorHAnsi" w:eastAsiaTheme="minorEastAsia" w:hAnsiTheme="minorHAnsi" w:cstheme="minorBidi"/>
            <w:noProof/>
            <w:sz w:val="22"/>
            <w:szCs w:val="22"/>
            <w:lang w:val="en-US"/>
          </w:rPr>
          <w:tab/>
        </w:r>
        <w:r w:rsidRPr="007347EB" w:rsidDel="007347EB">
          <w:rPr>
            <w:rPrChange w:id="341" w:author="Philip Helger" w:date="2022-06-25T13:54:00Z">
              <w:rPr>
                <w:rStyle w:val="Hyperlink"/>
                <w:noProof/>
                <w:lang w:val="de-DE"/>
              </w:rPr>
            </w:rPrChange>
          </w:rPr>
          <w:delText>Änderungen in Version 5.0</w:delText>
        </w:r>
        <w:r w:rsidDel="007347EB">
          <w:rPr>
            <w:noProof/>
            <w:webHidden/>
          </w:rPr>
          <w:tab/>
          <w:delText>52</w:delText>
        </w:r>
      </w:del>
    </w:p>
    <w:p w14:paraId="3DBB1648" w14:textId="6E9F4BAE" w:rsidR="00156249" w:rsidDel="007347EB" w:rsidRDefault="00156249">
      <w:pPr>
        <w:pStyle w:val="Verzeichnis2"/>
        <w:tabs>
          <w:tab w:val="left" w:pos="880"/>
          <w:tab w:val="right" w:leader="dot" w:pos="9062"/>
        </w:tabs>
        <w:rPr>
          <w:del w:id="342" w:author="Philip Helger" w:date="2022-06-25T13:54:00Z"/>
          <w:rFonts w:asciiTheme="minorHAnsi" w:eastAsiaTheme="minorEastAsia" w:hAnsiTheme="minorHAnsi" w:cstheme="minorBidi"/>
          <w:noProof/>
          <w:sz w:val="22"/>
          <w:szCs w:val="22"/>
          <w:lang w:val="en-US"/>
        </w:rPr>
      </w:pPr>
      <w:del w:id="343" w:author="Philip Helger" w:date="2022-06-25T13:54:00Z">
        <w:r w:rsidRPr="007347EB" w:rsidDel="007347EB">
          <w:rPr>
            <w:rPrChange w:id="344" w:author="Philip Helger" w:date="2022-06-25T13:54:00Z">
              <w:rPr>
                <w:rStyle w:val="Hyperlink"/>
                <w:noProof/>
                <w:lang w:val="de-DE"/>
              </w:rPr>
            </w:rPrChange>
          </w:rPr>
          <w:delText>8.3</w:delText>
        </w:r>
        <w:r w:rsidDel="007347EB">
          <w:rPr>
            <w:rFonts w:asciiTheme="minorHAnsi" w:eastAsiaTheme="minorEastAsia" w:hAnsiTheme="minorHAnsi" w:cstheme="minorBidi"/>
            <w:noProof/>
            <w:sz w:val="22"/>
            <w:szCs w:val="22"/>
            <w:lang w:val="en-US"/>
          </w:rPr>
          <w:tab/>
        </w:r>
        <w:r w:rsidRPr="007347EB" w:rsidDel="007347EB">
          <w:rPr>
            <w:rPrChange w:id="345" w:author="Philip Helger" w:date="2022-06-25T13:54:00Z">
              <w:rPr>
                <w:rStyle w:val="Hyperlink"/>
                <w:noProof/>
                <w:lang w:val="de-DE"/>
              </w:rPr>
            </w:rPrChange>
          </w:rPr>
          <w:delText>Änderungen in Version 4.3</w:delText>
        </w:r>
        <w:r w:rsidDel="007347EB">
          <w:rPr>
            <w:noProof/>
            <w:webHidden/>
          </w:rPr>
          <w:tab/>
          <w:delText>54</w:delText>
        </w:r>
      </w:del>
    </w:p>
    <w:p w14:paraId="4D528F6A" w14:textId="0C7581CD" w:rsidR="00156249" w:rsidDel="007347EB" w:rsidRDefault="00156249">
      <w:pPr>
        <w:pStyle w:val="Verzeichnis2"/>
        <w:tabs>
          <w:tab w:val="left" w:pos="880"/>
          <w:tab w:val="right" w:leader="dot" w:pos="9062"/>
        </w:tabs>
        <w:rPr>
          <w:del w:id="346" w:author="Philip Helger" w:date="2022-06-25T13:54:00Z"/>
          <w:rFonts w:asciiTheme="minorHAnsi" w:eastAsiaTheme="minorEastAsia" w:hAnsiTheme="minorHAnsi" w:cstheme="minorBidi"/>
          <w:noProof/>
          <w:sz w:val="22"/>
          <w:szCs w:val="22"/>
          <w:lang w:val="en-US"/>
        </w:rPr>
      </w:pPr>
      <w:del w:id="347" w:author="Philip Helger" w:date="2022-06-25T13:54:00Z">
        <w:r w:rsidRPr="007347EB" w:rsidDel="007347EB">
          <w:rPr>
            <w:rPrChange w:id="348" w:author="Philip Helger" w:date="2022-06-25T13:54:00Z">
              <w:rPr>
                <w:rStyle w:val="Hyperlink"/>
                <w:noProof/>
                <w:lang w:val="de-DE"/>
              </w:rPr>
            </w:rPrChange>
          </w:rPr>
          <w:delText>8.4</w:delText>
        </w:r>
        <w:r w:rsidDel="007347EB">
          <w:rPr>
            <w:rFonts w:asciiTheme="minorHAnsi" w:eastAsiaTheme="minorEastAsia" w:hAnsiTheme="minorHAnsi" w:cstheme="minorBidi"/>
            <w:noProof/>
            <w:sz w:val="22"/>
            <w:szCs w:val="22"/>
            <w:lang w:val="en-US"/>
          </w:rPr>
          <w:tab/>
        </w:r>
        <w:r w:rsidRPr="007347EB" w:rsidDel="007347EB">
          <w:rPr>
            <w:rPrChange w:id="349" w:author="Philip Helger" w:date="2022-06-25T13:54:00Z">
              <w:rPr>
                <w:rStyle w:val="Hyperlink"/>
                <w:noProof/>
                <w:lang w:val="de-DE"/>
              </w:rPr>
            </w:rPrChange>
          </w:rPr>
          <w:delText>Änderungen in Version 4.2</w:delText>
        </w:r>
        <w:r w:rsidDel="007347EB">
          <w:rPr>
            <w:noProof/>
            <w:webHidden/>
          </w:rPr>
          <w:tab/>
          <w:delText>54</w:delText>
        </w:r>
      </w:del>
    </w:p>
    <w:p w14:paraId="7354A561" w14:textId="11349C98" w:rsidR="00156249" w:rsidDel="007347EB" w:rsidRDefault="00156249">
      <w:pPr>
        <w:pStyle w:val="Verzeichnis2"/>
        <w:tabs>
          <w:tab w:val="left" w:pos="880"/>
          <w:tab w:val="right" w:leader="dot" w:pos="9062"/>
        </w:tabs>
        <w:rPr>
          <w:del w:id="350" w:author="Philip Helger" w:date="2022-06-25T13:54:00Z"/>
          <w:rFonts w:asciiTheme="minorHAnsi" w:eastAsiaTheme="minorEastAsia" w:hAnsiTheme="minorHAnsi" w:cstheme="minorBidi"/>
          <w:noProof/>
          <w:sz w:val="22"/>
          <w:szCs w:val="22"/>
          <w:lang w:val="en-US"/>
        </w:rPr>
      </w:pPr>
      <w:del w:id="351" w:author="Philip Helger" w:date="2022-06-25T13:54:00Z">
        <w:r w:rsidRPr="007347EB" w:rsidDel="007347EB">
          <w:rPr>
            <w:rPrChange w:id="352" w:author="Philip Helger" w:date="2022-06-25T13:54:00Z">
              <w:rPr>
                <w:rStyle w:val="Hyperlink"/>
                <w:noProof/>
                <w:lang w:val="de-DE"/>
              </w:rPr>
            </w:rPrChange>
          </w:rPr>
          <w:delText>8.5</w:delText>
        </w:r>
        <w:r w:rsidDel="007347EB">
          <w:rPr>
            <w:rFonts w:asciiTheme="minorHAnsi" w:eastAsiaTheme="minorEastAsia" w:hAnsiTheme="minorHAnsi" w:cstheme="minorBidi"/>
            <w:noProof/>
            <w:sz w:val="22"/>
            <w:szCs w:val="22"/>
            <w:lang w:val="en-US"/>
          </w:rPr>
          <w:tab/>
        </w:r>
        <w:r w:rsidRPr="007347EB" w:rsidDel="007347EB">
          <w:rPr>
            <w:rPrChange w:id="353" w:author="Philip Helger" w:date="2022-06-25T13:54:00Z">
              <w:rPr>
                <w:rStyle w:val="Hyperlink"/>
                <w:noProof/>
                <w:lang w:val="de-DE"/>
              </w:rPr>
            </w:rPrChange>
          </w:rPr>
          <w:delText>Änderungen in Version 4.1</w:delText>
        </w:r>
        <w:r w:rsidDel="007347EB">
          <w:rPr>
            <w:noProof/>
            <w:webHidden/>
          </w:rPr>
          <w:tab/>
          <w:delText>55</w:delText>
        </w:r>
      </w:del>
    </w:p>
    <w:p w14:paraId="11596C35" w14:textId="0E016299" w:rsidR="00156249" w:rsidDel="007347EB" w:rsidRDefault="00156249">
      <w:pPr>
        <w:pStyle w:val="Verzeichnis1"/>
        <w:tabs>
          <w:tab w:val="right" w:leader="dot" w:pos="9062"/>
        </w:tabs>
        <w:rPr>
          <w:del w:id="354" w:author="Philip Helger" w:date="2022-06-25T13:54:00Z"/>
          <w:rFonts w:asciiTheme="minorHAnsi" w:eastAsiaTheme="minorEastAsia" w:hAnsiTheme="minorHAnsi" w:cstheme="minorBidi"/>
          <w:noProof/>
          <w:sz w:val="22"/>
          <w:szCs w:val="22"/>
          <w:lang w:val="en-US"/>
        </w:rPr>
      </w:pPr>
      <w:del w:id="355" w:author="Philip Helger" w:date="2022-06-25T13:54:00Z">
        <w:r w:rsidRPr="007347EB" w:rsidDel="007347EB">
          <w:rPr>
            <w:rPrChange w:id="356" w:author="Philip Helger" w:date="2022-06-25T13:54:00Z">
              <w:rPr>
                <w:rStyle w:val="Hyperlink"/>
                <w:noProof/>
                <w:lang w:val="de-DE"/>
              </w:rPr>
            </w:rPrChange>
          </w:rPr>
          <w:delText>Appendix</w:delText>
        </w:r>
        <w:r w:rsidDel="007347EB">
          <w:rPr>
            <w:noProof/>
            <w:webHidden/>
          </w:rPr>
          <w:tab/>
          <w:delText>58</w:delText>
        </w:r>
      </w:del>
    </w:p>
    <w:p w14:paraId="2E98EB5F" w14:textId="7F8192DC" w:rsidR="00156249" w:rsidDel="007347EB" w:rsidRDefault="00156249">
      <w:pPr>
        <w:pStyle w:val="Verzeichnis2"/>
        <w:tabs>
          <w:tab w:val="right" w:leader="dot" w:pos="9062"/>
        </w:tabs>
        <w:rPr>
          <w:del w:id="357" w:author="Philip Helger" w:date="2022-06-25T13:54:00Z"/>
          <w:rFonts w:asciiTheme="minorHAnsi" w:eastAsiaTheme="minorEastAsia" w:hAnsiTheme="minorHAnsi" w:cstheme="minorBidi"/>
          <w:noProof/>
          <w:sz w:val="22"/>
          <w:szCs w:val="22"/>
          <w:lang w:val="en-US"/>
        </w:rPr>
      </w:pPr>
      <w:del w:id="358" w:author="Philip Helger" w:date="2022-06-25T13:54:00Z">
        <w:r w:rsidRPr="007347EB" w:rsidDel="007347EB">
          <w:rPr>
            <w:rPrChange w:id="359" w:author="Philip Helger" w:date="2022-06-25T13:54:00Z">
              <w:rPr>
                <w:rStyle w:val="Hyperlink"/>
                <w:noProof/>
                <w:lang w:val="de-DE"/>
              </w:rPr>
            </w:rPrChange>
          </w:rPr>
          <w:delText>Empfohlene Codes für Unit Types</w:delText>
        </w:r>
        <w:r w:rsidDel="007347EB">
          <w:rPr>
            <w:noProof/>
            <w:webHidden/>
          </w:rPr>
          <w:tab/>
          <w:delText>58</w:delText>
        </w:r>
      </w:del>
    </w:p>
    <w:p w14:paraId="3B8A653E" w14:textId="4647CD2A" w:rsidR="00156249" w:rsidDel="007347EB" w:rsidRDefault="00156249">
      <w:pPr>
        <w:pStyle w:val="Verzeichnis2"/>
        <w:tabs>
          <w:tab w:val="right" w:leader="dot" w:pos="9062"/>
        </w:tabs>
        <w:rPr>
          <w:del w:id="360" w:author="Philip Helger" w:date="2022-06-25T13:54:00Z"/>
          <w:rFonts w:asciiTheme="minorHAnsi" w:eastAsiaTheme="minorEastAsia" w:hAnsiTheme="minorHAnsi" w:cstheme="minorBidi"/>
          <w:noProof/>
          <w:sz w:val="22"/>
          <w:szCs w:val="22"/>
          <w:lang w:val="en-US"/>
        </w:rPr>
      </w:pPr>
      <w:del w:id="361" w:author="Philip Helger" w:date="2022-06-25T13:54:00Z">
        <w:r w:rsidRPr="007347EB" w:rsidDel="007347EB">
          <w:rPr>
            <w:rPrChange w:id="362" w:author="Philip Helger" w:date="2022-06-25T13:54:00Z">
              <w:rPr>
                <w:rStyle w:val="Hyperlink"/>
                <w:noProof/>
                <w:lang w:val="de-DE"/>
              </w:rPr>
            </w:rPrChange>
          </w:rPr>
          <w:delText>Empfohlene Codes für AdditionalInformation</w:delText>
        </w:r>
        <w:r w:rsidDel="007347EB">
          <w:rPr>
            <w:noProof/>
            <w:webHidden/>
          </w:rPr>
          <w:tab/>
          <w:delText>59</w:delText>
        </w:r>
      </w:del>
    </w:p>
    <w:p w14:paraId="475ACB2C" w14:textId="4F6BC571" w:rsidR="00156249" w:rsidDel="007347EB" w:rsidRDefault="00156249">
      <w:pPr>
        <w:pStyle w:val="Verzeichnis2"/>
        <w:tabs>
          <w:tab w:val="right" w:leader="dot" w:pos="9062"/>
        </w:tabs>
        <w:rPr>
          <w:del w:id="363" w:author="Philip Helger" w:date="2022-06-25T13:54:00Z"/>
          <w:rFonts w:asciiTheme="minorHAnsi" w:eastAsiaTheme="minorEastAsia" w:hAnsiTheme="minorHAnsi" w:cstheme="minorBidi"/>
          <w:noProof/>
          <w:sz w:val="22"/>
          <w:szCs w:val="22"/>
          <w:lang w:val="en-US"/>
        </w:rPr>
      </w:pPr>
      <w:del w:id="364" w:author="Philip Helger" w:date="2022-06-25T13:54:00Z">
        <w:r w:rsidRPr="007347EB" w:rsidDel="007347EB">
          <w:rPr>
            <w:rPrChange w:id="365" w:author="Philip Helger" w:date="2022-06-25T13:54:00Z">
              <w:rPr>
                <w:rStyle w:val="Hyperlink"/>
                <w:noProof/>
              </w:rPr>
            </w:rPrChange>
          </w:rPr>
          <w:delText>Empfohlene Codes für TaxCategoryCode</w:delText>
        </w:r>
        <w:r w:rsidDel="007347EB">
          <w:rPr>
            <w:noProof/>
            <w:webHidden/>
          </w:rPr>
          <w:tab/>
          <w:delText>59</w:delText>
        </w:r>
      </w:del>
    </w:p>
    <w:p w14:paraId="0131340D" w14:textId="631BD125" w:rsidR="00156249" w:rsidDel="007347EB" w:rsidRDefault="00156249">
      <w:pPr>
        <w:pStyle w:val="Verzeichnis2"/>
        <w:tabs>
          <w:tab w:val="right" w:leader="dot" w:pos="9062"/>
        </w:tabs>
        <w:rPr>
          <w:del w:id="366" w:author="Philip Helger" w:date="2022-06-25T13:54:00Z"/>
          <w:rFonts w:asciiTheme="minorHAnsi" w:eastAsiaTheme="minorEastAsia" w:hAnsiTheme="minorHAnsi" w:cstheme="minorBidi"/>
          <w:noProof/>
          <w:sz w:val="22"/>
          <w:szCs w:val="22"/>
          <w:lang w:val="en-US"/>
        </w:rPr>
      </w:pPr>
      <w:del w:id="367" w:author="Philip Helger" w:date="2022-06-25T13:54:00Z">
        <w:r w:rsidRPr="007347EB" w:rsidDel="007347EB">
          <w:rPr>
            <w:rPrChange w:id="368" w:author="Philip Helger" w:date="2022-06-25T13:54:00Z">
              <w:rPr>
                <w:rStyle w:val="Hyperlink"/>
                <w:noProof/>
                <w:lang w:val="de-DE"/>
              </w:rPr>
            </w:rPrChange>
          </w:rPr>
          <w:delText>Empfohlene Codes für FurtherIdentification</w:delText>
        </w:r>
        <w:r w:rsidDel="007347EB">
          <w:rPr>
            <w:noProof/>
            <w:webHidden/>
          </w:rPr>
          <w:tab/>
          <w:delText>60</w:delText>
        </w:r>
      </w:del>
    </w:p>
    <w:p w14:paraId="57A67AC3" w14:textId="49C3918C" w:rsidR="00156249" w:rsidDel="007347EB" w:rsidRDefault="00156249">
      <w:pPr>
        <w:pStyle w:val="Verzeichnis2"/>
        <w:tabs>
          <w:tab w:val="right" w:leader="dot" w:pos="9062"/>
        </w:tabs>
        <w:rPr>
          <w:del w:id="369" w:author="Philip Helger" w:date="2022-06-25T13:54:00Z"/>
          <w:rFonts w:asciiTheme="minorHAnsi" w:eastAsiaTheme="minorEastAsia" w:hAnsiTheme="minorHAnsi" w:cstheme="minorBidi"/>
          <w:noProof/>
          <w:sz w:val="22"/>
          <w:szCs w:val="22"/>
          <w:lang w:val="en-US"/>
        </w:rPr>
      </w:pPr>
      <w:del w:id="370" w:author="Philip Helger" w:date="2022-06-25T13:54:00Z">
        <w:r w:rsidRPr="007347EB" w:rsidDel="007347EB">
          <w:rPr>
            <w:rPrChange w:id="371" w:author="Philip Helger" w:date="2022-06-25T13:54:00Z">
              <w:rPr>
                <w:rStyle w:val="Hyperlink"/>
                <w:noProof/>
                <w:lang w:val="de-DE"/>
              </w:rPr>
            </w:rPrChange>
          </w:rPr>
          <w:delText>Empfohlene Codes für OtherVATableTax/TaxID</w:delText>
        </w:r>
        <w:r w:rsidDel="007347EB">
          <w:rPr>
            <w:noProof/>
            <w:webHidden/>
          </w:rPr>
          <w:tab/>
          <w:delText>60</w:delText>
        </w:r>
      </w:del>
    </w:p>
    <w:p w14:paraId="23F55720" w14:textId="28C072D8" w:rsidR="00100A82" w:rsidRPr="0083051F" w:rsidRDefault="000E0F9D">
      <w:pPr>
        <w:rPr>
          <w:lang w:val="de-DE"/>
        </w:rPr>
      </w:pPr>
      <w:r w:rsidRPr="0083051F">
        <w:rPr>
          <w:lang w:val="de-DE"/>
        </w:rPr>
        <w:fldChar w:fldCharType="end"/>
      </w:r>
    </w:p>
    <w:p w14:paraId="161C2498" w14:textId="77777777" w:rsidR="00100A82" w:rsidRPr="0083051F" w:rsidRDefault="00100A82">
      <w:pPr>
        <w:rPr>
          <w:lang w:val="de-DE"/>
        </w:rPr>
      </w:pPr>
    </w:p>
    <w:p w14:paraId="50B49703" w14:textId="5D8EE944" w:rsidR="00100A82" w:rsidRDefault="00100A82" w:rsidP="008B019B">
      <w:pPr>
        <w:pStyle w:val="berschrift1"/>
        <w:rPr>
          <w:ins w:id="372" w:author="Philip" w:date="2022-06-28T11:17:00Z"/>
          <w:lang w:val="de-DE"/>
        </w:rPr>
      </w:pPr>
      <w:r w:rsidRPr="0083051F">
        <w:rPr>
          <w:lang w:val="de-DE"/>
        </w:rPr>
        <w:br w:type="page"/>
      </w:r>
      <w:bookmarkStart w:id="373" w:name="_Toc107057787"/>
      <w:r w:rsidRPr="0083051F">
        <w:rPr>
          <w:lang w:val="de-DE"/>
        </w:rPr>
        <w:lastRenderedPageBreak/>
        <w:t>Einleitung</w:t>
      </w:r>
      <w:bookmarkEnd w:id="373"/>
    </w:p>
    <w:p w14:paraId="4E97C053" w14:textId="69D73B57" w:rsidR="00B12D0F" w:rsidRPr="00B12D0F" w:rsidRDefault="00B12D0F" w:rsidP="00B12D0F">
      <w:pPr>
        <w:jc w:val="both"/>
        <w:rPr>
          <w:lang w:val="de-DE"/>
        </w:rPr>
        <w:pPrChange w:id="374" w:author="Philip" w:date="2022-06-28T11:17:00Z">
          <w:pPr>
            <w:pStyle w:val="berschrift1"/>
          </w:pPr>
        </w:pPrChange>
      </w:pPr>
      <w:ins w:id="375" w:author="Philip" w:date="2022-06-28T11:17:00Z">
        <w:r w:rsidRPr="00F0172A">
          <w:rPr>
            <w:lang w:val="de-DE"/>
          </w:rPr>
          <w:t>Aus Gründen der leichteren Lesbarkeit wird in der vorliegenden Spezifikation die männliche Sprachform bei personenbezogenen Substantiven und Pronomen verwendet. Dies impliziert jedoch keine Benachteiligung des weiblichen Geschlechts, sondern soll im Sinne der sprachlichen Vereinfachung als geschlechtsneutral zu verstehen sein.</w:t>
        </w:r>
      </w:ins>
    </w:p>
    <w:p w14:paraId="3B1225FB" w14:textId="77777777" w:rsidR="00100A82" w:rsidRPr="0083051F" w:rsidRDefault="00100A82" w:rsidP="008B019B">
      <w:pPr>
        <w:pStyle w:val="berschrift2"/>
        <w:rPr>
          <w:lang w:val="de-DE"/>
        </w:rPr>
      </w:pPr>
      <w:bookmarkStart w:id="376" w:name="_Toc107057788"/>
      <w:r w:rsidRPr="0083051F">
        <w:rPr>
          <w:lang w:val="de-DE"/>
        </w:rPr>
        <w:t>Gegenstand</w:t>
      </w:r>
      <w:bookmarkEnd w:id="376"/>
    </w:p>
    <w:p w14:paraId="4247EA7F" w14:textId="4526E689" w:rsidR="00100A82" w:rsidRDefault="00100A82" w:rsidP="00B17E6B">
      <w:pPr>
        <w:jc w:val="both"/>
        <w:rPr>
          <w:lang w:val="de-DE"/>
        </w:rPr>
      </w:pPr>
      <w:r w:rsidRPr="0083051F">
        <w:rPr>
          <w:lang w:val="de-DE"/>
        </w:rPr>
        <w:t xml:space="preserve">Dieses Dokument beschreibt das einheitliche Rechnungsformat des XML-Schemas Invoice.xsd des ebInterface </w:t>
      </w:r>
      <w:r w:rsidR="0030781A">
        <w:rPr>
          <w:lang w:val="de-DE"/>
        </w:rPr>
        <w:t>6</w:t>
      </w:r>
      <w:r w:rsidR="00DA73E2">
        <w:rPr>
          <w:lang w:val="de-DE"/>
        </w:rPr>
        <w:t>.</w:t>
      </w:r>
      <w:del w:id="377" w:author="Philip Helger" w:date="2022-06-25T13:05:00Z">
        <w:r w:rsidR="0030781A" w:rsidDel="001A06AB">
          <w:rPr>
            <w:lang w:val="de-DE"/>
          </w:rPr>
          <w:delText>0</w:delText>
        </w:r>
        <w:r w:rsidRPr="0083051F" w:rsidDel="001A06AB">
          <w:rPr>
            <w:lang w:val="de-DE"/>
          </w:rPr>
          <w:delText xml:space="preserve"> </w:delText>
        </w:r>
      </w:del>
      <w:ins w:id="378" w:author="Philip Helger" w:date="2022-06-25T13:05:00Z">
        <w:r w:rsidR="001A06AB">
          <w:rPr>
            <w:lang w:val="de-DE"/>
          </w:rPr>
          <w:t>1</w:t>
        </w:r>
        <w:r w:rsidR="001A06AB" w:rsidRPr="0083051F">
          <w:rPr>
            <w:lang w:val="de-DE"/>
          </w:rPr>
          <w:t xml:space="preserve"> </w:t>
        </w:r>
      </w:ins>
      <w:r w:rsidRPr="0083051F">
        <w:rPr>
          <w:lang w:val="de-DE"/>
        </w:rPr>
        <w:t xml:space="preserve">Standards. </w:t>
      </w:r>
    </w:p>
    <w:p w14:paraId="5BFBDB95" w14:textId="77777777" w:rsidR="00A92084" w:rsidRDefault="00A92084" w:rsidP="00B17E6B">
      <w:pPr>
        <w:jc w:val="both"/>
        <w:rPr>
          <w:lang w:val="de-DE"/>
        </w:rPr>
      </w:pPr>
    </w:p>
    <w:p w14:paraId="6823CDF9" w14:textId="4A772C75" w:rsidR="00A92084" w:rsidRPr="00A92084" w:rsidRDefault="00A92084" w:rsidP="00B17E6B">
      <w:pPr>
        <w:jc w:val="both"/>
      </w:pPr>
      <w:r>
        <w:rPr>
          <w:lang w:val="de-DE"/>
        </w:rPr>
        <w:t xml:space="preserve">Eine der Hauptmotivationen hinter der Veröffentlichung von ebInterface </w:t>
      </w:r>
      <w:del w:id="379" w:author="Philip Helger" w:date="2022-06-25T13:06:00Z">
        <w:r w:rsidR="00DA73E2" w:rsidDel="000979FF">
          <w:rPr>
            <w:lang w:val="de-DE"/>
          </w:rPr>
          <w:delText>5</w:delText>
        </w:r>
      </w:del>
      <w:ins w:id="380" w:author="Philip Helger" w:date="2022-06-25T13:06:00Z">
        <w:r w:rsidR="000979FF">
          <w:rPr>
            <w:lang w:val="de-DE"/>
          </w:rPr>
          <w:t>6</w:t>
        </w:r>
      </w:ins>
      <w:r w:rsidR="00DA73E2">
        <w:rPr>
          <w:lang w:val="de-DE"/>
        </w:rPr>
        <w:t>.</w:t>
      </w:r>
      <w:r w:rsidR="00C7095B">
        <w:rPr>
          <w:lang w:val="de-DE"/>
        </w:rPr>
        <w:t>0</w:t>
      </w:r>
      <w:r>
        <w:rPr>
          <w:lang w:val="de-DE"/>
        </w:rPr>
        <w:t xml:space="preserve"> </w:t>
      </w:r>
      <w:r w:rsidR="00C7095B">
        <w:rPr>
          <w:lang w:val="de-DE"/>
        </w:rPr>
        <w:t>war</w:t>
      </w:r>
      <w:r>
        <w:rPr>
          <w:lang w:val="de-DE"/>
        </w:rPr>
        <w:t xml:space="preserve"> die Berücksichtigung </w:t>
      </w:r>
      <w:del w:id="381" w:author="Philip Helger" w:date="2022-06-25T13:06:00Z">
        <w:r w:rsidDel="000979FF">
          <w:rPr>
            <w:lang w:val="de-DE"/>
          </w:rPr>
          <w:delText xml:space="preserve">der Anforderungen aus dem neuen EU e-Rechnungsstandard gemäß der Europäischen Norm </w:delText>
        </w:r>
        <w:r w:rsidDel="000979FF">
          <w:delText>EN 16931-1</w:delText>
        </w:r>
      </w:del>
      <w:ins w:id="382" w:author="Philip Helger" w:date="2022-06-25T13:06:00Z">
        <w:r w:rsidR="000979FF">
          <w:rPr>
            <w:lang w:val="de-DE"/>
          </w:rPr>
          <w:t>eines flexiblen Erweiterungsmechanismus</w:t>
        </w:r>
      </w:ins>
      <w:r>
        <w:t>.</w:t>
      </w:r>
      <w:r w:rsidR="00C7095B">
        <w:t xml:space="preserve"> Mit dem ebInterface </w:t>
      </w:r>
      <w:r w:rsidR="0030781A">
        <w:t>6</w:t>
      </w:r>
      <w:r w:rsidR="00C7095B">
        <w:t>.</w:t>
      </w:r>
      <w:del w:id="383" w:author="Philip Helger" w:date="2022-06-25T13:07:00Z">
        <w:r w:rsidR="0030781A" w:rsidDel="000979FF">
          <w:delText>0</w:delText>
        </w:r>
        <w:r w:rsidR="00C7095B" w:rsidDel="000979FF">
          <w:delText xml:space="preserve"> </w:delText>
        </w:r>
      </w:del>
      <w:ins w:id="384" w:author="Philip Helger" w:date="2022-06-25T13:07:00Z">
        <w:r w:rsidR="000979FF">
          <w:t xml:space="preserve">1 </w:t>
        </w:r>
      </w:ins>
      <w:r w:rsidR="00C7095B">
        <w:t xml:space="preserve">Standard erfolgt eine Aktualisierung des ebInterface </w:t>
      </w:r>
      <w:del w:id="385" w:author="Philip Helger" w:date="2022-06-25T13:07:00Z">
        <w:r w:rsidR="00C7095B" w:rsidDel="000979FF">
          <w:delText>5</w:delText>
        </w:r>
      </w:del>
      <w:ins w:id="386" w:author="Philip Helger" w:date="2022-06-25T13:07:00Z">
        <w:r w:rsidR="000979FF">
          <w:t>6</w:t>
        </w:r>
      </w:ins>
      <w:r w:rsidR="00C7095B">
        <w:t>.0 Standards, im Rahmen derer neue Anforderungen von Softwareherstellern und Anwendern des ebInterface-Standards eingearbeitet werden.</w:t>
      </w:r>
      <w:r w:rsidR="0030781A">
        <w:t xml:space="preserve"> Neben kleineren Anpassungen des Schemas wird mit Version 6.</w:t>
      </w:r>
      <w:del w:id="387" w:author="Philip Helger" w:date="2022-06-25T13:07:00Z">
        <w:r w:rsidR="0030781A" w:rsidDel="000979FF">
          <w:delText xml:space="preserve">0 </w:delText>
        </w:r>
      </w:del>
      <w:ins w:id="388" w:author="Philip Helger" w:date="2022-06-25T13:07:00Z">
        <w:r w:rsidR="000979FF">
          <w:t xml:space="preserve">1 </w:t>
        </w:r>
      </w:ins>
      <w:r w:rsidR="0030781A">
        <w:t xml:space="preserve">auch der </w:t>
      </w:r>
      <w:ins w:id="389" w:author="Philip Helger" w:date="2022-06-25T13:07:00Z">
        <w:r w:rsidR="000979FF">
          <w:t>„Below-The-Line“-</w:t>
        </w:r>
      </w:ins>
      <w:ins w:id="390" w:author="Philip Helger" w:date="2022-06-25T13:08:00Z">
        <w:r w:rsidR="000979FF">
          <w:t>M</w:t>
        </w:r>
      </w:ins>
      <w:del w:id="391" w:author="Philip Helger" w:date="2022-06-25T13:07:00Z">
        <w:r w:rsidR="0030781A" w:rsidDel="000979FF">
          <w:delText>Erweiterungs</w:delText>
        </w:r>
      </w:del>
      <w:del w:id="392" w:author="Philip Helger" w:date="2022-06-25T13:08:00Z">
        <w:r w:rsidR="0030781A" w:rsidDel="000979FF">
          <w:delText>m</w:delText>
        </w:r>
      </w:del>
      <w:r w:rsidR="0030781A">
        <w:t>echanismus wieder eingeführt</w:t>
      </w:r>
      <w:del w:id="393" w:author="Philip Helger" w:date="2022-06-25T13:08:00Z">
        <w:r w:rsidR="0030781A" w:rsidDel="000979FF">
          <w:delText xml:space="preserve"> – im Unterschied zur Version 4.x jedoch in einer flexibleren Ausgestaltung</w:delText>
        </w:r>
      </w:del>
      <w:ins w:id="394" w:author="Philip Helger" w:date="2022-06-25T13:08:00Z">
        <w:r w:rsidR="000979FF">
          <w:t>, der bereits in der Versi</w:t>
        </w:r>
      </w:ins>
      <w:ins w:id="395" w:author="Philip" w:date="2022-06-28T11:18:00Z">
        <w:r w:rsidR="00B12D0F">
          <w:t>o</w:t>
        </w:r>
      </w:ins>
      <w:ins w:id="396" w:author="Philip Helger" w:date="2022-06-25T13:08:00Z">
        <w:r w:rsidR="000979FF">
          <w:t>n 4.3 enthalten war</w:t>
        </w:r>
      </w:ins>
      <w:r w:rsidR="0030781A">
        <w:t>.</w:t>
      </w:r>
    </w:p>
    <w:p w14:paraId="40A1CA69" w14:textId="77777777" w:rsidR="00100A82" w:rsidRPr="0083051F" w:rsidRDefault="00100A82" w:rsidP="00100A82">
      <w:pPr>
        <w:rPr>
          <w:lang w:val="de-DE"/>
        </w:rPr>
      </w:pPr>
    </w:p>
    <w:p w14:paraId="19DEE8C7" w14:textId="77777777" w:rsidR="00100A82" w:rsidRPr="0083051F" w:rsidRDefault="003F5598" w:rsidP="008B019B">
      <w:pPr>
        <w:pStyle w:val="berschrift2"/>
        <w:rPr>
          <w:lang w:val="de-DE"/>
        </w:rPr>
      </w:pPr>
      <w:bookmarkStart w:id="397" w:name="_Toc107057789"/>
      <w:r>
        <w:rPr>
          <w:lang w:val="de-DE"/>
        </w:rPr>
        <w:t>Referenzierte XML-</w:t>
      </w:r>
      <w:r w:rsidR="00100A82" w:rsidRPr="0083051F">
        <w:rPr>
          <w:lang w:val="de-DE"/>
        </w:rPr>
        <w:t>Standards und Spezifikationen</w:t>
      </w:r>
      <w:bookmarkEnd w:id="397"/>
    </w:p>
    <w:p w14:paraId="1794CA7A"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1"/>
        <w:gridCol w:w="5111"/>
      </w:tblGrid>
      <w:tr w:rsidR="00D85D2A" w:rsidRPr="0083051F" w14:paraId="51185F86" w14:textId="77777777" w:rsidTr="00D85D2A">
        <w:tc>
          <w:tcPr>
            <w:tcW w:w="3960" w:type="dxa"/>
            <w:shd w:val="clear" w:color="auto" w:fill="FFFF99"/>
          </w:tcPr>
          <w:p w14:paraId="422855EE"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20755A5D"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1C5329B1" w14:textId="77777777" w:rsidTr="00D85D2A">
        <w:tc>
          <w:tcPr>
            <w:tcW w:w="3960" w:type="dxa"/>
          </w:tcPr>
          <w:p w14:paraId="2F158B4C"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688DA07F" w14:textId="77777777" w:rsidR="00D85D2A" w:rsidRPr="0083051F" w:rsidRDefault="00D85D2A" w:rsidP="00100A82">
            <w:pPr>
              <w:autoSpaceDE w:val="0"/>
              <w:autoSpaceDN w:val="0"/>
              <w:adjustRightInd w:val="0"/>
              <w:rPr>
                <w:sz w:val="20"/>
                <w:szCs w:val="20"/>
                <w:lang w:val="de-DE"/>
              </w:rPr>
            </w:pPr>
            <w:r w:rsidRPr="0083051F">
              <w:rPr>
                <w:sz w:val="20"/>
                <w:szCs w:val="20"/>
                <w:lang w:val="de-DE"/>
              </w:rPr>
              <w:t xml:space="preserve">W3C – </w:t>
            </w:r>
            <w:proofErr w:type="gramStart"/>
            <w:r w:rsidRPr="0083051F">
              <w:rPr>
                <w:sz w:val="20"/>
                <w:szCs w:val="20"/>
                <w:lang w:val="de-DE"/>
              </w:rPr>
              <w:t>XML Schema</w:t>
            </w:r>
            <w:proofErr w:type="gramEnd"/>
            <w:r w:rsidRPr="0083051F">
              <w:rPr>
                <w:sz w:val="20"/>
                <w:szCs w:val="20"/>
                <w:lang w:val="de-DE"/>
              </w:rPr>
              <w:t xml:space="preserve"> [W3C01]</w:t>
            </w:r>
          </w:p>
        </w:tc>
      </w:tr>
      <w:tr w:rsidR="00D85D2A" w:rsidRPr="0083051F" w14:paraId="6A63A0F2" w14:textId="77777777" w:rsidTr="00D85D2A">
        <w:tc>
          <w:tcPr>
            <w:tcW w:w="3960" w:type="dxa"/>
          </w:tcPr>
          <w:p w14:paraId="3D7320F3" w14:textId="40036DD8"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w:t>
            </w:r>
            <w:del w:id="398" w:author="Philip Helger" w:date="2022-06-25T13:08:00Z">
              <w:r w:rsidR="00455C9B" w:rsidDel="000979FF">
                <w:rPr>
                  <w:sz w:val="20"/>
                  <w:szCs w:val="20"/>
                </w:rPr>
                <w:delText>6</w:delText>
              </w:r>
              <w:r w:rsidR="00293155" w:rsidDel="000979FF">
                <w:rPr>
                  <w:sz w:val="20"/>
                  <w:szCs w:val="20"/>
                </w:rPr>
                <w:delText>p</w:delText>
              </w:r>
              <w:r w:rsidR="00455C9B" w:rsidDel="000979FF">
                <w:rPr>
                  <w:sz w:val="20"/>
                  <w:szCs w:val="20"/>
                </w:rPr>
                <w:delText>0</w:delText>
              </w:r>
            </w:del>
            <w:ins w:id="399" w:author="Philip Helger" w:date="2022-06-25T13:08:00Z">
              <w:r w:rsidR="000979FF">
                <w:rPr>
                  <w:sz w:val="20"/>
                  <w:szCs w:val="20"/>
                </w:rPr>
                <w:t>6p1</w:t>
              </w:r>
            </w:ins>
            <w:r w:rsidR="00293155">
              <w:rPr>
                <w:sz w:val="20"/>
                <w:szCs w:val="20"/>
              </w:rPr>
              <w:t>/</w:t>
            </w:r>
          </w:p>
        </w:tc>
        <w:tc>
          <w:tcPr>
            <w:tcW w:w="5220" w:type="dxa"/>
          </w:tcPr>
          <w:p w14:paraId="04C3E638" w14:textId="53B712BA"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455C9B">
              <w:rPr>
                <w:sz w:val="20"/>
                <w:szCs w:val="20"/>
                <w:lang w:val="de-DE"/>
              </w:rPr>
              <w:t>6</w:t>
            </w:r>
            <w:r w:rsidR="00DA73E2">
              <w:rPr>
                <w:sz w:val="20"/>
                <w:szCs w:val="20"/>
                <w:lang w:val="de-DE"/>
              </w:rPr>
              <w:t>.</w:t>
            </w:r>
            <w:del w:id="400" w:author="Philip Helger" w:date="2022-06-25T13:08:00Z">
              <w:r w:rsidR="00455C9B" w:rsidDel="000979FF">
                <w:rPr>
                  <w:sz w:val="20"/>
                  <w:szCs w:val="20"/>
                  <w:lang w:val="de-DE"/>
                </w:rPr>
                <w:delText>0</w:delText>
              </w:r>
            </w:del>
            <w:ins w:id="401" w:author="Philip Helger" w:date="2022-06-25T13:08:00Z">
              <w:r w:rsidR="000979FF">
                <w:rPr>
                  <w:sz w:val="20"/>
                  <w:szCs w:val="20"/>
                  <w:lang w:val="de-DE"/>
                </w:rPr>
                <w:t>1</w:t>
              </w:r>
            </w:ins>
          </w:p>
        </w:tc>
      </w:tr>
    </w:tbl>
    <w:p w14:paraId="0B22635F" w14:textId="77777777" w:rsidR="00441812" w:rsidRPr="0083051F" w:rsidRDefault="00441812" w:rsidP="00E2300E">
      <w:pPr>
        <w:rPr>
          <w:lang w:val="de-DE"/>
        </w:rPr>
      </w:pPr>
    </w:p>
    <w:p w14:paraId="414AE5DD" w14:textId="08523C20"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del w:id="402" w:author="Philip Helger" w:date="2022-06-25T13:08:00Z">
        <w:r w:rsidR="00455C9B" w:rsidDel="000979FF">
          <w:rPr>
            <w:rStyle w:val="codeChar"/>
            <w:sz w:val="20"/>
          </w:rPr>
          <w:delText>6</w:delText>
        </w:r>
        <w:r w:rsidRPr="0083051F" w:rsidDel="000979FF">
          <w:rPr>
            <w:rStyle w:val="codeChar"/>
            <w:sz w:val="20"/>
          </w:rPr>
          <w:delText>p</w:delText>
        </w:r>
        <w:r w:rsidR="00455C9B" w:rsidDel="000979FF">
          <w:rPr>
            <w:rStyle w:val="codeChar"/>
            <w:sz w:val="20"/>
          </w:rPr>
          <w:delText>0</w:delText>
        </w:r>
      </w:del>
      <w:ins w:id="403" w:author="Philip Helger" w:date="2022-06-25T13:08:00Z">
        <w:r w:rsidR="000979FF">
          <w:rPr>
            <w:rStyle w:val="codeChar"/>
            <w:sz w:val="20"/>
          </w:rPr>
          <w:t>6</w:t>
        </w:r>
        <w:r w:rsidR="000979FF" w:rsidRPr="0083051F">
          <w:rPr>
            <w:rStyle w:val="codeChar"/>
            <w:sz w:val="20"/>
          </w:rPr>
          <w:t>p</w:t>
        </w:r>
        <w:r w:rsidR="000979FF">
          <w:rPr>
            <w:rStyle w:val="codeChar"/>
            <w:sz w:val="20"/>
          </w:rPr>
          <w:t>1</w:t>
        </w:r>
      </w:ins>
      <w:r w:rsidRPr="0083051F">
        <w:rPr>
          <w:rStyle w:val="codeChar"/>
          <w:sz w:val="20"/>
        </w:rPr>
        <w:t>/</w:t>
      </w:r>
    </w:p>
    <w:p w14:paraId="71612B85" w14:textId="77777777" w:rsidR="00E2300E" w:rsidRPr="0083051F" w:rsidRDefault="00E2300E" w:rsidP="00284988">
      <w:pPr>
        <w:rPr>
          <w:lang w:val="de-DE"/>
        </w:rPr>
      </w:pPr>
    </w:p>
    <w:p w14:paraId="37CF7E29" w14:textId="77777777" w:rsidR="00100A82" w:rsidRPr="0083051F" w:rsidRDefault="00100A82" w:rsidP="00CC1346">
      <w:pPr>
        <w:pStyle w:val="berschrift1"/>
        <w:rPr>
          <w:lang w:val="de-DE"/>
        </w:rPr>
      </w:pPr>
      <w:r w:rsidRPr="0083051F">
        <w:rPr>
          <w:lang w:val="de-DE"/>
        </w:rPr>
        <w:br w:type="page"/>
      </w:r>
      <w:bookmarkStart w:id="404" w:name="_Toc107057790"/>
      <w:r w:rsidR="00761EE4" w:rsidRPr="0083051F">
        <w:rPr>
          <w:lang w:val="de-DE"/>
        </w:rPr>
        <w:lastRenderedPageBreak/>
        <w:t>Schema</w:t>
      </w:r>
      <w:r w:rsidRPr="0083051F">
        <w:rPr>
          <w:lang w:val="de-DE"/>
        </w:rPr>
        <w:t xml:space="preserve"> Grundlagen</w:t>
      </w:r>
      <w:bookmarkEnd w:id="404"/>
    </w:p>
    <w:p w14:paraId="2E27B3A7"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proofErr w:type="spellStart"/>
      <w:r w:rsidRPr="0083051F">
        <w:rPr>
          <w:i/>
          <w:lang w:val="de-DE"/>
        </w:rPr>
        <w:t>Address</w:t>
      </w:r>
      <w:proofErr w:type="spellEnd"/>
      <w:r w:rsidRPr="0083051F">
        <w:rPr>
          <w:lang w:val="de-DE"/>
        </w:rPr>
        <w:t xml:space="preserve"> oder </w:t>
      </w:r>
      <w:proofErr w:type="spellStart"/>
      <w:r w:rsidRPr="0083051F">
        <w:rPr>
          <w:i/>
          <w:lang w:val="de-DE"/>
        </w:rPr>
        <w:t>OrderReference</w:t>
      </w:r>
      <w:proofErr w:type="spellEnd"/>
      <w:r w:rsidRPr="0083051F">
        <w:rPr>
          <w:lang w:val="de-DE"/>
        </w:rPr>
        <w:t>), dann werden die Subelemente dieses Elements nur beim ersten Auftritt des Elements in der Schema-Beschreibung erklärt, um eine doppelte Auflistung zu verhindern und die Lesbarkeit zu erhöhen.</w:t>
      </w:r>
    </w:p>
    <w:p w14:paraId="4423CF75" w14:textId="77777777" w:rsidR="00100A82" w:rsidRPr="0083051F" w:rsidRDefault="00100A82" w:rsidP="00B17E6B">
      <w:pPr>
        <w:jc w:val="both"/>
        <w:rPr>
          <w:lang w:val="de-DE"/>
        </w:rPr>
      </w:pPr>
    </w:p>
    <w:p w14:paraId="2CDA816A" w14:textId="77777777" w:rsidR="00100A82" w:rsidRPr="0083051F" w:rsidRDefault="00100A82" w:rsidP="00B17E6B">
      <w:pPr>
        <w:jc w:val="both"/>
        <w:rPr>
          <w:lang w:val="de-DE"/>
        </w:rPr>
      </w:pPr>
      <w:r w:rsidRPr="0083051F">
        <w:rPr>
          <w:lang w:val="de-DE"/>
        </w:rPr>
        <w:t>Die Liste der XML-Elemente und Attribute enthält folgende Angaben:</w:t>
      </w:r>
    </w:p>
    <w:p w14:paraId="55A3850A" w14:textId="77777777" w:rsidR="00100A82" w:rsidRPr="0083051F" w:rsidRDefault="00100A82" w:rsidP="00B17E6B">
      <w:pPr>
        <w:jc w:val="both"/>
        <w:rPr>
          <w:b/>
          <w:lang w:val="de-DE"/>
        </w:rPr>
      </w:pPr>
    </w:p>
    <w:p w14:paraId="7D33C00C" w14:textId="77777777" w:rsidR="00100A82" w:rsidRPr="0083051F" w:rsidRDefault="00100A82" w:rsidP="00B17E6B">
      <w:pPr>
        <w:jc w:val="both"/>
        <w:rPr>
          <w:b/>
          <w:lang w:val="de-DE"/>
        </w:rPr>
      </w:pPr>
      <w:r w:rsidRPr="0083051F">
        <w:rPr>
          <w:b/>
          <w:lang w:val="de-DE"/>
        </w:rPr>
        <w:t>Name</w:t>
      </w:r>
    </w:p>
    <w:p w14:paraId="455B9062"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w:t>
      </w:r>
      <w:proofErr w:type="spellStart"/>
      <w:r w:rsidRPr="0083051F">
        <w:rPr>
          <w:lang w:val="de-DE"/>
        </w:rPr>
        <w:t>Invoice</w:t>
      </w:r>
      <w:proofErr w:type="spellEnd"/>
      <w:r w:rsidRPr="0083051F">
        <w:rPr>
          <w:lang w:val="de-DE"/>
        </w:rPr>
        <w:t>" interpretiert werden. Attribute sind mit dem Bezeichner "@" markiert. Beliebige Pfade sind mit dem Bezeichner "*" markiert.</w:t>
      </w:r>
    </w:p>
    <w:p w14:paraId="64BEDB89" w14:textId="77777777" w:rsidR="00100A82" w:rsidRPr="0083051F" w:rsidRDefault="00100A82" w:rsidP="00B17E6B">
      <w:pPr>
        <w:jc w:val="both"/>
        <w:rPr>
          <w:lang w:val="de-DE"/>
        </w:rPr>
      </w:pPr>
    </w:p>
    <w:p w14:paraId="08F9121B" w14:textId="77777777" w:rsidR="00100A82" w:rsidRPr="0083051F" w:rsidRDefault="00100A82" w:rsidP="00B17E6B">
      <w:pPr>
        <w:jc w:val="both"/>
        <w:rPr>
          <w:b/>
          <w:lang w:val="de-DE"/>
        </w:rPr>
      </w:pPr>
      <w:r w:rsidRPr="0083051F">
        <w:rPr>
          <w:b/>
          <w:lang w:val="de-DE"/>
        </w:rPr>
        <w:t>Bedeutung</w:t>
      </w:r>
    </w:p>
    <w:p w14:paraId="56384889"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4843887C" w14:textId="77777777" w:rsidR="00100A82" w:rsidRPr="0083051F" w:rsidRDefault="00100A82" w:rsidP="00B17E6B">
      <w:pPr>
        <w:jc w:val="both"/>
        <w:rPr>
          <w:lang w:val="de-DE"/>
        </w:rPr>
      </w:pPr>
    </w:p>
    <w:p w14:paraId="61D7D948" w14:textId="77777777" w:rsidR="00100A82" w:rsidRPr="0083051F" w:rsidRDefault="00100A82" w:rsidP="00B17E6B">
      <w:pPr>
        <w:jc w:val="both"/>
        <w:rPr>
          <w:b/>
          <w:lang w:val="de-DE"/>
        </w:rPr>
      </w:pPr>
      <w:r w:rsidRPr="0083051F">
        <w:rPr>
          <w:b/>
          <w:lang w:val="de-DE"/>
        </w:rPr>
        <w:t>Typ</w:t>
      </w:r>
    </w:p>
    <w:p w14:paraId="30B79000" w14:textId="77777777"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0D1C189C" w14:textId="77777777" w:rsidR="00100A82" w:rsidRPr="0083051F" w:rsidRDefault="00100A82" w:rsidP="00B17E6B">
      <w:pPr>
        <w:jc w:val="both"/>
        <w:rPr>
          <w:lang w:val="de-DE"/>
        </w:rPr>
      </w:pPr>
    </w:p>
    <w:p w14:paraId="09E8CC87" w14:textId="77777777" w:rsidR="00100A82" w:rsidRPr="0083051F" w:rsidRDefault="00100A82" w:rsidP="00B17E6B">
      <w:pPr>
        <w:jc w:val="both"/>
        <w:rPr>
          <w:b/>
          <w:lang w:val="de-DE"/>
        </w:rPr>
      </w:pPr>
      <w:r w:rsidRPr="0083051F">
        <w:rPr>
          <w:b/>
          <w:lang w:val="de-DE"/>
        </w:rPr>
        <w:t>Kardinalität</w:t>
      </w:r>
    </w:p>
    <w:p w14:paraId="42FAFED4" w14:textId="77777777" w:rsidR="00100A82" w:rsidRPr="0083051F" w:rsidRDefault="00100A82" w:rsidP="00B17E6B">
      <w:pPr>
        <w:jc w:val="both"/>
        <w:rPr>
          <w:lang w:val="de-DE"/>
        </w:rPr>
      </w:pPr>
      <w:r w:rsidRPr="0083051F">
        <w:rPr>
          <w:lang w:val="de-DE"/>
        </w:rPr>
        <w:t>Diese Spalte enthält die Beschreibung der Kardinalität.</w:t>
      </w:r>
    </w:p>
    <w:p w14:paraId="320EF62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3"/>
        <w:gridCol w:w="4529"/>
      </w:tblGrid>
      <w:tr w:rsidR="00100A82" w:rsidRPr="0083051F" w14:paraId="51A02AB8" w14:textId="77777777">
        <w:tc>
          <w:tcPr>
            <w:tcW w:w="4606" w:type="dxa"/>
            <w:shd w:val="clear" w:color="auto" w:fill="FFFF99"/>
          </w:tcPr>
          <w:p w14:paraId="0306795C"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A6A7891"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612AB1BE" w14:textId="77777777">
        <w:tc>
          <w:tcPr>
            <w:tcW w:w="4606" w:type="dxa"/>
          </w:tcPr>
          <w:p w14:paraId="0893AFBC"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24C97F70"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61E6D9B4" w14:textId="77777777">
        <w:tc>
          <w:tcPr>
            <w:tcW w:w="4606" w:type="dxa"/>
          </w:tcPr>
          <w:p w14:paraId="3DF1BFDB"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7E5A1BBB"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2F3AD9CE" w14:textId="77777777">
        <w:tc>
          <w:tcPr>
            <w:tcW w:w="4606" w:type="dxa"/>
          </w:tcPr>
          <w:p w14:paraId="703AC97F"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1A50F7B0"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4243B291" w14:textId="77777777">
        <w:tc>
          <w:tcPr>
            <w:tcW w:w="4606" w:type="dxa"/>
          </w:tcPr>
          <w:p w14:paraId="7FC27685"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6249BF7B" w14:textId="77777777" w:rsidR="00100A82" w:rsidRPr="0083051F" w:rsidRDefault="00100A82" w:rsidP="00100A82">
            <w:pPr>
              <w:rPr>
                <w:sz w:val="22"/>
                <w:szCs w:val="22"/>
                <w:lang w:val="de-DE"/>
              </w:rPr>
            </w:pPr>
            <w:r w:rsidRPr="0083051F">
              <w:rPr>
                <w:sz w:val="22"/>
                <w:szCs w:val="22"/>
                <w:lang w:val="de-DE"/>
              </w:rPr>
              <w:t>Ein oder mehrere Male.</w:t>
            </w:r>
          </w:p>
        </w:tc>
      </w:tr>
    </w:tbl>
    <w:p w14:paraId="3A263932" w14:textId="77777777" w:rsidR="00100A82" w:rsidRPr="0083051F" w:rsidRDefault="00100A82" w:rsidP="00100A82">
      <w:pPr>
        <w:rPr>
          <w:lang w:val="de-DE"/>
        </w:rPr>
      </w:pPr>
    </w:p>
    <w:p w14:paraId="676D08CE" w14:textId="77777777" w:rsidR="00100A82" w:rsidRPr="0083051F" w:rsidRDefault="00100A82" w:rsidP="00100A82">
      <w:pPr>
        <w:rPr>
          <w:b/>
          <w:lang w:val="de-DE"/>
        </w:rPr>
      </w:pPr>
      <w:r w:rsidRPr="0083051F">
        <w:rPr>
          <w:b/>
          <w:lang w:val="de-DE"/>
        </w:rPr>
        <w:t>Format</w:t>
      </w:r>
    </w:p>
    <w:p w14:paraId="5CF7B847"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266555C9" w14:textId="77777777" w:rsidR="00484BDB" w:rsidRPr="0083051F" w:rsidRDefault="00484BDB" w:rsidP="00B17E6B">
      <w:pPr>
        <w:jc w:val="both"/>
        <w:rPr>
          <w:lang w:val="de-DE"/>
        </w:rPr>
      </w:pPr>
    </w:p>
    <w:p w14:paraId="1898B944" w14:textId="77777777" w:rsidR="00A471A1" w:rsidRPr="0083051F" w:rsidRDefault="00A471A1" w:rsidP="00B17E6B">
      <w:pPr>
        <w:jc w:val="both"/>
        <w:rPr>
          <w:lang w:val="de-DE"/>
        </w:rPr>
      </w:pPr>
      <w:r w:rsidRPr="0083051F">
        <w:rPr>
          <w:lang w:val="de-DE"/>
        </w:rPr>
        <w:t xml:space="preserve">Die folgenden </w:t>
      </w:r>
      <w:proofErr w:type="spellStart"/>
      <w:r w:rsidRPr="0083051F">
        <w:rPr>
          <w:rFonts w:ascii="Courier New" w:hAnsi="Courier New" w:cs="Courier New"/>
          <w:lang w:val="de-DE"/>
        </w:rPr>
        <w:t>SimpleTypes</w:t>
      </w:r>
      <w:proofErr w:type="spellEnd"/>
      <w:r w:rsidRPr="0083051F">
        <w:rPr>
          <w:lang w:val="de-DE"/>
        </w:rPr>
        <w:t xml:space="preserve"> werden im Rahmen des ebInterface Standards verwendet.</w:t>
      </w:r>
    </w:p>
    <w:p w14:paraId="360836DA"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591"/>
      </w:tblGrid>
      <w:tr w:rsidR="00100A82" w:rsidRPr="0083051F" w14:paraId="3AF7B9DF" w14:textId="77777777" w:rsidTr="00E86FFB">
        <w:tc>
          <w:tcPr>
            <w:tcW w:w="2471" w:type="dxa"/>
            <w:shd w:val="clear" w:color="auto" w:fill="FFFF99"/>
          </w:tcPr>
          <w:p w14:paraId="742D182B" w14:textId="77777777" w:rsidR="00100A82" w:rsidRPr="0083051F" w:rsidRDefault="00100A82" w:rsidP="00100A82">
            <w:pPr>
              <w:rPr>
                <w:b/>
                <w:sz w:val="20"/>
                <w:szCs w:val="20"/>
                <w:lang w:val="de-DE"/>
              </w:rPr>
            </w:pPr>
            <w:r w:rsidRPr="0083051F">
              <w:rPr>
                <w:b/>
                <w:sz w:val="20"/>
                <w:szCs w:val="20"/>
                <w:lang w:val="de-DE"/>
              </w:rPr>
              <w:t>Datentyp</w:t>
            </w:r>
          </w:p>
        </w:tc>
        <w:tc>
          <w:tcPr>
            <w:tcW w:w="6591" w:type="dxa"/>
            <w:shd w:val="clear" w:color="auto" w:fill="FFFF99"/>
          </w:tcPr>
          <w:p w14:paraId="010514B3"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AC4DF6" w14:paraId="2D163752" w14:textId="77777777" w:rsidTr="00E86FFB">
        <w:tc>
          <w:tcPr>
            <w:tcW w:w="2471" w:type="dxa"/>
          </w:tcPr>
          <w:p w14:paraId="4CA2653F" w14:textId="77777777" w:rsidR="00C60BC0" w:rsidRPr="0083051F" w:rsidRDefault="00C60BC0" w:rsidP="00100A82">
            <w:pPr>
              <w:rPr>
                <w:sz w:val="20"/>
                <w:szCs w:val="20"/>
                <w:lang w:val="de-DE"/>
              </w:rPr>
            </w:pPr>
            <w:proofErr w:type="spellStart"/>
            <w:r w:rsidRPr="0083051F">
              <w:rPr>
                <w:sz w:val="20"/>
                <w:szCs w:val="20"/>
                <w:lang w:val="de-DE"/>
              </w:rPr>
              <w:t>AccountingAreaType</w:t>
            </w:r>
            <w:proofErr w:type="spellEnd"/>
          </w:p>
        </w:tc>
        <w:tc>
          <w:tcPr>
            <w:tcW w:w="6591" w:type="dxa"/>
          </w:tcPr>
          <w:p w14:paraId="0D1300E6" w14:textId="38D1E352" w:rsidR="00C60BC0" w:rsidRPr="0083051F" w:rsidRDefault="00C60BC0"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w:t>
            </w:r>
            <w:ins w:id="405" w:author="Philip" w:date="2022-06-28T11:18:00Z">
              <w:r w:rsidR="00B12D0F">
                <w:rPr>
                  <w:sz w:val="20"/>
                  <w:szCs w:val="20"/>
                  <w:lang w:val="de-DE"/>
                </w:rPr>
                <w:t>r</w:t>
              </w:r>
            </w:ins>
            <w:r w:rsidRPr="0083051F">
              <w:rPr>
                <w:sz w:val="20"/>
                <w:szCs w:val="20"/>
                <w:lang w:val="de-DE"/>
              </w:rPr>
              <w:t xml:space="preserve"> Länge 20</w:t>
            </w:r>
          </w:p>
        </w:tc>
      </w:tr>
      <w:tr w:rsidR="00EC6733" w:rsidRPr="00AC4DF6" w14:paraId="0484F0E3" w14:textId="77777777" w:rsidTr="00E86FFB">
        <w:tc>
          <w:tcPr>
            <w:tcW w:w="2471" w:type="dxa"/>
          </w:tcPr>
          <w:p w14:paraId="48550E5E" w14:textId="77777777" w:rsidR="00EC6733" w:rsidRPr="0083051F" w:rsidRDefault="00EC6733" w:rsidP="00100A82">
            <w:pPr>
              <w:rPr>
                <w:sz w:val="20"/>
                <w:szCs w:val="20"/>
                <w:lang w:val="de-DE"/>
              </w:rPr>
            </w:pPr>
            <w:proofErr w:type="spellStart"/>
            <w:r w:rsidRPr="0083051F">
              <w:rPr>
                <w:sz w:val="20"/>
                <w:szCs w:val="20"/>
                <w:lang w:val="de-DE"/>
              </w:rPr>
              <w:t>ArticleNumberTypeType</w:t>
            </w:r>
            <w:proofErr w:type="spellEnd"/>
          </w:p>
        </w:tc>
        <w:tc>
          <w:tcPr>
            <w:tcW w:w="6591" w:type="dxa"/>
          </w:tcPr>
          <w:p w14:paraId="0215143A" w14:textId="77777777" w:rsidR="00EC6733" w:rsidRPr="0083051F" w:rsidRDefault="00EC6733" w:rsidP="00100A82">
            <w:pPr>
              <w:rPr>
                <w:sz w:val="20"/>
                <w:szCs w:val="20"/>
                <w:lang w:val="de-DE"/>
              </w:rPr>
            </w:pPr>
            <w:proofErr w:type="spellStart"/>
            <w:proofErr w:type="gramStart"/>
            <w:r w:rsidRPr="00C01EB9">
              <w:rPr>
                <w:rFonts w:ascii="Courier New" w:hAnsi="Courier New" w:cs="Courier New"/>
                <w:sz w:val="20"/>
                <w:szCs w:val="20"/>
                <w:lang w:val="de-DE"/>
              </w:rPr>
              <w:t>xs:token</w:t>
            </w:r>
            <w:proofErr w:type="spellEnd"/>
            <w:proofErr w:type="gramEnd"/>
            <w:r w:rsidRPr="0083051F">
              <w:rPr>
                <w:sz w:val="20"/>
                <w:szCs w:val="20"/>
                <w:lang w:val="de-DE"/>
              </w:rPr>
              <w:t xml:space="preserve"> mit folgenden erlaubten Werten:</w:t>
            </w:r>
          </w:p>
          <w:p w14:paraId="7DB5B402"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3EC7A0BF"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w:t>
            </w:r>
            <w:proofErr w:type="spellStart"/>
            <w:r w:rsidR="00484BDB" w:rsidRPr="0083051F">
              <w:rPr>
                <w:sz w:val="20"/>
                <w:szCs w:val="20"/>
                <w:lang w:val="de-DE"/>
              </w:rPr>
              <w:t>Number</w:t>
            </w:r>
            <w:proofErr w:type="spellEnd"/>
            <w:r w:rsidR="00484BDB" w:rsidRPr="0083051F">
              <w:rPr>
                <w:sz w:val="20"/>
                <w:szCs w:val="20"/>
                <w:lang w:val="de-DE"/>
              </w:rPr>
              <w:t xml:space="preserve">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0B6E9F13" w14:textId="77777777" w:rsidR="00EC6733" w:rsidRPr="0083051F" w:rsidRDefault="00EC6733" w:rsidP="00CA6221">
            <w:pPr>
              <w:pStyle w:val="Listenabsatz"/>
              <w:numPr>
                <w:ilvl w:val="0"/>
                <w:numId w:val="7"/>
              </w:numPr>
              <w:rPr>
                <w:sz w:val="20"/>
                <w:szCs w:val="20"/>
                <w:lang w:val="de-DE"/>
              </w:rPr>
            </w:pPr>
            <w:proofErr w:type="spellStart"/>
            <w:r w:rsidRPr="0083051F">
              <w:rPr>
                <w:sz w:val="20"/>
                <w:szCs w:val="20"/>
                <w:lang w:val="de-DE"/>
              </w:rPr>
              <w:t>InvoiceRecipientsArticleNumber</w:t>
            </w:r>
            <w:proofErr w:type="spellEnd"/>
            <w:r w:rsidR="00F818C5" w:rsidRPr="0083051F">
              <w:rPr>
                <w:sz w:val="20"/>
                <w:szCs w:val="20"/>
                <w:lang w:val="de-DE"/>
              </w:rPr>
              <w:t>. Eine vom Rechnungsempfänger vergebene Artikelnummer.</w:t>
            </w:r>
          </w:p>
          <w:p w14:paraId="2DD94DA8" w14:textId="77777777" w:rsidR="00EC6733" w:rsidRPr="0083051F" w:rsidRDefault="00EC6733" w:rsidP="00CA6221">
            <w:pPr>
              <w:pStyle w:val="Listenabsatz"/>
              <w:numPr>
                <w:ilvl w:val="0"/>
                <w:numId w:val="7"/>
              </w:numPr>
              <w:rPr>
                <w:sz w:val="20"/>
                <w:szCs w:val="20"/>
                <w:lang w:val="de-DE"/>
              </w:rPr>
            </w:pPr>
            <w:proofErr w:type="spellStart"/>
            <w:r w:rsidRPr="0083051F">
              <w:rPr>
                <w:sz w:val="20"/>
                <w:szCs w:val="20"/>
                <w:lang w:val="de-DE"/>
              </w:rPr>
              <w:t>BillersArticleNumber</w:t>
            </w:r>
            <w:proofErr w:type="spellEnd"/>
            <w:r w:rsidR="00F818C5" w:rsidRPr="0083051F">
              <w:rPr>
                <w:sz w:val="20"/>
                <w:szCs w:val="20"/>
                <w:lang w:val="de-DE"/>
              </w:rPr>
              <w:t>. Eine vom Rechnungssteller vergebene Artikelnummer.</w:t>
            </w:r>
          </w:p>
        </w:tc>
      </w:tr>
      <w:tr w:rsidR="00C60BC0" w:rsidRPr="00AC4DF6" w14:paraId="19DACA7B" w14:textId="77777777" w:rsidTr="00E86FFB">
        <w:tc>
          <w:tcPr>
            <w:tcW w:w="2471" w:type="dxa"/>
          </w:tcPr>
          <w:p w14:paraId="7B19F98C" w14:textId="77777777" w:rsidR="00C60BC0" w:rsidRPr="0083051F" w:rsidRDefault="00C60BC0" w:rsidP="00100A82">
            <w:pPr>
              <w:rPr>
                <w:sz w:val="20"/>
                <w:szCs w:val="20"/>
                <w:lang w:val="de-DE"/>
              </w:rPr>
            </w:pPr>
            <w:proofErr w:type="spellStart"/>
            <w:r w:rsidRPr="0083051F">
              <w:rPr>
                <w:sz w:val="20"/>
                <w:szCs w:val="20"/>
                <w:lang w:val="de-DE"/>
              </w:rPr>
              <w:t>BankAccountOwnerType</w:t>
            </w:r>
            <w:proofErr w:type="spellEnd"/>
          </w:p>
        </w:tc>
        <w:tc>
          <w:tcPr>
            <w:tcW w:w="6591" w:type="dxa"/>
          </w:tcPr>
          <w:p w14:paraId="2E875BD5" w14:textId="77777777" w:rsidR="00C60BC0" w:rsidRPr="0083051F" w:rsidRDefault="00C60BC0"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maximaler Länge 70</w:t>
            </w:r>
          </w:p>
        </w:tc>
      </w:tr>
      <w:tr w:rsidR="00C60BC0" w:rsidRPr="00AC4DF6" w14:paraId="2AA66669" w14:textId="77777777" w:rsidTr="00E86FFB">
        <w:tc>
          <w:tcPr>
            <w:tcW w:w="2471" w:type="dxa"/>
          </w:tcPr>
          <w:p w14:paraId="79968AD3" w14:textId="77777777" w:rsidR="00C60BC0" w:rsidRPr="0083051F" w:rsidRDefault="00C60BC0" w:rsidP="00100A82">
            <w:pPr>
              <w:rPr>
                <w:sz w:val="20"/>
                <w:szCs w:val="20"/>
                <w:lang w:val="de-DE"/>
              </w:rPr>
            </w:pPr>
            <w:proofErr w:type="spellStart"/>
            <w:r w:rsidRPr="0083051F">
              <w:rPr>
                <w:sz w:val="20"/>
                <w:szCs w:val="20"/>
                <w:lang w:val="de-DE"/>
              </w:rPr>
              <w:t>BankNameType</w:t>
            </w:r>
            <w:proofErr w:type="spellEnd"/>
          </w:p>
        </w:tc>
        <w:tc>
          <w:tcPr>
            <w:tcW w:w="6591" w:type="dxa"/>
          </w:tcPr>
          <w:p w14:paraId="1F58BF0F" w14:textId="77777777" w:rsidR="00C60BC0" w:rsidRPr="0083051F" w:rsidRDefault="00C60BC0"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maximaler Länge 255</w:t>
            </w:r>
          </w:p>
        </w:tc>
      </w:tr>
      <w:tr w:rsidR="00100A82" w:rsidRPr="0083051F" w14:paraId="7D0BE55D" w14:textId="77777777" w:rsidTr="00E86FFB">
        <w:tc>
          <w:tcPr>
            <w:tcW w:w="2471" w:type="dxa"/>
          </w:tcPr>
          <w:p w14:paraId="4CB39A51" w14:textId="77777777" w:rsidR="00100A82" w:rsidRPr="0083051F" w:rsidRDefault="00100A82" w:rsidP="00100A82">
            <w:pPr>
              <w:rPr>
                <w:sz w:val="20"/>
                <w:szCs w:val="20"/>
                <w:lang w:val="de-DE"/>
              </w:rPr>
            </w:pPr>
            <w:proofErr w:type="spellStart"/>
            <w:r w:rsidRPr="0083051F">
              <w:rPr>
                <w:sz w:val="20"/>
                <w:szCs w:val="20"/>
                <w:lang w:val="de-DE"/>
              </w:rPr>
              <w:t>BICType</w:t>
            </w:r>
            <w:proofErr w:type="spellEnd"/>
          </w:p>
        </w:tc>
        <w:tc>
          <w:tcPr>
            <w:tcW w:w="6591" w:type="dxa"/>
          </w:tcPr>
          <w:p w14:paraId="2133FCE7" w14:textId="77777777" w:rsidR="00100A82" w:rsidRPr="0083051F" w:rsidRDefault="008F693E"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6279FDD6"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77EE15C7" w14:textId="77777777" w:rsidTr="00E86FFB">
        <w:tc>
          <w:tcPr>
            <w:tcW w:w="2471" w:type="dxa"/>
          </w:tcPr>
          <w:p w14:paraId="4C6B0CD5" w14:textId="77777777" w:rsidR="00C60BC0" w:rsidRPr="0083051F" w:rsidRDefault="00C60BC0" w:rsidP="00100A82">
            <w:pPr>
              <w:rPr>
                <w:sz w:val="20"/>
                <w:szCs w:val="20"/>
                <w:lang w:val="de-DE"/>
              </w:rPr>
            </w:pPr>
            <w:proofErr w:type="spellStart"/>
            <w:r w:rsidRPr="0083051F">
              <w:rPr>
                <w:sz w:val="20"/>
                <w:szCs w:val="20"/>
                <w:lang w:val="de-DE"/>
              </w:rPr>
              <w:lastRenderedPageBreak/>
              <w:t>CheckSumType</w:t>
            </w:r>
            <w:proofErr w:type="spellEnd"/>
          </w:p>
        </w:tc>
        <w:tc>
          <w:tcPr>
            <w:tcW w:w="6591" w:type="dxa"/>
          </w:tcPr>
          <w:p w14:paraId="41D81E85" w14:textId="77777777" w:rsidR="00C60BC0" w:rsidRPr="0083051F" w:rsidRDefault="001F3B34"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folgendem erlaubten</w:t>
            </w:r>
            <w:r w:rsidRPr="0083051F">
              <w:rPr>
                <w:sz w:val="20"/>
                <w:szCs w:val="20"/>
                <w:lang w:val="de-DE"/>
              </w:rPr>
              <w:t xml:space="preserve"> Muster:</w:t>
            </w:r>
          </w:p>
          <w:p w14:paraId="1B17B7AD" w14:textId="77777777" w:rsidR="00C60BC0" w:rsidRPr="0083051F" w:rsidRDefault="00410B7E" w:rsidP="00730D1B">
            <w:pPr>
              <w:rPr>
                <w:lang w:val="de-DE"/>
              </w:rPr>
            </w:pPr>
            <w:r w:rsidRPr="00FA233C">
              <w:rPr>
                <w:sz w:val="20"/>
                <w:highlight w:val="white"/>
                <w:lang w:val="de-DE" w:eastAsia="de-AT"/>
              </w:rPr>
              <w:t>([0-</w:t>
            </w:r>
            <w:proofErr w:type="gramStart"/>
            <w:r w:rsidRPr="00FA233C">
              <w:rPr>
                <w:sz w:val="20"/>
                <w:highlight w:val="white"/>
                <w:lang w:val="de-DE" w:eastAsia="de-AT"/>
              </w:rPr>
              <w:t>9]{</w:t>
            </w:r>
            <w:proofErr w:type="gramEnd"/>
            <w:r w:rsidR="004511B3" w:rsidRPr="00FA233C">
              <w:rPr>
                <w:sz w:val="20"/>
                <w:highlight w:val="white"/>
                <w:lang w:val="de-DE" w:eastAsia="de-AT"/>
              </w:rPr>
              <w:t>1</w:t>
            </w:r>
            <w:r w:rsidRPr="00FA233C">
              <w:rPr>
                <w:sz w:val="20"/>
                <w:highlight w:val="white"/>
                <w:lang w:val="de-DE" w:eastAsia="de-AT"/>
              </w:rPr>
              <w:t>,4}|X</w:t>
            </w:r>
            <w:r w:rsidRPr="00FA233C">
              <w:rPr>
                <w:sz w:val="20"/>
                <w:highlight w:val="white"/>
              </w:rPr>
              <w:t>)</w:t>
            </w:r>
          </w:p>
        </w:tc>
      </w:tr>
      <w:tr w:rsidR="00100A82" w:rsidRPr="00AC4DF6" w14:paraId="4818C14E" w14:textId="77777777" w:rsidTr="00E86FFB">
        <w:tc>
          <w:tcPr>
            <w:tcW w:w="2471" w:type="dxa"/>
          </w:tcPr>
          <w:p w14:paraId="03C65A66" w14:textId="77777777" w:rsidR="00100A82" w:rsidRPr="0083051F" w:rsidRDefault="00100A82" w:rsidP="00100A82">
            <w:pPr>
              <w:rPr>
                <w:sz w:val="20"/>
                <w:szCs w:val="20"/>
                <w:lang w:val="de-DE"/>
              </w:rPr>
            </w:pPr>
            <w:proofErr w:type="spellStart"/>
            <w:r w:rsidRPr="0083051F">
              <w:rPr>
                <w:sz w:val="20"/>
                <w:szCs w:val="20"/>
                <w:lang w:val="de-DE"/>
              </w:rPr>
              <w:t>CountryCodeType</w:t>
            </w:r>
            <w:proofErr w:type="spellEnd"/>
          </w:p>
        </w:tc>
        <w:tc>
          <w:tcPr>
            <w:tcW w:w="6591" w:type="dxa"/>
          </w:tcPr>
          <w:p w14:paraId="6B86AC21" w14:textId="77777777" w:rsidR="001F3B34" w:rsidRDefault="001F3B34" w:rsidP="00100A82">
            <w:pPr>
              <w:rPr>
                <w:sz w:val="20"/>
                <w:szCs w:val="20"/>
                <w:lang w:val="de-DE"/>
              </w:rPr>
            </w:pPr>
            <w:proofErr w:type="spellStart"/>
            <w:proofErr w:type="gramStart"/>
            <w:r w:rsidRPr="00C01EB9">
              <w:rPr>
                <w:rFonts w:ascii="Courier New" w:hAnsi="Courier New" w:cs="Courier New"/>
                <w:sz w:val="20"/>
                <w:szCs w:val="20"/>
                <w:lang w:val="de-DE"/>
              </w:rPr>
              <w:t>xs:token</w:t>
            </w:r>
            <w:proofErr w:type="spellEnd"/>
            <w:proofErr w:type="gramEnd"/>
            <w:r>
              <w:rPr>
                <w:sz w:val="20"/>
                <w:szCs w:val="20"/>
                <w:lang w:val="de-DE"/>
              </w:rPr>
              <w:t xml:space="preserve"> mit Länge 2:</w:t>
            </w:r>
          </w:p>
          <w:p w14:paraId="28866D38" w14:textId="77777777"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AC4DF6" w14:paraId="511D1D44" w14:textId="77777777" w:rsidTr="00E86FFB">
        <w:tc>
          <w:tcPr>
            <w:tcW w:w="2471" w:type="dxa"/>
          </w:tcPr>
          <w:p w14:paraId="78BC9D82"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c>
          <w:tcPr>
            <w:tcW w:w="6591" w:type="dxa"/>
          </w:tcPr>
          <w:p w14:paraId="76F36BB3" w14:textId="77777777" w:rsidR="001F3B34" w:rsidRDefault="001F3B34" w:rsidP="00100A82">
            <w:pPr>
              <w:rPr>
                <w:sz w:val="20"/>
                <w:szCs w:val="20"/>
                <w:lang w:val="de-DE"/>
              </w:rPr>
            </w:pPr>
            <w:proofErr w:type="spellStart"/>
            <w:proofErr w:type="gramStart"/>
            <w:r w:rsidRPr="00C01EB9">
              <w:rPr>
                <w:rFonts w:ascii="Courier New" w:hAnsi="Courier New" w:cs="Courier New"/>
                <w:sz w:val="20"/>
                <w:szCs w:val="20"/>
                <w:lang w:val="de-DE"/>
              </w:rPr>
              <w:t>xs:token</w:t>
            </w:r>
            <w:proofErr w:type="spellEnd"/>
            <w:proofErr w:type="gramEnd"/>
            <w:r>
              <w:rPr>
                <w:sz w:val="20"/>
                <w:szCs w:val="20"/>
                <w:lang w:val="de-DE"/>
              </w:rPr>
              <w:t xml:space="preserve"> mit Länge 3:</w:t>
            </w:r>
          </w:p>
          <w:p w14:paraId="7377AC62" w14:textId="77777777"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AC4DF6" w14:paraId="43EE0E7F" w14:textId="77777777" w:rsidTr="00E86FFB">
        <w:tc>
          <w:tcPr>
            <w:tcW w:w="2471" w:type="dxa"/>
          </w:tcPr>
          <w:p w14:paraId="64F8A8AC" w14:textId="77777777" w:rsidR="00100A82" w:rsidRPr="0083051F" w:rsidRDefault="00100A82" w:rsidP="00100A82">
            <w:pPr>
              <w:rPr>
                <w:sz w:val="20"/>
                <w:szCs w:val="20"/>
                <w:lang w:val="de-DE"/>
              </w:rPr>
            </w:pPr>
            <w:r w:rsidRPr="0083051F">
              <w:rPr>
                <w:sz w:val="20"/>
                <w:szCs w:val="20"/>
                <w:lang w:val="de-DE"/>
              </w:rPr>
              <w:t>Decimal2Type</w:t>
            </w:r>
          </w:p>
        </w:tc>
        <w:tc>
          <w:tcPr>
            <w:tcW w:w="6591" w:type="dxa"/>
          </w:tcPr>
          <w:p w14:paraId="326BA8B3" w14:textId="77777777" w:rsidR="00100A82" w:rsidRPr="0083051F" w:rsidRDefault="00C5632E" w:rsidP="00100A82">
            <w:pPr>
              <w:rPr>
                <w:sz w:val="20"/>
                <w:szCs w:val="20"/>
                <w:lang w:val="de-DE"/>
              </w:rPr>
            </w:pPr>
            <w:proofErr w:type="spellStart"/>
            <w:proofErr w:type="gramStart"/>
            <w:r w:rsidRPr="00C01EB9">
              <w:rPr>
                <w:rFonts w:ascii="Courier New" w:hAnsi="Courier New" w:cs="Courier New"/>
                <w:sz w:val="20"/>
                <w:szCs w:val="20"/>
                <w:lang w:val="de-DE"/>
              </w:rPr>
              <w:t>xs:decimal</w:t>
            </w:r>
            <w:proofErr w:type="spellEnd"/>
            <w:proofErr w:type="gram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6733A92D"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0FA0A920" w14:textId="77777777" w:rsidTr="00E86FFB">
        <w:tc>
          <w:tcPr>
            <w:tcW w:w="2471" w:type="dxa"/>
          </w:tcPr>
          <w:p w14:paraId="1EAEEE3D" w14:textId="77777777" w:rsidR="00100A82" w:rsidRPr="0083051F" w:rsidRDefault="00100A82" w:rsidP="00100A82">
            <w:pPr>
              <w:rPr>
                <w:sz w:val="20"/>
                <w:szCs w:val="20"/>
                <w:lang w:val="de-DE"/>
              </w:rPr>
            </w:pPr>
            <w:r w:rsidRPr="0083051F">
              <w:rPr>
                <w:sz w:val="20"/>
                <w:szCs w:val="20"/>
                <w:lang w:val="de-DE"/>
              </w:rPr>
              <w:t>Decimal4Type</w:t>
            </w:r>
          </w:p>
        </w:tc>
        <w:tc>
          <w:tcPr>
            <w:tcW w:w="6591" w:type="dxa"/>
          </w:tcPr>
          <w:p w14:paraId="37F6544E" w14:textId="77777777" w:rsidR="00100A82" w:rsidRPr="0083051F" w:rsidRDefault="00C5632E" w:rsidP="00100A82">
            <w:pPr>
              <w:rPr>
                <w:sz w:val="20"/>
                <w:szCs w:val="20"/>
                <w:lang w:val="de-DE"/>
              </w:rPr>
            </w:pPr>
            <w:proofErr w:type="spellStart"/>
            <w:proofErr w:type="gramStart"/>
            <w:r w:rsidRPr="00C01EB9">
              <w:rPr>
                <w:rFonts w:ascii="Courier New" w:hAnsi="Courier New" w:cs="Courier New"/>
                <w:sz w:val="20"/>
                <w:szCs w:val="20"/>
                <w:lang w:val="de-DE"/>
              </w:rPr>
              <w:t>xs:decimal</w:t>
            </w:r>
            <w:proofErr w:type="spellEnd"/>
            <w:proofErr w:type="gramEnd"/>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000D0C62"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AC4DF6" w14:paraId="1863A905" w14:textId="77777777" w:rsidTr="00E86FFB">
        <w:tc>
          <w:tcPr>
            <w:tcW w:w="2471" w:type="dxa"/>
          </w:tcPr>
          <w:p w14:paraId="2184F9D5" w14:textId="77777777" w:rsidR="00100A82" w:rsidRPr="0083051F" w:rsidRDefault="00100A82" w:rsidP="00100A82">
            <w:pPr>
              <w:rPr>
                <w:sz w:val="20"/>
                <w:szCs w:val="20"/>
                <w:lang w:val="de-DE"/>
              </w:rPr>
            </w:pPr>
            <w:proofErr w:type="spellStart"/>
            <w:r w:rsidRPr="0083051F">
              <w:rPr>
                <w:sz w:val="20"/>
                <w:szCs w:val="20"/>
                <w:lang w:val="de-DE"/>
              </w:rPr>
              <w:t>DocumentTypeType</w:t>
            </w:r>
            <w:proofErr w:type="spellEnd"/>
          </w:p>
        </w:tc>
        <w:tc>
          <w:tcPr>
            <w:tcW w:w="6591" w:type="dxa"/>
          </w:tcPr>
          <w:p w14:paraId="05713346" w14:textId="77777777" w:rsidR="00100A82" w:rsidRPr="0083051F" w:rsidRDefault="00EA30B6"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folgenden zulässigen Ausprägungen:</w:t>
            </w:r>
          </w:p>
          <w:p w14:paraId="62C8ABFD"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w:t>
            </w:r>
          </w:p>
          <w:p w14:paraId="477B0584" w14:textId="77777777" w:rsidR="0012659B" w:rsidRPr="0083051F" w:rsidRDefault="0012659B" w:rsidP="00707594">
            <w:pPr>
              <w:numPr>
                <w:ilvl w:val="0"/>
                <w:numId w:val="19"/>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w:t>
            </w:r>
          </w:p>
          <w:p w14:paraId="558F756A" w14:textId="77777777" w:rsidR="00100A82" w:rsidRPr="0083051F" w:rsidRDefault="00100A82">
            <w:pPr>
              <w:numPr>
                <w:ilvl w:val="0"/>
                <w:numId w:val="19"/>
              </w:numPr>
              <w:rPr>
                <w:sz w:val="20"/>
                <w:szCs w:val="20"/>
                <w:lang w:val="de-DE"/>
              </w:rPr>
            </w:pPr>
            <w:proofErr w:type="spellStart"/>
            <w:r w:rsidRPr="0083051F">
              <w:rPr>
                <w:sz w:val="20"/>
                <w:szCs w:val="20"/>
                <w:lang w:val="de-DE"/>
              </w:rPr>
              <w:t>Invoice</w:t>
            </w:r>
            <w:proofErr w:type="spellEnd"/>
            <w:r w:rsidRPr="0083051F">
              <w:rPr>
                <w:sz w:val="20"/>
                <w:szCs w:val="20"/>
                <w:lang w:val="de-DE"/>
              </w:rPr>
              <w:t xml:space="preserve"> (Rechnung)</w:t>
            </w:r>
          </w:p>
          <w:p w14:paraId="7B9842E3"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1B4B0770"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286908AA" w14:textId="77777777" w:rsidR="0012659B" w:rsidRPr="0083051F" w:rsidRDefault="0012659B">
            <w:pPr>
              <w:numPr>
                <w:ilvl w:val="0"/>
                <w:numId w:val="19"/>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w:t>
            </w:r>
            <w:proofErr w:type="spellStart"/>
            <w:r w:rsidRPr="0083051F">
              <w:rPr>
                <w:sz w:val="20"/>
                <w:szCs w:val="20"/>
                <w:lang w:val="de-DE"/>
              </w:rPr>
              <w:t>Gutschriftsverfahren</w:t>
            </w:r>
            <w:proofErr w:type="spellEnd"/>
            <w:r w:rsidRPr="0083051F">
              <w:rPr>
                <w:sz w:val="20"/>
                <w:szCs w:val="20"/>
                <w:lang w:val="de-DE"/>
              </w:rPr>
              <w:t>)</w:t>
            </w:r>
          </w:p>
          <w:p w14:paraId="607E2557" w14:textId="77777777" w:rsidR="00100A82" w:rsidRPr="0083051F" w:rsidRDefault="00100A82">
            <w:pPr>
              <w:numPr>
                <w:ilvl w:val="0"/>
                <w:numId w:val="19"/>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626B74A9" w14:textId="77777777" w:rsidR="00100A82" w:rsidRPr="0083051F" w:rsidRDefault="00100A82" w:rsidP="00707594">
            <w:pPr>
              <w:numPr>
                <w:ilvl w:val="0"/>
                <w:numId w:val="19"/>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4F67737A" w14:textId="77777777" w:rsidR="00A23717" w:rsidRPr="0083051F" w:rsidRDefault="00A23717" w:rsidP="00C60BC0">
            <w:pPr>
              <w:rPr>
                <w:i/>
                <w:sz w:val="20"/>
                <w:szCs w:val="20"/>
                <w:lang w:val="de-DE"/>
              </w:rPr>
            </w:pPr>
          </w:p>
          <w:p w14:paraId="4EC5E15E" w14:textId="4017D898" w:rsidR="00100A82"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_Ref372729814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6.1</w:t>
            </w:r>
            <w:r w:rsidR="000E0F9D" w:rsidRPr="0083051F">
              <w:rPr>
                <w:sz w:val="20"/>
                <w:szCs w:val="20"/>
                <w:lang w:val="de-DE"/>
              </w:rPr>
              <w:fldChar w:fldCharType="end"/>
            </w:r>
            <w:r w:rsidRPr="0083051F">
              <w:rPr>
                <w:sz w:val="20"/>
                <w:szCs w:val="20"/>
                <w:lang w:val="de-DE"/>
              </w:rPr>
              <w:t>.</w:t>
            </w:r>
          </w:p>
        </w:tc>
      </w:tr>
      <w:tr w:rsidR="00B16BA0" w:rsidRPr="00AC4DF6" w14:paraId="78770D55" w14:textId="77777777" w:rsidTr="00E86FFB">
        <w:tc>
          <w:tcPr>
            <w:tcW w:w="2471" w:type="dxa"/>
          </w:tcPr>
          <w:p w14:paraId="4257DE70" w14:textId="77777777" w:rsidR="00B16BA0" w:rsidRPr="0083051F" w:rsidRDefault="00B16BA0" w:rsidP="00100A82">
            <w:pPr>
              <w:rPr>
                <w:sz w:val="20"/>
                <w:szCs w:val="20"/>
                <w:lang w:val="de-DE"/>
              </w:rPr>
            </w:pPr>
            <w:proofErr w:type="spellStart"/>
            <w:r>
              <w:rPr>
                <w:sz w:val="20"/>
                <w:szCs w:val="20"/>
                <w:lang w:val="de-DE"/>
              </w:rPr>
              <w:t>ExchangeRateType</w:t>
            </w:r>
            <w:proofErr w:type="spellEnd"/>
          </w:p>
        </w:tc>
        <w:tc>
          <w:tcPr>
            <w:tcW w:w="6591" w:type="dxa"/>
          </w:tcPr>
          <w:p w14:paraId="3FFD3C50" w14:textId="67CCBC31" w:rsidR="00B16BA0" w:rsidRDefault="00B16BA0" w:rsidP="00100A82">
            <w:pPr>
              <w:rPr>
                <w:sz w:val="20"/>
                <w:szCs w:val="20"/>
                <w:lang w:val="de-DE"/>
              </w:rPr>
            </w:pPr>
            <w:proofErr w:type="spellStart"/>
            <w:proofErr w:type="gramStart"/>
            <w:r>
              <w:rPr>
                <w:rFonts w:ascii="Courier New" w:hAnsi="Courier New" w:cs="Courier New"/>
                <w:sz w:val="20"/>
                <w:szCs w:val="20"/>
                <w:lang w:val="de-DE"/>
              </w:rPr>
              <w:t>xs:decimal</w:t>
            </w:r>
            <w:proofErr w:type="spellEnd"/>
            <w:proofErr w:type="gramEnd"/>
          </w:p>
          <w:p w14:paraId="70FFA9CB" w14:textId="5B6DCB3D" w:rsidR="00B16BA0" w:rsidRDefault="00B16BA0" w:rsidP="00100A82">
            <w:pPr>
              <w:rPr>
                <w:sz w:val="20"/>
                <w:szCs w:val="20"/>
                <w:lang w:val="de-DE"/>
              </w:rPr>
            </w:pPr>
            <w:r w:rsidRPr="00B16BA0">
              <w:rPr>
                <w:sz w:val="20"/>
                <w:szCs w:val="20"/>
                <w:lang w:val="de-DE"/>
              </w:rPr>
              <w:t>Dezimal</w:t>
            </w:r>
            <w:r>
              <w:rPr>
                <w:sz w:val="20"/>
                <w:szCs w:val="20"/>
                <w:lang w:val="de-DE"/>
              </w:rPr>
              <w:t xml:space="preserve">zahl mit </w:t>
            </w:r>
            <w:r w:rsidR="00687E04">
              <w:rPr>
                <w:sz w:val="20"/>
                <w:szCs w:val="20"/>
                <w:lang w:val="de-DE"/>
              </w:rPr>
              <w:t xml:space="preserve">maximal </w:t>
            </w:r>
            <w:r>
              <w:rPr>
                <w:sz w:val="20"/>
                <w:szCs w:val="20"/>
                <w:lang w:val="de-DE"/>
              </w:rPr>
              <w:t xml:space="preserve">8 Stellen nach dem Dezimalpunkt und </w:t>
            </w:r>
            <w:r w:rsidR="00687E04">
              <w:rPr>
                <w:sz w:val="20"/>
                <w:szCs w:val="20"/>
                <w:lang w:val="de-DE"/>
              </w:rPr>
              <w:t>17</w:t>
            </w:r>
            <w:r>
              <w:rPr>
                <w:sz w:val="20"/>
                <w:szCs w:val="20"/>
                <w:lang w:val="de-DE"/>
              </w:rPr>
              <w:t xml:space="preserve"> Stellen </w:t>
            </w:r>
            <w:r w:rsidR="00687E04">
              <w:rPr>
                <w:sz w:val="20"/>
                <w:szCs w:val="20"/>
                <w:lang w:val="de-DE"/>
              </w:rPr>
              <w:t>in Summe</w:t>
            </w:r>
            <w:r>
              <w:rPr>
                <w:sz w:val="20"/>
                <w:szCs w:val="20"/>
                <w:lang w:val="de-DE"/>
              </w:rPr>
              <w:t>. Negative Werte sind nicht vorgesehen.</w:t>
            </w:r>
          </w:p>
          <w:p w14:paraId="1B21BDB2" w14:textId="77777777" w:rsidR="00B16BA0" w:rsidRPr="00B16BA0" w:rsidRDefault="00B16BA0" w:rsidP="00100A82">
            <w:pPr>
              <w:rPr>
                <w:sz w:val="20"/>
                <w:szCs w:val="20"/>
                <w:lang w:val="de-DE"/>
              </w:rPr>
            </w:pPr>
            <w:r w:rsidRPr="0083051F">
              <w:rPr>
                <w:i/>
                <w:sz w:val="20"/>
                <w:szCs w:val="20"/>
                <w:lang w:val="de-DE"/>
              </w:rPr>
              <w:t>Anmerkung:</w:t>
            </w:r>
            <w:r w:rsidRPr="0083051F">
              <w:rPr>
                <w:sz w:val="20"/>
                <w:szCs w:val="20"/>
                <w:lang w:val="de-DE"/>
              </w:rPr>
              <w:t xml:space="preserve"> Es wird immer ein Dezimalpunkt (.) und kein Kommazeichen (,) verwendet.</w:t>
            </w:r>
          </w:p>
        </w:tc>
      </w:tr>
      <w:tr w:rsidR="00100A82" w:rsidRPr="00633FB6" w14:paraId="446C31AF" w14:textId="77777777" w:rsidTr="00E86FFB">
        <w:tc>
          <w:tcPr>
            <w:tcW w:w="2471" w:type="dxa"/>
          </w:tcPr>
          <w:p w14:paraId="0A477483" w14:textId="77777777" w:rsidR="00100A82" w:rsidRPr="0083051F" w:rsidRDefault="00100A82" w:rsidP="00100A82">
            <w:pPr>
              <w:rPr>
                <w:sz w:val="20"/>
                <w:szCs w:val="20"/>
                <w:lang w:val="de-DE"/>
              </w:rPr>
            </w:pPr>
            <w:proofErr w:type="spellStart"/>
            <w:r w:rsidRPr="0083051F">
              <w:rPr>
                <w:sz w:val="20"/>
                <w:szCs w:val="20"/>
                <w:lang w:val="de-DE"/>
              </w:rPr>
              <w:t>IBANType</w:t>
            </w:r>
            <w:proofErr w:type="spellEnd"/>
          </w:p>
        </w:tc>
        <w:tc>
          <w:tcPr>
            <w:tcW w:w="6591" w:type="dxa"/>
          </w:tcPr>
          <w:p w14:paraId="724D782A" w14:textId="77777777" w:rsidR="005A2C97" w:rsidRDefault="005A2C97"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maximaler Länge 34:</w:t>
            </w:r>
          </w:p>
          <w:p w14:paraId="2107D467" w14:textId="77777777" w:rsidR="00100A82" w:rsidRPr="0083051F" w:rsidRDefault="00100A82" w:rsidP="00100A82">
            <w:pPr>
              <w:rPr>
                <w:sz w:val="20"/>
                <w:szCs w:val="20"/>
                <w:lang w:val="de-DE"/>
              </w:rPr>
            </w:pPr>
            <w:r w:rsidRPr="0083051F">
              <w:rPr>
                <w:sz w:val="20"/>
                <w:szCs w:val="20"/>
                <w:lang w:val="de-DE"/>
              </w:rPr>
              <w:t>ISO 13616 und EBS-Standard (European Banking Standard)</w:t>
            </w:r>
            <w:r w:rsidR="00B16BA0">
              <w:rPr>
                <w:sz w:val="20"/>
                <w:szCs w:val="20"/>
                <w:lang w:val="de-DE"/>
              </w:rPr>
              <w:t>.</w:t>
            </w:r>
          </w:p>
        </w:tc>
      </w:tr>
      <w:tr w:rsidR="00410B7E" w:rsidRPr="00AC4DF6" w14:paraId="50590345" w14:textId="77777777" w:rsidTr="00E86FFB">
        <w:tc>
          <w:tcPr>
            <w:tcW w:w="2471" w:type="dxa"/>
          </w:tcPr>
          <w:p w14:paraId="05BADE3F" w14:textId="77777777" w:rsidR="00410B7E" w:rsidRPr="0083051F" w:rsidRDefault="00410B7E" w:rsidP="00100A82">
            <w:pPr>
              <w:rPr>
                <w:sz w:val="20"/>
                <w:szCs w:val="20"/>
                <w:lang w:val="de-DE"/>
              </w:rPr>
            </w:pPr>
            <w:proofErr w:type="spellStart"/>
            <w:r w:rsidRPr="0083051F">
              <w:rPr>
                <w:sz w:val="20"/>
                <w:szCs w:val="20"/>
                <w:lang w:val="de-DE"/>
              </w:rPr>
              <w:t>IDType</w:t>
            </w:r>
            <w:proofErr w:type="spellEnd"/>
          </w:p>
        </w:tc>
        <w:tc>
          <w:tcPr>
            <w:tcW w:w="6591" w:type="dxa"/>
          </w:tcPr>
          <w:p w14:paraId="6CECB7ED" w14:textId="77777777" w:rsidR="00410B7E" w:rsidRPr="0083051F" w:rsidRDefault="00410B7E"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maximaler Länge 255.</w:t>
            </w:r>
          </w:p>
        </w:tc>
      </w:tr>
      <w:tr w:rsidR="00410B7E" w:rsidRPr="00AC4DF6" w14:paraId="26A1FADB" w14:textId="77777777" w:rsidTr="00E86FFB">
        <w:tc>
          <w:tcPr>
            <w:tcW w:w="2471" w:type="dxa"/>
          </w:tcPr>
          <w:p w14:paraId="01DF57CB" w14:textId="77777777" w:rsidR="00410B7E" w:rsidRPr="0083051F" w:rsidRDefault="00410B7E" w:rsidP="00100A82">
            <w:pPr>
              <w:rPr>
                <w:sz w:val="20"/>
                <w:szCs w:val="20"/>
                <w:lang w:val="de-DE"/>
              </w:rPr>
            </w:pPr>
            <w:r w:rsidRPr="0083051F">
              <w:rPr>
                <w:sz w:val="20"/>
                <w:szCs w:val="20"/>
                <w:lang w:val="de-DE"/>
              </w:rPr>
              <w:t>ID35Type</w:t>
            </w:r>
          </w:p>
        </w:tc>
        <w:tc>
          <w:tcPr>
            <w:tcW w:w="6591" w:type="dxa"/>
          </w:tcPr>
          <w:p w14:paraId="7037C589" w14:textId="77777777" w:rsidR="00410B7E" w:rsidRPr="0083051F" w:rsidRDefault="00410B7E"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sidRPr="0083051F">
              <w:rPr>
                <w:sz w:val="20"/>
                <w:szCs w:val="20"/>
                <w:lang w:val="de-DE"/>
              </w:rPr>
              <w:t xml:space="preserve"> mit maximaler Länge 35.</w:t>
            </w:r>
          </w:p>
        </w:tc>
      </w:tr>
      <w:tr w:rsidR="00100A82" w:rsidRPr="00AC4DF6" w14:paraId="6248DCE5" w14:textId="77777777" w:rsidTr="00E86FFB">
        <w:tc>
          <w:tcPr>
            <w:tcW w:w="2471" w:type="dxa"/>
          </w:tcPr>
          <w:p w14:paraId="2F21651F" w14:textId="77777777" w:rsidR="00100A82" w:rsidRPr="0083051F" w:rsidRDefault="00100A82" w:rsidP="00100A82">
            <w:pPr>
              <w:rPr>
                <w:sz w:val="20"/>
                <w:szCs w:val="20"/>
                <w:lang w:val="de-DE"/>
              </w:rPr>
            </w:pPr>
            <w:proofErr w:type="spellStart"/>
            <w:r w:rsidRPr="0083051F">
              <w:rPr>
                <w:sz w:val="20"/>
                <w:szCs w:val="20"/>
                <w:lang w:val="de-DE"/>
              </w:rPr>
              <w:t>LanguageType</w:t>
            </w:r>
            <w:proofErr w:type="spellEnd"/>
          </w:p>
        </w:tc>
        <w:tc>
          <w:tcPr>
            <w:tcW w:w="6591" w:type="dxa"/>
          </w:tcPr>
          <w:p w14:paraId="2F312DA1" w14:textId="77777777" w:rsidR="00D13844" w:rsidRDefault="00D13844" w:rsidP="00913522">
            <w:pPr>
              <w:rPr>
                <w:sz w:val="20"/>
                <w:szCs w:val="20"/>
                <w:lang w:val="de-DE"/>
              </w:rPr>
            </w:pPr>
            <w:proofErr w:type="spellStart"/>
            <w:proofErr w:type="gramStart"/>
            <w:r w:rsidRPr="00C01EB9">
              <w:rPr>
                <w:rFonts w:ascii="Courier New" w:hAnsi="Courier New" w:cs="Courier New"/>
                <w:sz w:val="20"/>
                <w:szCs w:val="20"/>
                <w:lang w:val="de-DE"/>
              </w:rPr>
              <w:t>xs:token</w:t>
            </w:r>
            <w:proofErr w:type="spellEnd"/>
            <w:proofErr w:type="gramEnd"/>
            <w:r>
              <w:rPr>
                <w:sz w:val="20"/>
                <w:szCs w:val="20"/>
                <w:lang w:val="de-DE"/>
              </w:rPr>
              <w:t xml:space="preserve"> mit Länge </w:t>
            </w:r>
            <w:r w:rsidR="00B16BA0">
              <w:rPr>
                <w:sz w:val="20"/>
                <w:szCs w:val="20"/>
                <w:lang w:val="de-DE"/>
              </w:rPr>
              <w:t>2</w:t>
            </w:r>
            <w:r>
              <w:rPr>
                <w:sz w:val="20"/>
                <w:szCs w:val="20"/>
                <w:lang w:val="de-DE"/>
              </w:rPr>
              <w:t>:</w:t>
            </w:r>
          </w:p>
          <w:p w14:paraId="0CB04B63" w14:textId="0757E68F" w:rsidR="00100A82" w:rsidRPr="0083051F" w:rsidRDefault="00100A82" w:rsidP="00687E04">
            <w:pPr>
              <w:rPr>
                <w:sz w:val="20"/>
                <w:szCs w:val="20"/>
                <w:lang w:val="de-DE"/>
              </w:rPr>
            </w:pPr>
            <w:r w:rsidRPr="0083051F">
              <w:rPr>
                <w:sz w:val="20"/>
                <w:szCs w:val="20"/>
                <w:lang w:val="de-DE"/>
              </w:rPr>
              <w:t>Ein Sprachcode gemäß ISO 639-2, z.B. "</w:t>
            </w:r>
            <w:r w:rsidR="00687E04">
              <w:rPr>
                <w:sz w:val="20"/>
                <w:szCs w:val="20"/>
                <w:lang w:val="de-DE"/>
              </w:rPr>
              <w:t>de</w:t>
            </w:r>
            <w:r w:rsidRPr="0083051F">
              <w:rPr>
                <w:sz w:val="20"/>
                <w:szCs w:val="20"/>
                <w:lang w:val="de-DE"/>
              </w:rPr>
              <w:t>", "</w:t>
            </w:r>
            <w:r w:rsidR="00913522" w:rsidRPr="0083051F">
              <w:rPr>
                <w:sz w:val="20"/>
                <w:szCs w:val="20"/>
                <w:lang w:val="de-DE"/>
              </w:rPr>
              <w:t>en</w:t>
            </w:r>
            <w:r w:rsidRPr="0083051F">
              <w:rPr>
                <w:sz w:val="20"/>
                <w:szCs w:val="20"/>
                <w:lang w:val="de-DE"/>
              </w:rPr>
              <w:t>", etc.</w:t>
            </w:r>
          </w:p>
        </w:tc>
      </w:tr>
      <w:tr w:rsidR="00D67161" w:rsidRPr="0083051F" w14:paraId="70CBDB13" w14:textId="77777777" w:rsidTr="00E86FFB">
        <w:tc>
          <w:tcPr>
            <w:tcW w:w="2471" w:type="dxa"/>
          </w:tcPr>
          <w:p w14:paraId="204F256B" w14:textId="77777777" w:rsidR="00D67161" w:rsidRPr="0083051F" w:rsidRDefault="00D67161" w:rsidP="00100A82">
            <w:pPr>
              <w:rPr>
                <w:sz w:val="20"/>
                <w:szCs w:val="20"/>
                <w:lang w:val="de-DE"/>
              </w:rPr>
            </w:pPr>
            <w:proofErr w:type="spellStart"/>
            <w:r w:rsidRPr="0083051F">
              <w:rPr>
                <w:sz w:val="20"/>
                <w:szCs w:val="20"/>
                <w:lang w:val="de-DE"/>
              </w:rPr>
              <w:t>SEPADirectDebitTypeType</w:t>
            </w:r>
            <w:proofErr w:type="spellEnd"/>
          </w:p>
        </w:tc>
        <w:tc>
          <w:tcPr>
            <w:tcW w:w="6591" w:type="dxa"/>
          </w:tcPr>
          <w:p w14:paraId="175B46C0" w14:textId="206600A2" w:rsidR="00D67161" w:rsidRPr="0083051F" w:rsidRDefault="003749F6" w:rsidP="00100A82">
            <w:pPr>
              <w:rPr>
                <w:sz w:val="20"/>
                <w:szCs w:val="20"/>
                <w:lang w:val="de-DE"/>
              </w:rPr>
            </w:pPr>
            <w:proofErr w:type="spellStart"/>
            <w:proofErr w:type="gramStart"/>
            <w:r w:rsidRPr="00C01EB9">
              <w:rPr>
                <w:rFonts w:ascii="Courier New" w:hAnsi="Courier New" w:cs="Courier New"/>
                <w:sz w:val="20"/>
                <w:szCs w:val="20"/>
                <w:lang w:val="de-DE"/>
              </w:rPr>
              <w:t>xs:string</w:t>
            </w:r>
            <w:proofErr w:type="spellEnd"/>
            <w:proofErr w:type="gramEnd"/>
            <w:r>
              <w:rPr>
                <w:sz w:val="20"/>
                <w:szCs w:val="20"/>
                <w:lang w:val="de-DE"/>
              </w:rPr>
              <w:t xml:space="preserve"> mit einem der folgenden beiden</w:t>
            </w:r>
            <w:ins w:id="406" w:author="Philip" w:date="2022-06-28T11:18:00Z">
              <w:r w:rsidR="00B12D0F">
                <w:rPr>
                  <w:sz w:val="20"/>
                  <w:szCs w:val="20"/>
                  <w:lang w:val="de-DE"/>
                </w:rPr>
                <w:t>,</w:t>
              </w:r>
            </w:ins>
            <w:r>
              <w:rPr>
                <w:sz w:val="20"/>
                <w:szCs w:val="20"/>
                <w:lang w:val="de-DE"/>
              </w:rPr>
              <w:t xml:space="preserve"> zulässigen Werte</w:t>
            </w:r>
            <w:r w:rsidR="00D67161" w:rsidRPr="0083051F">
              <w:rPr>
                <w:sz w:val="20"/>
                <w:szCs w:val="20"/>
                <w:lang w:val="de-DE"/>
              </w:rPr>
              <w:t>:</w:t>
            </w:r>
          </w:p>
          <w:p w14:paraId="23B5F52A"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B2C</w:t>
            </w:r>
          </w:p>
          <w:p w14:paraId="168B15B1"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B2B</w:t>
            </w:r>
          </w:p>
        </w:tc>
      </w:tr>
      <w:tr w:rsidR="00100A82" w:rsidRPr="00AC4DF6" w14:paraId="004FFA0B" w14:textId="77777777" w:rsidTr="00E86FFB">
        <w:tc>
          <w:tcPr>
            <w:tcW w:w="2471" w:type="dxa"/>
          </w:tcPr>
          <w:p w14:paraId="57A05572" w14:textId="77777777" w:rsidR="00100A82" w:rsidRPr="0083051F" w:rsidRDefault="00100A82" w:rsidP="00100A82">
            <w:pPr>
              <w:rPr>
                <w:sz w:val="20"/>
                <w:szCs w:val="20"/>
                <w:lang w:val="de-DE"/>
              </w:rPr>
            </w:pPr>
            <w:proofErr w:type="spellStart"/>
            <w:proofErr w:type="gramStart"/>
            <w:r w:rsidRPr="0083051F">
              <w:rPr>
                <w:sz w:val="20"/>
                <w:szCs w:val="20"/>
                <w:lang w:val="de-DE"/>
              </w:rPr>
              <w:t>xs:boolean</w:t>
            </w:r>
            <w:proofErr w:type="spellEnd"/>
            <w:proofErr w:type="gramEnd"/>
          </w:p>
        </w:tc>
        <w:tc>
          <w:tcPr>
            <w:tcW w:w="6591" w:type="dxa"/>
          </w:tcPr>
          <w:p w14:paraId="3CFAE5D5" w14:textId="77777777" w:rsidR="00100A82" w:rsidRPr="0083051F" w:rsidRDefault="00100A82" w:rsidP="00584358">
            <w:pPr>
              <w:rPr>
                <w:sz w:val="20"/>
                <w:szCs w:val="20"/>
                <w:lang w:val="de-DE"/>
              </w:rPr>
            </w:pPr>
            <w:proofErr w:type="spellStart"/>
            <w:r w:rsidRPr="0083051F">
              <w:rPr>
                <w:sz w:val="20"/>
                <w:szCs w:val="20"/>
                <w:lang w:val="de-DE"/>
              </w:rPr>
              <w:t>true</w:t>
            </w:r>
            <w:proofErr w:type="spellEnd"/>
            <w:r w:rsidR="00584358" w:rsidRPr="0083051F">
              <w:rPr>
                <w:sz w:val="20"/>
                <w:szCs w:val="20"/>
                <w:lang w:val="de-DE"/>
              </w:rPr>
              <w:t>,</w:t>
            </w:r>
            <w:r w:rsidRPr="0083051F">
              <w:rPr>
                <w:sz w:val="20"/>
                <w:szCs w:val="20"/>
                <w:lang w:val="de-DE"/>
              </w:rPr>
              <w:t xml:space="preserve"> </w:t>
            </w:r>
            <w:proofErr w:type="spellStart"/>
            <w:r w:rsidRPr="0083051F">
              <w:rPr>
                <w:sz w:val="20"/>
                <w:szCs w:val="20"/>
                <w:lang w:val="de-DE"/>
              </w:rPr>
              <w:t>false</w:t>
            </w:r>
            <w:proofErr w:type="spellEnd"/>
            <w:r w:rsidRPr="0083051F">
              <w:rPr>
                <w:sz w:val="20"/>
                <w:szCs w:val="20"/>
                <w:lang w:val="de-DE"/>
              </w:rPr>
              <w:t xml:space="preserve">, 1 </w:t>
            </w:r>
            <w:r w:rsidR="00584358" w:rsidRPr="0083051F">
              <w:rPr>
                <w:sz w:val="20"/>
                <w:szCs w:val="20"/>
                <w:lang w:val="de-DE"/>
              </w:rPr>
              <w:t xml:space="preserve">oder </w:t>
            </w:r>
            <w:r w:rsidRPr="0083051F">
              <w:rPr>
                <w:sz w:val="20"/>
                <w:szCs w:val="20"/>
                <w:lang w:val="de-DE"/>
              </w:rPr>
              <w:t xml:space="preserve">0, wobei 1 </w:t>
            </w:r>
            <w:proofErr w:type="spellStart"/>
            <w:r w:rsidRPr="0083051F">
              <w:rPr>
                <w:sz w:val="20"/>
                <w:szCs w:val="20"/>
                <w:lang w:val="de-DE"/>
              </w:rPr>
              <w:t>true</w:t>
            </w:r>
            <w:proofErr w:type="spellEnd"/>
            <w:r w:rsidRPr="0083051F">
              <w:rPr>
                <w:sz w:val="20"/>
                <w:szCs w:val="20"/>
                <w:lang w:val="de-DE"/>
              </w:rPr>
              <w:t xml:space="preserve"> entspricht und 0 </w:t>
            </w:r>
            <w:proofErr w:type="spellStart"/>
            <w:r w:rsidRPr="0083051F">
              <w:rPr>
                <w:sz w:val="20"/>
                <w:szCs w:val="20"/>
                <w:lang w:val="de-DE"/>
              </w:rPr>
              <w:t>false</w:t>
            </w:r>
            <w:proofErr w:type="spellEnd"/>
          </w:p>
        </w:tc>
      </w:tr>
      <w:tr w:rsidR="00100A82" w:rsidRPr="00687E04" w14:paraId="04DEF176" w14:textId="77777777" w:rsidTr="00E86FFB">
        <w:tc>
          <w:tcPr>
            <w:tcW w:w="2471" w:type="dxa"/>
          </w:tcPr>
          <w:p w14:paraId="17382D6C" w14:textId="77777777" w:rsidR="00100A82" w:rsidRPr="0083051F" w:rsidRDefault="00100A82" w:rsidP="00100A82">
            <w:pPr>
              <w:rPr>
                <w:sz w:val="20"/>
                <w:szCs w:val="20"/>
                <w:lang w:val="de-DE"/>
              </w:rPr>
            </w:pPr>
            <w:proofErr w:type="spellStart"/>
            <w:proofErr w:type="gramStart"/>
            <w:r w:rsidRPr="0083051F">
              <w:rPr>
                <w:sz w:val="20"/>
                <w:szCs w:val="20"/>
                <w:lang w:val="de-DE"/>
              </w:rPr>
              <w:t>xs:date</w:t>
            </w:r>
            <w:proofErr w:type="spellEnd"/>
            <w:proofErr w:type="gramEnd"/>
          </w:p>
        </w:tc>
        <w:tc>
          <w:tcPr>
            <w:tcW w:w="6591" w:type="dxa"/>
          </w:tcPr>
          <w:p w14:paraId="61334F44" w14:textId="77777777"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0874D368" w14:textId="77777777"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B03221" w:rsidRPr="0083051F" w14:paraId="6D668035" w14:textId="77777777" w:rsidTr="00E86FFB">
        <w:tc>
          <w:tcPr>
            <w:tcW w:w="2471" w:type="dxa"/>
          </w:tcPr>
          <w:p w14:paraId="77E1E393" w14:textId="77777777" w:rsidR="00B03221" w:rsidRPr="0083051F" w:rsidRDefault="00B03221" w:rsidP="00100A82">
            <w:pPr>
              <w:rPr>
                <w:sz w:val="20"/>
                <w:szCs w:val="20"/>
                <w:lang w:val="de-DE"/>
              </w:rPr>
            </w:pPr>
            <w:proofErr w:type="spellStart"/>
            <w:proofErr w:type="gramStart"/>
            <w:r>
              <w:rPr>
                <w:sz w:val="20"/>
                <w:szCs w:val="20"/>
                <w:lang w:val="de-DE"/>
              </w:rPr>
              <w:t>xs:decimal</w:t>
            </w:r>
            <w:proofErr w:type="spellEnd"/>
            <w:proofErr w:type="gramEnd"/>
          </w:p>
        </w:tc>
        <w:tc>
          <w:tcPr>
            <w:tcW w:w="6591" w:type="dxa"/>
          </w:tcPr>
          <w:p w14:paraId="2FE488F2" w14:textId="77777777" w:rsidR="00B03221" w:rsidRPr="0083051F" w:rsidRDefault="00B03221" w:rsidP="00100A82">
            <w:pPr>
              <w:rPr>
                <w:sz w:val="20"/>
                <w:szCs w:val="20"/>
                <w:lang w:val="de-DE"/>
              </w:rPr>
            </w:pPr>
            <w:r w:rsidRPr="00A21C11">
              <w:rPr>
                <w:sz w:val="20"/>
                <w:szCs w:val="20"/>
                <w:lang w:val="de-DE"/>
              </w:rPr>
              <w:t>Dezimalzahl</w:t>
            </w:r>
          </w:p>
        </w:tc>
      </w:tr>
      <w:tr w:rsidR="00B03221" w:rsidRPr="0083051F" w14:paraId="67B0715D" w14:textId="77777777" w:rsidTr="00E86FFB">
        <w:tc>
          <w:tcPr>
            <w:tcW w:w="2471" w:type="dxa"/>
          </w:tcPr>
          <w:p w14:paraId="1051585C" w14:textId="77777777" w:rsidR="00B03221" w:rsidRPr="0083051F" w:rsidRDefault="00B03221" w:rsidP="00100A82">
            <w:pPr>
              <w:rPr>
                <w:sz w:val="20"/>
                <w:szCs w:val="20"/>
                <w:lang w:val="de-DE"/>
              </w:rPr>
            </w:pPr>
            <w:proofErr w:type="spellStart"/>
            <w:proofErr w:type="gramStart"/>
            <w:r w:rsidRPr="0083051F">
              <w:rPr>
                <w:sz w:val="20"/>
                <w:szCs w:val="20"/>
                <w:lang w:val="de-DE"/>
              </w:rPr>
              <w:t>xs:integer</w:t>
            </w:r>
            <w:proofErr w:type="spellEnd"/>
            <w:proofErr w:type="gramEnd"/>
          </w:p>
        </w:tc>
        <w:tc>
          <w:tcPr>
            <w:tcW w:w="6591" w:type="dxa"/>
          </w:tcPr>
          <w:p w14:paraId="1BB77281" w14:textId="77777777" w:rsidR="00B03221" w:rsidRPr="0083051F" w:rsidRDefault="00B03221" w:rsidP="00100A82">
            <w:pPr>
              <w:rPr>
                <w:sz w:val="20"/>
                <w:szCs w:val="20"/>
                <w:lang w:val="de-DE"/>
              </w:rPr>
            </w:pPr>
            <w:r w:rsidRPr="0083051F">
              <w:rPr>
                <w:sz w:val="20"/>
                <w:szCs w:val="20"/>
                <w:lang w:val="de-DE"/>
              </w:rPr>
              <w:t>{</w:t>
            </w:r>
            <w:proofErr w:type="gramStart"/>
            <w:r w:rsidRPr="0083051F">
              <w:rPr>
                <w:sz w:val="20"/>
                <w:szCs w:val="20"/>
                <w:lang w:val="de-DE"/>
              </w:rPr>
              <w:t>...,-</w:t>
            </w:r>
            <w:proofErr w:type="gramEnd"/>
            <w:r w:rsidRPr="0083051F">
              <w:rPr>
                <w:sz w:val="20"/>
                <w:szCs w:val="20"/>
                <w:lang w:val="de-DE"/>
              </w:rPr>
              <w:t>2,-1,0,1,2,...}</w:t>
            </w:r>
          </w:p>
        </w:tc>
      </w:tr>
      <w:tr w:rsidR="00B03221" w:rsidRPr="0083051F" w14:paraId="5CC85CA9" w14:textId="77777777" w:rsidTr="00E86FFB">
        <w:tc>
          <w:tcPr>
            <w:tcW w:w="2471" w:type="dxa"/>
          </w:tcPr>
          <w:p w14:paraId="76F9E6F5" w14:textId="77777777" w:rsidR="00B03221" w:rsidRPr="0083051F" w:rsidRDefault="00B03221" w:rsidP="00100A82">
            <w:pPr>
              <w:rPr>
                <w:sz w:val="20"/>
                <w:szCs w:val="20"/>
                <w:lang w:val="de-DE"/>
              </w:rPr>
            </w:pPr>
            <w:proofErr w:type="spellStart"/>
            <w:proofErr w:type="gramStart"/>
            <w:r w:rsidRPr="0083051F">
              <w:rPr>
                <w:sz w:val="20"/>
                <w:szCs w:val="20"/>
                <w:lang w:val="de-DE"/>
              </w:rPr>
              <w:t>xs:positiveInteger</w:t>
            </w:r>
            <w:proofErr w:type="spellEnd"/>
            <w:proofErr w:type="gramEnd"/>
          </w:p>
        </w:tc>
        <w:tc>
          <w:tcPr>
            <w:tcW w:w="6591" w:type="dxa"/>
          </w:tcPr>
          <w:p w14:paraId="6C1E2D9A" w14:textId="77777777" w:rsidR="00B03221" w:rsidRPr="0083051F" w:rsidRDefault="00B03221" w:rsidP="00100A82">
            <w:pPr>
              <w:rPr>
                <w:sz w:val="20"/>
                <w:szCs w:val="20"/>
                <w:lang w:val="de-DE"/>
              </w:rPr>
            </w:pPr>
            <w:r w:rsidRPr="0083051F">
              <w:rPr>
                <w:sz w:val="20"/>
                <w:szCs w:val="20"/>
                <w:lang w:val="de-DE"/>
              </w:rPr>
              <w:t>{0,</w:t>
            </w:r>
            <w:proofErr w:type="gramStart"/>
            <w:r w:rsidRPr="0083051F">
              <w:rPr>
                <w:sz w:val="20"/>
                <w:szCs w:val="20"/>
                <w:lang w:val="de-DE"/>
              </w:rPr>
              <w:t>1,2,...</w:t>
            </w:r>
            <w:proofErr w:type="gramEnd"/>
            <w:r w:rsidRPr="0083051F">
              <w:rPr>
                <w:sz w:val="20"/>
                <w:szCs w:val="20"/>
                <w:lang w:val="de-DE"/>
              </w:rPr>
              <w:t>}</w:t>
            </w:r>
          </w:p>
        </w:tc>
      </w:tr>
      <w:tr w:rsidR="00B03221" w:rsidRPr="0083051F" w14:paraId="12608AA1" w14:textId="77777777" w:rsidTr="00E86FFB">
        <w:tc>
          <w:tcPr>
            <w:tcW w:w="2471" w:type="dxa"/>
          </w:tcPr>
          <w:p w14:paraId="0D97B902" w14:textId="77777777" w:rsidR="00B03221" w:rsidRPr="0083051F" w:rsidRDefault="00B03221" w:rsidP="00100A82">
            <w:pPr>
              <w:rPr>
                <w:sz w:val="20"/>
                <w:szCs w:val="20"/>
                <w:lang w:val="de-DE"/>
              </w:rPr>
            </w:pPr>
            <w:proofErr w:type="spellStart"/>
            <w:proofErr w:type="gramStart"/>
            <w:r w:rsidRPr="0083051F">
              <w:rPr>
                <w:sz w:val="20"/>
                <w:szCs w:val="20"/>
                <w:lang w:val="de-DE"/>
              </w:rPr>
              <w:t>xs:string</w:t>
            </w:r>
            <w:proofErr w:type="spellEnd"/>
            <w:proofErr w:type="gramEnd"/>
          </w:p>
        </w:tc>
        <w:tc>
          <w:tcPr>
            <w:tcW w:w="6591" w:type="dxa"/>
          </w:tcPr>
          <w:p w14:paraId="10A12DA3" w14:textId="77777777" w:rsidR="00B03221" w:rsidRPr="0083051F" w:rsidRDefault="00B03221" w:rsidP="00100A82">
            <w:pPr>
              <w:rPr>
                <w:sz w:val="20"/>
                <w:szCs w:val="20"/>
                <w:lang w:val="de-DE"/>
              </w:rPr>
            </w:pPr>
            <w:r w:rsidRPr="0083051F">
              <w:rPr>
                <w:sz w:val="20"/>
                <w:szCs w:val="20"/>
                <w:lang w:val="de-DE"/>
              </w:rPr>
              <w:t>Beliebige Zeichen</w:t>
            </w:r>
          </w:p>
        </w:tc>
      </w:tr>
    </w:tbl>
    <w:p w14:paraId="1CB2EFBF" w14:textId="77777777" w:rsidR="00100A82" w:rsidRPr="0083051F" w:rsidRDefault="00100A82" w:rsidP="00100A82">
      <w:pPr>
        <w:rPr>
          <w:lang w:val="de-DE"/>
        </w:rPr>
      </w:pPr>
    </w:p>
    <w:p w14:paraId="17A44124" w14:textId="77777777" w:rsidR="00100A82" w:rsidRPr="0083051F" w:rsidRDefault="00717036" w:rsidP="00100A82">
      <w:pPr>
        <w:rPr>
          <w:lang w:val="de-DE"/>
        </w:rPr>
      </w:pPr>
      <w:r w:rsidRPr="0083051F">
        <w:rPr>
          <w:lang w:val="de-DE"/>
        </w:rPr>
        <w:lastRenderedPageBreak/>
        <w:t xml:space="preserve">Für den Fall, dass ein Element einen </w:t>
      </w:r>
      <w:proofErr w:type="spellStart"/>
      <w:r w:rsidRPr="0083051F">
        <w:rPr>
          <w:rFonts w:ascii="Courier New" w:hAnsi="Courier New" w:cs="Courier New"/>
          <w:lang w:val="de-DE"/>
        </w:rPr>
        <w:t>complexType</w:t>
      </w:r>
      <w:proofErr w:type="spellEnd"/>
      <w:r w:rsidRPr="0083051F">
        <w:rPr>
          <w:lang w:val="de-DE"/>
        </w:rPr>
        <w:t xml:space="preserve"> referenziert, ist sein Datentyp mit XML-Komposit ausgewiesen. Die genaue Sektion, in welcher der </w:t>
      </w:r>
      <w:proofErr w:type="spellStart"/>
      <w:r w:rsidRPr="0083051F">
        <w:rPr>
          <w:rFonts w:ascii="Courier New" w:hAnsi="Courier New" w:cs="Courier New"/>
          <w:lang w:val="de-DE"/>
        </w:rPr>
        <w:t>complexType</w:t>
      </w:r>
      <w:proofErr w:type="spellEnd"/>
      <w:r w:rsidRPr="0083051F">
        <w:rPr>
          <w:lang w:val="de-DE"/>
        </w:rPr>
        <w:t xml:space="preserve"> erklärt wird, ist in der Beschreibung angeführt.</w:t>
      </w:r>
    </w:p>
    <w:p w14:paraId="1363B1E3" w14:textId="77777777" w:rsidR="00717036" w:rsidRPr="0083051F" w:rsidRDefault="00717036" w:rsidP="00100A82">
      <w:pPr>
        <w:rPr>
          <w:lang w:val="de-DE"/>
        </w:rPr>
      </w:pPr>
    </w:p>
    <w:p w14:paraId="72AC0098" w14:textId="77777777" w:rsidR="00100A82" w:rsidRPr="0083051F" w:rsidRDefault="00100A82" w:rsidP="00B17E6B">
      <w:pPr>
        <w:jc w:val="both"/>
        <w:rPr>
          <w:lang w:val="de-DE"/>
        </w:rPr>
      </w:pPr>
      <w:r w:rsidRPr="0083051F">
        <w:rPr>
          <w:lang w:val="de-DE"/>
        </w:rPr>
        <w:t xml:space="preserve">Dieses Dokument verwendet die Schlüsselwörter </w:t>
      </w:r>
      <w:r w:rsidRPr="00FA233C">
        <w:rPr>
          <w:sz w:val="20"/>
          <w:szCs w:val="19"/>
          <w:lang w:val="de-DE"/>
        </w:rPr>
        <w:t>MUSS</w:t>
      </w:r>
      <w:r w:rsidRPr="0083051F">
        <w:rPr>
          <w:lang w:val="de-DE"/>
        </w:rPr>
        <w:t xml:space="preserve">, </w:t>
      </w:r>
      <w:r w:rsidRPr="00FA233C">
        <w:rPr>
          <w:sz w:val="20"/>
          <w:szCs w:val="19"/>
          <w:lang w:val="de-DE"/>
        </w:rPr>
        <w:t>DARF NICHT</w:t>
      </w:r>
      <w:r w:rsidRPr="0083051F">
        <w:rPr>
          <w:lang w:val="de-DE"/>
        </w:rPr>
        <w:t xml:space="preserve">, </w:t>
      </w:r>
      <w:r w:rsidRPr="00FA233C">
        <w:rPr>
          <w:sz w:val="20"/>
          <w:szCs w:val="19"/>
          <w:lang w:val="de-DE"/>
        </w:rPr>
        <w:t>ERFORDERLICH</w:t>
      </w:r>
      <w:r w:rsidRPr="0083051F">
        <w:rPr>
          <w:lang w:val="de-DE"/>
        </w:rPr>
        <w:t xml:space="preserve">, </w:t>
      </w:r>
      <w:r w:rsidRPr="00FA233C">
        <w:rPr>
          <w:sz w:val="20"/>
          <w:szCs w:val="19"/>
          <w:lang w:val="de-DE"/>
        </w:rPr>
        <w:t>SOLLTE</w:t>
      </w:r>
      <w:r w:rsidRPr="0083051F">
        <w:rPr>
          <w:lang w:val="de-DE"/>
        </w:rPr>
        <w:t xml:space="preserve">, </w:t>
      </w:r>
      <w:r w:rsidRPr="00FA233C">
        <w:rPr>
          <w:sz w:val="20"/>
          <w:szCs w:val="19"/>
          <w:lang w:val="de-DE"/>
        </w:rPr>
        <w:t>SOLLTE NICHT</w:t>
      </w:r>
      <w:r w:rsidRPr="0083051F">
        <w:rPr>
          <w:lang w:val="de-DE"/>
        </w:rPr>
        <w:t xml:space="preserve">, </w:t>
      </w:r>
      <w:r w:rsidRPr="00FA233C">
        <w:rPr>
          <w:sz w:val="20"/>
          <w:szCs w:val="19"/>
          <w:lang w:val="de-DE"/>
        </w:rPr>
        <w:t>EMPFOHLEN</w:t>
      </w:r>
      <w:r w:rsidRPr="0083051F">
        <w:rPr>
          <w:lang w:val="de-DE"/>
        </w:rPr>
        <w:t xml:space="preserve">, </w:t>
      </w:r>
      <w:r w:rsidRPr="00FA233C">
        <w:rPr>
          <w:sz w:val="20"/>
          <w:szCs w:val="19"/>
          <w:lang w:val="de-DE"/>
        </w:rPr>
        <w:t>DARF</w:t>
      </w:r>
      <w:r w:rsidRPr="0083051F">
        <w:rPr>
          <w:lang w:val="de-DE"/>
        </w:rPr>
        <w:t xml:space="preserve">, und </w:t>
      </w:r>
      <w:r w:rsidRPr="00FA233C">
        <w:rPr>
          <w:sz w:val="20"/>
          <w:szCs w:val="19"/>
          <w:lang w:val="de-DE"/>
        </w:rPr>
        <w:t xml:space="preserve">OPTIONAL </w:t>
      </w:r>
      <w:r w:rsidRPr="0083051F">
        <w:rPr>
          <w:lang w:val="de-DE"/>
        </w:rPr>
        <w:t xml:space="preserve">zur Kategorisierung der Anforderungen. Diese Schlüsselwörter sind analog zu ihren englischsprachigen Entsprechungen </w:t>
      </w:r>
      <w:r w:rsidRPr="00FA233C">
        <w:rPr>
          <w:sz w:val="20"/>
          <w:szCs w:val="19"/>
          <w:lang w:val="de-DE"/>
        </w:rPr>
        <w:t>MUST</w:t>
      </w:r>
      <w:r w:rsidRPr="0083051F">
        <w:rPr>
          <w:lang w:val="de-DE"/>
        </w:rPr>
        <w:t xml:space="preserve">, </w:t>
      </w:r>
      <w:r w:rsidRPr="00FA233C">
        <w:rPr>
          <w:sz w:val="20"/>
          <w:szCs w:val="19"/>
          <w:lang w:val="de-DE"/>
        </w:rPr>
        <w:t>MUST NOT</w:t>
      </w:r>
      <w:r w:rsidRPr="0083051F">
        <w:rPr>
          <w:lang w:val="de-DE"/>
        </w:rPr>
        <w:t xml:space="preserve">, </w:t>
      </w:r>
      <w:r w:rsidRPr="00FA233C">
        <w:rPr>
          <w:sz w:val="20"/>
          <w:szCs w:val="19"/>
          <w:lang w:val="de-DE"/>
        </w:rPr>
        <w:t>REQUIRED</w:t>
      </w:r>
      <w:r w:rsidRPr="0083051F">
        <w:rPr>
          <w:lang w:val="de-DE"/>
        </w:rPr>
        <w:t xml:space="preserve">, </w:t>
      </w:r>
      <w:r w:rsidRPr="00FA233C">
        <w:rPr>
          <w:sz w:val="20"/>
          <w:szCs w:val="19"/>
          <w:lang w:val="de-DE"/>
        </w:rPr>
        <w:t>SHOULD</w:t>
      </w:r>
      <w:r w:rsidRPr="0083051F">
        <w:rPr>
          <w:lang w:val="de-DE"/>
        </w:rPr>
        <w:t xml:space="preserve">, </w:t>
      </w:r>
      <w:r w:rsidRPr="00FA233C">
        <w:rPr>
          <w:sz w:val="20"/>
          <w:szCs w:val="19"/>
          <w:lang w:val="de-DE"/>
        </w:rPr>
        <w:t>SHOULD NOT</w:t>
      </w:r>
      <w:r w:rsidRPr="0083051F">
        <w:rPr>
          <w:lang w:val="de-DE"/>
        </w:rPr>
        <w:t xml:space="preserve">, </w:t>
      </w:r>
      <w:r w:rsidRPr="00FA233C">
        <w:rPr>
          <w:sz w:val="20"/>
          <w:szCs w:val="19"/>
          <w:lang w:val="de-DE"/>
        </w:rPr>
        <w:t>RECOMMENDED</w:t>
      </w:r>
      <w:r w:rsidRPr="0083051F">
        <w:rPr>
          <w:lang w:val="de-DE"/>
        </w:rPr>
        <w:t xml:space="preserve">, </w:t>
      </w:r>
      <w:r w:rsidRPr="00FA233C">
        <w:rPr>
          <w:sz w:val="20"/>
          <w:szCs w:val="19"/>
          <w:lang w:val="de-DE"/>
        </w:rPr>
        <w:t>MAY</w:t>
      </w:r>
      <w:r w:rsidRPr="0083051F">
        <w:rPr>
          <w:lang w:val="de-DE"/>
        </w:rPr>
        <w:t xml:space="preserve">, und </w:t>
      </w:r>
      <w:r w:rsidRPr="00FA233C">
        <w:rPr>
          <w:sz w:val="20"/>
          <w:szCs w:val="19"/>
          <w:lang w:val="de-DE"/>
        </w:rPr>
        <w:t xml:space="preserve">OPTIONAL </w:t>
      </w:r>
      <w:r w:rsidRPr="0083051F">
        <w:rPr>
          <w:lang w:val="de-DE"/>
        </w:rPr>
        <w:t>zu handhaben, deren Interpretation in RFC 2119 festgelegt ist [RFC2119].</w:t>
      </w:r>
    </w:p>
    <w:p w14:paraId="4B9FAAB9" w14:textId="77777777" w:rsidR="00ED15BF" w:rsidRDefault="00ED15BF" w:rsidP="00CC1346">
      <w:pPr>
        <w:pStyle w:val="berschrift1"/>
        <w:rPr>
          <w:lang w:val="de-DE"/>
        </w:rPr>
      </w:pPr>
      <w:bookmarkStart w:id="407" w:name="_Toc107057791"/>
      <w:r>
        <w:rPr>
          <w:lang w:val="de-DE"/>
        </w:rPr>
        <w:t>Anwendungshinweise</w:t>
      </w:r>
      <w:bookmarkEnd w:id="407"/>
    </w:p>
    <w:p w14:paraId="47655D70" w14:textId="77777777" w:rsidR="00ED15BF" w:rsidRDefault="00ED15BF" w:rsidP="00ED15BF">
      <w:pPr>
        <w:pStyle w:val="berschrift2"/>
        <w:rPr>
          <w:lang w:val="de-DE"/>
        </w:rPr>
      </w:pPr>
      <w:bookmarkStart w:id="408" w:name="_Toc107057792"/>
      <w:r>
        <w:rPr>
          <w:lang w:val="de-DE"/>
        </w:rPr>
        <w:t>Abbildung von Factoring</w:t>
      </w:r>
      <w:bookmarkEnd w:id="408"/>
    </w:p>
    <w:p w14:paraId="16BE708D" w14:textId="77777777"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proofErr w:type="spellStart"/>
      <w:r w:rsidRPr="00D43E24">
        <w:rPr>
          <w:rFonts w:ascii="Courier New" w:hAnsi="Courier New" w:cs="Courier New"/>
          <w:lang w:val="de-DE"/>
        </w:rPr>
        <w:t>ManualProcessing</w:t>
      </w:r>
      <w:proofErr w:type="spellEnd"/>
      <w:r>
        <w:rPr>
          <w:lang w:val="de-DE"/>
        </w:rPr>
        <w:t xml:space="preserve"> auf </w:t>
      </w:r>
      <w:proofErr w:type="spellStart"/>
      <w:r w:rsidRPr="00D43E24">
        <w:rPr>
          <w:rFonts w:ascii="Courier New" w:hAnsi="Courier New" w:cs="Courier New"/>
          <w:lang w:val="de-DE"/>
        </w:rPr>
        <w:t>true</w:t>
      </w:r>
      <w:proofErr w:type="spellEnd"/>
      <w:r>
        <w:rPr>
          <w:lang w:val="de-DE"/>
        </w:rPr>
        <w:t xml:space="preserve"> gesetzt werden und im globalen </w:t>
      </w:r>
      <w:proofErr w:type="spellStart"/>
      <w:r>
        <w:rPr>
          <w:lang w:val="de-DE"/>
        </w:rPr>
        <w:t>Invoice</w:t>
      </w:r>
      <w:proofErr w:type="spellEnd"/>
      <w:r>
        <w:rPr>
          <w:lang w:val="de-DE"/>
        </w:rPr>
        <w:t>-</w:t>
      </w:r>
      <w:r w:rsidRPr="00B0608C">
        <w:rPr>
          <w:rFonts w:ascii="Courier New" w:hAnsi="Courier New" w:cs="Courier New"/>
          <w:lang w:val="de-DE"/>
        </w:rPr>
        <w:t>Comment</w:t>
      </w:r>
      <w:r>
        <w:rPr>
          <w:lang w:val="de-DE"/>
        </w:rPr>
        <w:t xml:space="preserve"> muss ein Hinweis auf Factoring erfolgen.</w:t>
      </w:r>
    </w:p>
    <w:p w14:paraId="22F0830D" w14:textId="77777777" w:rsidR="00ED15BF" w:rsidRPr="00ED15BF" w:rsidRDefault="00100A82" w:rsidP="00ED15BF">
      <w:pPr>
        <w:pStyle w:val="Listenabsatz"/>
        <w:numPr>
          <w:ilvl w:val="0"/>
          <w:numId w:val="24"/>
        </w:numPr>
        <w:rPr>
          <w:lang w:val="de-DE"/>
        </w:rPr>
      </w:pPr>
      <w:r w:rsidRPr="00ED15BF">
        <w:rPr>
          <w:lang w:val="de-DE"/>
        </w:rPr>
        <w:br w:type="page"/>
      </w:r>
    </w:p>
    <w:p w14:paraId="7FE05B8A" w14:textId="0942F293" w:rsidR="00100A82" w:rsidRPr="0083051F" w:rsidRDefault="00100A82" w:rsidP="00CC1346">
      <w:pPr>
        <w:pStyle w:val="berschrift1"/>
        <w:rPr>
          <w:lang w:val="de-DE"/>
        </w:rPr>
      </w:pPr>
      <w:bookmarkStart w:id="409" w:name="_Toc107057793"/>
      <w:r w:rsidRPr="0083051F">
        <w:rPr>
          <w:lang w:val="de-DE"/>
        </w:rPr>
        <w:lastRenderedPageBreak/>
        <w:t xml:space="preserve">ebInterface </w:t>
      </w:r>
      <w:r w:rsidR="00600393">
        <w:rPr>
          <w:lang w:val="de-DE"/>
        </w:rPr>
        <w:t>6</w:t>
      </w:r>
      <w:r w:rsidR="00DA73E2">
        <w:rPr>
          <w:lang w:val="de-DE"/>
        </w:rPr>
        <w:t>.</w:t>
      </w:r>
      <w:del w:id="410" w:author="Philip Helger" w:date="2022-06-25T13:09:00Z">
        <w:r w:rsidR="00600393" w:rsidDel="007F1F06">
          <w:rPr>
            <w:lang w:val="de-DE"/>
          </w:rPr>
          <w:delText>0</w:delText>
        </w:r>
      </w:del>
      <w:ins w:id="411" w:author="Philip Helger" w:date="2022-06-25T13:09:00Z">
        <w:r w:rsidR="007F1F06">
          <w:rPr>
            <w:lang w:val="de-DE"/>
          </w:rPr>
          <w:t>1</w:t>
        </w:r>
      </w:ins>
      <w:bookmarkEnd w:id="409"/>
    </w:p>
    <w:p w14:paraId="5D24CAD2" w14:textId="77777777"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785C6B5" w14:textId="77777777" w:rsidR="00100A82" w:rsidRPr="0083051F" w:rsidRDefault="00100A82" w:rsidP="00CA6221">
      <w:pPr>
        <w:pStyle w:val="berschrift2"/>
        <w:numPr>
          <w:ilvl w:val="1"/>
          <w:numId w:val="6"/>
        </w:numPr>
        <w:rPr>
          <w:lang w:val="de-DE"/>
        </w:rPr>
      </w:pPr>
      <w:bookmarkStart w:id="412" w:name="_Toc305591172"/>
      <w:bookmarkStart w:id="413" w:name="_Toc305591539"/>
      <w:bookmarkStart w:id="414" w:name="_Toc369548852"/>
      <w:bookmarkStart w:id="415" w:name="_Toc369550145"/>
      <w:bookmarkStart w:id="416" w:name="_Toc369550886"/>
      <w:bookmarkStart w:id="417" w:name="_Toc369627322"/>
      <w:bookmarkStart w:id="418" w:name="_Toc369710638"/>
      <w:bookmarkStart w:id="419" w:name="_Toc372729694"/>
      <w:bookmarkStart w:id="420" w:name="_Toc373424546"/>
      <w:bookmarkStart w:id="421" w:name="_Toc373736421"/>
      <w:bookmarkStart w:id="422" w:name="_Toc374729691"/>
      <w:bookmarkStart w:id="423" w:name="_Toc374956497"/>
      <w:bookmarkStart w:id="424" w:name="_Toc435641109"/>
      <w:bookmarkStart w:id="425" w:name="_Toc450219018"/>
      <w:bookmarkStart w:id="426" w:name="_Toc450219106"/>
      <w:bookmarkStart w:id="427" w:name="_Toc469331968"/>
      <w:bookmarkStart w:id="428" w:name="_Toc503818015"/>
      <w:bookmarkStart w:id="429" w:name="_Toc503818053"/>
      <w:bookmarkStart w:id="430" w:name="_Toc503818126"/>
      <w:bookmarkStart w:id="431" w:name="_Toc305591173"/>
      <w:bookmarkStart w:id="432" w:name="_Toc305591540"/>
      <w:bookmarkStart w:id="433" w:name="_Toc369548853"/>
      <w:bookmarkStart w:id="434" w:name="_Toc369550146"/>
      <w:bookmarkStart w:id="435" w:name="_Toc369550887"/>
      <w:bookmarkStart w:id="436" w:name="_Toc369627323"/>
      <w:bookmarkStart w:id="437" w:name="_Toc369710639"/>
      <w:bookmarkStart w:id="438" w:name="_Toc372729695"/>
      <w:bookmarkStart w:id="439" w:name="_Toc373424547"/>
      <w:bookmarkStart w:id="440" w:name="_Toc373736422"/>
      <w:bookmarkStart w:id="441" w:name="_Toc374729692"/>
      <w:bookmarkStart w:id="442" w:name="_Toc374956498"/>
      <w:bookmarkStart w:id="443" w:name="_Toc435641110"/>
      <w:bookmarkStart w:id="444" w:name="_Toc450219019"/>
      <w:bookmarkStart w:id="445" w:name="_Toc450219107"/>
      <w:bookmarkStart w:id="446" w:name="_Toc469331969"/>
      <w:bookmarkStart w:id="447" w:name="_Toc503818016"/>
      <w:bookmarkStart w:id="448" w:name="_Toc503818054"/>
      <w:bookmarkStart w:id="449" w:name="_Toc503818127"/>
      <w:bookmarkStart w:id="450" w:name="_Toc305591174"/>
      <w:bookmarkStart w:id="451" w:name="_Toc305591541"/>
      <w:bookmarkStart w:id="452" w:name="_Toc369548854"/>
      <w:bookmarkStart w:id="453" w:name="_Toc369550147"/>
      <w:bookmarkStart w:id="454" w:name="_Toc369550888"/>
      <w:bookmarkStart w:id="455" w:name="_Toc369627324"/>
      <w:bookmarkStart w:id="456" w:name="_Toc369710640"/>
      <w:bookmarkStart w:id="457" w:name="_Toc372729696"/>
      <w:bookmarkStart w:id="458" w:name="_Toc373424548"/>
      <w:bookmarkStart w:id="459" w:name="_Toc373736423"/>
      <w:bookmarkStart w:id="460" w:name="_Toc374729693"/>
      <w:bookmarkStart w:id="461" w:name="_Toc374956499"/>
      <w:bookmarkStart w:id="462" w:name="_Toc435641111"/>
      <w:bookmarkStart w:id="463" w:name="_Toc450219020"/>
      <w:bookmarkStart w:id="464" w:name="_Toc450219108"/>
      <w:bookmarkStart w:id="465" w:name="_Toc469331970"/>
      <w:bookmarkStart w:id="466" w:name="_Toc503818017"/>
      <w:bookmarkStart w:id="467" w:name="_Toc503818055"/>
      <w:bookmarkStart w:id="468" w:name="_Toc503818128"/>
      <w:bookmarkStart w:id="469" w:name="_Toc107057794"/>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roofErr w:type="spellStart"/>
      <w:r w:rsidRPr="0083051F">
        <w:rPr>
          <w:lang w:val="de-DE"/>
        </w:rPr>
        <w:t>Invoice</w:t>
      </w:r>
      <w:bookmarkEnd w:id="469"/>
      <w:proofErr w:type="spellEnd"/>
    </w:p>
    <w:p w14:paraId="12250797"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Invoice</w:t>
      </w:r>
      <w:proofErr w:type="spellEnd"/>
      <w:r w:rsidRPr="0083051F">
        <w:rPr>
          <w:lang w:val="de-DE"/>
        </w:rPr>
        <w:t xml:space="preserve"> Element MUSS als Wurzelelement verwendet werden und leitet somit die elektronische Rechnung ein.</w:t>
      </w:r>
    </w:p>
    <w:p w14:paraId="31A0ECAB" w14:textId="315B5F44" w:rsidR="00100A82" w:rsidRDefault="00D357E9" w:rsidP="00100A82">
      <w:pPr>
        <w:jc w:val="center"/>
        <w:rPr>
          <w:lang w:val="de-DE"/>
        </w:rPr>
      </w:pPr>
      <w:r>
        <w:rPr>
          <w:noProof/>
          <w:lang w:val="de-DE" w:eastAsia="de-DE"/>
        </w:rPr>
        <w:drawing>
          <wp:inline distT="0" distB="0" distL="0" distR="0" wp14:anchorId="00558594" wp14:editId="4B5FB2CE">
            <wp:extent cx="3267075" cy="674370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6743700"/>
                    </a:xfrm>
                    <a:prstGeom prst="rect">
                      <a:avLst/>
                    </a:prstGeom>
                    <a:noFill/>
                    <a:ln>
                      <a:noFill/>
                    </a:ln>
                  </pic:spPr>
                </pic:pic>
              </a:graphicData>
            </a:graphic>
          </wp:inline>
        </w:drawing>
      </w:r>
    </w:p>
    <w:p w14:paraId="05A43A89" w14:textId="77777777" w:rsidR="00AD7451" w:rsidRPr="0083051F" w:rsidRDefault="00AD7451" w:rsidP="00100A82">
      <w:pPr>
        <w:jc w:val="center"/>
        <w:rPr>
          <w:lang w:val="de-DE"/>
        </w:rPr>
      </w:pPr>
    </w:p>
    <w:p w14:paraId="08664827" w14:textId="77777777" w:rsidR="00100A82" w:rsidRPr="0083051F" w:rsidRDefault="00100A82" w:rsidP="00FA233C">
      <w:pPr>
        <w:rPr>
          <w:lang w:val="de-D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40CBB8E5" w14:textId="77777777" w:rsidTr="001C179B">
        <w:tc>
          <w:tcPr>
            <w:tcW w:w="1908" w:type="dxa"/>
            <w:shd w:val="clear" w:color="auto" w:fill="FFFF99"/>
          </w:tcPr>
          <w:p w14:paraId="56EAC45A"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077B95C7"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2B2DA80B"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1194830B" w14:textId="77777777" w:rsidR="00100A82" w:rsidRPr="0083051F" w:rsidRDefault="00100A82" w:rsidP="00100A82">
            <w:pPr>
              <w:rPr>
                <w:b/>
                <w:sz w:val="20"/>
                <w:szCs w:val="20"/>
                <w:lang w:val="de-DE"/>
              </w:rPr>
            </w:pPr>
            <w:proofErr w:type="spellStart"/>
            <w:r w:rsidRPr="0083051F">
              <w:rPr>
                <w:b/>
                <w:sz w:val="20"/>
                <w:szCs w:val="20"/>
                <w:lang w:val="de-DE"/>
              </w:rPr>
              <w:t>Kard</w:t>
            </w:r>
            <w:proofErr w:type="spellEnd"/>
            <w:r w:rsidRPr="0083051F">
              <w:rPr>
                <w:b/>
                <w:sz w:val="20"/>
                <w:szCs w:val="20"/>
                <w:lang w:val="de-DE"/>
              </w:rPr>
              <w:t>.</w:t>
            </w:r>
          </w:p>
        </w:tc>
        <w:tc>
          <w:tcPr>
            <w:tcW w:w="1525" w:type="dxa"/>
            <w:shd w:val="clear" w:color="auto" w:fill="FFFF99"/>
          </w:tcPr>
          <w:p w14:paraId="0973F6B2"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5B3D4EF3" w14:textId="77777777" w:rsidTr="001C179B">
        <w:tc>
          <w:tcPr>
            <w:tcW w:w="1908" w:type="dxa"/>
          </w:tcPr>
          <w:p w14:paraId="628105CD" w14:textId="77777777" w:rsidR="00100A82" w:rsidRPr="0083051F" w:rsidRDefault="00100A82" w:rsidP="00100A82">
            <w:pPr>
              <w:rPr>
                <w:sz w:val="20"/>
                <w:szCs w:val="20"/>
                <w:lang w:val="de-DE"/>
              </w:rPr>
            </w:pPr>
            <w:r w:rsidRPr="0083051F">
              <w:rPr>
                <w:sz w:val="20"/>
                <w:szCs w:val="20"/>
                <w:lang w:val="de-DE"/>
              </w:rPr>
              <w:t>@GeneratingSystem</w:t>
            </w:r>
          </w:p>
        </w:tc>
        <w:tc>
          <w:tcPr>
            <w:tcW w:w="4154" w:type="dxa"/>
          </w:tcPr>
          <w:p w14:paraId="0AC876CC" w14:textId="77777777" w:rsidR="00100A82" w:rsidRPr="0083051F" w:rsidRDefault="00100A82" w:rsidP="00100A82">
            <w:pPr>
              <w:rPr>
                <w:sz w:val="20"/>
                <w:szCs w:val="20"/>
                <w:lang w:val="de-DE"/>
              </w:rPr>
            </w:pPr>
            <w:r w:rsidRPr="0083051F">
              <w:rPr>
                <w:sz w:val="20"/>
                <w:szCs w:val="20"/>
                <w:lang w:val="de-DE"/>
              </w:rPr>
              <w:t>Name des ERP/FIBU-Systems, das die Rechnung generiert hat.</w:t>
            </w:r>
          </w:p>
        </w:tc>
        <w:tc>
          <w:tcPr>
            <w:tcW w:w="992" w:type="dxa"/>
          </w:tcPr>
          <w:p w14:paraId="4782241C"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66B0224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E1F20E3"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4D9D0E8A" w14:textId="77777777" w:rsidTr="001C179B">
        <w:tc>
          <w:tcPr>
            <w:tcW w:w="1908" w:type="dxa"/>
          </w:tcPr>
          <w:p w14:paraId="5A0A99BE" w14:textId="77777777" w:rsidR="00100A82" w:rsidRPr="0083051F" w:rsidRDefault="00100A82" w:rsidP="00100A82">
            <w:pPr>
              <w:rPr>
                <w:sz w:val="20"/>
                <w:szCs w:val="20"/>
                <w:lang w:val="de-DE"/>
              </w:rPr>
            </w:pPr>
            <w:r w:rsidRPr="0083051F">
              <w:rPr>
                <w:sz w:val="20"/>
                <w:szCs w:val="20"/>
                <w:lang w:val="de-DE"/>
              </w:rPr>
              <w:lastRenderedPageBreak/>
              <w:t>@DocumentType</w:t>
            </w:r>
          </w:p>
        </w:tc>
        <w:tc>
          <w:tcPr>
            <w:tcW w:w="4154" w:type="dxa"/>
          </w:tcPr>
          <w:p w14:paraId="63B8E337" w14:textId="77777777"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einer der folgenden Strings sein:</w:t>
            </w:r>
          </w:p>
          <w:p w14:paraId="46F1A2FA" w14:textId="77777777" w:rsidR="0012659B" w:rsidRPr="0083051F" w:rsidRDefault="0012659B" w:rsidP="0012659B">
            <w:pPr>
              <w:numPr>
                <w:ilvl w:val="0"/>
                <w:numId w:val="3"/>
              </w:numPr>
              <w:rPr>
                <w:sz w:val="20"/>
                <w:szCs w:val="20"/>
                <w:lang w:val="de-DE"/>
              </w:rPr>
            </w:pPr>
            <w:proofErr w:type="spellStart"/>
            <w:r w:rsidRPr="0083051F">
              <w:rPr>
                <w:sz w:val="20"/>
                <w:szCs w:val="20"/>
                <w:lang w:val="de-DE"/>
              </w:rPr>
              <w:t>CreditMemo</w:t>
            </w:r>
            <w:proofErr w:type="spellEnd"/>
            <w:r w:rsidRPr="0083051F">
              <w:rPr>
                <w:sz w:val="20"/>
                <w:szCs w:val="20"/>
                <w:lang w:val="de-DE"/>
              </w:rPr>
              <w:t xml:space="preserve"> (Gutschrift) </w:t>
            </w:r>
          </w:p>
          <w:p w14:paraId="3F061D2C" w14:textId="77777777" w:rsidR="0012659B" w:rsidRPr="0083051F" w:rsidRDefault="0012659B">
            <w:pPr>
              <w:numPr>
                <w:ilvl w:val="0"/>
                <w:numId w:val="3"/>
              </w:numPr>
              <w:rPr>
                <w:sz w:val="20"/>
                <w:szCs w:val="20"/>
                <w:lang w:val="de-DE"/>
              </w:rPr>
            </w:pPr>
            <w:proofErr w:type="spellStart"/>
            <w:r w:rsidRPr="0083051F">
              <w:rPr>
                <w:sz w:val="20"/>
                <w:szCs w:val="20"/>
                <w:lang w:val="de-DE"/>
              </w:rPr>
              <w:t>FinalSettlement</w:t>
            </w:r>
            <w:proofErr w:type="spellEnd"/>
            <w:r w:rsidRPr="0083051F">
              <w:rPr>
                <w:sz w:val="20"/>
                <w:szCs w:val="20"/>
                <w:lang w:val="de-DE"/>
              </w:rPr>
              <w:t xml:space="preserve"> (Endabrechnung) </w:t>
            </w:r>
          </w:p>
          <w:p w14:paraId="6899FE58"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w:t>
            </w:r>
            <w:proofErr w:type="spellEnd"/>
            <w:r w:rsidRPr="0083051F">
              <w:rPr>
                <w:sz w:val="20"/>
                <w:szCs w:val="20"/>
                <w:lang w:val="de-DE"/>
              </w:rPr>
              <w:t xml:space="preserve"> (Rechnung) </w:t>
            </w:r>
          </w:p>
          <w:p w14:paraId="76BF5C3E"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InvoiceForAdvancePayment</w:t>
            </w:r>
            <w:proofErr w:type="spellEnd"/>
            <w:r w:rsidRPr="0083051F">
              <w:rPr>
                <w:sz w:val="20"/>
                <w:szCs w:val="20"/>
                <w:lang w:val="de-DE"/>
              </w:rPr>
              <w:t xml:space="preserve"> (Vorauszahlung) </w:t>
            </w:r>
          </w:p>
          <w:p w14:paraId="2642B468"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InvoiceForPartialDelivery</w:t>
            </w:r>
            <w:proofErr w:type="spellEnd"/>
            <w:r w:rsidRPr="0083051F">
              <w:rPr>
                <w:sz w:val="20"/>
                <w:szCs w:val="20"/>
                <w:lang w:val="de-DE"/>
              </w:rPr>
              <w:t xml:space="preserve"> (Rechnung für Teillieferung) </w:t>
            </w:r>
          </w:p>
          <w:p w14:paraId="680FB340" w14:textId="77777777" w:rsidR="0012659B" w:rsidRPr="0083051F" w:rsidRDefault="0012659B">
            <w:pPr>
              <w:numPr>
                <w:ilvl w:val="0"/>
                <w:numId w:val="3"/>
              </w:numPr>
              <w:rPr>
                <w:sz w:val="20"/>
                <w:szCs w:val="20"/>
                <w:lang w:val="de-DE"/>
              </w:rPr>
            </w:pPr>
            <w:proofErr w:type="spellStart"/>
            <w:r w:rsidRPr="0083051F">
              <w:rPr>
                <w:sz w:val="20"/>
                <w:szCs w:val="20"/>
                <w:lang w:val="de-DE"/>
              </w:rPr>
              <w:t>SelfBilling</w:t>
            </w:r>
            <w:proofErr w:type="spellEnd"/>
            <w:r w:rsidRPr="0083051F">
              <w:rPr>
                <w:sz w:val="20"/>
                <w:szCs w:val="20"/>
                <w:lang w:val="de-DE"/>
              </w:rPr>
              <w:t xml:space="preserve"> (Gutschriftverfahren)</w:t>
            </w:r>
          </w:p>
          <w:p w14:paraId="3D5C844E"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SubsequentCredit</w:t>
            </w:r>
            <w:proofErr w:type="spellEnd"/>
            <w:r w:rsidRPr="0083051F">
              <w:rPr>
                <w:sz w:val="20"/>
                <w:szCs w:val="20"/>
                <w:lang w:val="de-DE"/>
              </w:rPr>
              <w:t xml:space="preserve"> (Nachentlastung) </w:t>
            </w:r>
          </w:p>
          <w:p w14:paraId="214C66F3" w14:textId="77777777" w:rsidR="00100A82" w:rsidRPr="0083051F" w:rsidRDefault="00100A82" w:rsidP="00CA6221">
            <w:pPr>
              <w:numPr>
                <w:ilvl w:val="0"/>
                <w:numId w:val="3"/>
              </w:numPr>
              <w:rPr>
                <w:sz w:val="20"/>
                <w:szCs w:val="20"/>
                <w:lang w:val="de-DE"/>
              </w:rPr>
            </w:pPr>
            <w:proofErr w:type="spellStart"/>
            <w:r w:rsidRPr="0083051F">
              <w:rPr>
                <w:sz w:val="20"/>
                <w:szCs w:val="20"/>
                <w:lang w:val="de-DE"/>
              </w:rPr>
              <w:t>SubsequentDebit</w:t>
            </w:r>
            <w:proofErr w:type="spellEnd"/>
            <w:r w:rsidRPr="0083051F">
              <w:rPr>
                <w:sz w:val="20"/>
                <w:szCs w:val="20"/>
                <w:lang w:val="de-DE"/>
              </w:rPr>
              <w:t xml:space="preserve"> (Nachbelastung) </w:t>
            </w:r>
          </w:p>
          <w:p w14:paraId="0B163E1D" w14:textId="77777777" w:rsidR="00100A82" w:rsidRPr="0083051F" w:rsidRDefault="00100A82" w:rsidP="00100A82">
            <w:pPr>
              <w:rPr>
                <w:sz w:val="20"/>
                <w:szCs w:val="20"/>
                <w:lang w:val="de-DE"/>
              </w:rPr>
            </w:pPr>
          </w:p>
          <w:p w14:paraId="6F599D19" w14:textId="547EF87C" w:rsidR="00A23717" w:rsidRPr="0083051F" w:rsidRDefault="00A23717" w:rsidP="009175C7">
            <w:pPr>
              <w:rPr>
                <w:sz w:val="20"/>
                <w:szCs w:val="20"/>
                <w:lang w:val="de-DE"/>
              </w:rPr>
            </w:pPr>
            <w:r w:rsidRPr="0083051F">
              <w:rPr>
                <w:sz w:val="20"/>
                <w:szCs w:val="20"/>
                <w:lang w:val="de-DE"/>
              </w:rPr>
              <w:t xml:space="preserve">Zur Verwendung der einzelnen </w:t>
            </w:r>
            <w:proofErr w:type="spellStart"/>
            <w:r w:rsidRPr="0083051F">
              <w:rPr>
                <w:sz w:val="20"/>
                <w:szCs w:val="20"/>
                <w:lang w:val="de-DE"/>
              </w:rPr>
              <w:t>DocumentTypes</w:t>
            </w:r>
            <w:proofErr w:type="spellEnd"/>
            <w:r w:rsidRPr="0083051F">
              <w:rPr>
                <w:sz w:val="20"/>
                <w:szCs w:val="20"/>
                <w:lang w:val="de-DE"/>
              </w:rPr>
              <w:t xml:space="preserve"> außer „</w:t>
            </w:r>
            <w:proofErr w:type="spellStart"/>
            <w:r w:rsidRPr="0083051F">
              <w:rPr>
                <w:sz w:val="20"/>
                <w:szCs w:val="20"/>
                <w:lang w:val="de-DE"/>
              </w:rPr>
              <w:t>Invoice</w:t>
            </w:r>
            <w:proofErr w:type="spellEnd"/>
            <w:r w:rsidRPr="0083051F">
              <w:rPr>
                <w:sz w:val="20"/>
                <w:szCs w:val="20"/>
                <w:lang w:val="de-DE"/>
              </w:rPr>
              <w:t>“ siehe 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_Ref372729794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6.1</w:t>
            </w:r>
            <w:r w:rsidR="000E0F9D" w:rsidRPr="0083051F">
              <w:rPr>
                <w:sz w:val="20"/>
                <w:szCs w:val="20"/>
                <w:lang w:val="de-DE"/>
              </w:rPr>
              <w:fldChar w:fldCharType="end"/>
            </w:r>
            <w:r w:rsidR="005C4E0C" w:rsidRPr="0083051F">
              <w:rPr>
                <w:sz w:val="20"/>
                <w:szCs w:val="20"/>
                <w:lang w:val="de-DE"/>
              </w:rPr>
              <w:t>.</w:t>
            </w:r>
          </w:p>
        </w:tc>
        <w:tc>
          <w:tcPr>
            <w:tcW w:w="992" w:type="dxa"/>
          </w:tcPr>
          <w:p w14:paraId="5BECBB9F"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23E6A03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19C8B68" w14:textId="77777777" w:rsidR="00100A82" w:rsidRPr="0083051F" w:rsidRDefault="00100A82" w:rsidP="00100A8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100A82" w:rsidRPr="0083051F" w14:paraId="3F2A4792" w14:textId="77777777" w:rsidTr="001C179B">
        <w:tc>
          <w:tcPr>
            <w:tcW w:w="1908" w:type="dxa"/>
          </w:tcPr>
          <w:p w14:paraId="1D43A458" w14:textId="77777777" w:rsidR="00100A82" w:rsidRPr="0083051F" w:rsidRDefault="00100A82" w:rsidP="00100A82">
            <w:pPr>
              <w:rPr>
                <w:sz w:val="20"/>
                <w:szCs w:val="20"/>
                <w:lang w:val="de-DE"/>
              </w:rPr>
            </w:pPr>
            <w:r w:rsidRPr="0083051F">
              <w:rPr>
                <w:sz w:val="20"/>
                <w:szCs w:val="20"/>
                <w:lang w:val="de-DE"/>
              </w:rPr>
              <w:t>@InvoiceCurrency</w:t>
            </w:r>
          </w:p>
        </w:tc>
        <w:tc>
          <w:tcPr>
            <w:tcW w:w="4154" w:type="dxa"/>
          </w:tcPr>
          <w:p w14:paraId="47048023" w14:textId="77777777"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12B4931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347B7AB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001EF85A" w14:textId="77777777" w:rsidR="00100A82" w:rsidRPr="0083051F" w:rsidRDefault="00100A82" w:rsidP="00100A82">
            <w:pPr>
              <w:rPr>
                <w:sz w:val="20"/>
                <w:szCs w:val="20"/>
                <w:lang w:val="de-DE"/>
              </w:rPr>
            </w:pPr>
            <w:proofErr w:type="spellStart"/>
            <w:r w:rsidRPr="0083051F">
              <w:rPr>
                <w:sz w:val="20"/>
                <w:szCs w:val="20"/>
                <w:lang w:val="de-DE"/>
              </w:rPr>
              <w:t>CurrencyType</w:t>
            </w:r>
            <w:proofErr w:type="spellEnd"/>
          </w:p>
        </w:tc>
      </w:tr>
      <w:tr w:rsidR="00100A82" w:rsidRPr="0083051F" w14:paraId="606F5A4D" w14:textId="77777777" w:rsidTr="001C179B">
        <w:tc>
          <w:tcPr>
            <w:tcW w:w="1908" w:type="dxa"/>
          </w:tcPr>
          <w:p w14:paraId="540892B1" w14:textId="77777777" w:rsidR="00100A82" w:rsidRPr="0083051F" w:rsidRDefault="00100A82" w:rsidP="00100A82">
            <w:pPr>
              <w:rPr>
                <w:sz w:val="20"/>
                <w:szCs w:val="20"/>
                <w:lang w:val="de-DE"/>
              </w:rPr>
            </w:pPr>
            <w:r w:rsidRPr="0083051F">
              <w:rPr>
                <w:sz w:val="20"/>
                <w:szCs w:val="20"/>
                <w:lang w:val="de-DE"/>
              </w:rPr>
              <w:t>@ManualProcessing</w:t>
            </w:r>
          </w:p>
        </w:tc>
        <w:tc>
          <w:tcPr>
            <w:tcW w:w="4154" w:type="dxa"/>
          </w:tcPr>
          <w:p w14:paraId="67F072AE" w14:textId="77777777" w:rsidR="00100A82" w:rsidRPr="0083051F" w:rsidRDefault="00100A82" w:rsidP="00467D45">
            <w:pPr>
              <w:rPr>
                <w:sz w:val="20"/>
                <w:szCs w:val="20"/>
                <w:lang w:val="de-DE"/>
              </w:rPr>
            </w:pPr>
            <w:r w:rsidRPr="0083051F">
              <w:rPr>
                <w:sz w:val="20"/>
                <w:szCs w:val="20"/>
                <w:lang w:val="de-DE"/>
              </w:rPr>
              <w:t xml:space="preserve">Ist dieses optionale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proofErr w:type="spellStart"/>
            <w:r w:rsidRPr="0083051F">
              <w:rPr>
                <w:rFonts w:ascii="Courier New" w:hAnsi="Courier New"/>
                <w:sz w:val="18"/>
                <w:szCs w:val="20"/>
                <w:lang w:val="de-DE"/>
              </w:rPr>
              <w:t>true</w:t>
            </w:r>
            <w:proofErr w:type="spellEnd"/>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proofErr w:type="spellStart"/>
            <w:r w:rsidR="00467D45">
              <w:rPr>
                <w:rFonts w:ascii="Courier New" w:hAnsi="Courier New"/>
                <w:sz w:val="18"/>
                <w:szCs w:val="20"/>
                <w:lang w:val="de-DE"/>
              </w:rPr>
              <w:t>false</w:t>
            </w:r>
            <w:proofErr w:type="spellEnd"/>
            <w:r w:rsidR="00467D45">
              <w:rPr>
                <w:sz w:val="20"/>
                <w:szCs w:val="20"/>
                <w:lang w:val="de-DE"/>
              </w:rPr>
              <w:t>.</w:t>
            </w:r>
          </w:p>
        </w:tc>
        <w:tc>
          <w:tcPr>
            <w:tcW w:w="992" w:type="dxa"/>
          </w:tcPr>
          <w:p w14:paraId="0E6C6A03"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702B9EAC"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5473256B" w14:textId="77777777" w:rsidR="00100A82" w:rsidRPr="0083051F" w:rsidRDefault="00100A82" w:rsidP="00100A82">
            <w:pPr>
              <w:rPr>
                <w:sz w:val="20"/>
                <w:szCs w:val="20"/>
                <w:lang w:val="de-DE"/>
              </w:rPr>
            </w:pPr>
            <w:proofErr w:type="spellStart"/>
            <w:proofErr w:type="gramStart"/>
            <w:r w:rsidRPr="0083051F">
              <w:rPr>
                <w:sz w:val="20"/>
                <w:szCs w:val="20"/>
                <w:lang w:val="de-DE"/>
              </w:rPr>
              <w:t>xs:boolean</w:t>
            </w:r>
            <w:proofErr w:type="spellEnd"/>
            <w:proofErr w:type="gramEnd"/>
          </w:p>
        </w:tc>
      </w:tr>
      <w:tr w:rsidR="00100A82" w:rsidRPr="0083051F" w14:paraId="5F66229C" w14:textId="77777777" w:rsidTr="001C179B">
        <w:tc>
          <w:tcPr>
            <w:tcW w:w="1908" w:type="dxa"/>
          </w:tcPr>
          <w:p w14:paraId="2AE8336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@DocumentTitle </w:t>
            </w:r>
          </w:p>
        </w:tc>
        <w:tc>
          <w:tcPr>
            <w:tcW w:w="4154" w:type="dxa"/>
          </w:tcPr>
          <w:p w14:paraId="29090B27"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5AFD9FF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4EEFE8C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4C11C43"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r w:rsidRPr="0083051F">
              <w:rPr>
                <w:color w:val="000000"/>
                <w:sz w:val="20"/>
                <w:szCs w:val="20"/>
                <w:lang w:val="de-DE"/>
              </w:rPr>
              <w:t xml:space="preserve"> </w:t>
            </w:r>
          </w:p>
        </w:tc>
      </w:tr>
      <w:tr w:rsidR="00100A82" w:rsidRPr="0083051F" w14:paraId="4312F2F0" w14:textId="77777777" w:rsidTr="001C179B">
        <w:tc>
          <w:tcPr>
            <w:tcW w:w="1908" w:type="dxa"/>
          </w:tcPr>
          <w:p w14:paraId="6C4AA691"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06E4F819"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190E8E7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5E7BDAE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50896C77"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LanguageType</w:t>
            </w:r>
            <w:proofErr w:type="spellEnd"/>
            <w:r w:rsidRPr="0083051F">
              <w:rPr>
                <w:color w:val="000000"/>
                <w:sz w:val="20"/>
                <w:szCs w:val="20"/>
                <w:lang w:val="de-DE"/>
              </w:rPr>
              <w:t xml:space="preserve"> </w:t>
            </w:r>
          </w:p>
        </w:tc>
      </w:tr>
      <w:tr w:rsidR="00EB7BDA" w:rsidRPr="0083051F" w14:paraId="79CDD71C" w14:textId="77777777" w:rsidTr="001C179B">
        <w:tc>
          <w:tcPr>
            <w:tcW w:w="1908" w:type="dxa"/>
          </w:tcPr>
          <w:p w14:paraId="48FEB5A2" w14:textId="77777777" w:rsidR="00EB7BDA" w:rsidRPr="0083051F" w:rsidRDefault="00EB7BDA" w:rsidP="00100A82">
            <w:pPr>
              <w:rPr>
                <w:sz w:val="20"/>
                <w:szCs w:val="20"/>
                <w:lang w:val="de-DE"/>
              </w:rPr>
            </w:pPr>
            <w:r w:rsidRPr="0083051F">
              <w:rPr>
                <w:sz w:val="20"/>
                <w:szCs w:val="20"/>
                <w:lang w:val="de-DE"/>
              </w:rPr>
              <w:t>@IsDuplicate</w:t>
            </w:r>
          </w:p>
        </w:tc>
        <w:tc>
          <w:tcPr>
            <w:tcW w:w="4154" w:type="dxa"/>
          </w:tcPr>
          <w:p w14:paraId="6E8AD686"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proofErr w:type="spellStart"/>
            <w:r w:rsidR="00E4699A" w:rsidRPr="0083051F">
              <w:rPr>
                <w:rFonts w:ascii="Courier New" w:hAnsi="Courier New"/>
                <w:sz w:val="18"/>
                <w:szCs w:val="20"/>
                <w:lang w:val="de-DE"/>
              </w:rPr>
              <w:t>false</w:t>
            </w:r>
            <w:proofErr w:type="spellEnd"/>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proofErr w:type="spellStart"/>
            <w:r w:rsidR="00E4699A" w:rsidRPr="0083051F">
              <w:rPr>
                <w:rFonts w:ascii="Courier New" w:hAnsi="Courier New"/>
                <w:sz w:val="18"/>
                <w:szCs w:val="20"/>
                <w:lang w:val="de-DE"/>
              </w:rPr>
              <w:t>true</w:t>
            </w:r>
            <w:proofErr w:type="spellEnd"/>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5F54C83E"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5292CC36"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64B11DB7" w14:textId="77777777" w:rsidR="00EB7BDA" w:rsidRPr="0083051F" w:rsidRDefault="00EB7BDA" w:rsidP="00100A82">
            <w:pPr>
              <w:rPr>
                <w:sz w:val="20"/>
                <w:szCs w:val="20"/>
                <w:lang w:val="de-DE"/>
              </w:rPr>
            </w:pPr>
            <w:proofErr w:type="spellStart"/>
            <w:proofErr w:type="gramStart"/>
            <w:r w:rsidRPr="0083051F">
              <w:rPr>
                <w:sz w:val="20"/>
                <w:szCs w:val="20"/>
                <w:lang w:val="de-DE"/>
              </w:rPr>
              <w:t>xs:boolean</w:t>
            </w:r>
            <w:proofErr w:type="spellEnd"/>
            <w:proofErr w:type="gramEnd"/>
          </w:p>
        </w:tc>
      </w:tr>
      <w:tr w:rsidR="00100A82" w:rsidRPr="0083051F" w14:paraId="413579D6" w14:textId="77777777" w:rsidTr="001C179B">
        <w:tc>
          <w:tcPr>
            <w:tcW w:w="1908" w:type="dxa"/>
          </w:tcPr>
          <w:p w14:paraId="68C24102" w14:textId="77777777" w:rsidR="00100A82" w:rsidRPr="0083051F" w:rsidRDefault="00100A82" w:rsidP="00100A82">
            <w:pPr>
              <w:rPr>
                <w:sz w:val="20"/>
                <w:szCs w:val="20"/>
                <w:lang w:val="de-DE"/>
              </w:rPr>
            </w:pPr>
            <w:proofErr w:type="spellStart"/>
            <w:r w:rsidRPr="0083051F">
              <w:rPr>
                <w:sz w:val="20"/>
                <w:szCs w:val="20"/>
                <w:lang w:val="de-DE"/>
              </w:rPr>
              <w:t>InvoiceNumber</w:t>
            </w:r>
            <w:proofErr w:type="spellEnd"/>
          </w:p>
        </w:tc>
        <w:tc>
          <w:tcPr>
            <w:tcW w:w="4154" w:type="dxa"/>
          </w:tcPr>
          <w:p w14:paraId="7F44E308"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10C6AD09"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30E8E0F3"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0AAA55" w14:textId="77777777" w:rsidR="00100A82" w:rsidRPr="0083051F" w:rsidRDefault="004F7F55"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tc>
      </w:tr>
      <w:tr w:rsidR="00100A82" w:rsidRPr="0083051F" w14:paraId="63F03977" w14:textId="77777777" w:rsidTr="001C179B">
        <w:tc>
          <w:tcPr>
            <w:tcW w:w="1908" w:type="dxa"/>
          </w:tcPr>
          <w:p w14:paraId="3B8FE36E" w14:textId="77777777" w:rsidR="00100A82" w:rsidRPr="0083051F" w:rsidRDefault="00100A82" w:rsidP="00100A82">
            <w:pPr>
              <w:rPr>
                <w:sz w:val="20"/>
                <w:szCs w:val="20"/>
                <w:lang w:val="de-DE"/>
              </w:rPr>
            </w:pPr>
            <w:proofErr w:type="spellStart"/>
            <w:r w:rsidRPr="0083051F">
              <w:rPr>
                <w:sz w:val="20"/>
                <w:szCs w:val="20"/>
                <w:lang w:val="de-DE"/>
              </w:rPr>
              <w:t>InvoiceDate</w:t>
            </w:r>
            <w:proofErr w:type="spellEnd"/>
          </w:p>
        </w:tc>
        <w:tc>
          <w:tcPr>
            <w:tcW w:w="4154" w:type="dxa"/>
          </w:tcPr>
          <w:p w14:paraId="1A14C0E4"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29389AB6"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7B93EE36"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526935C" w14:textId="77777777" w:rsidR="00100A82" w:rsidRPr="0083051F" w:rsidRDefault="00100A82" w:rsidP="00100A82">
            <w:pPr>
              <w:rPr>
                <w:sz w:val="20"/>
                <w:szCs w:val="20"/>
                <w:lang w:val="de-DE"/>
              </w:rPr>
            </w:pPr>
            <w:proofErr w:type="spellStart"/>
            <w:proofErr w:type="gramStart"/>
            <w:r w:rsidRPr="0083051F">
              <w:rPr>
                <w:sz w:val="20"/>
                <w:szCs w:val="20"/>
                <w:lang w:val="de-DE"/>
              </w:rPr>
              <w:t>xs:date</w:t>
            </w:r>
            <w:proofErr w:type="spellEnd"/>
            <w:proofErr w:type="gramEnd"/>
          </w:p>
        </w:tc>
      </w:tr>
      <w:tr w:rsidR="0012659B" w:rsidRPr="0083051F" w14:paraId="5CE65CBE" w14:textId="77777777" w:rsidTr="001C179B">
        <w:tc>
          <w:tcPr>
            <w:tcW w:w="1908" w:type="dxa"/>
          </w:tcPr>
          <w:p w14:paraId="11D96C9D" w14:textId="77777777" w:rsidR="0012659B" w:rsidRPr="0083051F" w:rsidRDefault="0012659B" w:rsidP="00100A82">
            <w:pPr>
              <w:rPr>
                <w:sz w:val="20"/>
                <w:szCs w:val="20"/>
                <w:lang w:val="de-DE"/>
              </w:rPr>
            </w:pPr>
            <w:proofErr w:type="spellStart"/>
            <w:r w:rsidRPr="0083051F">
              <w:rPr>
                <w:sz w:val="20"/>
                <w:szCs w:val="20"/>
                <w:lang w:val="de-DE"/>
              </w:rPr>
              <w:t>CancelledOriginalDocument</w:t>
            </w:r>
            <w:proofErr w:type="spellEnd"/>
          </w:p>
        </w:tc>
        <w:tc>
          <w:tcPr>
            <w:tcW w:w="4154" w:type="dxa"/>
          </w:tcPr>
          <w:p w14:paraId="5D288977" w14:textId="3E1AF41A"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_Ref372712804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4.2</w:t>
            </w:r>
            <w:r w:rsidR="000E0F9D" w:rsidRPr="0083051F">
              <w:rPr>
                <w:sz w:val="20"/>
                <w:szCs w:val="20"/>
                <w:lang w:val="de-DE"/>
              </w:rPr>
              <w:fldChar w:fldCharType="end"/>
            </w:r>
            <w:r w:rsidR="0021119F" w:rsidRPr="0083051F">
              <w:rPr>
                <w:sz w:val="20"/>
                <w:szCs w:val="20"/>
                <w:lang w:val="de-DE"/>
              </w:rPr>
              <w:t>.</w:t>
            </w:r>
          </w:p>
        </w:tc>
        <w:tc>
          <w:tcPr>
            <w:tcW w:w="992" w:type="dxa"/>
          </w:tcPr>
          <w:p w14:paraId="772E908A"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506BF711"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8F2279B"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51664FB5" w14:textId="77777777" w:rsidTr="001C179B">
        <w:tc>
          <w:tcPr>
            <w:tcW w:w="1908" w:type="dxa"/>
          </w:tcPr>
          <w:p w14:paraId="0C80D365" w14:textId="77777777" w:rsidR="00970D0C" w:rsidRPr="0083051F" w:rsidRDefault="00970D0C" w:rsidP="00100A82">
            <w:pPr>
              <w:rPr>
                <w:sz w:val="20"/>
                <w:szCs w:val="20"/>
                <w:lang w:val="de-DE"/>
              </w:rPr>
            </w:pPr>
            <w:proofErr w:type="spellStart"/>
            <w:r w:rsidRPr="0083051F">
              <w:rPr>
                <w:sz w:val="20"/>
                <w:szCs w:val="20"/>
                <w:lang w:val="de-DE"/>
              </w:rPr>
              <w:t>RelatedDocument</w:t>
            </w:r>
            <w:proofErr w:type="spellEnd"/>
          </w:p>
        </w:tc>
        <w:tc>
          <w:tcPr>
            <w:tcW w:w="4154" w:type="dxa"/>
          </w:tcPr>
          <w:p w14:paraId="453A9286" w14:textId="1FEC0F2E"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0E0F9D" w:rsidRPr="0083051F">
              <w:rPr>
                <w:sz w:val="20"/>
                <w:szCs w:val="20"/>
                <w:lang w:val="de-DE"/>
              </w:rPr>
              <w:fldChar w:fldCharType="begin"/>
            </w:r>
            <w:r w:rsidR="0021119F" w:rsidRPr="0083051F">
              <w:rPr>
                <w:sz w:val="20"/>
                <w:szCs w:val="20"/>
                <w:lang w:val="de-DE"/>
              </w:rPr>
              <w:instrText xml:space="preserve"> REF _Ref372712822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4.3</w:t>
            </w:r>
            <w:r w:rsidR="000E0F9D" w:rsidRPr="0083051F">
              <w:rPr>
                <w:sz w:val="20"/>
                <w:szCs w:val="20"/>
                <w:lang w:val="de-DE"/>
              </w:rPr>
              <w:fldChar w:fldCharType="end"/>
            </w:r>
            <w:r w:rsidR="0021119F" w:rsidRPr="0083051F">
              <w:rPr>
                <w:sz w:val="20"/>
                <w:szCs w:val="20"/>
                <w:lang w:val="de-DE"/>
              </w:rPr>
              <w:t>.</w:t>
            </w:r>
          </w:p>
        </w:tc>
        <w:tc>
          <w:tcPr>
            <w:tcW w:w="992" w:type="dxa"/>
          </w:tcPr>
          <w:p w14:paraId="7313E76F"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5DA27579"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3C818F6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6DB0FE95" w14:textId="77777777" w:rsidTr="001C179B">
        <w:tc>
          <w:tcPr>
            <w:tcW w:w="1908" w:type="dxa"/>
          </w:tcPr>
          <w:p w14:paraId="5D0CB9EE" w14:textId="77777777" w:rsidR="00A83906" w:rsidRPr="0083051F" w:rsidRDefault="00A83906" w:rsidP="00100A82">
            <w:pPr>
              <w:rPr>
                <w:sz w:val="20"/>
                <w:szCs w:val="20"/>
                <w:lang w:val="de-DE"/>
              </w:rPr>
            </w:pPr>
            <w:proofErr w:type="spellStart"/>
            <w:r w:rsidRPr="0083051F">
              <w:rPr>
                <w:sz w:val="20"/>
                <w:szCs w:val="20"/>
              </w:rPr>
              <w:t>AdditionalInformation</w:t>
            </w:r>
            <w:proofErr w:type="spellEnd"/>
          </w:p>
        </w:tc>
        <w:tc>
          <w:tcPr>
            <w:tcW w:w="4154" w:type="dxa"/>
          </w:tcPr>
          <w:p w14:paraId="4C45BDDF" w14:textId="77777777" w:rsidR="00A83906" w:rsidRPr="0083051F" w:rsidRDefault="00A83906" w:rsidP="00A83906">
            <w:pPr>
              <w:pStyle w:val="Default"/>
              <w:rPr>
                <w:sz w:val="20"/>
                <w:szCs w:val="20"/>
              </w:rPr>
            </w:pPr>
            <w:r>
              <w:rPr>
                <w:sz w:val="20"/>
                <w:szCs w:val="20"/>
              </w:rPr>
              <w:t>Zusätzliche Informationen zur Rechnung</w:t>
            </w:r>
          </w:p>
          <w:p w14:paraId="2A91E8C2" w14:textId="77777777" w:rsidR="00A83906" w:rsidRPr="0083051F" w:rsidRDefault="00A83906" w:rsidP="00100A82">
            <w:pPr>
              <w:rPr>
                <w:sz w:val="20"/>
                <w:szCs w:val="20"/>
                <w:lang w:val="de-DE"/>
              </w:rPr>
            </w:pPr>
          </w:p>
        </w:tc>
        <w:tc>
          <w:tcPr>
            <w:tcW w:w="992" w:type="dxa"/>
          </w:tcPr>
          <w:p w14:paraId="3A9B1E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BF41E78" w14:textId="77777777"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0F41E313" w14:textId="77777777" w:rsidR="00A83906" w:rsidRPr="0083051F" w:rsidRDefault="00A83906" w:rsidP="00100A82">
            <w:pPr>
              <w:rPr>
                <w:sz w:val="20"/>
                <w:szCs w:val="20"/>
                <w:lang w:val="de-DE"/>
              </w:rPr>
            </w:pPr>
            <w:r w:rsidRPr="0083051F">
              <w:rPr>
                <w:sz w:val="20"/>
                <w:szCs w:val="20"/>
                <w:lang w:val="de-DE"/>
              </w:rPr>
              <w:t>XML-Komposit</w:t>
            </w:r>
          </w:p>
        </w:tc>
      </w:tr>
      <w:tr w:rsidR="00A83906" w:rsidRPr="00A83906" w14:paraId="66DEA55A" w14:textId="77777777" w:rsidTr="001C179B">
        <w:trPr>
          <w:trHeight w:val="488"/>
        </w:trPr>
        <w:tc>
          <w:tcPr>
            <w:tcW w:w="1908" w:type="dxa"/>
          </w:tcPr>
          <w:p w14:paraId="3A237A30" w14:textId="77777777" w:rsidR="00A83906" w:rsidRPr="0083051F" w:rsidRDefault="00A83906" w:rsidP="00100A82">
            <w:pPr>
              <w:rPr>
                <w:sz w:val="20"/>
                <w:szCs w:val="20"/>
                <w:lang w:val="de-DE"/>
              </w:rPr>
            </w:pPr>
            <w:proofErr w:type="spellStart"/>
            <w:r w:rsidRPr="00A83906">
              <w:rPr>
                <w:sz w:val="20"/>
                <w:szCs w:val="20"/>
              </w:rPr>
              <w:t>AdditionalInformation</w:t>
            </w:r>
            <w:proofErr w:type="spellEnd"/>
            <w:r w:rsidRPr="00A83906">
              <w:rPr>
                <w:sz w:val="20"/>
                <w:szCs w:val="20"/>
              </w:rPr>
              <w:t>/@Key</w:t>
            </w:r>
          </w:p>
        </w:tc>
        <w:tc>
          <w:tcPr>
            <w:tcW w:w="4154" w:type="dxa"/>
          </w:tcPr>
          <w:p w14:paraId="7E13582E" w14:textId="77777777" w:rsidR="00A83906" w:rsidRPr="00A83906" w:rsidRDefault="00B12F26" w:rsidP="00100A82">
            <w:pPr>
              <w:rPr>
                <w:sz w:val="20"/>
                <w:szCs w:val="20"/>
              </w:rPr>
            </w:pPr>
            <w:r w:rsidRPr="00B12F26">
              <w:rPr>
                <w:sz w:val="20"/>
                <w:szCs w:val="20"/>
              </w:rPr>
              <w:t xml:space="preserve">Anhand dieses Attributs kann der Wert im Element </w:t>
            </w:r>
            <w:proofErr w:type="spellStart"/>
            <w:r w:rsidRPr="00B12F26">
              <w:rPr>
                <w:rFonts w:ascii="Courier New" w:hAnsi="Courier New" w:cs="Courier New"/>
                <w:sz w:val="20"/>
                <w:szCs w:val="20"/>
              </w:rPr>
              <w:t>AdditionalInformation</w:t>
            </w:r>
            <w:proofErr w:type="spellEnd"/>
            <w:r w:rsidRPr="00B12F26">
              <w:rPr>
                <w:sz w:val="20"/>
                <w:szCs w:val="20"/>
              </w:rPr>
              <w:t xml:space="preserve"> weiter klassifiziert werden. Für die zulässigen Werte gibt es keine Einschränkung – diese können auf bilateraler Basis definiert werden.</w:t>
            </w:r>
          </w:p>
        </w:tc>
        <w:tc>
          <w:tcPr>
            <w:tcW w:w="992" w:type="dxa"/>
          </w:tcPr>
          <w:p w14:paraId="472AC742" w14:textId="77777777"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4F2B1434" w14:textId="487D2E51" w:rsidR="00A83906" w:rsidRPr="0083051F" w:rsidRDefault="005337AE" w:rsidP="00100A82">
            <w:pPr>
              <w:rPr>
                <w:sz w:val="20"/>
                <w:szCs w:val="20"/>
                <w:lang w:val="de-DE"/>
              </w:rPr>
            </w:pPr>
            <w:r>
              <w:rPr>
                <w:sz w:val="20"/>
                <w:szCs w:val="20"/>
                <w:lang w:val="de-DE"/>
              </w:rPr>
              <w:t>0</w:t>
            </w:r>
            <w:r w:rsidR="00A83906">
              <w:rPr>
                <w:sz w:val="20"/>
                <w:szCs w:val="20"/>
                <w:lang w:val="de-DE"/>
              </w:rPr>
              <w:t>..1</w:t>
            </w:r>
          </w:p>
        </w:tc>
        <w:tc>
          <w:tcPr>
            <w:tcW w:w="1525" w:type="dxa"/>
          </w:tcPr>
          <w:p w14:paraId="42B2F7F1" w14:textId="77777777" w:rsidR="00A83906" w:rsidRPr="0083051F" w:rsidRDefault="00A83906" w:rsidP="00100A82">
            <w:pPr>
              <w:rPr>
                <w:sz w:val="20"/>
                <w:szCs w:val="20"/>
                <w:lang w:val="de-DE"/>
              </w:rPr>
            </w:pPr>
            <w:proofErr w:type="spellStart"/>
            <w:proofErr w:type="gramStart"/>
            <w:r>
              <w:rPr>
                <w:sz w:val="20"/>
                <w:szCs w:val="20"/>
                <w:lang w:val="de-DE"/>
              </w:rPr>
              <w:t>xs:string</w:t>
            </w:r>
            <w:proofErr w:type="spellEnd"/>
            <w:proofErr w:type="gramEnd"/>
          </w:p>
        </w:tc>
      </w:tr>
      <w:tr w:rsidR="00B74CBC" w:rsidRPr="0083051F" w14:paraId="5E5D1922" w14:textId="77777777" w:rsidTr="001C179B">
        <w:tc>
          <w:tcPr>
            <w:tcW w:w="1908" w:type="dxa"/>
          </w:tcPr>
          <w:p w14:paraId="067A4E82" w14:textId="77777777" w:rsidR="00B74CBC" w:rsidRPr="0083051F" w:rsidRDefault="00B74CBC" w:rsidP="00100A82">
            <w:pPr>
              <w:rPr>
                <w:sz w:val="20"/>
                <w:szCs w:val="20"/>
                <w:lang w:val="de-DE"/>
              </w:rPr>
            </w:pPr>
            <w:proofErr w:type="spellStart"/>
            <w:r>
              <w:rPr>
                <w:sz w:val="20"/>
                <w:szCs w:val="20"/>
                <w:lang w:val="de-DE"/>
              </w:rPr>
              <w:lastRenderedPageBreak/>
              <w:t>CurrencyExchangeInformation</w:t>
            </w:r>
            <w:proofErr w:type="spellEnd"/>
          </w:p>
        </w:tc>
        <w:tc>
          <w:tcPr>
            <w:tcW w:w="4154" w:type="dxa"/>
          </w:tcPr>
          <w:p w14:paraId="1D22786B" w14:textId="639CF18E" w:rsidR="00B74CBC" w:rsidRPr="0083051F" w:rsidRDefault="00B8582D" w:rsidP="00100A82">
            <w:pPr>
              <w:rPr>
                <w:sz w:val="20"/>
                <w:szCs w:val="20"/>
                <w:lang w:val="de-DE"/>
              </w:rPr>
            </w:pPr>
            <w:r w:rsidRPr="00B8582D">
              <w:rPr>
                <w:sz w:val="20"/>
                <w:szCs w:val="20"/>
                <w:lang w:val="de-DE"/>
              </w:rPr>
              <w:t>Dient zur Angabe des Umrechnungskurses auf eine andere Währung</w:t>
            </w:r>
            <w:r w:rsidR="001C179B">
              <w:rPr>
                <w:sz w:val="20"/>
                <w:szCs w:val="20"/>
                <w:lang w:val="de-DE"/>
              </w:rPr>
              <w:t>,</w:t>
            </w:r>
            <w:r w:rsidRPr="00B8582D">
              <w:rPr>
                <w:sz w:val="20"/>
                <w:szCs w:val="20"/>
                <w:lang w:val="de-DE"/>
              </w:rPr>
              <w:t xml:space="preserve"> als die Rechnungs</w:t>
            </w:r>
            <w:r>
              <w:rPr>
                <w:sz w:val="20"/>
                <w:szCs w:val="20"/>
                <w:lang w:val="de-DE"/>
              </w:rPr>
              <w:t>-</w:t>
            </w:r>
            <w:r w:rsidRPr="00B8582D">
              <w:rPr>
                <w:sz w:val="20"/>
                <w:szCs w:val="20"/>
                <w:lang w:val="de-DE"/>
              </w:rPr>
              <w:t>währung.</w:t>
            </w:r>
            <w:r w:rsidR="00B74CBC">
              <w:rPr>
                <w:sz w:val="20"/>
                <w:szCs w:val="20"/>
                <w:lang w:val="de-DE"/>
              </w:rPr>
              <w:t xml:space="preserve"> Die genaue Beschreibung befindet sich in Abschnitt </w:t>
            </w:r>
            <w:r w:rsidR="000E0F9D">
              <w:rPr>
                <w:sz w:val="20"/>
                <w:szCs w:val="20"/>
                <w:lang w:val="de-DE"/>
              </w:rPr>
              <w:fldChar w:fldCharType="begin"/>
            </w:r>
            <w:r>
              <w:rPr>
                <w:sz w:val="20"/>
                <w:szCs w:val="20"/>
                <w:lang w:val="de-DE"/>
              </w:rPr>
              <w:instrText xml:space="preserve"> REF _Ref34688351 \r \h </w:instrText>
            </w:r>
            <w:r w:rsidR="000E0F9D">
              <w:rPr>
                <w:sz w:val="20"/>
                <w:szCs w:val="20"/>
                <w:lang w:val="de-DE"/>
              </w:rPr>
            </w:r>
            <w:r w:rsidR="000E0F9D">
              <w:rPr>
                <w:sz w:val="20"/>
                <w:szCs w:val="20"/>
                <w:lang w:val="de-DE"/>
              </w:rPr>
              <w:fldChar w:fldCharType="separate"/>
            </w:r>
            <w:r w:rsidR="007168E8">
              <w:rPr>
                <w:sz w:val="20"/>
                <w:szCs w:val="20"/>
                <w:lang w:val="de-DE"/>
              </w:rPr>
              <w:t>4.4</w:t>
            </w:r>
            <w:r w:rsidR="000E0F9D">
              <w:rPr>
                <w:sz w:val="20"/>
                <w:szCs w:val="20"/>
                <w:lang w:val="de-DE"/>
              </w:rPr>
              <w:fldChar w:fldCharType="end"/>
            </w:r>
            <w:r w:rsidR="00B74CBC">
              <w:rPr>
                <w:sz w:val="20"/>
                <w:szCs w:val="20"/>
                <w:lang w:val="de-DE"/>
              </w:rPr>
              <w:t>.</w:t>
            </w:r>
          </w:p>
        </w:tc>
        <w:tc>
          <w:tcPr>
            <w:tcW w:w="992" w:type="dxa"/>
          </w:tcPr>
          <w:p w14:paraId="4E725445" w14:textId="77777777" w:rsidR="00B74CBC" w:rsidRPr="0083051F" w:rsidRDefault="00B8582D" w:rsidP="00100A82">
            <w:pPr>
              <w:rPr>
                <w:sz w:val="20"/>
                <w:szCs w:val="20"/>
                <w:lang w:val="de-DE"/>
              </w:rPr>
            </w:pPr>
            <w:r>
              <w:rPr>
                <w:sz w:val="20"/>
                <w:szCs w:val="20"/>
                <w:lang w:val="de-DE"/>
              </w:rPr>
              <w:t>Element</w:t>
            </w:r>
          </w:p>
        </w:tc>
        <w:tc>
          <w:tcPr>
            <w:tcW w:w="709" w:type="dxa"/>
            <w:tcMar>
              <w:right w:w="57" w:type="dxa"/>
            </w:tcMar>
          </w:tcPr>
          <w:p w14:paraId="1317CC23" w14:textId="77777777" w:rsidR="00B74CBC" w:rsidRPr="0083051F" w:rsidRDefault="00B8582D" w:rsidP="00100A82">
            <w:pPr>
              <w:rPr>
                <w:sz w:val="20"/>
                <w:szCs w:val="20"/>
                <w:lang w:val="de-DE"/>
              </w:rPr>
            </w:pPr>
            <w:r>
              <w:rPr>
                <w:sz w:val="20"/>
                <w:szCs w:val="20"/>
                <w:lang w:val="de-DE"/>
              </w:rPr>
              <w:t>0..1</w:t>
            </w:r>
          </w:p>
        </w:tc>
        <w:tc>
          <w:tcPr>
            <w:tcW w:w="1525" w:type="dxa"/>
          </w:tcPr>
          <w:p w14:paraId="12FF11DD" w14:textId="77777777" w:rsidR="00B74CBC" w:rsidRPr="0083051F" w:rsidRDefault="00B8582D" w:rsidP="00100A82">
            <w:pPr>
              <w:rPr>
                <w:sz w:val="20"/>
                <w:szCs w:val="20"/>
                <w:lang w:val="de-DE"/>
              </w:rPr>
            </w:pPr>
            <w:r>
              <w:rPr>
                <w:sz w:val="20"/>
                <w:szCs w:val="20"/>
                <w:lang w:val="de-DE"/>
              </w:rPr>
              <w:t>XML-Komposit</w:t>
            </w:r>
          </w:p>
        </w:tc>
      </w:tr>
      <w:tr w:rsidR="00A83906" w:rsidRPr="0083051F" w14:paraId="6DC06F87" w14:textId="77777777" w:rsidTr="001C179B">
        <w:tc>
          <w:tcPr>
            <w:tcW w:w="1908" w:type="dxa"/>
          </w:tcPr>
          <w:p w14:paraId="349A22FD" w14:textId="77777777" w:rsidR="00A83906" w:rsidRPr="0083051F" w:rsidRDefault="00A83906" w:rsidP="00100A82">
            <w:pPr>
              <w:rPr>
                <w:sz w:val="20"/>
                <w:szCs w:val="20"/>
                <w:lang w:val="de-DE"/>
              </w:rPr>
            </w:pPr>
            <w:r w:rsidRPr="0083051F">
              <w:rPr>
                <w:sz w:val="20"/>
                <w:szCs w:val="20"/>
                <w:lang w:val="de-DE"/>
              </w:rPr>
              <w:t>Delivery</w:t>
            </w:r>
          </w:p>
        </w:tc>
        <w:tc>
          <w:tcPr>
            <w:tcW w:w="4154" w:type="dxa"/>
          </w:tcPr>
          <w:p w14:paraId="183D247F"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 Delivery</w:t>
            </w:r>
            <w:r w:rsidRPr="00FA233C">
              <w:rPr>
                <w:sz w:val="20"/>
                <w:szCs w:val="20"/>
                <w:lang w:val="de-DE"/>
              </w:rPr>
              <w:t xml:space="preserve"> </w:t>
            </w:r>
            <w:r w:rsidRPr="0083051F">
              <w:rPr>
                <w:sz w:val="20"/>
                <w:szCs w:val="20"/>
                <w:lang w:val="de-DE"/>
              </w:rPr>
              <w:t>zu verwenden.</w:t>
            </w:r>
          </w:p>
        </w:tc>
        <w:tc>
          <w:tcPr>
            <w:tcW w:w="992" w:type="dxa"/>
          </w:tcPr>
          <w:p w14:paraId="7CADD4C7"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3C8E2C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3CB102A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AF8D6E" w14:textId="77777777" w:rsidTr="001C179B">
        <w:tc>
          <w:tcPr>
            <w:tcW w:w="1908" w:type="dxa"/>
          </w:tcPr>
          <w:p w14:paraId="0A836F3B"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6F4ECE2C" w14:textId="77777777"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3D48607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CA9F0C7"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E86CE9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25C752" w14:textId="77777777" w:rsidTr="001C179B">
        <w:tc>
          <w:tcPr>
            <w:tcW w:w="1908" w:type="dxa"/>
          </w:tcPr>
          <w:p w14:paraId="6DD19F5B" w14:textId="77777777" w:rsidR="00A83906" w:rsidRPr="0083051F" w:rsidRDefault="00A83906" w:rsidP="00100A82">
            <w:pPr>
              <w:rPr>
                <w:sz w:val="20"/>
                <w:szCs w:val="20"/>
                <w:lang w:val="de-DE"/>
              </w:rPr>
            </w:pPr>
            <w:proofErr w:type="spellStart"/>
            <w:r w:rsidRPr="0083051F">
              <w:rPr>
                <w:sz w:val="20"/>
                <w:szCs w:val="20"/>
                <w:lang w:val="de-DE"/>
              </w:rPr>
              <w:t>InvoiceRecipient</w:t>
            </w:r>
            <w:proofErr w:type="spellEnd"/>
          </w:p>
        </w:tc>
        <w:tc>
          <w:tcPr>
            <w:tcW w:w="4154" w:type="dxa"/>
          </w:tcPr>
          <w:p w14:paraId="1DDB6391" w14:textId="77777777"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04876EBF"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AB04A49"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81EB580"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1B5BDFB" w14:textId="77777777" w:rsidTr="001C179B">
        <w:tc>
          <w:tcPr>
            <w:tcW w:w="1908" w:type="dxa"/>
          </w:tcPr>
          <w:p w14:paraId="7D5C43C4" w14:textId="77777777" w:rsidR="00A83906" w:rsidRPr="0083051F" w:rsidRDefault="00A83906" w:rsidP="00100A82">
            <w:pPr>
              <w:rPr>
                <w:sz w:val="20"/>
                <w:szCs w:val="20"/>
                <w:lang w:val="de-DE"/>
              </w:rPr>
            </w:pPr>
            <w:proofErr w:type="spellStart"/>
            <w:r w:rsidRPr="0083051F">
              <w:rPr>
                <w:sz w:val="20"/>
                <w:szCs w:val="20"/>
                <w:lang w:val="de-DE"/>
              </w:rPr>
              <w:t>OrderingParty</w:t>
            </w:r>
            <w:proofErr w:type="spellEnd"/>
          </w:p>
        </w:tc>
        <w:tc>
          <w:tcPr>
            <w:tcW w:w="4154" w:type="dxa"/>
          </w:tcPr>
          <w:p w14:paraId="57A0B222"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4ADEACF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9EB881"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31903DA"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DBB9B19" w14:textId="77777777" w:rsidTr="001C179B">
        <w:tc>
          <w:tcPr>
            <w:tcW w:w="1908" w:type="dxa"/>
          </w:tcPr>
          <w:p w14:paraId="5445FC5B"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1BEF156A"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3E153BA1"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F9D6B33"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652669F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0283321" w14:textId="77777777" w:rsidTr="001C179B">
        <w:tc>
          <w:tcPr>
            <w:tcW w:w="1908" w:type="dxa"/>
          </w:tcPr>
          <w:p w14:paraId="7139BF4F" w14:textId="77777777" w:rsidR="00A83906" w:rsidRPr="0083051F" w:rsidRDefault="00A83906" w:rsidP="00100A82">
            <w:pPr>
              <w:rPr>
                <w:sz w:val="20"/>
                <w:szCs w:val="20"/>
                <w:lang w:val="de-DE"/>
              </w:rPr>
            </w:pPr>
            <w:proofErr w:type="spellStart"/>
            <w:r w:rsidRPr="0083051F">
              <w:rPr>
                <w:sz w:val="20"/>
                <w:szCs w:val="20"/>
                <w:lang w:val="de-DE"/>
              </w:rPr>
              <w:t>ReductionAndSurchargeDetails</w:t>
            </w:r>
            <w:proofErr w:type="spellEnd"/>
          </w:p>
        </w:tc>
        <w:tc>
          <w:tcPr>
            <w:tcW w:w="4154" w:type="dxa"/>
          </w:tcPr>
          <w:p w14:paraId="4F6D2080"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2884B06F" w14:textId="77777777" w:rsidR="00A83906" w:rsidRPr="0083051F" w:rsidRDefault="00A83906" w:rsidP="00100A82">
            <w:pPr>
              <w:rPr>
                <w:sz w:val="20"/>
                <w:szCs w:val="20"/>
                <w:lang w:val="de-DE"/>
              </w:rPr>
            </w:pPr>
          </w:p>
          <w:p w14:paraId="05715550" w14:textId="77777777" w:rsidR="00A83906" w:rsidRPr="0083051F" w:rsidRDefault="00A83906" w:rsidP="00100A82">
            <w:pPr>
              <w:rPr>
                <w:b/>
                <w:sz w:val="20"/>
                <w:szCs w:val="20"/>
                <w:lang w:val="de-DE"/>
              </w:rPr>
            </w:pPr>
            <w:r w:rsidRPr="0083051F">
              <w:rPr>
                <w:b/>
                <w:sz w:val="20"/>
                <w:szCs w:val="20"/>
                <w:lang w:val="de-DE"/>
              </w:rPr>
              <w:t>Berechnung:</w:t>
            </w:r>
          </w:p>
          <w:p w14:paraId="67E2A05F" w14:textId="77777777" w:rsidR="00A83906" w:rsidRPr="0083051F" w:rsidRDefault="00A83906" w:rsidP="00100A82">
            <w:pPr>
              <w:rPr>
                <w:b/>
                <w:sz w:val="20"/>
                <w:szCs w:val="20"/>
                <w:lang w:val="de-DE"/>
              </w:rPr>
            </w:pPr>
          </w:p>
          <w:p w14:paraId="7C2F5332"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3E979A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911E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85194C"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2AE3D04F" w14:textId="77777777" w:rsidTr="001C179B">
        <w:tc>
          <w:tcPr>
            <w:tcW w:w="1908" w:type="dxa"/>
          </w:tcPr>
          <w:p w14:paraId="313E4D82" w14:textId="77777777" w:rsidR="00A83906" w:rsidRPr="0083051F" w:rsidRDefault="00A83906" w:rsidP="00100A82">
            <w:pPr>
              <w:rPr>
                <w:sz w:val="20"/>
                <w:szCs w:val="20"/>
                <w:lang w:val="de-DE"/>
              </w:rPr>
            </w:pPr>
            <w:proofErr w:type="spellStart"/>
            <w:r w:rsidRPr="0083051F">
              <w:rPr>
                <w:sz w:val="20"/>
                <w:szCs w:val="20"/>
                <w:lang w:val="de-DE"/>
              </w:rPr>
              <w:t>Tax</w:t>
            </w:r>
            <w:proofErr w:type="spellEnd"/>
          </w:p>
        </w:tc>
        <w:tc>
          <w:tcPr>
            <w:tcW w:w="4154" w:type="dxa"/>
          </w:tcPr>
          <w:p w14:paraId="3E3049DF"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5D8EBB17" w14:textId="77777777" w:rsidR="00A83906" w:rsidRPr="0083051F" w:rsidRDefault="00A83906" w:rsidP="00100A82">
            <w:pPr>
              <w:rPr>
                <w:sz w:val="20"/>
                <w:szCs w:val="20"/>
                <w:lang w:val="de-DE"/>
              </w:rPr>
            </w:pPr>
          </w:p>
          <w:p w14:paraId="47AC3B58" w14:textId="77777777" w:rsidR="00A83906" w:rsidRPr="0083051F" w:rsidRDefault="00A83906" w:rsidP="00100A82">
            <w:pPr>
              <w:rPr>
                <w:b/>
                <w:sz w:val="20"/>
                <w:szCs w:val="20"/>
                <w:lang w:val="de-DE"/>
              </w:rPr>
            </w:pPr>
            <w:r w:rsidRPr="0083051F">
              <w:rPr>
                <w:b/>
                <w:sz w:val="20"/>
                <w:szCs w:val="20"/>
                <w:lang w:val="de-DE"/>
              </w:rPr>
              <w:t>Berechnung:</w:t>
            </w:r>
          </w:p>
          <w:p w14:paraId="356D7E94" w14:textId="77777777" w:rsidR="00A83906" w:rsidRPr="0083051F" w:rsidRDefault="00A83906" w:rsidP="00100A82">
            <w:pPr>
              <w:rPr>
                <w:sz w:val="20"/>
                <w:szCs w:val="20"/>
                <w:lang w:val="de-DE"/>
              </w:rPr>
            </w:pPr>
          </w:p>
          <w:p w14:paraId="449DC4EA"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739813F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C436F42"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3210002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183EA64C" w14:textId="77777777" w:rsidTr="001C179B">
        <w:tc>
          <w:tcPr>
            <w:tcW w:w="1908" w:type="dxa"/>
          </w:tcPr>
          <w:p w14:paraId="00BB3A40" w14:textId="77777777" w:rsidR="00A83906" w:rsidRPr="0083051F" w:rsidRDefault="00A83906" w:rsidP="00100A82">
            <w:pPr>
              <w:rPr>
                <w:sz w:val="20"/>
                <w:szCs w:val="20"/>
                <w:lang w:val="de-DE"/>
              </w:rPr>
            </w:pPr>
            <w:proofErr w:type="spellStart"/>
            <w:r w:rsidRPr="0083051F">
              <w:rPr>
                <w:sz w:val="20"/>
                <w:szCs w:val="20"/>
                <w:lang w:val="de-DE"/>
              </w:rPr>
              <w:t>TotalGrossAmount</w:t>
            </w:r>
            <w:proofErr w:type="spellEnd"/>
          </w:p>
        </w:tc>
        <w:tc>
          <w:tcPr>
            <w:tcW w:w="4154" w:type="dxa"/>
          </w:tcPr>
          <w:p w14:paraId="29B64AAB" w14:textId="77777777"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515B5C69" w14:textId="77777777" w:rsidR="00A83906" w:rsidRPr="0083051F" w:rsidRDefault="00A83906" w:rsidP="00100A82">
            <w:pPr>
              <w:rPr>
                <w:sz w:val="20"/>
                <w:szCs w:val="20"/>
                <w:lang w:val="de-DE"/>
              </w:rPr>
            </w:pPr>
          </w:p>
          <w:p w14:paraId="38F508C4" w14:textId="77777777" w:rsidR="00A83906" w:rsidRPr="0083051F" w:rsidRDefault="00A83906" w:rsidP="00100A82">
            <w:pPr>
              <w:rPr>
                <w:b/>
                <w:sz w:val="20"/>
                <w:szCs w:val="20"/>
                <w:lang w:val="de-DE"/>
              </w:rPr>
            </w:pPr>
            <w:r w:rsidRPr="0083051F">
              <w:rPr>
                <w:b/>
                <w:sz w:val="20"/>
                <w:szCs w:val="20"/>
                <w:lang w:val="de-DE"/>
              </w:rPr>
              <w:t>Berechnung:</w:t>
            </w:r>
          </w:p>
          <w:p w14:paraId="2B5E167B" w14:textId="77777777" w:rsidR="00A83906" w:rsidRPr="0083051F" w:rsidRDefault="00A83906" w:rsidP="00100A82">
            <w:pPr>
              <w:rPr>
                <w:sz w:val="20"/>
                <w:szCs w:val="20"/>
                <w:lang w:val="de-DE"/>
              </w:rPr>
            </w:pPr>
          </w:p>
          <w:p w14:paraId="539126E7" w14:textId="77777777" w:rsidR="00A83906" w:rsidRPr="0083051F" w:rsidRDefault="00A83906" w:rsidP="006B1792">
            <w:pPr>
              <w:rPr>
                <w:sz w:val="20"/>
                <w:szCs w:val="20"/>
                <w:lang w:val="de-DE"/>
              </w:rPr>
            </w:pPr>
            <w:r w:rsidRPr="0083051F">
              <w:rPr>
                <w:sz w:val="20"/>
                <w:szCs w:val="20"/>
                <w:lang w:val="de-DE"/>
              </w:rPr>
              <w:t xml:space="preserve">Summe der </w:t>
            </w:r>
            <w:proofErr w:type="spellStart"/>
            <w:r w:rsidRPr="0083051F">
              <w:rPr>
                <w:rFonts w:ascii="Courier New" w:hAnsi="Courier New" w:cs="Courier New"/>
                <w:sz w:val="20"/>
                <w:szCs w:val="20"/>
                <w:lang w:val="de-DE"/>
              </w:rPr>
              <w:t>LineItemAmounts</w:t>
            </w:r>
            <w:proofErr w:type="spellEnd"/>
            <w:r w:rsidRPr="0083051F">
              <w:rPr>
                <w:sz w:val="20"/>
                <w:szCs w:val="20"/>
                <w:lang w:val="de-DE"/>
              </w:rPr>
              <w:t xml:space="preserve"> </w:t>
            </w:r>
          </w:p>
          <w:p w14:paraId="028E4AEE"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Surcharges</w:t>
            </w:r>
            <w:proofErr w:type="spellEnd"/>
            <w:r w:rsidRPr="0083051F">
              <w:rPr>
                <w:sz w:val="20"/>
                <w:szCs w:val="20"/>
                <w:lang w:val="de-DE"/>
              </w:rPr>
              <w:t xml:space="preserve"> auf ROOT-Ebene</w:t>
            </w:r>
          </w:p>
          <w:p w14:paraId="27DD4C3A" w14:textId="77777777" w:rsidR="00A83906" w:rsidRPr="0083051F" w:rsidRDefault="00A83906" w:rsidP="006B1792">
            <w:pPr>
              <w:rPr>
                <w:sz w:val="20"/>
                <w:szCs w:val="20"/>
                <w:lang w:val="de-DE"/>
              </w:rPr>
            </w:pPr>
            <w:r w:rsidRPr="008F6E7A">
              <w:rPr>
                <w:sz w:val="20"/>
                <w:szCs w:val="20"/>
                <w:lang w:val="de-DE"/>
              </w:rPr>
              <w:t xml:space="preserve">+ Summe der </w:t>
            </w:r>
            <w:proofErr w:type="spellStart"/>
            <w:r w:rsidR="00291703" w:rsidRPr="008F6E7A">
              <w:rPr>
                <w:rFonts w:ascii="Courier New" w:hAnsi="Courier New" w:cs="Courier New"/>
                <w:sz w:val="20"/>
                <w:szCs w:val="20"/>
                <w:lang w:val="de-DE"/>
              </w:rPr>
              <w:t>OtherVATableTax</w:t>
            </w:r>
            <w:r w:rsidR="00291703">
              <w:rPr>
                <w:rFonts w:ascii="Courier New" w:hAnsi="Courier New" w:cs="Courier New"/>
                <w:sz w:val="20"/>
                <w:szCs w:val="20"/>
                <w:lang w:val="de-DE"/>
              </w:rPr>
              <w:t>e</w:t>
            </w:r>
            <w:r w:rsidR="00291703" w:rsidRPr="008F6E7A">
              <w:rPr>
                <w:rFonts w:ascii="Courier New" w:hAnsi="Courier New" w:cs="Courier New"/>
                <w:sz w:val="20"/>
                <w:szCs w:val="20"/>
                <w:lang w:val="de-DE"/>
              </w:rPr>
              <w:t>s</w:t>
            </w:r>
            <w:proofErr w:type="spellEnd"/>
            <w:r w:rsidR="00291703" w:rsidRPr="008F6E7A">
              <w:rPr>
                <w:sz w:val="20"/>
                <w:szCs w:val="20"/>
                <w:lang w:val="de-DE"/>
              </w:rPr>
              <w:t xml:space="preserve"> </w:t>
            </w:r>
            <w:r w:rsidRPr="008F6E7A">
              <w:rPr>
                <w:sz w:val="20"/>
                <w:szCs w:val="20"/>
                <w:lang w:val="de-DE"/>
              </w:rPr>
              <w:t>auf ROOT-Ebene</w:t>
            </w:r>
          </w:p>
          <w:p w14:paraId="6FC216A6" w14:textId="77777777" w:rsidR="00A83906" w:rsidRPr="0083051F" w:rsidRDefault="00A83906" w:rsidP="006B1792">
            <w:pPr>
              <w:rPr>
                <w:sz w:val="20"/>
                <w:szCs w:val="20"/>
                <w:lang w:val="de-DE"/>
              </w:rPr>
            </w:pPr>
            <w:r w:rsidRPr="0083051F">
              <w:rPr>
                <w:sz w:val="20"/>
                <w:szCs w:val="20"/>
                <w:lang w:val="de-DE"/>
              </w:rPr>
              <w:t xml:space="preserve">- Summe der </w:t>
            </w:r>
            <w:proofErr w:type="spellStart"/>
            <w:r w:rsidRPr="0083051F">
              <w:rPr>
                <w:rFonts w:ascii="Courier New" w:hAnsi="Courier New" w:cs="Courier New"/>
                <w:sz w:val="20"/>
                <w:szCs w:val="20"/>
                <w:lang w:val="de-DE"/>
              </w:rPr>
              <w:t>Reductions</w:t>
            </w:r>
            <w:proofErr w:type="spellEnd"/>
            <w:r w:rsidRPr="0083051F">
              <w:rPr>
                <w:sz w:val="20"/>
                <w:szCs w:val="20"/>
                <w:lang w:val="de-DE"/>
              </w:rPr>
              <w:t xml:space="preserve"> auf ROOT-Ebene</w:t>
            </w:r>
          </w:p>
          <w:p w14:paraId="03EBDD63"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0A98D4D8"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42A0696"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B4B7118"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6595FE87" w14:textId="77777777" w:rsidTr="001C179B">
        <w:tc>
          <w:tcPr>
            <w:tcW w:w="1908" w:type="dxa"/>
          </w:tcPr>
          <w:p w14:paraId="367E7FC3" w14:textId="77777777" w:rsidR="00CD69EF" w:rsidRPr="0083051F" w:rsidRDefault="00CD69EF" w:rsidP="00100A82">
            <w:pPr>
              <w:rPr>
                <w:sz w:val="20"/>
                <w:szCs w:val="20"/>
                <w:lang w:val="de-DE"/>
              </w:rPr>
            </w:pPr>
            <w:proofErr w:type="spellStart"/>
            <w:r>
              <w:rPr>
                <w:sz w:val="20"/>
                <w:szCs w:val="20"/>
                <w:lang w:val="de-DE"/>
              </w:rPr>
              <w:t>PrepaidAmount</w:t>
            </w:r>
            <w:proofErr w:type="spellEnd"/>
          </w:p>
        </w:tc>
        <w:tc>
          <w:tcPr>
            <w:tcW w:w="4154" w:type="dxa"/>
          </w:tcPr>
          <w:p w14:paraId="2DF820A0" w14:textId="77777777" w:rsidR="00E74436" w:rsidRDefault="00CD69EF" w:rsidP="00100A82">
            <w:pPr>
              <w:rPr>
                <w:sz w:val="20"/>
                <w:szCs w:val="20"/>
                <w:lang w:val="de-DE"/>
              </w:rPr>
            </w:pPr>
            <w:r>
              <w:rPr>
                <w:sz w:val="20"/>
                <w:szCs w:val="20"/>
                <w:lang w:val="de-DE"/>
              </w:rPr>
              <w:t>Bereits bezahlter Rechnungsbetrag.</w:t>
            </w:r>
          </w:p>
          <w:p w14:paraId="23086A3A" w14:textId="77777777"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14DFED38"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6D9C2F05" w14:textId="77777777" w:rsidR="00CD69EF" w:rsidRPr="0083051F" w:rsidRDefault="00CD69EF" w:rsidP="00100A82">
            <w:pPr>
              <w:rPr>
                <w:sz w:val="20"/>
                <w:szCs w:val="20"/>
                <w:lang w:val="de-DE"/>
              </w:rPr>
            </w:pPr>
            <w:r>
              <w:rPr>
                <w:sz w:val="20"/>
                <w:szCs w:val="20"/>
                <w:lang w:val="de-DE"/>
              </w:rPr>
              <w:t>0..1</w:t>
            </w:r>
          </w:p>
        </w:tc>
        <w:tc>
          <w:tcPr>
            <w:tcW w:w="1525" w:type="dxa"/>
          </w:tcPr>
          <w:p w14:paraId="1BC4BD11" w14:textId="77777777" w:rsidR="00CD69EF" w:rsidRPr="0083051F" w:rsidRDefault="00CD69EF" w:rsidP="00100A82">
            <w:pPr>
              <w:rPr>
                <w:sz w:val="20"/>
                <w:szCs w:val="20"/>
                <w:lang w:val="de-DE"/>
              </w:rPr>
            </w:pPr>
            <w:r>
              <w:rPr>
                <w:sz w:val="20"/>
                <w:szCs w:val="20"/>
                <w:lang w:val="de-DE"/>
              </w:rPr>
              <w:t>Decimal2Type</w:t>
            </w:r>
          </w:p>
        </w:tc>
      </w:tr>
      <w:tr w:rsidR="00CD69EF" w:rsidRPr="0083051F" w14:paraId="2269180A" w14:textId="77777777" w:rsidTr="001C179B">
        <w:tc>
          <w:tcPr>
            <w:tcW w:w="1908" w:type="dxa"/>
          </w:tcPr>
          <w:p w14:paraId="46527A94" w14:textId="77777777" w:rsidR="00CD69EF" w:rsidRPr="0083051F" w:rsidRDefault="00CD69EF" w:rsidP="00100A82">
            <w:pPr>
              <w:rPr>
                <w:sz w:val="20"/>
                <w:szCs w:val="20"/>
                <w:lang w:val="de-DE"/>
              </w:rPr>
            </w:pPr>
            <w:proofErr w:type="spellStart"/>
            <w:r>
              <w:rPr>
                <w:sz w:val="20"/>
                <w:szCs w:val="20"/>
                <w:lang w:val="de-DE"/>
              </w:rPr>
              <w:t>RoundingAmount</w:t>
            </w:r>
            <w:proofErr w:type="spellEnd"/>
          </w:p>
        </w:tc>
        <w:tc>
          <w:tcPr>
            <w:tcW w:w="4154" w:type="dxa"/>
          </w:tcPr>
          <w:p w14:paraId="65354B11" w14:textId="0566A568" w:rsidR="00CD69EF" w:rsidRDefault="00CD69EF" w:rsidP="00100A82">
            <w:pPr>
              <w:rPr>
                <w:sz w:val="20"/>
                <w:szCs w:val="20"/>
                <w:lang w:val="de-DE"/>
              </w:rPr>
            </w:pPr>
            <w:r>
              <w:rPr>
                <w:sz w:val="20"/>
                <w:szCs w:val="20"/>
                <w:lang w:val="de-DE"/>
              </w:rPr>
              <w:t>Sollte es im Rahmen der Rechnungsberechnung zu einer Rundungsdifferenz kommen, so kann diese mit Hilfe dieses Element</w:t>
            </w:r>
            <w:r w:rsidR="00291703">
              <w:rPr>
                <w:sz w:val="20"/>
                <w:szCs w:val="20"/>
                <w:lang w:val="de-DE"/>
              </w:rPr>
              <w:t>s</w:t>
            </w:r>
            <w:r>
              <w:rPr>
                <w:sz w:val="20"/>
                <w:szCs w:val="20"/>
                <w:lang w:val="de-DE"/>
              </w:rPr>
              <w:t xml:space="preserve"> ausgeglichen werden.</w:t>
            </w:r>
          </w:p>
          <w:p w14:paraId="488DBA12" w14:textId="77777777"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002817CA" w14:textId="77777777"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1D254C4B" w14:textId="77777777" w:rsidR="00CD69EF" w:rsidRPr="0083051F" w:rsidRDefault="00CD69EF" w:rsidP="00100A82">
            <w:pPr>
              <w:rPr>
                <w:sz w:val="20"/>
                <w:szCs w:val="20"/>
                <w:lang w:val="de-DE"/>
              </w:rPr>
            </w:pPr>
            <w:r>
              <w:rPr>
                <w:sz w:val="20"/>
                <w:szCs w:val="20"/>
                <w:lang w:val="de-DE"/>
              </w:rPr>
              <w:t>0..1</w:t>
            </w:r>
          </w:p>
        </w:tc>
        <w:tc>
          <w:tcPr>
            <w:tcW w:w="1525" w:type="dxa"/>
          </w:tcPr>
          <w:p w14:paraId="3AEC9DA8" w14:textId="77777777" w:rsidR="00CD69EF" w:rsidRPr="0083051F" w:rsidRDefault="00CD69EF" w:rsidP="00100A82">
            <w:pPr>
              <w:rPr>
                <w:sz w:val="20"/>
                <w:szCs w:val="20"/>
                <w:lang w:val="de-DE"/>
              </w:rPr>
            </w:pPr>
            <w:r>
              <w:rPr>
                <w:sz w:val="20"/>
                <w:szCs w:val="20"/>
                <w:lang w:val="de-DE"/>
              </w:rPr>
              <w:t>Decimal2Type</w:t>
            </w:r>
          </w:p>
        </w:tc>
      </w:tr>
      <w:tr w:rsidR="00A83906" w:rsidRPr="0083051F" w14:paraId="3F1FA001" w14:textId="77777777" w:rsidTr="001C179B">
        <w:tc>
          <w:tcPr>
            <w:tcW w:w="1908" w:type="dxa"/>
          </w:tcPr>
          <w:p w14:paraId="34CC0197" w14:textId="77777777" w:rsidR="00A83906" w:rsidRPr="0083051F" w:rsidRDefault="00A83906" w:rsidP="00100A82">
            <w:pPr>
              <w:rPr>
                <w:sz w:val="20"/>
                <w:szCs w:val="20"/>
                <w:lang w:val="de-DE"/>
              </w:rPr>
            </w:pPr>
            <w:proofErr w:type="spellStart"/>
            <w:r w:rsidRPr="0083051F">
              <w:rPr>
                <w:sz w:val="20"/>
                <w:szCs w:val="20"/>
                <w:lang w:val="de-DE"/>
              </w:rPr>
              <w:t>PayableAmount</w:t>
            </w:r>
            <w:proofErr w:type="spellEnd"/>
          </w:p>
        </w:tc>
        <w:tc>
          <w:tcPr>
            <w:tcW w:w="4154" w:type="dxa"/>
          </w:tcPr>
          <w:p w14:paraId="1165BC0D" w14:textId="77777777" w:rsidR="00A83906" w:rsidRPr="0083051F" w:rsidRDefault="00A83906" w:rsidP="00100A82">
            <w:pPr>
              <w:rPr>
                <w:sz w:val="20"/>
                <w:szCs w:val="20"/>
                <w:lang w:val="de-DE"/>
              </w:rPr>
            </w:pPr>
            <w:r w:rsidRPr="0083051F">
              <w:rPr>
                <w:sz w:val="20"/>
                <w:szCs w:val="20"/>
                <w:lang w:val="de-DE"/>
              </w:rPr>
              <w:t xml:space="preserve">Der zu zahlende Betrag. </w:t>
            </w:r>
          </w:p>
          <w:p w14:paraId="06EBE910" w14:textId="77777777" w:rsidR="00A83906" w:rsidRPr="0083051F" w:rsidRDefault="00A83906" w:rsidP="00100A82">
            <w:pPr>
              <w:rPr>
                <w:sz w:val="20"/>
                <w:szCs w:val="20"/>
                <w:lang w:val="de-DE"/>
              </w:rPr>
            </w:pPr>
          </w:p>
          <w:p w14:paraId="2358AFFB" w14:textId="77777777" w:rsidR="00A83906" w:rsidRPr="0083051F" w:rsidRDefault="00A83906" w:rsidP="00100A82">
            <w:pPr>
              <w:rPr>
                <w:b/>
                <w:sz w:val="20"/>
                <w:szCs w:val="20"/>
                <w:lang w:val="de-DE"/>
              </w:rPr>
            </w:pPr>
            <w:r w:rsidRPr="0083051F">
              <w:rPr>
                <w:b/>
                <w:sz w:val="20"/>
                <w:szCs w:val="20"/>
                <w:lang w:val="de-DE"/>
              </w:rPr>
              <w:t>Berechnung:</w:t>
            </w:r>
          </w:p>
          <w:p w14:paraId="1C63E742" w14:textId="77777777" w:rsidR="00A83906" w:rsidRPr="0083051F" w:rsidRDefault="00A83906" w:rsidP="00100A82">
            <w:pPr>
              <w:rPr>
                <w:sz w:val="20"/>
                <w:szCs w:val="20"/>
                <w:lang w:val="de-DE"/>
              </w:rPr>
            </w:pPr>
          </w:p>
          <w:p w14:paraId="3FAB95DC" w14:textId="77777777" w:rsidR="009C0422" w:rsidRPr="007404A6" w:rsidRDefault="009C0422" w:rsidP="009C0422">
            <w:pPr>
              <w:rPr>
                <w:sz w:val="20"/>
                <w:szCs w:val="20"/>
                <w:lang w:val="en-US"/>
                <w:rPrChange w:id="470" w:author="Philip Helger" w:date="2022-06-25T13:54:00Z">
                  <w:rPr>
                    <w:sz w:val="20"/>
                    <w:szCs w:val="20"/>
                    <w:lang w:val="de-DE"/>
                  </w:rPr>
                </w:rPrChange>
              </w:rPr>
            </w:pPr>
            <w:proofErr w:type="spellStart"/>
            <w:r w:rsidRPr="007404A6">
              <w:rPr>
                <w:rFonts w:ascii="Courier New" w:hAnsi="Courier New" w:cs="Courier New"/>
                <w:sz w:val="20"/>
                <w:szCs w:val="20"/>
                <w:lang w:val="en-US"/>
                <w:rPrChange w:id="471" w:author="Philip Helger" w:date="2022-06-25T13:54:00Z">
                  <w:rPr>
                    <w:rFonts w:ascii="Courier New" w:hAnsi="Courier New" w:cs="Courier New"/>
                    <w:sz w:val="20"/>
                    <w:szCs w:val="20"/>
                    <w:lang w:val="de-DE"/>
                  </w:rPr>
                </w:rPrChange>
              </w:rPr>
              <w:t>TotalGrossAmount</w:t>
            </w:r>
            <w:proofErr w:type="spellEnd"/>
          </w:p>
          <w:p w14:paraId="34A0EC51" w14:textId="6F5848B0" w:rsidR="009C0422" w:rsidRPr="007404A6" w:rsidRDefault="009C0422" w:rsidP="009C0422">
            <w:pPr>
              <w:rPr>
                <w:sz w:val="20"/>
                <w:szCs w:val="20"/>
                <w:lang w:val="en-US"/>
                <w:rPrChange w:id="472" w:author="Philip Helger" w:date="2022-06-25T13:54:00Z">
                  <w:rPr>
                    <w:sz w:val="20"/>
                    <w:szCs w:val="20"/>
                    <w:lang w:val="de-DE"/>
                  </w:rPr>
                </w:rPrChange>
              </w:rPr>
            </w:pPr>
            <w:r w:rsidRPr="007404A6">
              <w:rPr>
                <w:sz w:val="20"/>
                <w:szCs w:val="20"/>
                <w:lang w:val="en-US"/>
                <w:rPrChange w:id="473" w:author="Philip Helger" w:date="2022-06-25T13:54:00Z">
                  <w:rPr>
                    <w:sz w:val="20"/>
                    <w:szCs w:val="20"/>
                    <w:lang w:val="de-DE"/>
                  </w:rPr>
                </w:rPrChange>
              </w:rPr>
              <w:t xml:space="preserve">- </w:t>
            </w:r>
            <w:del w:id="474" w:author="Philip Helger" w:date="2022-06-25T13:55:00Z">
              <w:r w:rsidRPr="007404A6" w:rsidDel="007404A6">
                <w:rPr>
                  <w:rFonts w:ascii="Courier New" w:hAnsi="Courier New" w:cs="Courier New"/>
                  <w:sz w:val="20"/>
                  <w:szCs w:val="20"/>
                  <w:lang w:val="en-US"/>
                  <w:rPrChange w:id="475" w:author="Philip Helger" w:date="2022-06-25T13:54:00Z">
                    <w:rPr>
                      <w:rFonts w:ascii="Courier New" w:hAnsi="Courier New" w:cs="Courier New"/>
                      <w:sz w:val="20"/>
                      <w:szCs w:val="20"/>
                      <w:lang w:val="de-DE"/>
                    </w:rPr>
                  </w:rPrChange>
                </w:rPr>
                <w:delText>PrePaidAmount</w:delText>
              </w:r>
            </w:del>
            <w:proofErr w:type="spellStart"/>
            <w:ins w:id="476" w:author="Philip Helger" w:date="2022-06-25T13:55:00Z">
              <w:r w:rsidR="007404A6" w:rsidRPr="007404A6">
                <w:rPr>
                  <w:rFonts w:ascii="Courier New" w:hAnsi="Courier New" w:cs="Courier New"/>
                  <w:sz w:val="20"/>
                  <w:szCs w:val="20"/>
                  <w:lang w:val="en-US"/>
                  <w:rPrChange w:id="477" w:author="Philip Helger" w:date="2022-06-25T13:54:00Z">
                    <w:rPr>
                      <w:rFonts w:ascii="Courier New" w:hAnsi="Courier New" w:cs="Courier New"/>
                      <w:sz w:val="20"/>
                      <w:szCs w:val="20"/>
                      <w:lang w:val="de-DE"/>
                    </w:rPr>
                  </w:rPrChange>
                </w:rPr>
                <w:t>Pre</w:t>
              </w:r>
              <w:r w:rsidR="007404A6">
                <w:rPr>
                  <w:rFonts w:ascii="Courier New" w:hAnsi="Courier New" w:cs="Courier New"/>
                  <w:sz w:val="20"/>
                  <w:szCs w:val="20"/>
                  <w:lang w:val="en-US"/>
                </w:rPr>
                <w:t>p</w:t>
              </w:r>
              <w:r w:rsidR="007404A6" w:rsidRPr="007404A6">
                <w:rPr>
                  <w:rFonts w:ascii="Courier New" w:hAnsi="Courier New" w:cs="Courier New"/>
                  <w:sz w:val="20"/>
                  <w:szCs w:val="20"/>
                  <w:lang w:val="en-US"/>
                  <w:rPrChange w:id="478" w:author="Philip Helger" w:date="2022-06-25T13:54:00Z">
                    <w:rPr>
                      <w:rFonts w:ascii="Courier New" w:hAnsi="Courier New" w:cs="Courier New"/>
                      <w:sz w:val="20"/>
                      <w:szCs w:val="20"/>
                      <w:lang w:val="de-DE"/>
                    </w:rPr>
                  </w:rPrChange>
                </w:rPr>
                <w:t>aidAmount</w:t>
              </w:r>
            </w:ins>
            <w:proofErr w:type="spellEnd"/>
          </w:p>
          <w:p w14:paraId="1C96BFA3" w14:textId="7E4C8D6E" w:rsidR="00A83906" w:rsidRPr="007404A6" w:rsidRDefault="009C0422" w:rsidP="009C0422">
            <w:pPr>
              <w:rPr>
                <w:ins w:id="479" w:author="Philip Helger" w:date="2022-06-25T13:35:00Z"/>
                <w:rFonts w:ascii="Courier New" w:hAnsi="Courier New" w:cs="Courier New"/>
                <w:sz w:val="20"/>
                <w:szCs w:val="20"/>
                <w:lang w:val="en-US"/>
                <w:rPrChange w:id="480" w:author="Philip Helger" w:date="2022-06-25T13:54:00Z">
                  <w:rPr>
                    <w:ins w:id="481" w:author="Philip Helger" w:date="2022-06-25T13:35:00Z"/>
                    <w:rFonts w:ascii="Courier New" w:hAnsi="Courier New" w:cs="Courier New"/>
                    <w:sz w:val="20"/>
                    <w:szCs w:val="20"/>
                    <w:lang w:val="de-DE"/>
                  </w:rPr>
                </w:rPrChange>
              </w:rPr>
            </w:pPr>
            <w:r w:rsidRPr="007404A6">
              <w:rPr>
                <w:sz w:val="20"/>
                <w:szCs w:val="20"/>
                <w:lang w:val="en-US"/>
                <w:rPrChange w:id="482" w:author="Philip Helger" w:date="2022-06-25T13:54:00Z">
                  <w:rPr>
                    <w:sz w:val="20"/>
                    <w:szCs w:val="20"/>
                    <w:lang w:val="de-DE"/>
                  </w:rPr>
                </w:rPrChange>
              </w:rPr>
              <w:lastRenderedPageBreak/>
              <w:t xml:space="preserve">+ </w:t>
            </w:r>
            <w:proofErr w:type="spellStart"/>
            <w:r w:rsidRPr="007404A6">
              <w:rPr>
                <w:rFonts w:ascii="Courier New" w:hAnsi="Courier New" w:cs="Courier New"/>
                <w:sz w:val="20"/>
                <w:szCs w:val="20"/>
                <w:lang w:val="en-US"/>
                <w:rPrChange w:id="483" w:author="Philip Helger" w:date="2022-06-25T13:54:00Z">
                  <w:rPr>
                    <w:rFonts w:ascii="Courier New" w:hAnsi="Courier New" w:cs="Courier New"/>
                    <w:sz w:val="20"/>
                    <w:szCs w:val="20"/>
                    <w:lang w:val="de-DE"/>
                  </w:rPr>
                </w:rPrChange>
              </w:rPr>
              <w:t>RoundingAmount</w:t>
            </w:r>
            <w:proofErr w:type="spellEnd"/>
          </w:p>
          <w:p w14:paraId="59DAB1CA" w14:textId="2404CBC2" w:rsidR="006D2E3A" w:rsidRPr="00B12D0F" w:rsidRDefault="006D2E3A" w:rsidP="009C0422">
            <w:pPr>
              <w:rPr>
                <w:sz w:val="20"/>
                <w:szCs w:val="20"/>
                <w:lang w:val="en-GB"/>
                <w:rPrChange w:id="484" w:author="Philip" w:date="2022-06-28T11:16:00Z">
                  <w:rPr>
                    <w:sz w:val="20"/>
                    <w:szCs w:val="20"/>
                    <w:lang w:val="de-DE"/>
                  </w:rPr>
                </w:rPrChange>
              </w:rPr>
            </w:pPr>
            <w:ins w:id="485" w:author="Philip Helger" w:date="2022-06-25T13:35:00Z">
              <w:r w:rsidRPr="00B12D0F">
                <w:rPr>
                  <w:rFonts w:ascii="Courier New" w:hAnsi="Courier New" w:cs="Courier New"/>
                  <w:sz w:val="20"/>
                  <w:szCs w:val="20"/>
                  <w:lang w:val="en-GB"/>
                  <w:rPrChange w:id="486" w:author="Philip" w:date="2022-06-28T11:16:00Z">
                    <w:rPr>
                      <w:rFonts w:ascii="Courier New" w:hAnsi="Courier New" w:cs="Courier New"/>
                      <w:sz w:val="20"/>
                      <w:szCs w:val="20"/>
                      <w:lang w:val="de-DE"/>
                    </w:rPr>
                  </w:rPrChange>
                </w:rPr>
                <w:t xml:space="preserve">+ </w:t>
              </w:r>
              <w:proofErr w:type="spellStart"/>
              <w:r w:rsidRPr="00B12D0F">
                <w:rPr>
                  <w:sz w:val="20"/>
                  <w:szCs w:val="20"/>
                  <w:lang w:val="en-GB"/>
                  <w:rPrChange w:id="487" w:author="Philip" w:date="2022-06-28T11:16:00Z">
                    <w:rPr>
                      <w:sz w:val="20"/>
                      <w:szCs w:val="20"/>
                      <w:lang w:val="de-DE"/>
                    </w:rPr>
                  </w:rPrChange>
                </w:rPr>
                <w:t>Summe</w:t>
              </w:r>
              <w:proofErr w:type="spellEnd"/>
              <w:r w:rsidRPr="00B12D0F">
                <w:rPr>
                  <w:sz w:val="20"/>
                  <w:szCs w:val="20"/>
                  <w:lang w:val="en-GB"/>
                  <w:rPrChange w:id="488" w:author="Philip" w:date="2022-06-28T11:16:00Z">
                    <w:rPr>
                      <w:sz w:val="20"/>
                      <w:szCs w:val="20"/>
                      <w:lang w:val="de-DE"/>
                    </w:rPr>
                  </w:rPrChange>
                </w:rPr>
                <w:t xml:space="preserve"> der </w:t>
              </w:r>
              <w:proofErr w:type="spellStart"/>
              <w:r w:rsidRPr="00B12D0F">
                <w:rPr>
                  <w:rFonts w:ascii="Courier New" w:hAnsi="Courier New" w:cs="Courier New"/>
                  <w:sz w:val="20"/>
                  <w:szCs w:val="20"/>
                  <w:lang w:val="en-GB"/>
                  <w:rPrChange w:id="489" w:author="Philip" w:date="2022-06-28T11:16:00Z">
                    <w:rPr>
                      <w:rFonts w:ascii="Courier New" w:hAnsi="Courier New" w:cs="Courier New"/>
                      <w:sz w:val="20"/>
                      <w:szCs w:val="20"/>
                      <w:lang w:val="de-DE"/>
                    </w:rPr>
                  </w:rPrChange>
                </w:rPr>
                <w:t>BelowTheLineItems</w:t>
              </w:r>
            </w:ins>
            <w:proofErr w:type="spellEnd"/>
            <w:ins w:id="490" w:author="Philip Helger" w:date="2022-06-25T13:55:00Z">
              <w:r w:rsidR="00D14F5A" w:rsidRPr="00B12D0F">
                <w:rPr>
                  <w:rFonts w:ascii="Courier New" w:hAnsi="Courier New" w:cs="Courier New"/>
                  <w:sz w:val="20"/>
                  <w:szCs w:val="20"/>
                  <w:lang w:val="en-GB"/>
                  <w:rPrChange w:id="491" w:author="Philip" w:date="2022-06-28T11:16:00Z">
                    <w:rPr>
                      <w:rFonts w:ascii="Courier New" w:hAnsi="Courier New" w:cs="Courier New"/>
                      <w:sz w:val="20"/>
                      <w:szCs w:val="20"/>
                      <w:lang w:val="en-US"/>
                    </w:rPr>
                  </w:rPrChange>
                </w:rPr>
                <w:t xml:space="preserve"> </w:t>
              </w:r>
              <w:r w:rsidR="00D14F5A" w:rsidRPr="00B12D0F">
                <w:rPr>
                  <w:sz w:val="20"/>
                  <w:szCs w:val="20"/>
                  <w:lang w:val="en-GB"/>
                  <w:rPrChange w:id="492" w:author="Philip" w:date="2022-06-28T11:16:00Z">
                    <w:rPr>
                      <w:rFonts w:ascii="Courier New" w:hAnsi="Courier New" w:cs="Courier New"/>
                      <w:sz w:val="20"/>
                      <w:szCs w:val="20"/>
                      <w:lang w:val="en-US"/>
                    </w:rPr>
                  </w:rPrChange>
                </w:rPr>
                <w:t xml:space="preserve">(falls </w:t>
              </w:r>
              <w:proofErr w:type="spellStart"/>
              <w:r w:rsidR="00D14F5A" w:rsidRPr="00B12D0F">
                <w:rPr>
                  <w:sz w:val="20"/>
                  <w:szCs w:val="20"/>
                  <w:lang w:val="en-GB"/>
                  <w:rPrChange w:id="493" w:author="Philip" w:date="2022-06-28T11:16:00Z">
                    <w:rPr>
                      <w:rFonts w:ascii="Courier New" w:hAnsi="Courier New" w:cs="Courier New"/>
                      <w:sz w:val="20"/>
                      <w:szCs w:val="20"/>
                      <w:lang w:val="en-US"/>
                    </w:rPr>
                  </w:rPrChange>
                </w:rPr>
                <w:t>vor</w:t>
              </w:r>
              <w:r w:rsidR="00D14F5A" w:rsidRPr="00B12D0F">
                <w:rPr>
                  <w:sz w:val="20"/>
                  <w:szCs w:val="20"/>
                  <w:lang w:val="en-GB"/>
                  <w:rPrChange w:id="494" w:author="Philip" w:date="2022-06-28T11:16:00Z">
                    <w:rPr>
                      <w:rFonts w:ascii="Courier New" w:hAnsi="Courier New" w:cs="Courier New"/>
                      <w:sz w:val="20"/>
                      <w:szCs w:val="20"/>
                      <w:lang w:val="de-DE"/>
                    </w:rPr>
                  </w:rPrChange>
                </w:rPr>
                <w:t>handen</w:t>
              </w:r>
              <w:proofErr w:type="spellEnd"/>
              <w:r w:rsidR="00D14F5A" w:rsidRPr="00B12D0F">
                <w:rPr>
                  <w:sz w:val="20"/>
                  <w:szCs w:val="20"/>
                  <w:lang w:val="en-GB"/>
                  <w:rPrChange w:id="495" w:author="Philip" w:date="2022-06-28T11:16:00Z">
                    <w:rPr>
                      <w:rFonts w:ascii="Courier New" w:hAnsi="Courier New" w:cs="Courier New"/>
                      <w:sz w:val="20"/>
                      <w:szCs w:val="20"/>
                      <w:lang w:val="de-DE"/>
                    </w:rPr>
                  </w:rPrChange>
                </w:rPr>
                <w:t>)</w:t>
              </w:r>
            </w:ins>
          </w:p>
          <w:p w14:paraId="5E428C61" w14:textId="77777777" w:rsidR="009C0422" w:rsidRPr="00D14F5A" w:rsidRDefault="009C0422" w:rsidP="009C0422">
            <w:pPr>
              <w:rPr>
                <w:sz w:val="20"/>
                <w:szCs w:val="20"/>
                <w:lang w:val="en-US"/>
                <w:rPrChange w:id="496" w:author="Philip Helger" w:date="2022-06-25T13:55:00Z">
                  <w:rPr>
                    <w:sz w:val="20"/>
                    <w:szCs w:val="20"/>
                    <w:lang w:val="de-DE"/>
                  </w:rPr>
                </w:rPrChange>
              </w:rPr>
            </w:pPr>
            <w:r w:rsidRPr="00D14F5A">
              <w:rPr>
                <w:sz w:val="20"/>
                <w:szCs w:val="20"/>
                <w:lang w:val="en-US"/>
                <w:rPrChange w:id="497" w:author="Philip Helger" w:date="2022-06-25T13:55:00Z">
                  <w:rPr>
                    <w:sz w:val="20"/>
                    <w:szCs w:val="20"/>
                    <w:lang w:val="de-DE"/>
                  </w:rPr>
                </w:rPrChange>
              </w:rPr>
              <w:t xml:space="preserve">= </w:t>
            </w:r>
            <w:proofErr w:type="spellStart"/>
            <w:r w:rsidRPr="00D14F5A">
              <w:rPr>
                <w:rFonts w:ascii="Courier New" w:hAnsi="Courier New" w:cs="Courier New"/>
                <w:sz w:val="20"/>
                <w:szCs w:val="20"/>
                <w:lang w:val="en-US"/>
                <w:rPrChange w:id="498" w:author="Philip Helger" w:date="2022-06-25T13:55:00Z">
                  <w:rPr>
                    <w:rFonts w:ascii="Courier New" w:hAnsi="Courier New" w:cs="Courier New"/>
                    <w:sz w:val="20"/>
                    <w:szCs w:val="20"/>
                    <w:lang w:val="de-DE"/>
                  </w:rPr>
                </w:rPrChange>
              </w:rPr>
              <w:t>PayableAmount</w:t>
            </w:r>
            <w:proofErr w:type="spellEnd"/>
          </w:p>
        </w:tc>
        <w:tc>
          <w:tcPr>
            <w:tcW w:w="992" w:type="dxa"/>
          </w:tcPr>
          <w:p w14:paraId="3A105FF9" w14:textId="77777777" w:rsidR="00A83906" w:rsidRPr="0083051F" w:rsidRDefault="00A83906" w:rsidP="00100A82">
            <w:pPr>
              <w:rPr>
                <w:sz w:val="20"/>
                <w:szCs w:val="20"/>
                <w:lang w:val="de-DE"/>
              </w:rPr>
            </w:pPr>
            <w:r w:rsidRPr="0083051F">
              <w:rPr>
                <w:sz w:val="20"/>
                <w:szCs w:val="20"/>
                <w:lang w:val="de-DE"/>
              </w:rPr>
              <w:lastRenderedPageBreak/>
              <w:t>Element</w:t>
            </w:r>
          </w:p>
        </w:tc>
        <w:tc>
          <w:tcPr>
            <w:tcW w:w="709" w:type="dxa"/>
            <w:tcMar>
              <w:right w:w="57" w:type="dxa"/>
            </w:tcMar>
          </w:tcPr>
          <w:p w14:paraId="213E9B2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D36D9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6CAEE90D" w14:textId="77777777" w:rsidTr="001C179B">
        <w:tc>
          <w:tcPr>
            <w:tcW w:w="1908" w:type="dxa"/>
          </w:tcPr>
          <w:p w14:paraId="3B4A2D17" w14:textId="77777777" w:rsidR="00A83906" w:rsidRPr="0083051F" w:rsidRDefault="00A83906" w:rsidP="00100A82">
            <w:pPr>
              <w:rPr>
                <w:sz w:val="20"/>
                <w:szCs w:val="20"/>
                <w:lang w:val="de-DE"/>
              </w:rPr>
            </w:pPr>
            <w:proofErr w:type="spellStart"/>
            <w:r w:rsidRPr="0083051F">
              <w:rPr>
                <w:sz w:val="20"/>
                <w:szCs w:val="20"/>
                <w:lang w:val="de-DE"/>
              </w:rPr>
              <w:t>PaymentMethod</w:t>
            </w:r>
            <w:proofErr w:type="spellEnd"/>
          </w:p>
        </w:tc>
        <w:tc>
          <w:tcPr>
            <w:tcW w:w="4154" w:type="dxa"/>
          </w:tcPr>
          <w:p w14:paraId="27B0A652" w14:textId="77777777"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EE95EE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9EA5F7F"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4F5E389E"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773890CD" w14:textId="77777777" w:rsidTr="001C179B">
        <w:tc>
          <w:tcPr>
            <w:tcW w:w="1908" w:type="dxa"/>
          </w:tcPr>
          <w:p w14:paraId="0D2F87E5" w14:textId="77777777" w:rsidR="00A83906" w:rsidRPr="0083051F" w:rsidRDefault="00A83906" w:rsidP="00100A82">
            <w:pPr>
              <w:rPr>
                <w:sz w:val="20"/>
                <w:szCs w:val="20"/>
                <w:lang w:val="de-DE"/>
              </w:rPr>
            </w:pPr>
            <w:proofErr w:type="spellStart"/>
            <w:r w:rsidRPr="0083051F">
              <w:rPr>
                <w:sz w:val="20"/>
                <w:szCs w:val="20"/>
                <w:lang w:val="de-DE"/>
              </w:rPr>
              <w:t>PaymentConditions</w:t>
            </w:r>
            <w:proofErr w:type="spellEnd"/>
          </w:p>
        </w:tc>
        <w:tc>
          <w:tcPr>
            <w:tcW w:w="4154" w:type="dxa"/>
          </w:tcPr>
          <w:p w14:paraId="737D0C84" w14:textId="4856D525" w:rsidR="00A83906" w:rsidRPr="0083051F" w:rsidRDefault="00A83906" w:rsidP="003C0A84">
            <w:pPr>
              <w:rPr>
                <w:sz w:val="20"/>
                <w:szCs w:val="20"/>
                <w:lang w:val="de-DE"/>
              </w:rPr>
            </w:pPr>
            <w:r w:rsidRPr="0083051F">
              <w:rPr>
                <w:sz w:val="20"/>
                <w:szCs w:val="20"/>
                <w:lang w:val="de-DE"/>
              </w:rPr>
              <w:t>Angaben zu Zahlungskonditionen wie Skonto oder Mindestbetrag</w:t>
            </w:r>
            <w:ins w:id="499" w:author="Philip" w:date="2022-06-28T11:21:00Z">
              <w:r w:rsidR="00B12D0F">
                <w:rPr>
                  <w:sz w:val="20"/>
                  <w:szCs w:val="20"/>
                  <w:lang w:val="de-DE"/>
                </w:rPr>
                <w:t>,</w:t>
              </w:r>
            </w:ins>
            <w:r w:rsidRPr="0083051F">
              <w:rPr>
                <w:sz w:val="20"/>
                <w:szCs w:val="20"/>
                <w:lang w:val="de-DE"/>
              </w:rPr>
              <w:t xml:space="preserve"> der zu bezahlen ist.</w:t>
            </w:r>
          </w:p>
        </w:tc>
        <w:tc>
          <w:tcPr>
            <w:tcW w:w="992" w:type="dxa"/>
          </w:tcPr>
          <w:p w14:paraId="1F562A3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9EB9BA"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2F47F96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CE96EB8" w14:textId="77777777" w:rsidTr="001C179B">
        <w:tc>
          <w:tcPr>
            <w:tcW w:w="1908" w:type="dxa"/>
          </w:tcPr>
          <w:p w14:paraId="5018103E"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633F975"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52F5DCA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3D1F3375"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7105F734" w14:textId="77777777" w:rsidR="00A83906" w:rsidRPr="0083051F" w:rsidRDefault="00A83906"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C179B" w:rsidRPr="0083051F" w14:paraId="3207BD9A" w14:textId="77777777" w:rsidTr="001C179B">
        <w:tc>
          <w:tcPr>
            <w:tcW w:w="1908" w:type="dxa"/>
          </w:tcPr>
          <w:p w14:paraId="724940D0" w14:textId="77777777" w:rsidR="001C179B" w:rsidRPr="0083051F" w:rsidRDefault="001C179B" w:rsidP="001C179B">
            <w:pPr>
              <w:rPr>
                <w:sz w:val="20"/>
                <w:szCs w:val="20"/>
                <w:lang w:val="de-DE"/>
              </w:rPr>
            </w:pPr>
            <w:r>
              <w:rPr>
                <w:sz w:val="20"/>
                <w:szCs w:val="20"/>
              </w:rPr>
              <w:t>Extension</w:t>
            </w:r>
          </w:p>
        </w:tc>
        <w:tc>
          <w:tcPr>
            <w:tcW w:w="4154" w:type="dxa"/>
          </w:tcPr>
          <w:p w14:paraId="7F485FB3" w14:textId="6BEE0D7D" w:rsidR="001C179B" w:rsidRPr="0083051F" w:rsidRDefault="001C179B" w:rsidP="001C179B">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2" w:type="dxa"/>
          </w:tcPr>
          <w:p w14:paraId="168C44D9" w14:textId="77777777" w:rsidR="001C179B" w:rsidRPr="0083051F" w:rsidRDefault="001C179B" w:rsidP="001C179B">
            <w:pPr>
              <w:rPr>
                <w:sz w:val="20"/>
                <w:szCs w:val="20"/>
                <w:lang w:val="de-DE"/>
              </w:rPr>
            </w:pPr>
            <w:r w:rsidRPr="0083051F">
              <w:rPr>
                <w:sz w:val="20"/>
                <w:szCs w:val="20"/>
              </w:rPr>
              <w:t>Element</w:t>
            </w:r>
          </w:p>
        </w:tc>
        <w:tc>
          <w:tcPr>
            <w:tcW w:w="709" w:type="dxa"/>
            <w:tcMar>
              <w:right w:w="57" w:type="dxa"/>
            </w:tcMar>
          </w:tcPr>
          <w:p w14:paraId="1E3A0530" w14:textId="77777777" w:rsidR="001C179B" w:rsidRPr="0083051F" w:rsidRDefault="001C179B" w:rsidP="001C179B">
            <w:pPr>
              <w:rPr>
                <w:sz w:val="20"/>
                <w:szCs w:val="20"/>
                <w:lang w:val="de-DE"/>
              </w:rPr>
            </w:pPr>
            <w:r w:rsidRPr="0083051F">
              <w:rPr>
                <w:color w:val="000000"/>
                <w:sz w:val="20"/>
                <w:szCs w:val="20"/>
                <w:lang w:val="de-DE"/>
              </w:rPr>
              <w:t>0..1</w:t>
            </w:r>
          </w:p>
        </w:tc>
        <w:tc>
          <w:tcPr>
            <w:tcW w:w="1525" w:type="dxa"/>
          </w:tcPr>
          <w:p w14:paraId="32E5B970" w14:textId="77777777" w:rsidR="001C179B" w:rsidRPr="0083051F" w:rsidRDefault="001C179B" w:rsidP="001C179B">
            <w:pPr>
              <w:rPr>
                <w:sz w:val="20"/>
                <w:szCs w:val="20"/>
                <w:lang w:val="de-DE"/>
              </w:rPr>
            </w:pPr>
            <w:r>
              <w:rPr>
                <w:sz w:val="20"/>
                <w:szCs w:val="20"/>
                <w:lang w:val="de-DE"/>
              </w:rPr>
              <w:t>XML-Komposit</w:t>
            </w:r>
          </w:p>
        </w:tc>
      </w:tr>
    </w:tbl>
    <w:p w14:paraId="6E019476" w14:textId="77777777" w:rsidR="00100A82" w:rsidRPr="0083051F" w:rsidRDefault="00100A82" w:rsidP="00100A82">
      <w:pPr>
        <w:rPr>
          <w:lang w:val="de-DE"/>
        </w:rPr>
      </w:pPr>
    </w:p>
    <w:p w14:paraId="4DA952B3" w14:textId="77777777" w:rsidR="00100A82" w:rsidRPr="0083051F" w:rsidRDefault="00100A82" w:rsidP="00100A82">
      <w:pPr>
        <w:rPr>
          <w:b/>
          <w:i/>
          <w:lang w:val="de-DE"/>
        </w:rPr>
      </w:pPr>
      <w:r w:rsidRPr="0083051F">
        <w:rPr>
          <w:b/>
          <w:i/>
          <w:lang w:val="de-DE"/>
        </w:rPr>
        <w:t>Beispiel:</w:t>
      </w:r>
    </w:p>
    <w:p w14:paraId="73D68327" w14:textId="77777777" w:rsidR="00C6021B" w:rsidRPr="00B0608C" w:rsidRDefault="00C6021B" w:rsidP="00E74436"/>
    <w:p w14:paraId="07725F1D"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w:t>
      </w:r>
      <w:proofErr w:type="spellStart"/>
      <w:r>
        <w:rPr>
          <w:rFonts w:ascii="Consolas" w:hAnsi="Consolas" w:cs="Consolas"/>
          <w:color w:val="008080"/>
          <w:sz w:val="20"/>
          <w:szCs w:val="20"/>
          <w:highlight w:val="white"/>
          <w:lang w:val="de-DE" w:eastAsia="de-AT"/>
        </w:rPr>
        <w:t>xml</w:t>
      </w:r>
      <w:proofErr w:type="spellEnd"/>
      <w:r>
        <w:rPr>
          <w:rFonts w:ascii="Consolas" w:hAnsi="Consolas" w:cs="Consolas"/>
          <w:color w:val="008080"/>
          <w:sz w:val="20"/>
          <w:szCs w:val="20"/>
          <w:highlight w:val="white"/>
          <w:lang w:val="de-DE" w:eastAsia="de-AT"/>
        </w:rPr>
        <w:t xml:space="preserve"> </w:t>
      </w:r>
      <w:proofErr w:type="spellStart"/>
      <w:r>
        <w:rPr>
          <w:rFonts w:ascii="Consolas" w:hAnsi="Consolas" w:cs="Consolas"/>
          <w:color w:val="008080"/>
          <w:sz w:val="20"/>
          <w:szCs w:val="20"/>
          <w:highlight w:val="white"/>
          <w:lang w:val="de-DE" w:eastAsia="de-AT"/>
        </w:rPr>
        <w:t>version</w:t>
      </w:r>
      <w:proofErr w:type="spellEnd"/>
      <w:r>
        <w:rPr>
          <w:rFonts w:ascii="Consolas" w:hAnsi="Consolas" w:cs="Consolas"/>
          <w:color w:val="008080"/>
          <w:sz w:val="20"/>
          <w:szCs w:val="20"/>
          <w:highlight w:val="white"/>
          <w:lang w:val="de-DE" w:eastAsia="de-AT"/>
        </w:rPr>
        <w:t xml:space="preserve">="1.0" </w:t>
      </w:r>
      <w:proofErr w:type="spellStart"/>
      <w:r>
        <w:rPr>
          <w:rFonts w:ascii="Consolas" w:hAnsi="Consolas" w:cs="Consolas"/>
          <w:color w:val="008080"/>
          <w:sz w:val="20"/>
          <w:szCs w:val="20"/>
          <w:highlight w:val="white"/>
          <w:lang w:val="de-DE" w:eastAsia="de-AT"/>
        </w:rPr>
        <w:t>encoding</w:t>
      </w:r>
      <w:proofErr w:type="spellEnd"/>
      <w:r>
        <w:rPr>
          <w:rFonts w:ascii="Consolas" w:hAnsi="Consolas" w:cs="Consolas"/>
          <w:color w:val="008080"/>
          <w:sz w:val="20"/>
          <w:szCs w:val="20"/>
          <w:highlight w:val="white"/>
          <w:lang w:val="de-DE" w:eastAsia="de-AT"/>
        </w:rPr>
        <w:t>="UTF-8"?&gt;</w:t>
      </w:r>
    </w:p>
    <w:p w14:paraId="49B79D66" w14:textId="4B2FECB7" w:rsidR="00E74436"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Invoice</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xmlns</w:t>
      </w:r>
      <w:proofErr w:type="spellEnd"/>
      <w:r w:rsidRPr="00FA233C">
        <w:rPr>
          <w:rFonts w:ascii="Consolas" w:hAnsi="Consolas" w:cs="Consolas"/>
          <w:color w:val="0000FF"/>
          <w:sz w:val="20"/>
          <w:szCs w:val="20"/>
          <w:highlight w:val="white"/>
          <w:lang w:val="en-US" w:eastAsia="de-AT"/>
        </w:rPr>
        <w:t>=</w:t>
      </w:r>
      <w:r w:rsidR="007649C8" w:rsidRPr="00FA233C">
        <w:rPr>
          <w:rFonts w:ascii="Consolas" w:hAnsi="Consolas" w:cs="Consolas"/>
          <w:color w:val="000000"/>
          <w:sz w:val="20"/>
          <w:szCs w:val="20"/>
          <w:highlight w:val="white"/>
          <w:lang w:val="en-US" w:eastAsia="de-AT"/>
        </w:rPr>
        <w:t>"http://www.ebinterface.at/schema/</w:t>
      </w:r>
      <w:del w:id="500" w:author="Philip Helger" w:date="2022-06-25T13:16:00Z">
        <w:r w:rsidR="00600393" w:rsidRPr="00FA233C" w:rsidDel="001933B4">
          <w:rPr>
            <w:rFonts w:ascii="Consolas" w:hAnsi="Consolas" w:cs="Consolas"/>
            <w:color w:val="000000"/>
            <w:sz w:val="20"/>
            <w:szCs w:val="20"/>
            <w:highlight w:val="white"/>
            <w:lang w:val="en-US" w:eastAsia="de-AT"/>
          </w:rPr>
          <w:delText>6</w:delText>
        </w:r>
        <w:r w:rsidR="007649C8" w:rsidRPr="00FA233C" w:rsidDel="001933B4">
          <w:rPr>
            <w:rFonts w:ascii="Consolas" w:hAnsi="Consolas" w:cs="Consolas"/>
            <w:color w:val="000000"/>
            <w:sz w:val="20"/>
            <w:szCs w:val="20"/>
            <w:highlight w:val="white"/>
            <w:lang w:val="en-US" w:eastAsia="de-AT"/>
          </w:rPr>
          <w:delText>p</w:delText>
        </w:r>
        <w:r w:rsidR="00600393" w:rsidRPr="00FA233C" w:rsidDel="001933B4">
          <w:rPr>
            <w:rFonts w:ascii="Consolas" w:hAnsi="Consolas" w:cs="Consolas"/>
            <w:color w:val="000000"/>
            <w:sz w:val="20"/>
            <w:szCs w:val="20"/>
            <w:highlight w:val="white"/>
            <w:lang w:val="en-US" w:eastAsia="de-AT"/>
          </w:rPr>
          <w:delText>0</w:delText>
        </w:r>
      </w:del>
      <w:ins w:id="501" w:author="Philip Helger" w:date="2022-06-25T13:16:00Z">
        <w:r w:rsidR="001933B4" w:rsidRPr="00FA233C">
          <w:rPr>
            <w:rFonts w:ascii="Consolas" w:hAnsi="Consolas" w:cs="Consolas"/>
            <w:color w:val="000000"/>
            <w:sz w:val="20"/>
            <w:szCs w:val="20"/>
            <w:highlight w:val="white"/>
            <w:lang w:val="en-US" w:eastAsia="de-AT"/>
          </w:rPr>
          <w:t>6p</w:t>
        </w:r>
        <w:r w:rsidR="001933B4">
          <w:rPr>
            <w:rFonts w:ascii="Consolas" w:hAnsi="Consolas" w:cs="Consolas"/>
            <w:color w:val="000000"/>
            <w:sz w:val="20"/>
            <w:szCs w:val="20"/>
            <w:highlight w:val="white"/>
            <w:lang w:val="en-US" w:eastAsia="de-AT"/>
          </w:rPr>
          <w:t>1</w:t>
        </w:r>
      </w:ins>
      <w:r w:rsidR="007649C8" w:rsidRPr="00FA233C">
        <w:rPr>
          <w:rFonts w:ascii="Consolas" w:hAnsi="Consolas" w:cs="Consolas"/>
          <w:color w:val="000000"/>
          <w:sz w:val="20"/>
          <w:szCs w:val="20"/>
          <w:highlight w:val="white"/>
          <w:lang w:val="en-US" w:eastAsia="de-AT"/>
        </w:rPr>
        <w:t>/"</w:t>
      </w:r>
    </w:p>
    <w:p w14:paraId="241E1EEF"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FF"/>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 xml:space="preserve"> </w:t>
      </w:r>
      <w:proofErr w:type="spellStart"/>
      <w:r w:rsidR="006935F7" w:rsidRPr="00FA233C">
        <w:rPr>
          <w:rFonts w:ascii="Consolas" w:hAnsi="Consolas" w:cs="Consolas"/>
          <w:color w:val="FF0000"/>
          <w:sz w:val="20"/>
          <w:szCs w:val="20"/>
          <w:highlight w:val="white"/>
          <w:lang w:val="en-US" w:eastAsia="de-AT"/>
        </w:rPr>
        <w:t>GeneratingSystem</w:t>
      </w:r>
      <w:proofErr w:type="spellEnd"/>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 xml:space="preserve">ERP System </w:t>
      </w:r>
      <w:proofErr w:type="spellStart"/>
      <w:r w:rsidR="006935F7" w:rsidRPr="00FA233C">
        <w:rPr>
          <w:rFonts w:ascii="Consolas" w:hAnsi="Consolas" w:cs="Consolas"/>
          <w:color w:val="000000"/>
          <w:sz w:val="20"/>
          <w:szCs w:val="20"/>
          <w:highlight w:val="white"/>
          <w:lang w:val="en-US" w:eastAsia="de-AT"/>
        </w:rPr>
        <w:t>xyz</w:t>
      </w:r>
      <w:proofErr w:type="spellEnd"/>
      <w:r w:rsidR="006935F7" w:rsidRPr="00FA233C">
        <w:rPr>
          <w:rFonts w:ascii="Consolas" w:hAnsi="Consolas" w:cs="Consolas"/>
          <w:color w:val="0000FF"/>
          <w:sz w:val="20"/>
          <w:szCs w:val="20"/>
          <w:highlight w:val="white"/>
          <w:lang w:val="en-US" w:eastAsia="de-AT"/>
        </w:rPr>
        <w:t>"</w:t>
      </w:r>
    </w:p>
    <w:p w14:paraId="3295783D"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proofErr w:type="spellStart"/>
      <w:r w:rsidR="006935F7" w:rsidRPr="00FA233C">
        <w:rPr>
          <w:rFonts w:ascii="Consolas" w:hAnsi="Consolas" w:cs="Consolas"/>
          <w:color w:val="FF0000"/>
          <w:sz w:val="20"/>
          <w:szCs w:val="20"/>
          <w:highlight w:val="white"/>
          <w:lang w:val="en-US" w:eastAsia="de-AT"/>
        </w:rPr>
        <w:t>DocumentType</w:t>
      </w:r>
      <w:proofErr w:type="spellEnd"/>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Invoice</w:t>
      </w:r>
      <w:r w:rsidR="006935F7" w:rsidRPr="00FA233C">
        <w:rPr>
          <w:rFonts w:ascii="Consolas" w:hAnsi="Consolas" w:cs="Consolas"/>
          <w:color w:val="0000FF"/>
          <w:sz w:val="20"/>
          <w:szCs w:val="20"/>
          <w:highlight w:val="white"/>
          <w:lang w:val="en-US" w:eastAsia="de-AT"/>
        </w:rPr>
        <w:t>"</w:t>
      </w:r>
    </w:p>
    <w:p w14:paraId="2B328597"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proofErr w:type="spellStart"/>
      <w:r w:rsidR="006935F7" w:rsidRPr="00FA233C">
        <w:rPr>
          <w:rFonts w:ascii="Consolas" w:hAnsi="Consolas" w:cs="Consolas"/>
          <w:color w:val="FF0000"/>
          <w:sz w:val="20"/>
          <w:szCs w:val="20"/>
          <w:highlight w:val="white"/>
          <w:lang w:val="en-US" w:eastAsia="de-AT"/>
        </w:rPr>
        <w:t>InvoiceCurrency</w:t>
      </w:r>
      <w:proofErr w:type="spellEnd"/>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EUR</w:t>
      </w:r>
      <w:r w:rsidR="006935F7" w:rsidRPr="00FA233C">
        <w:rPr>
          <w:rFonts w:ascii="Consolas" w:hAnsi="Consolas" w:cs="Consolas"/>
          <w:color w:val="0000FF"/>
          <w:sz w:val="20"/>
          <w:szCs w:val="20"/>
          <w:highlight w:val="white"/>
          <w:lang w:val="en-US" w:eastAsia="de-AT"/>
        </w:rPr>
        <w:t>"</w:t>
      </w:r>
    </w:p>
    <w:p w14:paraId="4C3BCBFE" w14:textId="77777777" w:rsidR="00E74436" w:rsidRPr="00FA233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proofErr w:type="spellStart"/>
      <w:r w:rsidR="006935F7" w:rsidRPr="00FA233C">
        <w:rPr>
          <w:rFonts w:ascii="Consolas" w:hAnsi="Consolas" w:cs="Consolas"/>
          <w:color w:val="FF0000"/>
          <w:sz w:val="20"/>
          <w:szCs w:val="20"/>
          <w:highlight w:val="white"/>
          <w:lang w:val="en-US" w:eastAsia="de-AT"/>
        </w:rPr>
        <w:t>DocumentTitle</w:t>
      </w:r>
      <w:proofErr w:type="spellEnd"/>
      <w:r w:rsidR="006935F7" w:rsidRPr="00FA233C">
        <w:rPr>
          <w:rFonts w:ascii="Consolas" w:hAnsi="Consolas" w:cs="Consolas"/>
          <w:color w:val="0000FF"/>
          <w:sz w:val="20"/>
          <w:szCs w:val="20"/>
          <w:highlight w:val="white"/>
          <w:lang w:val="en-US" w:eastAsia="de-AT"/>
        </w:rPr>
        <w:t>="</w:t>
      </w:r>
      <w:r w:rsidR="006935F7" w:rsidRPr="00FA233C">
        <w:rPr>
          <w:rFonts w:ascii="Consolas" w:hAnsi="Consolas" w:cs="Consolas"/>
          <w:color w:val="000000"/>
          <w:sz w:val="20"/>
          <w:szCs w:val="20"/>
          <w:highlight w:val="white"/>
          <w:lang w:val="en-US" w:eastAsia="de-AT"/>
        </w:rPr>
        <w:t xml:space="preserve">Eine </w:t>
      </w:r>
      <w:proofErr w:type="spellStart"/>
      <w:r w:rsidR="006935F7" w:rsidRPr="00FA233C">
        <w:rPr>
          <w:rFonts w:ascii="Consolas" w:hAnsi="Consolas" w:cs="Consolas"/>
          <w:color w:val="000000"/>
          <w:sz w:val="20"/>
          <w:szCs w:val="20"/>
          <w:highlight w:val="white"/>
          <w:lang w:val="en-US" w:eastAsia="de-AT"/>
        </w:rPr>
        <w:t>Rechnung</w:t>
      </w:r>
      <w:proofErr w:type="spellEnd"/>
      <w:r w:rsidR="006935F7" w:rsidRPr="00FA233C">
        <w:rPr>
          <w:rFonts w:ascii="Consolas" w:hAnsi="Consolas" w:cs="Consolas"/>
          <w:color w:val="0000FF"/>
          <w:sz w:val="20"/>
          <w:szCs w:val="20"/>
          <w:highlight w:val="white"/>
          <w:lang w:val="en-US" w:eastAsia="de-AT"/>
        </w:rPr>
        <w:t>"</w:t>
      </w:r>
    </w:p>
    <w:p w14:paraId="2D0DBCD2" w14:textId="21B08CD5" w:rsidR="00BF0585" w:rsidRPr="00FA233C" w:rsidDel="006A3299" w:rsidRDefault="00E74436">
      <w:pPr>
        <w:pBdr>
          <w:top w:val="single" w:sz="4" w:space="1" w:color="auto"/>
          <w:left w:val="single" w:sz="4" w:space="4" w:color="auto"/>
          <w:bottom w:val="single" w:sz="4" w:space="1" w:color="auto"/>
          <w:right w:val="single" w:sz="4" w:space="4" w:color="auto"/>
        </w:pBdr>
        <w:autoSpaceDE w:val="0"/>
        <w:autoSpaceDN w:val="0"/>
        <w:adjustRightInd w:val="0"/>
        <w:rPr>
          <w:del w:id="502" w:author="Philip Helger" w:date="2022-06-25T14:17:00Z"/>
          <w:rFonts w:ascii="Consolas" w:hAnsi="Consolas" w:cs="Consolas"/>
          <w:color w:val="0000FF"/>
          <w:sz w:val="20"/>
          <w:szCs w:val="20"/>
          <w:highlight w:val="white"/>
          <w:lang w:val="en-US" w:eastAsia="de-AT"/>
        </w:rPr>
      </w:pPr>
      <w:r w:rsidRPr="00FA233C">
        <w:rPr>
          <w:rFonts w:ascii="Consolas" w:hAnsi="Consolas" w:cs="Consolas"/>
          <w:color w:val="FF0000"/>
          <w:sz w:val="20"/>
          <w:szCs w:val="20"/>
          <w:highlight w:val="white"/>
          <w:lang w:val="en-US" w:eastAsia="de-AT"/>
        </w:rPr>
        <w:t xml:space="preserve">         </w:t>
      </w:r>
      <w:r w:rsidR="006935F7" w:rsidRPr="00FA233C">
        <w:rPr>
          <w:rFonts w:ascii="Consolas" w:hAnsi="Consolas" w:cs="Consolas"/>
          <w:color w:val="FF0000"/>
          <w:sz w:val="20"/>
          <w:szCs w:val="20"/>
          <w:highlight w:val="white"/>
          <w:lang w:val="en-US" w:eastAsia="de-AT"/>
        </w:rPr>
        <w:t>Language</w:t>
      </w:r>
      <w:r w:rsidR="006935F7" w:rsidRPr="00FA233C">
        <w:rPr>
          <w:rFonts w:ascii="Consolas" w:hAnsi="Consolas" w:cs="Consolas"/>
          <w:color w:val="0000FF"/>
          <w:sz w:val="20"/>
          <w:szCs w:val="20"/>
          <w:highlight w:val="white"/>
          <w:lang w:val="en-US" w:eastAsia="de-AT"/>
        </w:rPr>
        <w:t>="</w:t>
      </w:r>
      <w:r w:rsidR="00443853" w:rsidRPr="00FA233C">
        <w:rPr>
          <w:rFonts w:ascii="Consolas" w:hAnsi="Consolas" w:cs="Consolas"/>
          <w:color w:val="000000"/>
          <w:sz w:val="20"/>
          <w:szCs w:val="20"/>
          <w:highlight w:val="white"/>
          <w:lang w:val="en-US" w:eastAsia="de-AT"/>
        </w:rPr>
        <w:t>de</w:t>
      </w:r>
      <w:r w:rsidR="006935F7" w:rsidRPr="00FA233C">
        <w:rPr>
          <w:rFonts w:ascii="Consolas" w:hAnsi="Consolas" w:cs="Consolas"/>
          <w:color w:val="0000FF"/>
          <w:sz w:val="20"/>
          <w:szCs w:val="20"/>
          <w:highlight w:val="white"/>
          <w:lang w:val="en-US" w:eastAsia="de-AT"/>
        </w:rPr>
        <w:t>"</w:t>
      </w:r>
    </w:p>
    <w:p w14:paraId="03118D33" w14:textId="721C4575" w:rsidR="00E74436" w:rsidRPr="00FA233C" w:rsidDel="006A3299" w:rsidRDefault="00BF0585">
      <w:pPr>
        <w:pBdr>
          <w:top w:val="single" w:sz="4" w:space="1" w:color="auto"/>
          <w:left w:val="single" w:sz="4" w:space="4" w:color="auto"/>
          <w:bottom w:val="single" w:sz="4" w:space="1" w:color="auto"/>
          <w:right w:val="single" w:sz="4" w:space="4" w:color="auto"/>
        </w:pBdr>
        <w:autoSpaceDE w:val="0"/>
        <w:autoSpaceDN w:val="0"/>
        <w:adjustRightInd w:val="0"/>
        <w:rPr>
          <w:del w:id="503" w:author="Philip Helger" w:date="2022-06-25T14:17:00Z"/>
          <w:rFonts w:ascii="Consolas" w:hAnsi="Consolas" w:cs="Consolas"/>
          <w:color w:val="FF0000"/>
          <w:sz w:val="20"/>
          <w:szCs w:val="20"/>
          <w:highlight w:val="white"/>
          <w:lang w:val="en-US" w:eastAsia="de-AT"/>
        </w:rPr>
      </w:pPr>
      <w:del w:id="504" w:author="Philip Helger" w:date="2022-06-25T14:17:00Z">
        <w:r w:rsidRPr="00FA233C" w:rsidDel="006A3299">
          <w:rPr>
            <w:rFonts w:ascii="Consolas" w:hAnsi="Consolas" w:cs="Consolas"/>
            <w:color w:val="0000FF"/>
            <w:sz w:val="20"/>
            <w:szCs w:val="20"/>
            <w:highlight w:val="white"/>
            <w:lang w:val="en-US" w:eastAsia="de-AT"/>
          </w:rPr>
          <w:delText xml:space="preserve">         </w:delText>
        </w:r>
        <w:r w:rsidRPr="00FA233C" w:rsidDel="006A3299">
          <w:rPr>
            <w:rFonts w:ascii="Consolas" w:hAnsi="Consolas" w:cs="Consolas"/>
            <w:color w:val="FF0000"/>
            <w:sz w:val="20"/>
            <w:szCs w:val="20"/>
            <w:highlight w:val="white"/>
            <w:lang w:val="en-US" w:eastAsia="de-AT"/>
          </w:rPr>
          <w:delText>xmlns:xsi</w:delText>
        </w:r>
        <w:r w:rsidRPr="00FA233C" w:rsidDel="006A3299">
          <w:rPr>
            <w:rFonts w:ascii="Consolas" w:hAnsi="Consolas" w:cs="Consolas"/>
            <w:color w:val="0000FF"/>
            <w:sz w:val="20"/>
            <w:szCs w:val="20"/>
            <w:highlight w:val="white"/>
            <w:lang w:val="en-US" w:eastAsia="de-AT"/>
          </w:rPr>
          <w:delText>="</w:delText>
        </w:r>
        <w:r w:rsidRPr="00FA233C" w:rsidDel="006A3299">
          <w:rPr>
            <w:rFonts w:ascii="Consolas" w:hAnsi="Consolas" w:cs="Consolas"/>
            <w:color w:val="000000"/>
            <w:sz w:val="20"/>
            <w:szCs w:val="20"/>
            <w:highlight w:val="white"/>
            <w:lang w:val="en-US" w:eastAsia="de-AT"/>
          </w:rPr>
          <w:delText>http://www.w3.org/2001/XMLSchema-instance</w:delText>
        </w:r>
        <w:r w:rsidRPr="00FA233C" w:rsidDel="006A3299">
          <w:rPr>
            <w:rFonts w:ascii="Consolas" w:hAnsi="Consolas" w:cs="Consolas"/>
            <w:color w:val="0000FF"/>
            <w:sz w:val="20"/>
            <w:szCs w:val="20"/>
            <w:highlight w:val="white"/>
            <w:lang w:val="en-US" w:eastAsia="de-AT"/>
          </w:rPr>
          <w:delText>"</w:delText>
        </w:r>
      </w:del>
    </w:p>
    <w:p w14:paraId="536286E3" w14:textId="1269B017" w:rsidR="006935F7" w:rsidRPr="00FA233C" w:rsidRDefault="00E74436" w:rsidP="006A329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del w:id="505" w:author="Philip Helger" w:date="2022-06-25T14:17:00Z">
        <w:r w:rsidRPr="00FA233C" w:rsidDel="006A3299">
          <w:rPr>
            <w:rFonts w:ascii="Consolas" w:hAnsi="Consolas" w:cs="Consolas"/>
            <w:color w:val="FF0000"/>
            <w:sz w:val="20"/>
            <w:szCs w:val="20"/>
            <w:highlight w:val="white"/>
            <w:lang w:val="en-US" w:eastAsia="de-AT"/>
          </w:rPr>
          <w:delText xml:space="preserve">         </w:delText>
        </w:r>
        <w:r w:rsidR="006935F7" w:rsidRPr="00FA233C" w:rsidDel="006A3299">
          <w:rPr>
            <w:rFonts w:ascii="Consolas" w:hAnsi="Consolas" w:cs="Consolas"/>
            <w:color w:val="FF0000"/>
            <w:sz w:val="20"/>
            <w:szCs w:val="20"/>
            <w:highlight w:val="white"/>
            <w:lang w:val="en-US" w:eastAsia="de-AT"/>
          </w:rPr>
          <w:delText>xsi:schemaLocation</w:delText>
        </w:r>
        <w:r w:rsidR="006935F7" w:rsidRPr="00FA233C" w:rsidDel="006A3299">
          <w:rPr>
            <w:rFonts w:ascii="Consolas" w:hAnsi="Consolas" w:cs="Consolas"/>
            <w:color w:val="0000FF"/>
            <w:sz w:val="20"/>
            <w:szCs w:val="20"/>
            <w:highlight w:val="white"/>
            <w:lang w:val="en-US" w:eastAsia="de-AT"/>
          </w:rPr>
          <w:delText>="</w:delText>
        </w:r>
        <w:r w:rsidR="006935F7" w:rsidRPr="00FA233C" w:rsidDel="006A3299">
          <w:rPr>
            <w:rFonts w:ascii="Consolas" w:hAnsi="Consolas" w:cs="Consolas"/>
            <w:color w:val="000000"/>
            <w:sz w:val="20"/>
            <w:szCs w:val="20"/>
            <w:highlight w:val="white"/>
            <w:lang w:val="en-US" w:eastAsia="de-AT"/>
          </w:rPr>
          <w:delText>http://www.ebinterface.at/schema/</w:delText>
        </w:r>
      </w:del>
      <w:del w:id="506" w:author="Philip Helger" w:date="2022-06-25T13:16:00Z">
        <w:r w:rsidR="00600393" w:rsidRPr="00FA233C" w:rsidDel="001933B4">
          <w:rPr>
            <w:rFonts w:ascii="Consolas" w:hAnsi="Consolas" w:cs="Consolas"/>
            <w:color w:val="000000"/>
            <w:sz w:val="20"/>
            <w:szCs w:val="20"/>
            <w:highlight w:val="white"/>
            <w:lang w:val="en-US" w:eastAsia="de-AT"/>
          </w:rPr>
          <w:delText>6</w:delText>
        </w:r>
        <w:r w:rsidR="006935F7" w:rsidRPr="00FA233C" w:rsidDel="001933B4">
          <w:rPr>
            <w:rFonts w:ascii="Consolas" w:hAnsi="Consolas" w:cs="Consolas"/>
            <w:color w:val="000000"/>
            <w:sz w:val="20"/>
            <w:szCs w:val="20"/>
            <w:highlight w:val="white"/>
            <w:lang w:val="en-US" w:eastAsia="de-AT"/>
          </w:rPr>
          <w:delText>p</w:delText>
        </w:r>
        <w:r w:rsidR="00600393" w:rsidRPr="00FA233C" w:rsidDel="001933B4">
          <w:rPr>
            <w:rFonts w:ascii="Consolas" w:hAnsi="Consolas" w:cs="Consolas"/>
            <w:color w:val="000000"/>
            <w:sz w:val="20"/>
            <w:szCs w:val="20"/>
            <w:highlight w:val="white"/>
            <w:lang w:val="en-US" w:eastAsia="de-AT"/>
          </w:rPr>
          <w:delText>0</w:delText>
        </w:r>
      </w:del>
      <w:del w:id="507" w:author="Philip Helger" w:date="2022-06-25T14:17:00Z">
        <w:r w:rsidR="006935F7" w:rsidRPr="00FA233C" w:rsidDel="006A3299">
          <w:rPr>
            <w:rFonts w:ascii="Consolas" w:hAnsi="Consolas" w:cs="Consolas"/>
            <w:color w:val="000000"/>
            <w:sz w:val="20"/>
            <w:szCs w:val="20"/>
            <w:highlight w:val="white"/>
            <w:lang w:val="en-US" w:eastAsia="de-AT"/>
          </w:rPr>
          <w:delText>/Invoice.xsd</w:delText>
        </w:r>
        <w:r w:rsidR="006935F7" w:rsidRPr="00FA233C" w:rsidDel="006A3299">
          <w:rPr>
            <w:rFonts w:ascii="Consolas" w:hAnsi="Consolas" w:cs="Consolas"/>
            <w:color w:val="0000FF"/>
            <w:sz w:val="20"/>
            <w:szCs w:val="20"/>
            <w:highlight w:val="white"/>
            <w:lang w:val="en-US" w:eastAsia="de-AT"/>
          </w:rPr>
          <w:delText>"</w:delText>
        </w:r>
      </w:del>
      <w:r w:rsidR="006935F7" w:rsidRPr="00FA233C">
        <w:rPr>
          <w:rFonts w:ascii="Consolas" w:hAnsi="Consolas" w:cs="Consolas"/>
          <w:color w:val="0000FF"/>
          <w:sz w:val="20"/>
          <w:szCs w:val="20"/>
          <w:highlight w:val="white"/>
          <w:lang w:val="en-US" w:eastAsia="de-AT"/>
        </w:rPr>
        <w:t>&gt;</w:t>
      </w:r>
    </w:p>
    <w:p w14:paraId="05DD9680"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InvoiceNumber</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993433000298</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InvoiceNumber</w:t>
      </w:r>
      <w:proofErr w:type="spellEnd"/>
      <w:r w:rsidRPr="00FA233C">
        <w:rPr>
          <w:rFonts w:ascii="Consolas" w:hAnsi="Consolas" w:cs="Consolas"/>
          <w:color w:val="0000FF"/>
          <w:sz w:val="20"/>
          <w:szCs w:val="20"/>
          <w:highlight w:val="white"/>
          <w:lang w:val="en-US" w:eastAsia="de-AT"/>
        </w:rPr>
        <w:t>&gt;</w:t>
      </w:r>
    </w:p>
    <w:p w14:paraId="20E3636D"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InvoiceDate</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600393"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w:t>
      </w:r>
      <w:r w:rsidR="00600393" w:rsidRPr="00FA233C">
        <w:rPr>
          <w:rFonts w:ascii="Consolas" w:hAnsi="Consolas" w:cs="Consolas"/>
          <w:color w:val="000000"/>
          <w:sz w:val="20"/>
          <w:szCs w:val="20"/>
          <w:highlight w:val="white"/>
          <w:lang w:val="en-US" w:eastAsia="de-AT"/>
        </w:rPr>
        <w:t>3-06</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InvoiceDate</w:t>
      </w:r>
      <w:proofErr w:type="spellEnd"/>
      <w:r w:rsidRPr="00FA233C">
        <w:rPr>
          <w:rFonts w:ascii="Consolas" w:hAnsi="Consolas" w:cs="Consolas"/>
          <w:color w:val="0000FF"/>
          <w:sz w:val="20"/>
          <w:szCs w:val="20"/>
          <w:highlight w:val="white"/>
          <w:lang w:val="en-US" w:eastAsia="de-AT"/>
        </w:rPr>
        <w:t>&gt;</w:t>
      </w:r>
    </w:p>
    <w:p w14:paraId="4E6A058B" w14:textId="77777777" w:rsidR="006935F7" w:rsidRPr="00FA233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t>...</w:t>
      </w:r>
    </w:p>
    <w:p w14:paraId="54638122" w14:textId="77777777"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85DD4D0"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12B9F2C7" w14:textId="77777777" w:rsidR="00970D0C" w:rsidRPr="0083051F" w:rsidRDefault="00970D0C" w:rsidP="00CA6221">
      <w:pPr>
        <w:pStyle w:val="berschrift2"/>
        <w:numPr>
          <w:ilvl w:val="1"/>
          <w:numId w:val="6"/>
        </w:numPr>
        <w:rPr>
          <w:lang w:val="de-DE"/>
        </w:rPr>
      </w:pPr>
      <w:bookmarkStart w:id="508" w:name="_Ref372712804"/>
      <w:bookmarkStart w:id="509" w:name="_Toc107057795"/>
      <w:proofErr w:type="spellStart"/>
      <w:r w:rsidRPr="0083051F">
        <w:rPr>
          <w:lang w:val="de-DE"/>
        </w:rPr>
        <w:t>CancelledOriginalDocument</w:t>
      </w:r>
      <w:bookmarkEnd w:id="508"/>
      <w:bookmarkEnd w:id="509"/>
      <w:proofErr w:type="spellEnd"/>
    </w:p>
    <w:p w14:paraId="02A36D26"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529F0EC4" w14:textId="77777777" w:rsidR="00970D0C" w:rsidRPr="0083051F" w:rsidRDefault="00970D0C" w:rsidP="009175C7">
      <w:pPr>
        <w:rPr>
          <w:lang w:val="de-DE"/>
        </w:rPr>
      </w:pPr>
    </w:p>
    <w:p w14:paraId="3B064561" w14:textId="77777777" w:rsidR="00970D0C" w:rsidRPr="0083051F" w:rsidRDefault="00970D0C" w:rsidP="00565DFF">
      <w:pPr>
        <w:jc w:val="center"/>
        <w:rPr>
          <w:lang w:val="de-DE"/>
        </w:rPr>
      </w:pPr>
      <w:r w:rsidRPr="0083051F">
        <w:rPr>
          <w:noProof/>
          <w:lang w:val="de-DE" w:eastAsia="de-DE"/>
        </w:rPr>
        <w:drawing>
          <wp:inline distT="0" distB="0" distL="0" distR="0" wp14:anchorId="6BF221E8" wp14:editId="430BA264">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510"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2320D2C5"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AA0725A"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84FD7E9"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A1AF12B"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A2CB45" w14:textId="77777777" w:rsidR="00970D0C" w:rsidRPr="0083051F" w:rsidRDefault="00970D0C"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E5D0F4E"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2C407A38"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D428238" w14:textId="77777777" w:rsidR="00970D0C" w:rsidRPr="0083051F" w:rsidRDefault="00970D0C"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B8A7017" w14:textId="77777777"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FB02B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0A3F095"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C51769F" w14:textId="77777777" w:rsidR="00970D0C" w:rsidRPr="0083051F" w:rsidRDefault="00970D0C" w:rsidP="00913522">
            <w:pPr>
              <w:rPr>
                <w:sz w:val="20"/>
                <w:szCs w:val="20"/>
                <w:lang w:val="de-DE"/>
              </w:rPr>
            </w:pPr>
            <w:proofErr w:type="spellStart"/>
            <w:r w:rsidRPr="0083051F">
              <w:rPr>
                <w:sz w:val="20"/>
                <w:szCs w:val="20"/>
                <w:lang w:val="de-DE"/>
              </w:rPr>
              <w:t>IDType</w:t>
            </w:r>
            <w:proofErr w:type="spellEnd"/>
          </w:p>
        </w:tc>
      </w:tr>
      <w:tr w:rsidR="00970D0C" w:rsidRPr="0083051F" w14:paraId="23C48653"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09D829F" w14:textId="77777777" w:rsidR="00970D0C" w:rsidRPr="0083051F" w:rsidRDefault="00970D0C"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5A8E427"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45969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7AE0FD1" w14:textId="77777777" w:rsidR="00970D0C" w:rsidRPr="00305166" w:rsidRDefault="00970D0C"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BA1A85C" w14:textId="77777777" w:rsidR="00970D0C" w:rsidRPr="0083051F" w:rsidRDefault="00970D0C" w:rsidP="00913522">
            <w:pPr>
              <w:rPr>
                <w:sz w:val="20"/>
                <w:szCs w:val="20"/>
                <w:lang w:val="de-DE"/>
              </w:rPr>
            </w:pPr>
            <w:proofErr w:type="spellStart"/>
            <w:proofErr w:type="gramStart"/>
            <w:r w:rsidRPr="0083051F">
              <w:rPr>
                <w:sz w:val="20"/>
                <w:szCs w:val="20"/>
                <w:lang w:val="de-DE"/>
              </w:rPr>
              <w:t>xs:date</w:t>
            </w:r>
            <w:proofErr w:type="spellEnd"/>
            <w:proofErr w:type="gramEnd"/>
          </w:p>
        </w:tc>
      </w:tr>
      <w:tr w:rsidR="00970D0C" w:rsidRPr="0083051F" w14:paraId="4C0725A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561DAC5" w14:textId="77777777" w:rsidR="00970D0C" w:rsidRPr="0083051F" w:rsidRDefault="00970D0C"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6128F62"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[@DocumentType]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1377F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ED547C"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CEDD28" w14:textId="77777777" w:rsidR="00970D0C" w:rsidRPr="0083051F" w:rsidRDefault="00970D0C"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970D0C" w:rsidRPr="0083051F" w14:paraId="283E7F9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93BFAD1"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D11EF88"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41EF272"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247E88A" w14:textId="77777777" w:rsidR="00970D0C" w:rsidRPr="00305166" w:rsidRDefault="00970D0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B0C9E7" w14:textId="77777777" w:rsidR="00970D0C" w:rsidRPr="0083051F" w:rsidRDefault="00970D0C" w:rsidP="00913522">
            <w:pPr>
              <w:rPr>
                <w:sz w:val="20"/>
                <w:szCs w:val="20"/>
                <w:lang w:val="de-DE"/>
              </w:rPr>
            </w:pPr>
            <w:proofErr w:type="spellStart"/>
            <w:proofErr w:type="gramStart"/>
            <w:r w:rsidRPr="0083051F">
              <w:rPr>
                <w:sz w:val="20"/>
                <w:szCs w:val="20"/>
                <w:lang w:val="de-DE"/>
              </w:rPr>
              <w:t>xs:string</w:t>
            </w:r>
            <w:proofErr w:type="spellEnd"/>
            <w:proofErr w:type="gramEnd"/>
          </w:p>
        </w:tc>
      </w:tr>
    </w:tbl>
    <w:p w14:paraId="00B22B3D" w14:textId="77777777" w:rsidR="00970D0C" w:rsidRPr="0083051F" w:rsidRDefault="00970D0C" w:rsidP="009175C7">
      <w:pPr>
        <w:rPr>
          <w:lang w:val="de-DE"/>
        </w:rPr>
      </w:pPr>
    </w:p>
    <w:p w14:paraId="4E31730A" w14:textId="77777777" w:rsidR="00864C59" w:rsidRPr="0083051F" w:rsidRDefault="00864C59" w:rsidP="009175C7">
      <w:pPr>
        <w:rPr>
          <w:lang w:val="de-DE"/>
        </w:rPr>
      </w:pPr>
      <w:r w:rsidRPr="0083051F">
        <w:rPr>
          <w:b/>
          <w:i/>
          <w:lang w:val="de-DE"/>
        </w:rPr>
        <w:t>Beispiel:</w:t>
      </w:r>
    </w:p>
    <w:p w14:paraId="5A172318"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44AA3A91"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/41/1234</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InvoiceNumber</w:t>
      </w:r>
      <w:proofErr w:type="spellEnd"/>
      <w:r>
        <w:rPr>
          <w:rFonts w:ascii="Consolas" w:hAnsi="Consolas" w:cs="Consolas"/>
          <w:color w:val="0000FF"/>
          <w:sz w:val="20"/>
          <w:szCs w:val="20"/>
          <w:highlight w:val="white"/>
          <w:lang w:val="de-DE" w:eastAsia="de-AT"/>
        </w:rPr>
        <w:t>&gt;</w:t>
      </w:r>
    </w:p>
    <w:p w14:paraId="5195A743"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-01-</w:t>
      </w:r>
      <w:r w:rsidR="00600393">
        <w:rPr>
          <w:rFonts w:ascii="Consolas" w:hAnsi="Consolas" w:cs="Consolas"/>
          <w:color w:val="000000"/>
          <w:sz w:val="20"/>
          <w:szCs w:val="20"/>
          <w:highlight w:val="white"/>
          <w:lang w:val="de-DE" w:eastAsia="de-AT"/>
        </w:rPr>
        <w:t>02</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InvoiceDate</w:t>
      </w:r>
      <w:proofErr w:type="spellEnd"/>
      <w:r>
        <w:rPr>
          <w:rFonts w:ascii="Consolas" w:hAnsi="Consolas" w:cs="Consolas"/>
          <w:color w:val="0000FF"/>
          <w:sz w:val="20"/>
          <w:szCs w:val="20"/>
          <w:highlight w:val="white"/>
          <w:lang w:val="de-DE" w:eastAsia="de-AT"/>
        </w:rPr>
        <w:t>&gt;</w:t>
      </w:r>
    </w:p>
    <w:p w14:paraId="753EA654" w14:textId="77777777"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roofErr w:type="spellStart"/>
      <w:r>
        <w:rPr>
          <w:rFonts w:ascii="Consolas" w:hAnsi="Consolas" w:cs="Consolas"/>
          <w:color w:val="000000"/>
          <w:sz w:val="20"/>
          <w:szCs w:val="20"/>
          <w:highlight w:val="white"/>
          <w:lang w:val="de-DE" w:eastAsia="de-AT"/>
        </w:rPr>
        <w:t>Invoice</w:t>
      </w:r>
      <w:proofErr w:type="spellEnd"/>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DocumentType</w:t>
      </w:r>
      <w:proofErr w:type="spellEnd"/>
      <w:r>
        <w:rPr>
          <w:rFonts w:ascii="Consolas" w:hAnsi="Consolas" w:cs="Consolas"/>
          <w:color w:val="0000FF"/>
          <w:sz w:val="20"/>
          <w:szCs w:val="20"/>
          <w:highlight w:val="white"/>
          <w:lang w:val="de-DE" w:eastAsia="de-AT"/>
        </w:rPr>
        <w:t>&gt;</w:t>
      </w:r>
    </w:p>
    <w:p w14:paraId="7F7FE16B" w14:textId="13678145"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Storniert die </w:t>
      </w:r>
      <w:r w:rsidR="00AC4DF6">
        <w:rPr>
          <w:rFonts w:ascii="Consolas" w:hAnsi="Consolas" w:cs="Consolas"/>
          <w:color w:val="000000"/>
          <w:sz w:val="20"/>
          <w:szCs w:val="20"/>
          <w:highlight w:val="white"/>
          <w:lang w:val="de-DE" w:eastAsia="de-AT"/>
        </w:rPr>
        <w:t xml:space="preserve">Rechnung </w:t>
      </w:r>
      <w:r>
        <w:rPr>
          <w:rFonts w:ascii="Consolas" w:hAnsi="Consolas" w:cs="Consolas"/>
          <w:color w:val="000000"/>
          <w:sz w:val="20"/>
          <w:szCs w:val="20"/>
          <w:highlight w:val="white"/>
          <w:lang w:val="de-DE" w:eastAsia="de-AT"/>
        </w:rPr>
        <w:t>20</w:t>
      </w:r>
      <w:r w:rsidR="00600393">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 xml:space="preserve">/41/1234 vom </w:t>
      </w:r>
      <w:r w:rsidR="00AC4DF6">
        <w:rPr>
          <w:rFonts w:ascii="Consolas" w:hAnsi="Consolas" w:cs="Consolas"/>
          <w:color w:val="000000"/>
          <w:sz w:val="20"/>
          <w:szCs w:val="20"/>
          <w:highlight w:val="white"/>
          <w:lang w:val="de-DE" w:eastAsia="de-AT"/>
        </w:rPr>
        <w:t>02</w:t>
      </w:r>
      <w:r>
        <w:rPr>
          <w:rFonts w:ascii="Consolas" w:hAnsi="Consolas" w:cs="Consolas"/>
          <w:color w:val="000000"/>
          <w:sz w:val="20"/>
          <w:szCs w:val="20"/>
          <w:highlight w:val="white"/>
          <w:lang w:val="de-DE" w:eastAsia="de-AT"/>
        </w:rPr>
        <w:t>.</w:t>
      </w:r>
      <w:r w:rsidR="00AC4DF6">
        <w:rPr>
          <w:rFonts w:ascii="Consolas" w:hAnsi="Consolas" w:cs="Consolas"/>
          <w:color w:val="000000"/>
          <w:sz w:val="20"/>
          <w:szCs w:val="20"/>
          <w:highlight w:val="white"/>
          <w:lang w:val="de-DE" w:eastAsia="de-AT"/>
        </w:rPr>
        <w:t>01</w:t>
      </w:r>
      <w:r>
        <w:rPr>
          <w:rFonts w:ascii="Consolas" w:hAnsi="Consolas" w:cs="Consolas"/>
          <w:color w:val="000000"/>
          <w:sz w:val="20"/>
          <w:szCs w:val="20"/>
          <w:highlight w:val="white"/>
          <w:lang w:val="de-DE" w:eastAsia="de-AT"/>
        </w:rPr>
        <w:t>.20</w:t>
      </w:r>
      <w:r w:rsidR="00AC4DF6">
        <w:rPr>
          <w:rFonts w:ascii="Consolas" w:hAnsi="Consolas" w:cs="Consolas"/>
          <w:color w:val="000000"/>
          <w:sz w:val="20"/>
          <w:szCs w:val="20"/>
          <w:highlight w:val="white"/>
          <w:lang w:val="de-DE" w:eastAsia="de-AT"/>
        </w:rPr>
        <w:t>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7F7BE47" w14:textId="77777777"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CancelledOriginalDocument</w:t>
      </w:r>
      <w:proofErr w:type="spellEnd"/>
      <w:r>
        <w:rPr>
          <w:rFonts w:ascii="Consolas" w:hAnsi="Consolas" w:cs="Consolas"/>
          <w:color w:val="0000FF"/>
          <w:sz w:val="20"/>
          <w:szCs w:val="20"/>
          <w:highlight w:val="white"/>
          <w:lang w:val="de-DE" w:eastAsia="de-AT"/>
        </w:rPr>
        <w:t>&gt;</w:t>
      </w:r>
    </w:p>
    <w:p w14:paraId="264BA61A" w14:textId="77777777" w:rsidR="00864C59" w:rsidRPr="0083051F" w:rsidRDefault="00864C59" w:rsidP="00CA6221">
      <w:pPr>
        <w:pStyle w:val="berschrift2"/>
        <w:numPr>
          <w:ilvl w:val="1"/>
          <w:numId w:val="6"/>
        </w:numPr>
        <w:rPr>
          <w:lang w:val="de-DE"/>
        </w:rPr>
      </w:pPr>
      <w:bookmarkStart w:id="511" w:name="_Ref372712822"/>
      <w:bookmarkStart w:id="512" w:name="_Toc107057796"/>
      <w:proofErr w:type="spellStart"/>
      <w:r w:rsidRPr="0083051F">
        <w:rPr>
          <w:lang w:val="de-DE"/>
        </w:rPr>
        <w:t>RelatedDocument</w:t>
      </w:r>
      <w:bookmarkEnd w:id="511"/>
      <w:bookmarkEnd w:id="512"/>
      <w:proofErr w:type="spellEnd"/>
    </w:p>
    <w:p w14:paraId="3F2FF409"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2DB1C6C7" w14:textId="77777777" w:rsidR="00864C59" w:rsidRPr="0083051F" w:rsidRDefault="00864C59" w:rsidP="009175C7">
      <w:pPr>
        <w:jc w:val="both"/>
        <w:rPr>
          <w:lang w:val="de-DE"/>
        </w:rPr>
      </w:pPr>
    </w:p>
    <w:p w14:paraId="18237B0A" w14:textId="77777777" w:rsidR="00864C59" w:rsidRPr="0083051F" w:rsidRDefault="00D05E50" w:rsidP="00565DFF">
      <w:pPr>
        <w:jc w:val="center"/>
        <w:rPr>
          <w:lang w:val="de-DE"/>
        </w:rPr>
      </w:pPr>
      <w:r w:rsidRPr="00D05E50">
        <w:rPr>
          <w:noProof/>
          <w:lang w:val="de-DE" w:eastAsia="de-DE"/>
        </w:rPr>
        <w:drawing>
          <wp:inline distT="0" distB="0" distL="0" distR="0" wp14:anchorId="3061A7C7" wp14:editId="2D6E41C7">
            <wp:extent cx="3057753" cy="1924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996" cy="1937653"/>
                    </a:xfrm>
                    <a:prstGeom prst="rect">
                      <a:avLst/>
                    </a:prstGeom>
                  </pic:spPr>
                </pic:pic>
              </a:graphicData>
            </a:graphic>
          </wp:inline>
        </w:drawing>
      </w:r>
    </w:p>
    <w:p w14:paraId="2433F1B2"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94F4D50"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7CC02F1"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6899CA1D"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EEBB065"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2DB082D" w14:textId="77777777" w:rsidR="00864C59" w:rsidRPr="0083051F" w:rsidRDefault="00864C59" w:rsidP="0091352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D59F5C"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227B815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55B513" w14:textId="77777777" w:rsidR="00864C59" w:rsidRPr="0083051F" w:rsidRDefault="00864C59" w:rsidP="00913522">
            <w:pPr>
              <w:pStyle w:val="Default"/>
              <w:rPr>
                <w:sz w:val="20"/>
                <w:szCs w:val="20"/>
              </w:rPr>
            </w:pPr>
            <w:proofErr w:type="spellStart"/>
            <w:r w:rsidRPr="0083051F">
              <w:rPr>
                <w:sz w:val="20"/>
                <w:szCs w:val="20"/>
              </w:rPr>
              <w:t>InvoiceNumber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D1090E4"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InvoiceNumber</w:t>
            </w:r>
            <w:proofErr w:type="spellEnd"/>
            <w:r w:rsidRPr="0083051F">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933F63"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F39A85" w14:textId="77777777" w:rsidR="00864C59" w:rsidRPr="00305166" w:rsidRDefault="00864C5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27BCD30" w14:textId="77777777" w:rsidR="00864C59" w:rsidRPr="0083051F" w:rsidRDefault="00864C59" w:rsidP="00913522">
            <w:pPr>
              <w:rPr>
                <w:sz w:val="20"/>
                <w:szCs w:val="20"/>
                <w:lang w:val="de-DE"/>
              </w:rPr>
            </w:pPr>
            <w:proofErr w:type="spellStart"/>
            <w:r w:rsidRPr="0083051F">
              <w:rPr>
                <w:sz w:val="20"/>
                <w:szCs w:val="20"/>
                <w:lang w:val="de-DE"/>
              </w:rPr>
              <w:t>IDType</w:t>
            </w:r>
            <w:proofErr w:type="spellEnd"/>
          </w:p>
        </w:tc>
      </w:tr>
      <w:tr w:rsidR="00864C59" w:rsidRPr="0083051F" w14:paraId="78AEFD8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71E4E81" w14:textId="77777777" w:rsidR="00864C59" w:rsidRPr="0083051F" w:rsidRDefault="00864C59" w:rsidP="00913522">
            <w:pPr>
              <w:pStyle w:val="Default"/>
              <w:rPr>
                <w:sz w:val="20"/>
                <w:szCs w:val="20"/>
              </w:rPr>
            </w:pPr>
            <w:proofErr w:type="spellStart"/>
            <w:r w:rsidRPr="0083051F">
              <w:rPr>
                <w:sz w:val="20"/>
                <w:szCs w:val="20"/>
              </w:rPr>
              <w:t>InvoiceDate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0B6B1E2"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w:t>
            </w:r>
            <w:proofErr w:type="spellStart"/>
            <w:r w:rsidRPr="0083051F">
              <w:rPr>
                <w:rFonts w:ascii="Courier New" w:hAnsi="Courier New" w:cs="Courier New"/>
                <w:sz w:val="20"/>
                <w:szCs w:val="20"/>
              </w:rPr>
              <w:t>InvoiceDate</w:t>
            </w:r>
            <w:proofErr w:type="spellEnd"/>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BD3113A"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48CE03"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314312A" w14:textId="77777777" w:rsidR="00864C59" w:rsidRPr="0083051F" w:rsidRDefault="00864C59" w:rsidP="00913522">
            <w:pPr>
              <w:rPr>
                <w:sz w:val="20"/>
                <w:szCs w:val="20"/>
                <w:lang w:val="de-DE"/>
              </w:rPr>
            </w:pPr>
            <w:proofErr w:type="spellStart"/>
            <w:proofErr w:type="gramStart"/>
            <w:r w:rsidRPr="0083051F">
              <w:rPr>
                <w:sz w:val="20"/>
                <w:szCs w:val="20"/>
                <w:lang w:val="de-DE"/>
              </w:rPr>
              <w:t>xs:date</w:t>
            </w:r>
            <w:proofErr w:type="spellEnd"/>
            <w:proofErr w:type="gramEnd"/>
          </w:p>
        </w:tc>
      </w:tr>
      <w:tr w:rsidR="00864C59" w:rsidRPr="0083051F" w14:paraId="65EDFBE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C4246F7" w14:textId="77777777" w:rsidR="00864C59" w:rsidRPr="0083051F" w:rsidRDefault="00864C59" w:rsidP="00913522">
            <w:pPr>
              <w:pStyle w:val="Default"/>
              <w:rPr>
                <w:sz w:val="20"/>
                <w:szCs w:val="20"/>
              </w:rPr>
            </w:pPr>
            <w:proofErr w:type="spellStart"/>
            <w:r w:rsidRPr="0083051F">
              <w:rPr>
                <w:sz w:val="20"/>
                <w:szCs w:val="20"/>
              </w:rPr>
              <w:t>DocumentType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5A960D9"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proofErr w:type="spellStart"/>
            <w:r w:rsidRPr="0083051F">
              <w:rPr>
                <w:rFonts w:ascii="Courier New" w:hAnsi="Courier New" w:cs="Courier New"/>
                <w:sz w:val="20"/>
                <w:szCs w:val="20"/>
              </w:rPr>
              <w:t>Invoice</w:t>
            </w:r>
            <w:proofErr w:type="spellEnd"/>
            <w:r w:rsidRPr="0083051F">
              <w:rPr>
                <w:rFonts w:ascii="Courier New" w:hAnsi="Courier New" w:cs="Courier New"/>
                <w:sz w:val="20"/>
                <w:szCs w:val="20"/>
              </w:rPr>
              <w:t>[@DocumentType]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DF54D1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9A0554"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CB28EE" w14:textId="77777777" w:rsidR="00864C59" w:rsidRPr="0083051F" w:rsidRDefault="00864C59" w:rsidP="00913522">
            <w:pPr>
              <w:rPr>
                <w:sz w:val="20"/>
                <w:szCs w:val="20"/>
                <w:lang w:val="de-DE"/>
              </w:rPr>
            </w:pPr>
            <w:proofErr w:type="spellStart"/>
            <w:r w:rsidRPr="0083051F">
              <w:rPr>
                <w:sz w:val="20"/>
                <w:szCs w:val="20"/>
                <w:lang w:val="de-DE"/>
              </w:rPr>
              <w:t>DocumentType</w:t>
            </w:r>
            <w:proofErr w:type="spellEnd"/>
            <w:r w:rsidRPr="0083051F">
              <w:rPr>
                <w:sz w:val="20"/>
                <w:szCs w:val="20"/>
                <w:lang w:val="de-DE"/>
              </w:rPr>
              <w:t>-Type</w:t>
            </w:r>
          </w:p>
        </w:tc>
      </w:tr>
      <w:tr w:rsidR="00864C59" w:rsidRPr="0083051F" w14:paraId="7430743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75E533F7" w14:textId="77777777" w:rsidR="00864C59" w:rsidRPr="0083051F" w:rsidRDefault="00864C59" w:rsidP="00913522">
            <w:pPr>
              <w:pStyle w:val="Default"/>
              <w:rPr>
                <w:sz w:val="20"/>
                <w:szCs w:val="20"/>
              </w:rPr>
            </w:pPr>
            <w:r w:rsidRPr="0083051F">
              <w:rPr>
                <w:sz w:val="20"/>
                <w:szCs w:val="20"/>
              </w:rPr>
              <w:lastRenderedPageBreak/>
              <w:t>Comment</w:t>
            </w:r>
          </w:p>
        </w:tc>
        <w:tc>
          <w:tcPr>
            <w:tcW w:w="3960" w:type="dxa"/>
            <w:tcBorders>
              <w:top w:val="single" w:sz="4" w:space="0" w:color="000000"/>
              <w:left w:val="single" w:sz="4" w:space="0" w:color="000000"/>
              <w:bottom w:val="single" w:sz="4" w:space="0" w:color="000000"/>
              <w:right w:val="single" w:sz="4" w:space="0" w:color="000000"/>
            </w:tcBorders>
          </w:tcPr>
          <w:p w14:paraId="75077846"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A9E04D9"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B2CD691" w14:textId="77777777" w:rsidR="00864C59" w:rsidRPr="00305166" w:rsidRDefault="00864C5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305B6E" w14:textId="77777777" w:rsidR="00864C59" w:rsidRPr="0083051F" w:rsidRDefault="00864C59" w:rsidP="00913522">
            <w:pPr>
              <w:rPr>
                <w:sz w:val="20"/>
                <w:szCs w:val="20"/>
                <w:lang w:val="de-DE"/>
              </w:rPr>
            </w:pPr>
            <w:proofErr w:type="spellStart"/>
            <w:proofErr w:type="gramStart"/>
            <w:r w:rsidRPr="0083051F">
              <w:rPr>
                <w:sz w:val="20"/>
                <w:szCs w:val="20"/>
                <w:lang w:val="de-DE"/>
              </w:rPr>
              <w:t>xs:string</w:t>
            </w:r>
            <w:proofErr w:type="spellEnd"/>
            <w:proofErr w:type="gramEnd"/>
          </w:p>
        </w:tc>
      </w:tr>
      <w:tr w:rsidR="00D05E50" w:rsidRPr="0083051F" w14:paraId="5A180C85"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E80382" w14:textId="77777777" w:rsidR="00D05E50" w:rsidRPr="0083051F" w:rsidRDefault="00D05E50" w:rsidP="00D05E50">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3CDB404F" w14:textId="5B42048A" w:rsidR="00D05E50" w:rsidRPr="0083051F" w:rsidRDefault="00D05E50" w:rsidP="00D05E50">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23EE560" w14:textId="77777777" w:rsidR="00D05E50" w:rsidRPr="0083051F" w:rsidRDefault="00D05E50" w:rsidP="00D05E50">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1F27A15" w14:textId="77777777" w:rsidR="00D05E50" w:rsidRPr="00305166" w:rsidRDefault="00D05E5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E4221D0" w14:textId="77777777" w:rsidR="00D05E50" w:rsidRPr="0083051F" w:rsidRDefault="00D05E50" w:rsidP="00D05E50">
            <w:pPr>
              <w:rPr>
                <w:sz w:val="20"/>
                <w:szCs w:val="20"/>
                <w:lang w:val="de-DE"/>
              </w:rPr>
            </w:pPr>
            <w:r>
              <w:rPr>
                <w:sz w:val="20"/>
                <w:szCs w:val="20"/>
                <w:lang w:val="de-DE"/>
              </w:rPr>
              <w:t>XML-Komposit</w:t>
            </w:r>
          </w:p>
        </w:tc>
      </w:tr>
    </w:tbl>
    <w:p w14:paraId="67A520A2" w14:textId="77777777" w:rsidR="00864C59" w:rsidRPr="0083051F" w:rsidRDefault="00864C59" w:rsidP="009175C7">
      <w:pPr>
        <w:jc w:val="both"/>
        <w:rPr>
          <w:lang w:val="de-DE"/>
        </w:rPr>
      </w:pPr>
    </w:p>
    <w:p w14:paraId="44E1CA48" w14:textId="77777777" w:rsidR="00864C59" w:rsidRPr="0083051F" w:rsidRDefault="00864C59" w:rsidP="009175C7">
      <w:pPr>
        <w:jc w:val="both"/>
        <w:rPr>
          <w:lang w:val="de-DE"/>
        </w:rPr>
      </w:pPr>
      <w:r w:rsidRPr="0083051F">
        <w:rPr>
          <w:b/>
          <w:i/>
          <w:lang w:val="de-DE"/>
        </w:rPr>
        <w:t>Beispiel:</w:t>
      </w:r>
    </w:p>
    <w:p w14:paraId="251A076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729B76D9" w14:textId="445DC715"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00AC4DF6"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512B6103" w14:textId="5CAB3B7B"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600393">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600393">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08358570"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084CC8E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04C3BD4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64421115"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Courier New"/>
          <w:color w:val="0000FF"/>
          <w:sz w:val="18"/>
          <w:szCs w:val="20"/>
          <w:highlight w:val="white"/>
          <w:lang w:val="de-DE" w:eastAsia="de-AT"/>
        </w:rPr>
        <w:t>&gt;</w:t>
      </w:r>
    </w:p>
    <w:p w14:paraId="559631DD" w14:textId="4ED1E2F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InvoiceNumber</w:t>
      </w:r>
      <w:proofErr w:type="spellEnd"/>
      <w:r w:rsidRPr="00C04E3A">
        <w:rPr>
          <w:rFonts w:ascii="Consolas" w:hAnsi="Consolas" w:cs="Courier New"/>
          <w:color w:val="0000FF"/>
          <w:sz w:val="18"/>
          <w:szCs w:val="20"/>
          <w:highlight w:val="white"/>
          <w:lang w:val="de-DE" w:eastAsia="de-AT"/>
        </w:rPr>
        <w:t>&gt;</w:t>
      </w:r>
    </w:p>
    <w:p w14:paraId="7E03BFF3" w14:textId="784BC0C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w:t>
      </w:r>
      <w:r w:rsidR="00AC4DF6">
        <w:rPr>
          <w:rFonts w:ascii="Consolas" w:hAnsi="Consolas" w:cs="Courier New"/>
          <w:color w:val="000000"/>
          <w:sz w:val="18"/>
          <w:szCs w:val="20"/>
          <w:highlight w:val="white"/>
          <w:lang w:val="de-DE" w:eastAsia="de-AT"/>
        </w:rPr>
        <w:t>20</w:t>
      </w:r>
      <w:r w:rsidRPr="00C04E3A">
        <w:rPr>
          <w:rFonts w:ascii="Consolas" w:hAnsi="Consolas" w:cs="Courier New"/>
          <w:color w:val="000000"/>
          <w:sz w:val="18"/>
          <w:szCs w:val="20"/>
          <w:highlight w:val="white"/>
          <w:lang w:val="de-DE" w:eastAsia="de-AT"/>
        </w:rPr>
        <w:t>-</w:t>
      </w:r>
      <w:r w:rsidR="00AC4DF6">
        <w:rPr>
          <w:rFonts w:ascii="Consolas" w:hAnsi="Consolas" w:cs="Courier New"/>
          <w:color w:val="000000"/>
          <w:sz w:val="18"/>
          <w:szCs w:val="20"/>
          <w:highlight w:val="white"/>
          <w:lang w:val="de-DE" w:eastAsia="de-AT"/>
        </w:rPr>
        <w:t>03</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w:t>
      </w:r>
      <w:r w:rsidR="00600393">
        <w:rPr>
          <w:rFonts w:ascii="Consolas" w:hAnsi="Consolas" w:cs="Courier New"/>
          <w:color w:val="000000"/>
          <w:sz w:val="18"/>
          <w:szCs w:val="20"/>
          <w:highlight w:val="white"/>
          <w:lang w:val="de-DE" w:eastAsia="de-AT"/>
        </w:rPr>
        <w:t>2</w:t>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InvoiceDate</w:t>
      </w:r>
      <w:proofErr w:type="spellEnd"/>
      <w:r w:rsidRPr="00C04E3A">
        <w:rPr>
          <w:rFonts w:ascii="Consolas" w:hAnsi="Consolas" w:cs="Courier New"/>
          <w:color w:val="0000FF"/>
          <w:sz w:val="18"/>
          <w:szCs w:val="20"/>
          <w:highlight w:val="white"/>
          <w:lang w:val="de-DE" w:eastAsia="de-AT"/>
        </w:rPr>
        <w:t>&gt;</w:t>
      </w:r>
    </w:p>
    <w:p w14:paraId="70E7D738"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roofErr w:type="spellStart"/>
      <w:r w:rsidRPr="00C04E3A">
        <w:rPr>
          <w:rFonts w:ascii="Consolas" w:hAnsi="Consolas" w:cs="Courier New"/>
          <w:color w:val="000000"/>
          <w:sz w:val="18"/>
          <w:szCs w:val="20"/>
          <w:highlight w:val="white"/>
          <w:lang w:val="de-DE" w:eastAsia="de-AT"/>
        </w:rPr>
        <w:t>Invoice</w:t>
      </w:r>
      <w:proofErr w:type="spellEnd"/>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DocumentType</w:t>
      </w:r>
      <w:proofErr w:type="spellEnd"/>
      <w:r w:rsidRPr="00C04E3A">
        <w:rPr>
          <w:rFonts w:ascii="Consolas" w:hAnsi="Consolas" w:cs="Courier New"/>
          <w:color w:val="0000FF"/>
          <w:sz w:val="18"/>
          <w:szCs w:val="20"/>
          <w:highlight w:val="white"/>
          <w:lang w:val="de-DE" w:eastAsia="de-AT"/>
        </w:rPr>
        <w:t>&gt;</w:t>
      </w:r>
    </w:p>
    <w:p w14:paraId="0938689F"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5412572E"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proofErr w:type="spellStart"/>
      <w:r w:rsidRPr="00C04E3A">
        <w:rPr>
          <w:rFonts w:ascii="Consolas" w:hAnsi="Consolas" w:cs="Courier New"/>
          <w:color w:val="800000"/>
          <w:sz w:val="18"/>
          <w:szCs w:val="20"/>
          <w:highlight w:val="white"/>
          <w:lang w:val="de-DE" w:eastAsia="de-AT"/>
        </w:rPr>
        <w:t>RelatedDocument</w:t>
      </w:r>
      <w:proofErr w:type="spellEnd"/>
      <w:r w:rsidRPr="00C04E3A">
        <w:rPr>
          <w:rFonts w:ascii="Consolas" w:hAnsi="Consolas" w:cs="Arial"/>
          <w:color w:val="0000FF"/>
          <w:sz w:val="20"/>
          <w:szCs w:val="20"/>
          <w:highlight w:val="white"/>
          <w:lang w:val="de-DE" w:eastAsia="de-AT"/>
        </w:rPr>
        <w:t>&gt;</w:t>
      </w:r>
    </w:p>
    <w:p w14:paraId="5EA75B1F" w14:textId="77777777" w:rsidR="00B74CBC" w:rsidRDefault="00B74CBC" w:rsidP="00CA6221">
      <w:pPr>
        <w:pStyle w:val="berschrift2"/>
        <w:numPr>
          <w:ilvl w:val="1"/>
          <w:numId w:val="6"/>
        </w:numPr>
        <w:rPr>
          <w:lang w:val="de-DE"/>
        </w:rPr>
      </w:pPr>
      <w:bookmarkStart w:id="513" w:name="_Ref34688351"/>
      <w:bookmarkStart w:id="514" w:name="_Toc107057797"/>
      <w:bookmarkStart w:id="515" w:name="_Ref372730098"/>
      <w:proofErr w:type="spellStart"/>
      <w:r>
        <w:rPr>
          <w:lang w:val="de-DE"/>
        </w:rPr>
        <w:t>CurrencyExchangeInformation</w:t>
      </w:r>
      <w:bookmarkEnd w:id="513"/>
      <w:bookmarkEnd w:id="514"/>
      <w:proofErr w:type="spellEnd"/>
    </w:p>
    <w:p w14:paraId="555FA52D" w14:textId="77777777" w:rsidR="00B8582D" w:rsidRDefault="00B8582D" w:rsidP="00B8582D">
      <w:pPr>
        <w:rPr>
          <w:lang w:val="de-DE"/>
        </w:rPr>
      </w:pPr>
      <w:r>
        <w:rPr>
          <w:lang w:val="de-DE"/>
        </w:rPr>
        <w:t>Dient zur Angabe des Umrechnungskurses auf eine andere Währung als die Rechnungswährung.</w:t>
      </w:r>
    </w:p>
    <w:p w14:paraId="5150A549" w14:textId="77777777" w:rsidR="00B8582D" w:rsidRPr="00B8582D" w:rsidRDefault="00B8582D" w:rsidP="00B8582D">
      <w:pPr>
        <w:rPr>
          <w:lang w:val="de-DE"/>
        </w:rPr>
      </w:pPr>
    </w:p>
    <w:p w14:paraId="1DE1B79D" w14:textId="77777777" w:rsidR="00B74CBC" w:rsidRDefault="00B74CBC" w:rsidP="00565DFF">
      <w:pPr>
        <w:jc w:val="center"/>
        <w:rPr>
          <w:lang w:val="de-DE"/>
        </w:rPr>
      </w:pPr>
      <w:r w:rsidRPr="00B74CBC">
        <w:rPr>
          <w:noProof/>
          <w:lang w:val="de-DE" w:eastAsia="de-DE"/>
        </w:rPr>
        <w:drawing>
          <wp:inline distT="0" distB="0" distL="0" distR="0" wp14:anchorId="79DE49E1" wp14:editId="5FC52DBB">
            <wp:extent cx="3496665" cy="1825089"/>
            <wp:effectExtent l="0" t="0" r="889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7969" cy="1830989"/>
                    </a:xfrm>
                    <a:prstGeom prst="rect">
                      <a:avLst/>
                    </a:prstGeom>
                  </pic:spPr>
                </pic:pic>
              </a:graphicData>
            </a:graphic>
          </wp:inline>
        </w:drawing>
      </w:r>
    </w:p>
    <w:p w14:paraId="774DD08F" w14:textId="77777777" w:rsidR="00B74CBC" w:rsidRDefault="00B74CBC" w:rsidP="00B74CBC">
      <w:pPr>
        <w:rPr>
          <w:lang w:val="de-DE"/>
        </w:rPr>
      </w:pPr>
    </w:p>
    <w:tbl>
      <w:tblPr>
        <w:tblW w:w="9181" w:type="dxa"/>
        <w:tblInd w:w="107" w:type="dxa"/>
        <w:tblLayout w:type="fixed"/>
        <w:tblLook w:val="0000" w:firstRow="0" w:lastRow="0" w:firstColumn="0" w:lastColumn="0" w:noHBand="0" w:noVBand="0"/>
      </w:tblPr>
      <w:tblGrid>
        <w:gridCol w:w="1801"/>
        <w:gridCol w:w="3847"/>
        <w:gridCol w:w="900"/>
        <w:gridCol w:w="810"/>
        <w:gridCol w:w="1823"/>
      </w:tblGrid>
      <w:tr w:rsidR="00B74CBC" w:rsidRPr="0083051F" w14:paraId="4123515F" w14:textId="77777777" w:rsidTr="001C179B">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F46E592" w14:textId="77777777" w:rsidR="00B74CBC" w:rsidRPr="0083051F" w:rsidRDefault="00B74CBC" w:rsidP="001C179B">
            <w:pPr>
              <w:pStyle w:val="Default"/>
              <w:rPr>
                <w:sz w:val="20"/>
                <w:szCs w:val="20"/>
              </w:rPr>
            </w:pPr>
            <w:r w:rsidRPr="0083051F">
              <w:rPr>
                <w:b/>
                <w:bCs/>
                <w:sz w:val="20"/>
                <w:szCs w:val="20"/>
              </w:rPr>
              <w:t xml:space="preserve">Name </w:t>
            </w:r>
          </w:p>
        </w:tc>
        <w:tc>
          <w:tcPr>
            <w:tcW w:w="3847" w:type="dxa"/>
            <w:tcBorders>
              <w:top w:val="single" w:sz="4" w:space="0" w:color="000000"/>
              <w:left w:val="single" w:sz="4" w:space="0" w:color="000000"/>
              <w:bottom w:val="single" w:sz="4" w:space="0" w:color="000000"/>
              <w:right w:val="single" w:sz="4" w:space="0" w:color="000000"/>
            </w:tcBorders>
            <w:shd w:val="clear" w:color="auto" w:fill="FFFF99"/>
          </w:tcPr>
          <w:p w14:paraId="5DE21A55" w14:textId="77777777" w:rsidR="00B74CBC" w:rsidRPr="0083051F" w:rsidRDefault="00B74CBC" w:rsidP="001C179B">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619184E" w14:textId="77777777" w:rsidR="00B74CBC" w:rsidRPr="0083051F" w:rsidRDefault="00B74CBC" w:rsidP="001C179B">
            <w:pPr>
              <w:pStyle w:val="Default"/>
              <w:rPr>
                <w:sz w:val="20"/>
                <w:szCs w:val="20"/>
              </w:rPr>
            </w:pPr>
            <w:r w:rsidRPr="0083051F">
              <w:rPr>
                <w:b/>
                <w:bCs/>
                <w:sz w:val="20"/>
                <w:szCs w:val="20"/>
              </w:rPr>
              <w:t xml:space="preserve">Typ </w:t>
            </w:r>
          </w:p>
        </w:tc>
        <w:tc>
          <w:tcPr>
            <w:tcW w:w="810" w:type="dxa"/>
            <w:tcBorders>
              <w:top w:val="single" w:sz="4" w:space="0" w:color="000000"/>
              <w:left w:val="single" w:sz="4" w:space="0" w:color="000000"/>
              <w:bottom w:val="single" w:sz="4" w:space="0" w:color="000000"/>
              <w:right w:val="single" w:sz="4" w:space="0" w:color="000000"/>
            </w:tcBorders>
            <w:shd w:val="clear" w:color="auto" w:fill="FFFF99"/>
          </w:tcPr>
          <w:p w14:paraId="4BC6319E" w14:textId="77777777" w:rsidR="00B74CBC" w:rsidRPr="0083051F" w:rsidRDefault="00B74CBC" w:rsidP="001C179B">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823" w:type="dxa"/>
            <w:tcBorders>
              <w:top w:val="single" w:sz="4" w:space="0" w:color="000000"/>
              <w:left w:val="single" w:sz="4" w:space="0" w:color="000000"/>
              <w:bottom w:val="single" w:sz="4" w:space="0" w:color="000000"/>
              <w:right w:val="single" w:sz="4" w:space="0" w:color="000000"/>
            </w:tcBorders>
            <w:shd w:val="clear" w:color="auto" w:fill="FFFF99"/>
          </w:tcPr>
          <w:p w14:paraId="0D6A469B" w14:textId="77777777" w:rsidR="00B74CBC" w:rsidRPr="0083051F" w:rsidRDefault="00B74CBC" w:rsidP="001C179B">
            <w:pPr>
              <w:pStyle w:val="Default"/>
              <w:rPr>
                <w:sz w:val="20"/>
                <w:szCs w:val="20"/>
              </w:rPr>
            </w:pPr>
            <w:r w:rsidRPr="0083051F">
              <w:rPr>
                <w:b/>
                <w:bCs/>
                <w:sz w:val="20"/>
                <w:szCs w:val="20"/>
              </w:rPr>
              <w:t xml:space="preserve">Format </w:t>
            </w:r>
          </w:p>
        </w:tc>
      </w:tr>
      <w:tr w:rsidR="00B74CBC" w:rsidRPr="0083051F" w14:paraId="0873F5D8"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02F571AC" w14:textId="77777777" w:rsidR="00B74CBC" w:rsidRPr="0083051F" w:rsidRDefault="00B74CBC" w:rsidP="001C179B">
            <w:pPr>
              <w:pStyle w:val="Default"/>
              <w:rPr>
                <w:sz w:val="20"/>
                <w:szCs w:val="20"/>
              </w:rPr>
            </w:pPr>
            <w:r>
              <w:rPr>
                <w:sz w:val="20"/>
                <w:szCs w:val="20"/>
              </w:rPr>
              <w:t>Currency</w:t>
            </w:r>
          </w:p>
        </w:tc>
        <w:tc>
          <w:tcPr>
            <w:tcW w:w="3847" w:type="dxa"/>
            <w:tcBorders>
              <w:top w:val="single" w:sz="4" w:space="0" w:color="000000"/>
              <w:left w:val="single" w:sz="4" w:space="0" w:color="000000"/>
              <w:bottom w:val="single" w:sz="4" w:space="0" w:color="000000"/>
              <w:right w:val="single" w:sz="4" w:space="0" w:color="000000"/>
            </w:tcBorders>
          </w:tcPr>
          <w:p w14:paraId="1D1683E4" w14:textId="77777777" w:rsidR="00B74CBC" w:rsidRPr="0083051F" w:rsidRDefault="00B8582D" w:rsidP="001C179B">
            <w:pPr>
              <w:pStyle w:val="Default"/>
              <w:rPr>
                <w:sz w:val="20"/>
                <w:szCs w:val="20"/>
              </w:rPr>
            </w:pPr>
            <w:r>
              <w:rPr>
                <w:sz w:val="20"/>
                <w:szCs w:val="20"/>
              </w:rPr>
              <w:t>Währung</w:t>
            </w:r>
            <w:r w:rsidR="008D0270">
              <w:rPr>
                <w:sz w:val="20"/>
                <w:szCs w:val="20"/>
              </w:rPr>
              <w:t>,</w:t>
            </w:r>
            <w:r>
              <w:rPr>
                <w:sz w:val="20"/>
                <w:szCs w:val="20"/>
              </w:rPr>
              <w:t xml:space="preserve"> auf welche sich der Umrechnungskurs bezieht.</w:t>
            </w:r>
          </w:p>
        </w:tc>
        <w:tc>
          <w:tcPr>
            <w:tcW w:w="900" w:type="dxa"/>
            <w:tcBorders>
              <w:top w:val="single" w:sz="4" w:space="0" w:color="000000"/>
              <w:left w:val="single" w:sz="4" w:space="0" w:color="000000"/>
              <w:bottom w:val="single" w:sz="4" w:space="0" w:color="000000"/>
              <w:right w:val="single" w:sz="4" w:space="0" w:color="000000"/>
            </w:tcBorders>
          </w:tcPr>
          <w:p w14:paraId="03CE8259"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46B4383" w14:textId="77777777" w:rsidR="00B74CBC" w:rsidRPr="00305166" w:rsidRDefault="00B74CBC"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4209AE63" w14:textId="77777777" w:rsidR="00B74CBC" w:rsidRPr="0083051F" w:rsidRDefault="00B8582D" w:rsidP="001C179B">
            <w:pPr>
              <w:rPr>
                <w:sz w:val="20"/>
                <w:szCs w:val="20"/>
                <w:lang w:val="de-DE"/>
              </w:rPr>
            </w:pPr>
            <w:proofErr w:type="spellStart"/>
            <w:r>
              <w:rPr>
                <w:sz w:val="20"/>
                <w:szCs w:val="20"/>
                <w:lang w:val="de-DE"/>
              </w:rPr>
              <w:t>Currency</w:t>
            </w:r>
            <w:r w:rsidR="00B74CBC" w:rsidRPr="0083051F">
              <w:rPr>
                <w:sz w:val="20"/>
                <w:szCs w:val="20"/>
                <w:lang w:val="de-DE"/>
              </w:rPr>
              <w:t>Type</w:t>
            </w:r>
            <w:proofErr w:type="spellEnd"/>
          </w:p>
        </w:tc>
      </w:tr>
      <w:tr w:rsidR="00B74CBC" w:rsidRPr="0083051F" w14:paraId="193A7A6B"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3AB05D5" w14:textId="77777777" w:rsidR="00B74CBC" w:rsidRPr="0083051F" w:rsidRDefault="00B74CBC" w:rsidP="001C179B">
            <w:pPr>
              <w:pStyle w:val="Default"/>
              <w:rPr>
                <w:sz w:val="20"/>
                <w:szCs w:val="20"/>
              </w:rPr>
            </w:pPr>
            <w:proofErr w:type="spellStart"/>
            <w:r>
              <w:rPr>
                <w:sz w:val="20"/>
                <w:szCs w:val="20"/>
              </w:rPr>
              <w:t>ExchangeRate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330B9638" w14:textId="77777777" w:rsidR="00B74CBC" w:rsidRPr="0083051F" w:rsidRDefault="00B8582D" w:rsidP="001C179B">
            <w:pPr>
              <w:pStyle w:val="Default"/>
              <w:rPr>
                <w:sz w:val="20"/>
                <w:szCs w:val="20"/>
              </w:rPr>
            </w:pPr>
            <w:r>
              <w:rPr>
                <w:sz w:val="20"/>
                <w:szCs w:val="20"/>
              </w:rPr>
              <w:t>Umrechnungskurs</w:t>
            </w:r>
            <w:r w:rsidR="008D0270">
              <w:rPr>
                <w:sz w:val="20"/>
                <w:szCs w:val="20"/>
              </w:rPr>
              <w:t xml:space="preserve"> auf die Währung des Rechnungsdokuments, welche im Attribut </w:t>
            </w:r>
            <w:r w:rsidR="008D0270" w:rsidRPr="008D0270">
              <w:rPr>
                <w:rFonts w:ascii="Courier New" w:hAnsi="Courier New" w:cs="Courier New"/>
                <w:sz w:val="20"/>
                <w:szCs w:val="20"/>
              </w:rPr>
              <w:t>@InvoiceCurrency</w:t>
            </w:r>
            <w:r w:rsidR="008D0270">
              <w:rPr>
                <w:sz w:val="20"/>
                <w:szCs w:val="20"/>
              </w:rPr>
              <w:t xml:space="preserve"> angegeben wird</w:t>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8EB404"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39CD6D8" w14:textId="77777777" w:rsidR="00B74CBC" w:rsidRPr="00305166" w:rsidRDefault="00B8582D" w:rsidP="00FA233C">
            <w:pPr>
              <w:jc w:val="center"/>
              <w:rPr>
                <w:color w:val="000000"/>
                <w:sz w:val="20"/>
                <w:szCs w:val="20"/>
                <w:lang w:val="de-DE"/>
              </w:rPr>
            </w:pPr>
            <w:r w:rsidRPr="00305166">
              <w:rPr>
                <w:color w:val="000000"/>
                <w:sz w:val="20"/>
                <w:szCs w:val="20"/>
                <w:lang w:val="de-DE"/>
              </w:rPr>
              <w:t>1..1</w:t>
            </w:r>
          </w:p>
        </w:tc>
        <w:tc>
          <w:tcPr>
            <w:tcW w:w="1823" w:type="dxa"/>
            <w:tcBorders>
              <w:top w:val="single" w:sz="4" w:space="0" w:color="000000"/>
              <w:left w:val="single" w:sz="4" w:space="0" w:color="000000"/>
              <w:bottom w:val="single" w:sz="4" w:space="0" w:color="000000"/>
              <w:right w:val="single" w:sz="4" w:space="0" w:color="000000"/>
            </w:tcBorders>
          </w:tcPr>
          <w:p w14:paraId="52EAEAB1" w14:textId="77777777" w:rsidR="00B74CBC" w:rsidRPr="0083051F" w:rsidRDefault="00B8582D" w:rsidP="001C179B">
            <w:pPr>
              <w:rPr>
                <w:sz w:val="20"/>
                <w:szCs w:val="20"/>
                <w:lang w:val="de-DE"/>
              </w:rPr>
            </w:pPr>
            <w:proofErr w:type="spellStart"/>
            <w:r>
              <w:rPr>
                <w:sz w:val="20"/>
                <w:szCs w:val="20"/>
                <w:lang w:val="de-DE"/>
              </w:rPr>
              <w:t>ExchangeRateType</w:t>
            </w:r>
            <w:proofErr w:type="spellEnd"/>
          </w:p>
        </w:tc>
      </w:tr>
      <w:tr w:rsidR="00B8582D" w:rsidRPr="0083051F" w14:paraId="08876003"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737726D8" w14:textId="77777777" w:rsidR="00B8582D" w:rsidRDefault="00B8582D" w:rsidP="001C179B">
            <w:pPr>
              <w:pStyle w:val="Default"/>
              <w:rPr>
                <w:sz w:val="20"/>
                <w:szCs w:val="20"/>
              </w:rPr>
            </w:pPr>
            <w:proofErr w:type="spellStart"/>
            <w:r>
              <w:rPr>
                <w:sz w:val="20"/>
                <w:szCs w:val="20"/>
              </w:rPr>
              <w:t>ExchangeRateDate</w:t>
            </w:r>
            <w:proofErr w:type="spellEnd"/>
          </w:p>
        </w:tc>
        <w:tc>
          <w:tcPr>
            <w:tcW w:w="3847" w:type="dxa"/>
            <w:tcBorders>
              <w:top w:val="single" w:sz="4" w:space="0" w:color="000000"/>
              <w:left w:val="single" w:sz="4" w:space="0" w:color="000000"/>
              <w:bottom w:val="single" w:sz="4" w:space="0" w:color="000000"/>
              <w:right w:val="single" w:sz="4" w:space="0" w:color="000000"/>
            </w:tcBorders>
          </w:tcPr>
          <w:p w14:paraId="3D1A33B7" w14:textId="77777777" w:rsidR="00B8582D" w:rsidRPr="0083051F" w:rsidRDefault="00B8582D" w:rsidP="001C179B">
            <w:pPr>
              <w:pStyle w:val="Default"/>
              <w:rPr>
                <w:sz w:val="20"/>
                <w:szCs w:val="20"/>
              </w:rPr>
            </w:pPr>
            <w:r>
              <w:rPr>
                <w:sz w:val="20"/>
                <w:szCs w:val="20"/>
              </w:rPr>
              <w:t>Datum, wann der Umrechnungskurs erhoben wurde.</w:t>
            </w:r>
          </w:p>
        </w:tc>
        <w:tc>
          <w:tcPr>
            <w:tcW w:w="900" w:type="dxa"/>
            <w:tcBorders>
              <w:top w:val="single" w:sz="4" w:space="0" w:color="000000"/>
              <w:left w:val="single" w:sz="4" w:space="0" w:color="000000"/>
              <w:bottom w:val="single" w:sz="4" w:space="0" w:color="000000"/>
              <w:right w:val="single" w:sz="4" w:space="0" w:color="000000"/>
            </w:tcBorders>
          </w:tcPr>
          <w:p w14:paraId="313EC813" w14:textId="77777777" w:rsidR="00B8582D"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08E5D83" w14:textId="77777777" w:rsidR="00B8582D" w:rsidRPr="00305166" w:rsidRDefault="00B8582D"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0A657EA" w14:textId="77777777" w:rsidR="00B8582D" w:rsidRPr="0083051F" w:rsidRDefault="00B8582D" w:rsidP="001C179B">
            <w:pPr>
              <w:rPr>
                <w:sz w:val="20"/>
                <w:szCs w:val="20"/>
                <w:lang w:val="de-DE"/>
              </w:rPr>
            </w:pPr>
            <w:proofErr w:type="spellStart"/>
            <w:proofErr w:type="gramStart"/>
            <w:r>
              <w:rPr>
                <w:sz w:val="20"/>
                <w:szCs w:val="20"/>
                <w:lang w:val="de-DE"/>
              </w:rPr>
              <w:t>xs:date</w:t>
            </w:r>
            <w:proofErr w:type="spellEnd"/>
            <w:proofErr w:type="gramEnd"/>
          </w:p>
        </w:tc>
      </w:tr>
      <w:tr w:rsidR="00B74CBC" w:rsidRPr="0083051F" w14:paraId="7F685779"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4C7B08D0" w14:textId="77777777" w:rsidR="00B74CBC" w:rsidRPr="0083051F" w:rsidRDefault="00B74CBC" w:rsidP="001C179B">
            <w:pPr>
              <w:pStyle w:val="Default"/>
              <w:rPr>
                <w:sz w:val="20"/>
                <w:szCs w:val="20"/>
              </w:rPr>
            </w:pPr>
            <w:r>
              <w:rPr>
                <w:sz w:val="20"/>
                <w:szCs w:val="20"/>
              </w:rPr>
              <w:t>Comment</w:t>
            </w:r>
          </w:p>
        </w:tc>
        <w:tc>
          <w:tcPr>
            <w:tcW w:w="3847" w:type="dxa"/>
            <w:tcBorders>
              <w:top w:val="single" w:sz="4" w:space="0" w:color="000000"/>
              <w:left w:val="single" w:sz="4" w:space="0" w:color="000000"/>
              <w:bottom w:val="single" w:sz="4" w:space="0" w:color="000000"/>
              <w:right w:val="single" w:sz="4" w:space="0" w:color="000000"/>
            </w:tcBorders>
          </w:tcPr>
          <w:p w14:paraId="270E01F9" w14:textId="77777777" w:rsidR="00B74CBC" w:rsidRPr="0083051F" w:rsidRDefault="00B8582D" w:rsidP="001C179B">
            <w:pPr>
              <w:pStyle w:val="Default"/>
              <w:rPr>
                <w:sz w:val="20"/>
                <w:szCs w:val="20"/>
              </w:rPr>
            </w:pPr>
            <w:r>
              <w:rPr>
                <w:sz w:val="20"/>
                <w:szCs w:val="20"/>
              </w:rPr>
              <w:t>Optionaler Kommentar zum Umrechnungskurs.</w:t>
            </w:r>
          </w:p>
        </w:tc>
        <w:tc>
          <w:tcPr>
            <w:tcW w:w="900" w:type="dxa"/>
            <w:tcBorders>
              <w:top w:val="single" w:sz="4" w:space="0" w:color="000000"/>
              <w:left w:val="single" w:sz="4" w:space="0" w:color="000000"/>
              <w:bottom w:val="single" w:sz="4" w:space="0" w:color="000000"/>
              <w:right w:val="single" w:sz="4" w:space="0" w:color="000000"/>
            </w:tcBorders>
          </w:tcPr>
          <w:p w14:paraId="5F6E668D" w14:textId="77777777" w:rsidR="00B74CBC" w:rsidRPr="0083051F" w:rsidRDefault="00B8582D" w:rsidP="001C179B">
            <w:pPr>
              <w:pStyle w:val="Default"/>
              <w:rPr>
                <w:sz w:val="20"/>
                <w:szCs w:val="20"/>
              </w:rPr>
            </w:pPr>
            <w:r>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296118CC"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0D012154" w14:textId="77777777" w:rsidR="00B74CBC" w:rsidRPr="0083051F" w:rsidRDefault="00B8582D" w:rsidP="001C179B">
            <w:pPr>
              <w:rPr>
                <w:sz w:val="20"/>
                <w:szCs w:val="20"/>
                <w:lang w:val="de-DE"/>
              </w:rPr>
            </w:pPr>
            <w:proofErr w:type="spellStart"/>
            <w:proofErr w:type="gramStart"/>
            <w:r>
              <w:rPr>
                <w:sz w:val="20"/>
                <w:szCs w:val="20"/>
                <w:lang w:val="de-DE"/>
              </w:rPr>
              <w:t>xs:string</w:t>
            </w:r>
            <w:proofErr w:type="spellEnd"/>
            <w:proofErr w:type="gramEnd"/>
          </w:p>
        </w:tc>
      </w:tr>
      <w:tr w:rsidR="00B74CBC" w:rsidRPr="0083051F" w14:paraId="73BD27C4" w14:textId="77777777" w:rsidTr="001C179B">
        <w:trPr>
          <w:trHeight w:val="154"/>
        </w:trPr>
        <w:tc>
          <w:tcPr>
            <w:tcW w:w="1801" w:type="dxa"/>
            <w:tcBorders>
              <w:top w:val="single" w:sz="4" w:space="0" w:color="000000"/>
              <w:left w:val="single" w:sz="4" w:space="0" w:color="000000"/>
              <w:bottom w:val="single" w:sz="4" w:space="0" w:color="000000"/>
              <w:right w:val="single" w:sz="4" w:space="0" w:color="000000"/>
            </w:tcBorders>
          </w:tcPr>
          <w:p w14:paraId="60F0B37E" w14:textId="77777777" w:rsidR="00B74CBC" w:rsidRPr="0083051F" w:rsidRDefault="00B74CBC" w:rsidP="001C179B">
            <w:pPr>
              <w:pStyle w:val="Default"/>
              <w:rPr>
                <w:sz w:val="20"/>
                <w:szCs w:val="20"/>
              </w:rPr>
            </w:pPr>
            <w:r>
              <w:rPr>
                <w:sz w:val="20"/>
                <w:szCs w:val="20"/>
              </w:rPr>
              <w:t>Extension</w:t>
            </w:r>
          </w:p>
        </w:tc>
        <w:tc>
          <w:tcPr>
            <w:tcW w:w="3847" w:type="dxa"/>
            <w:tcBorders>
              <w:top w:val="single" w:sz="4" w:space="0" w:color="000000"/>
              <w:left w:val="single" w:sz="4" w:space="0" w:color="000000"/>
              <w:bottom w:val="single" w:sz="4" w:space="0" w:color="000000"/>
              <w:right w:val="single" w:sz="4" w:space="0" w:color="000000"/>
            </w:tcBorders>
          </w:tcPr>
          <w:p w14:paraId="0D22D067" w14:textId="53BCC864" w:rsidR="00B74CBC" w:rsidRPr="0083051F" w:rsidRDefault="00B74CBC" w:rsidP="001C179B">
            <w:pPr>
              <w:pStyle w:val="Default"/>
              <w:rPr>
                <w:sz w:val="20"/>
                <w:szCs w:val="20"/>
              </w:rPr>
            </w:pPr>
            <w:r>
              <w:rPr>
                <w:sz w:val="20"/>
                <w:szCs w:val="20"/>
              </w:rPr>
              <w:t>Optionales Element zur Angabe von Erweiterungselementen.</w:t>
            </w:r>
            <w:r w:rsidR="00B8582D">
              <w:rPr>
                <w:sz w:val="20"/>
                <w:szCs w:val="20"/>
              </w:rPr>
              <w:t xml:space="preserve"> Die genaue Definition befindet sich in Abschnitt </w:t>
            </w:r>
            <w:r w:rsidR="000E0F9D">
              <w:rPr>
                <w:sz w:val="20"/>
                <w:szCs w:val="20"/>
              </w:rPr>
              <w:fldChar w:fldCharType="begin"/>
            </w:r>
            <w:r w:rsidR="00B8582D">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sidR="00B8582D">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BA1BAEA" w14:textId="77777777" w:rsidR="00B74CBC" w:rsidRPr="0083051F" w:rsidRDefault="00B74CBC" w:rsidP="001C179B">
            <w:pPr>
              <w:pStyle w:val="Default"/>
              <w:rPr>
                <w:sz w:val="20"/>
                <w:szCs w:val="20"/>
              </w:rPr>
            </w:pPr>
            <w:r w:rsidRPr="0083051F">
              <w:rPr>
                <w:sz w:val="20"/>
                <w:szCs w:val="20"/>
              </w:rPr>
              <w:t>Element</w:t>
            </w:r>
          </w:p>
        </w:tc>
        <w:tc>
          <w:tcPr>
            <w:tcW w:w="810" w:type="dxa"/>
            <w:tcBorders>
              <w:top w:val="single" w:sz="4" w:space="0" w:color="000000"/>
              <w:left w:val="single" w:sz="4" w:space="0" w:color="000000"/>
              <w:bottom w:val="single" w:sz="4" w:space="0" w:color="000000"/>
              <w:right w:val="single" w:sz="4" w:space="0" w:color="000000"/>
            </w:tcBorders>
          </w:tcPr>
          <w:p w14:paraId="568C5F06" w14:textId="77777777" w:rsidR="00B74CBC" w:rsidRPr="00305166" w:rsidRDefault="00B74CBC" w:rsidP="00FA233C">
            <w:pPr>
              <w:jc w:val="center"/>
              <w:rPr>
                <w:color w:val="000000"/>
                <w:sz w:val="20"/>
                <w:szCs w:val="20"/>
                <w:lang w:val="de-DE"/>
              </w:rPr>
            </w:pPr>
            <w:r w:rsidRPr="00305166">
              <w:rPr>
                <w:color w:val="000000"/>
                <w:sz w:val="20"/>
                <w:szCs w:val="20"/>
                <w:lang w:val="de-DE"/>
              </w:rPr>
              <w:t>0..1</w:t>
            </w:r>
          </w:p>
        </w:tc>
        <w:tc>
          <w:tcPr>
            <w:tcW w:w="1823" w:type="dxa"/>
            <w:tcBorders>
              <w:top w:val="single" w:sz="4" w:space="0" w:color="000000"/>
              <w:left w:val="single" w:sz="4" w:space="0" w:color="000000"/>
              <w:bottom w:val="single" w:sz="4" w:space="0" w:color="000000"/>
              <w:right w:val="single" w:sz="4" w:space="0" w:color="000000"/>
            </w:tcBorders>
          </w:tcPr>
          <w:p w14:paraId="622655F9" w14:textId="77777777" w:rsidR="00B74CBC" w:rsidRPr="0083051F" w:rsidRDefault="00B74CBC" w:rsidP="001C179B">
            <w:pPr>
              <w:rPr>
                <w:sz w:val="20"/>
                <w:szCs w:val="20"/>
                <w:lang w:val="de-DE"/>
              </w:rPr>
            </w:pPr>
            <w:r>
              <w:rPr>
                <w:sz w:val="20"/>
                <w:szCs w:val="20"/>
                <w:lang w:val="de-DE"/>
              </w:rPr>
              <w:t>XML-Komposit</w:t>
            </w:r>
          </w:p>
        </w:tc>
      </w:tr>
    </w:tbl>
    <w:p w14:paraId="3AAB8323" w14:textId="77777777" w:rsidR="00B74CBC" w:rsidRDefault="00B74CBC" w:rsidP="00B74CBC">
      <w:pPr>
        <w:rPr>
          <w:lang w:val="de-DE"/>
        </w:rPr>
      </w:pPr>
    </w:p>
    <w:p w14:paraId="60D2B625" w14:textId="77777777" w:rsidR="00B8582D" w:rsidRPr="0083051F" w:rsidRDefault="00B8582D" w:rsidP="00B8582D">
      <w:pPr>
        <w:jc w:val="both"/>
        <w:rPr>
          <w:lang w:val="de-DE"/>
        </w:rPr>
      </w:pPr>
      <w:r w:rsidRPr="0083051F">
        <w:rPr>
          <w:b/>
          <w:i/>
          <w:lang w:val="de-DE"/>
        </w:rPr>
        <w:t>Beispiel:</w:t>
      </w:r>
    </w:p>
    <w:p w14:paraId="0EA2A0E1"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10029FBF"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HUF</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Currency</w:t>
      </w:r>
      <w:r>
        <w:rPr>
          <w:rFonts w:ascii="Consolas" w:hAnsi="Consolas" w:cs="Consolas"/>
          <w:color w:val="0000FF"/>
          <w:sz w:val="20"/>
          <w:szCs w:val="20"/>
          <w:highlight w:val="white"/>
          <w:lang w:val="en-US" w:eastAsia="de-AT"/>
        </w:rPr>
        <w:t>&gt;</w:t>
      </w:r>
    </w:p>
    <w:p w14:paraId="4FB72B37"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336.15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w:t>
      </w:r>
      <w:proofErr w:type="spellEnd"/>
      <w:r>
        <w:rPr>
          <w:rFonts w:ascii="Consolas" w:hAnsi="Consolas" w:cs="Consolas"/>
          <w:color w:val="0000FF"/>
          <w:sz w:val="20"/>
          <w:szCs w:val="20"/>
          <w:highlight w:val="white"/>
          <w:lang w:val="en-US" w:eastAsia="de-AT"/>
        </w:rPr>
        <w:t>&gt;</w:t>
      </w:r>
    </w:p>
    <w:p w14:paraId="4101CC19" w14:textId="77777777" w:rsidR="008D0270"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2020-03-09</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ExchangeRateDate</w:t>
      </w:r>
      <w:proofErr w:type="spellEnd"/>
      <w:r>
        <w:rPr>
          <w:rFonts w:ascii="Consolas" w:hAnsi="Consolas" w:cs="Consolas"/>
          <w:color w:val="0000FF"/>
          <w:sz w:val="20"/>
          <w:szCs w:val="20"/>
          <w:highlight w:val="white"/>
          <w:lang w:val="en-US" w:eastAsia="de-AT"/>
        </w:rPr>
        <w:t>&gt;</w:t>
      </w:r>
    </w:p>
    <w:p w14:paraId="7CFFC33B" w14:textId="77777777" w:rsidR="008D0270" w:rsidRPr="00291703" w:rsidRDefault="008D0270" w:rsidP="008D027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 xml:space="preserve">Angabe in ungarischen </w:t>
      </w:r>
      <w:proofErr w:type="gramStart"/>
      <w:r w:rsidRPr="00291703">
        <w:rPr>
          <w:rFonts w:ascii="Consolas" w:hAnsi="Consolas" w:cs="Consolas"/>
          <w:color w:val="000000"/>
          <w:sz w:val="20"/>
          <w:szCs w:val="20"/>
          <w:highlight w:val="white"/>
          <w:lang w:val="de-DE" w:eastAsia="de-AT"/>
        </w:rPr>
        <w:t>Forint.</w:t>
      </w:r>
      <w:r w:rsidRPr="00291703">
        <w:rPr>
          <w:rFonts w:ascii="Consolas" w:hAnsi="Consolas" w:cs="Consolas"/>
          <w:color w:val="0000FF"/>
          <w:sz w:val="20"/>
          <w:szCs w:val="20"/>
          <w:highlight w:val="white"/>
          <w:lang w:val="de-DE" w:eastAsia="de-AT"/>
        </w:rPr>
        <w:t>&lt;</w:t>
      </w:r>
      <w:proofErr w:type="gramEnd"/>
      <w:r w:rsidRPr="00291703">
        <w:rPr>
          <w:rFonts w:ascii="Consolas" w:hAnsi="Consolas" w:cs="Consolas"/>
          <w:color w:val="0000FF"/>
          <w:sz w:val="20"/>
          <w:szCs w:val="20"/>
          <w:highlight w:val="white"/>
          <w:lang w:val="de-DE" w:eastAsia="de-AT"/>
        </w:rPr>
        <w: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7AF19AB4" w14:textId="77777777" w:rsidR="00B74CBC" w:rsidRPr="00B74CBC" w:rsidRDefault="008D0270" w:rsidP="008D027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CurrencyExchangeInformation</w:t>
      </w:r>
      <w:proofErr w:type="spellEnd"/>
      <w:r>
        <w:rPr>
          <w:rFonts w:ascii="Consolas" w:hAnsi="Consolas" w:cs="Consolas"/>
          <w:color w:val="0000FF"/>
          <w:sz w:val="20"/>
          <w:szCs w:val="20"/>
          <w:highlight w:val="white"/>
          <w:lang w:val="en-US" w:eastAsia="de-AT"/>
        </w:rPr>
        <w:t>&gt;</w:t>
      </w:r>
    </w:p>
    <w:p w14:paraId="21C8D75D" w14:textId="77777777" w:rsidR="00100A82" w:rsidRPr="0083051F" w:rsidRDefault="00100A82" w:rsidP="00CA6221">
      <w:pPr>
        <w:pStyle w:val="berschrift2"/>
        <w:numPr>
          <w:ilvl w:val="1"/>
          <w:numId w:val="6"/>
        </w:numPr>
        <w:rPr>
          <w:lang w:val="de-DE"/>
        </w:rPr>
      </w:pPr>
      <w:bookmarkStart w:id="516" w:name="_Toc107057798"/>
      <w:r w:rsidRPr="0083051F">
        <w:rPr>
          <w:lang w:val="de-DE"/>
        </w:rPr>
        <w:lastRenderedPageBreak/>
        <w:t>Delivery</w:t>
      </w:r>
      <w:bookmarkEnd w:id="510"/>
      <w:bookmarkEnd w:id="515"/>
      <w:bookmarkEnd w:id="516"/>
    </w:p>
    <w:p w14:paraId="30FADAE2" w14:textId="77777777" w:rsidR="00100A82" w:rsidRPr="0083051F" w:rsidRDefault="00100A82" w:rsidP="00B17E6B">
      <w:pPr>
        <w:jc w:val="both"/>
        <w:rPr>
          <w:lang w:val="de-DE"/>
        </w:rPr>
      </w:pPr>
      <w:r w:rsidRPr="0083051F">
        <w:rPr>
          <w:lang w:val="de-DE"/>
        </w:rPr>
        <w:t xml:space="preserve">Das </w:t>
      </w:r>
      <w:r w:rsidRPr="0083051F">
        <w:rPr>
          <w:i/>
          <w:lang w:val="de-DE"/>
        </w:rPr>
        <w:t>Delivery</w:t>
      </w:r>
      <w:r w:rsidRPr="0083051F">
        <w:rPr>
          <w:lang w:val="de-DE"/>
        </w:rPr>
        <w:t xml:space="preserve"> Element ist OPTIONAL und beinhaltet alle nötigen Details zur Lieferung. Im Delivery Element MUSS genau ein Lieferdatum (</w:t>
      </w:r>
      <w:r w:rsidRPr="0083051F">
        <w:rPr>
          <w:i/>
          <w:lang w:val="de-DE"/>
        </w:rPr>
        <w:t>Date</w:t>
      </w:r>
      <w:r w:rsidRPr="0083051F">
        <w:rPr>
          <w:lang w:val="de-DE"/>
        </w:rPr>
        <w:t>) oder eine Lieferperiode (</w:t>
      </w:r>
      <w:proofErr w:type="spellStart"/>
      <w:r w:rsidRPr="0083051F">
        <w:rPr>
          <w:i/>
          <w:lang w:val="de-DE"/>
        </w:rPr>
        <w:t>Period</w:t>
      </w:r>
      <w:proofErr w:type="spellEnd"/>
      <w:r w:rsidRPr="0083051F">
        <w:rPr>
          <w:lang w:val="de-DE"/>
        </w:rPr>
        <w:t xml:space="preserve">) angegeben werden. </w:t>
      </w:r>
      <w:r w:rsidRPr="0083051F">
        <w:rPr>
          <w:szCs w:val="20"/>
          <w:lang w:val="de-DE"/>
        </w:rPr>
        <w:t xml:space="preserve">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/Delivery</w:t>
      </w:r>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 Delivery</w:t>
      </w:r>
      <w:r w:rsidRPr="0083051F">
        <w:rPr>
          <w:sz w:val="20"/>
          <w:szCs w:val="20"/>
          <w:lang w:val="de-DE"/>
        </w:rPr>
        <w:t xml:space="preserve"> </w:t>
      </w:r>
      <w:r w:rsidRPr="0083051F">
        <w:rPr>
          <w:szCs w:val="20"/>
          <w:lang w:val="de-DE"/>
        </w:rPr>
        <w:t xml:space="preserve">zu verwenden. Sollte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/Delivery</w:t>
      </w:r>
      <w:r w:rsidRPr="0083051F">
        <w:rPr>
          <w:szCs w:val="20"/>
          <w:lang w:val="de-DE"/>
        </w:rPr>
        <w:t xml:space="preserve"> angegeben sein und zusätzlich in einer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/Delivery</w:t>
      </w:r>
      <w:r w:rsidRPr="0083051F">
        <w:rPr>
          <w:szCs w:val="20"/>
          <w:lang w:val="de-DE"/>
        </w:rPr>
        <w:t>, so überschreibt das letztere das erstere.</w:t>
      </w:r>
    </w:p>
    <w:p w14:paraId="22ABF09C" w14:textId="77777777" w:rsidR="00100A82" w:rsidRPr="00FA233C" w:rsidRDefault="00100A82" w:rsidP="00FA233C"/>
    <w:p w14:paraId="393A68B7" w14:textId="77777777" w:rsidR="00100A82" w:rsidRPr="0083051F" w:rsidRDefault="001C179B" w:rsidP="00565DFF">
      <w:pPr>
        <w:jc w:val="center"/>
        <w:rPr>
          <w:lang w:val="de-DE"/>
        </w:rPr>
      </w:pPr>
      <w:r w:rsidRPr="001C179B">
        <w:rPr>
          <w:noProof/>
          <w:lang w:val="de-DE" w:eastAsia="de-DE"/>
        </w:rPr>
        <w:drawing>
          <wp:inline distT="0" distB="0" distL="0" distR="0" wp14:anchorId="2A78357A" wp14:editId="60A85B4A">
            <wp:extent cx="3752697" cy="27512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3461" cy="2773787"/>
                    </a:xfrm>
                    <a:prstGeom prst="rect">
                      <a:avLst/>
                    </a:prstGeom>
                  </pic:spPr>
                </pic:pic>
              </a:graphicData>
            </a:graphic>
          </wp:inline>
        </w:drawing>
      </w:r>
    </w:p>
    <w:p w14:paraId="10CFF85E" w14:textId="77777777" w:rsidR="00100A82" w:rsidRPr="00FA233C" w:rsidRDefault="00100A82" w:rsidP="00FA233C"/>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45A120FF"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577F75B"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659234B"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4ABC7C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D1C7E88"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92EDB5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5B1ED7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17BBDAA" w14:textId="77777777" w:rsidR="00100A82" w:rsidRPr="0083051F" w:rsidRDefault="00100A82" w:rsidP="00100A82">
            <w:pPr>
              <w:pStyle w:val="Default"/>
              <w:rPr>
                <w:sz w:val="20"/>
                <w:szCs w:val="20"/>
              </w:rPr>
            </w:pPr>
            <w:proofErr w:type="spellStart"/>
            <w:r w:rsidRPr="0083051F">
              <w:rPr>
                <w:sz w:val="20"/>
                <w:szCs w:val="20"/>
              </w:rPr>
              <w:t>DeliveryID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327F33C" w14:textId="77777777"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AAFB6B"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07C21A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524893E" w14:textId="77777777" w:rsidR="00100A82" w:rsidRPr="0083051F" w:rsidRDefault="00C6021B" w:rsidP="00100A82">
            <w:pPr>
              <w:rPr>
                <w:sz w:val="20"/>
                <w:szCs w:val="20"/>
                <w:lang w:val="de-DE"/>
              </w:rPr>
            </w:pPr>
            <w:proofErr w:type="spellStart"/>
            <w:r w:rsidRPr="0083051F">
              <w:rPr>
                <w:sz w:val="20"/>
                <w:szCs w:val="20"/>
                <w:lang w:val="de-DE"/>
              </w:rPr>
              <w:t>ID</w:t>
            </w:r>
            <w:r w:rsidR="00100A82" w:rsidRPr="0083051F">
              <w:rPr>
                <w:sz w:val="20"/>
                <w:szCs w:val="20"/>
                <w:lang w:val="de-DE"/>
              </w:rPr>
              <w:t>Typ</w:t>
            </w:r>
            <w:r w:rsidR="00923E9F" w:rsidRPr="0083051F">
              <w:rPr>
                <w:sz w:val="20"/>
                <w:szCs w:val="20"/>
                <w:lang w:val="de-DE"/>
              </w:rPr>
              <w:t>e</w:t>
            </w:r>
            <w:proofErr w:type="spellEnd"/>
          </w:p>
        </w:tc>
      </w:tr>
      <w:tr w:rsidR="00100A82" w:rsidRPr="0083051F" w14:paraId="4F3634A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5F08AD9"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180B6C12" w14:textId="77777777"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3D9BB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8BCFFE"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DB6F732"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xs:date</w:t>
            </w:r>
            <w:proofErr w:type="spellEnd"/>
            <w:proofErr w:type="gramEnd"/>
            <w:r w:rsidRPr="0083051F">
              <w:rPr>
                <w:color w:val="000000"/>
                <w:sz w:val="20"/>
                <w:szCs w:val="20"/>
                <w:lang w:val="de-DE"/>
              </w:rPr>
              <w:t xml:space="preserve"> </w:t>
            </w:r>
          </w:p>
        </w:tc>
      </w:tr>
      <w:tr w:rsidR="00100A82" w:rsidRPr="0083051F" w14:paraId="690E591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D8E84F7" w14:textId="77777777" w:rsidR="00100A82" w:rsidRPr="0083051F" w:rsidRDefault="00100A82" w:rsidP="00100A82">
            <w:pPr>
              <w:pStyle w:val="Default"/>
              <w:rPr>
                <w:sz w:val="20"/>
                <w:szCs w:val="20"/>
              </w:rPr>
            </w:pPr>
            <w:proofErr w:type="spellStart"/>
            <w:r w:rsidRPr="0083051F">
              <w:rPr>
                <w:sz w:val="20"/>
                <w:szCs w:val="20"/>
              </w:rPr>
              <w:t>Period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8FEE92" w14:textId="77777777"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FC00DD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5DEB5F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6BF675B4"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1994FC0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7D04B2"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FromDate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52A2117" w14:textId="77777777"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C4455EF"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4A17EDB"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428C408B" w14:textId="77777777" w:rsidR="00100A82" w:rsidRPr="0083051F" w:rsidRDefault="00100A82" w:rsidP="00100A82">
            <w:pPr>
              <w:pStyle w:val="Default"/>
              <w:rPr>
                <w:sz w:val="20"/>
                <w:szCs w:val="20"/>
              </w:rPr>
            </w:pPr>
            <w:proofErr w:type="spellStart"/>
            <w:proofErr w:type="gramStart"/>
            <w:r w:rsidRPr="0083051F">
              <w:rPr>
                <w:sz w:val="20"/>
                <w:szCs w:val="20"/>
              </w:rPr>
              <w:t>xs:date</w:t>
            </w:r>
            <w:proofErr w:type="spellEnd"/>
            <w:proofErr w:type="gramEnd"/>
          </w:p>
        </w:tc>
      </w:tr>
      <w:tr w:rsidR="00100A82" w:rsidRPr="0083051F" w14:paraId="03878AEA"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3963340" w14:textId="77777777" w:rsidR="00100A82" w:rsidRPr="0083051F" w:rsidRDefault="00100A82" w:rsidP="00100A82">
            <w:pPr>
              <w:pStyle w:val="Default"/>
              <w:rPr>
                <w:sz w:val="20"/>
                <w:szCs w:val="20"/>
              </w:rPr>
            </w:pPr>
            <w:proofErr w:type="spellStart"/>
            <w:r w:rsidRPr="0083051F">
              <w:rPr>
                <w:sz w:val="20"/>
                <w:szCs w:val="20"/>
              </w:rPr>
              <w:t>Period</w:t>
            </w:r>
            <w:proofErr w:type="spellEnd"/>
            <w:r w:rsidRPr="0083051F">
              <w:rPr>
                <w:sz w:val="20"/>
                <w:szCs w:val="20"/>
              </w:rPr>
              <w:t>/</w:t>
            </w:r>
            <w:proofErr w:type="spellStart"/>
            <w:r w:rsidRPr="0083051F">
              <w:rPr>
                <w:sz w:val="20"/>
                <w:szCs w:val="20"/>
              </w:rPr>
              <w:t>ToDate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438DE64" w14:textId="77777777"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4B8686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1897170"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0D19681" w14:textId="77777777" w:rsidR="00100A82" w:rsidRPr="0083051F" w:rsidRDefault="00100A82" w:rsidP="00100A82">
            <w:pPr>
              <w:pStyle w:val="Default"/>
              <w:rPr>
                <w:sz w:val="20"/>
                <w:szCs w:val="20"/>
              </w:rPr>
            </w:pPr>
            <w:proofErr w:type="spellStart"/>
            <w:proofErr w:type="gramStart"/>
            <w:r w:rsidRPr="0083051F">
              <w:rPr>
                <w:sz w:val="20"/>
                <w:szCs w:val="20"/>
              </w:rPr>
              <w:t>xs:date</w:t>
            </w:r>
            <w:proofErr w:type="spellEnd"/>
            <w:proofErr w:type="gramEnd"/>
          </w:p>
        </w:tc>
      </w:tr>
      <w:tr w:rsidR="00100A82" w:rsidRPr="0083051F" w14:paraId="22B718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1E8E165" w14:textId="77777777" w:rsidR="00100A82" w:rsidRPr="0083051F" w:rsidRDefault="00100A82" w:rsidP="00100A82">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E1B8902" w14:textId="6DB25F55"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_Ref304388820 \r \h </w:instrText>
            </w:r>
            <w:r w:rsidR="000E0F9D" w:rsidRPr="0083051F">
              <w:rPr>
                <w:sz w:val="20"/>
                <w:szCs w:val="20"/>
              </w:rPr>
            </w:r>
            <w:r w:rsidR="000E0F9D" w:rsidRPr="0083051F">
              <w:rPr>
                <w:sz w:val="20"/>
                <w:szCs w:val="20"/>
              </w:rPr>
              <w:fldChar w:fldCharType="separate"/>
            </w:r>
            <w:r w:rsidR="007168E8">
              <w:rPr>
                <w:sz w:val="20"/>
                <w:szCs w:val="20"/>
              </w:rPr>
              <w:t>4.5.1</w:t>
            </w:r>
            <w:r w:rsidR="000E0F9D"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163FDD3"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0D7CD7"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247B213E"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7FEC89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542ED12" w14:textId="77777777"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538DAA3F" w14:textId="77777777"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7CC92380" w14:textId="77777777"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B63E5ED" w14:textId="77777777"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2789BD3" w14:textId="77777777" w:rsidR="006704F8" w:rsidRPr="0083051F" w:rsidRDefault="006704F8" w:rsidP="00100A82">
            <w:pPr>
              <w:pStyle w:val="Default"/>
              <w:rPr>
                <w:sz w:val="20"/>
                <w:szCs w:val="20"/>
              </w:rPr>
            </w:pPr>
            <w:r>
              <w:rPr>
                <w:sz w:val="20"/>
                <w:szCs w:val="20"/>
              </w:rPr>
              <w:t>XML-Komposit</w:t>
            </w:r>
          </w:p>
        </w:tc>
      </w:tr>
      <w:tr w:rsidR="00100A82" w:rsidRPr="0083051F" w14:paraId="2F18FD3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4631C82"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6949693C" w14:textId="77777777"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405723F9"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A0BE6FD"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65A96873" w14:textId="77777777" w:rsidR="00100A82" w:rsidRPr="0083051F" w:rsidRDefault="00100A82" w:rsidP="00100A82">
            <w:pPr>
              <w:pStyle w:val="Default"/>
              <w:rPr>
                <w:sz w:val="20"/>
                <w:szCs w:val="20"/>
              </w:rPr>
            </w:pPr>
            <w:proofErr w:type="spellStart"/>
            <w:proofErr w:type="gramStart"/>
            <w:r w:rsidRPr="0083051F">
              <w:rPr>
                <w:sz w:val="20"/>
                <w:szCs w:val="20"/>
              </w:rPr>
              <w:t>xs:string</w:t>
            </w:r>
            <w:proofErr w:type="spellEnd"/>
            <w:proofErr w:type="gramEnd"/>
          </w:p>
        </w:tc>
      </w:tr>
      <w:tr w:rsidR="001C179B" w:rsidRPr="0083051F" w14:paraId="6BE81E0E"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CB7D17E" w14:textId="77777777" w:rsidR="001C179B" w:rsidRPr="0083051F" w:rsidRDefault="001C179B" w:rsidP="001C179B">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2ECC1C9" w14:textId="76066A33"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FD33554" w14:textId="77777777" w:rsidR="001C179B" w:rsidRPr="0083051F" w:rsidRDefault="001C179B" w:rsidP="001C179B">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4B1B447" w14:textId="77777777" w:rsidR="001C179B" w:rsidRPr="0083051F" w:rsidRDefault="001C179B" w:rsidP="001C179B">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405DDCB0" w14:textId="77777777" w:rsidR="001C179B" w:rsidRPr="0083051F" w:rsidRDefault="001C179B" w:rsidP="001C179B">
            <w:pPr>
              <w:pStyle w:val="Default"/>
              <w:rPr>
                <w:sz w:val="20"/>
                <w:szCs w:val="20"/>
              </w:rPr>
            </w:pPr>
            <w:r>
              <w:rPr>
                <w:sz w:val="20"/>
                <w:szCs w:val="20"/>
              </w:rPr>
              <w:t>XML-Komposit</w:t>
            </w:r>
          </w:p>
        </w:tc>
      </w:tr>
    </w:tbl>
    <w:p w14:paraId="42D60249" w14:textId="77777777" w:rsidR="00100A82" w:rsidRPr="0083051F" w:rsidRDefault="00100A82" w:rsidP="00100A82">
      <w:pPr>
        <w:rPr>
          <w:sz w:val="20"/>
          <w:lang w:val="de-DE"/>
        </w:rPr>
      </w:pPr>
    </w:p>
    <w:p w14:paraId="27228675" w14:textId="77777777" w:rsidR="00691B8E" w:rsidRPr="00B0608C" w:rsidRDefault="00691B8E" w:rsidP="00BF0585"/>
    <w:p w14:paraId="728D0B78" w14:textId="77777777" w:rsidR="00100A82" w:rsidRPr="0083051F" w:rsidRDefault="00C04E3A" w:rsidP="00100A82">
      <w:pPr>
        <w:rPr>
          <w:b/>
          <w:i/>
          <w:lang w:val="de-DE"/>
        </w:rPr>
      </w:pPr>
      <w:r>
        <w:rPr>
          <w:b/>
          <w:i/>
          <w:lang w:val="de-DE"/>
        </w:rPr>
        <w:t>Beispiel:</w:t>
      </w:r>
    </w:p>
    <w:p w14:paraId="27FDFA0C"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bookmarkStart w:id="517"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556E7726" w14:textId="694337BA"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 xml:space="preserve">Lieferung </w:t>
      </w:r>
      <w:r w:rsidR="00AC4DF6" w:rsidRPr="00B0608C">
        <w:rPr>
          <w:rFonts w:ascii="Consolas" w:hAnsi="Consolas" w:cs="Consolas"/>
          <w:color w:val="000000"/>
          <w:sz w:val="20"/>
          <w:szCs w:val="20"/>
          <w:highlight w:val="white"/>
          <w:lang w:eastAsia="de-AT"/>
        </w:rPr>
        <w:t>20</w:t>
      </w:r>
      <w:r w:rsidR="00AC4DF6">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w:t>
      </w:r>
      <w:r w:rsidR="00AC4DF6">
        <w:rPr>
          <w:rFonts w:ascii="Consolas" w:hAnsi="Consolas" w:cs="Consolas"/>
          <w:color w:val="000000"/>
          <w:sz w:val="20"/>
          <w:szCs w:val="20"/>
          <w:highlight w:val="white"/>
          <w:lang w:eastAsia="de-AT"/>
        </w:rPr>
        <w:t>03</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DeliveryID</w:t>
      </w:r>
      <w:proofErr w:type="spellEnd"/>
      <w:r w:rsidRPr="00B0608C">
        <w:rPr>
          <w:rFonts w:ascii="Consolas" w:hAnsi="Consolas" w:cs="Consolas"/>
          <w:color w:val="0000FF"/>
          <w:sz w:val="20"/>
          <w:szCs w:val="20"/>
          <w:highlight w:val="white"/>
          <w:lang w:eastAsia="de-AT"/>
        </w:rPr>
        <w:t>&gt;</w:t>
      </w:r>
    </w:p>
    <w:p w14:paraId="09DDD003" w14:textId="276B8E63"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00AC4DF6" w:rsidRPr="00B0608C">
        <w:rPr>
          <w:rFonts w:ascii="Consolas" w:hAnsi="Consolas" w:cs="Consolas"/>
          <w:color w:val="000000"/>
          <w:sz w:val="20"/>
          <w:szCs w:val="20"/>
          <w:highlight w:val="white"/>
          <w:lang w:eastAsia="de-AT"/>
        </w:rPr>
        <w:t>20</w:t>
      </w:r>
      <w:r w:rsidR="00AC4DF6">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w:t>
      </w:r>
      <w:r w:rsidR="00AC4DF6">
        <w:rPr>
          <w:rFonts w:ascii="Consolas" w:hAnsi="Consolas" w:cs="Consolas"/>
          <w:color w:val="000000"/>
          <w:sz w:val="20"/>
          <w:szCs w:val="20"/>
          <w:highlight w:val="white"/>
          <w:lang w:eastAsia="de-AT"/>
        </w:rPr>
        <w:t>03</w:t>
      </w:r>
      <w:r w:rsidRPr="00B0608C">
        <w:rPr>
          <w:rFonts w:ascii="Consolas" w:hAnsi="Consolas" w:cs="Consolas"/>
          <w:color w:val="000000"/>
          <w:sz w:val="20"/>
          <w:szCs w:val="20"/>
          <w:highlight w:val="white"/>
          <w:lang w:eastAsia="de-AT"/>
        </w:rPr>
        <w:t>-28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1D81C973"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w:t>
      </w:r>
      <w:proofErr w:type="spellEnd"/>
      <w:r w:rsidRPr="00B0608C">
        <w:rPr>
          <w:rFonts w:ascii="Consolas" w:hAnsi="Consolas" w:cs="Consolas"/>
          <w:color w:val="0000FF"/>
          <w:sz w:val="20"/>
          <w:szCs w:val="20"/>
          <w:highlight w:val="white"/>
          <w:lang w:eastAsia="de-AT"/>
        </w:rPr>
        <w:t>&gt;</w:t>
      </w:r>
    </w:p>
    <w:p w14:paraId="171A09C3" w14:textId="77777777" w:rsidR="00526F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AddressIdentifier</w:t>
      </w:r>
      <w:proofErr w:type="spellEnd"/>
    </w:p>
    <w:p w14:paraId="5CF52E2B" w14:textId="77777777" w:rsidR="00C04E3A" w:rsidRPr="00B0608C" w:rsidRDefault="00526F8C"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lastRenderedPageBreak/>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proofErr w:type="spellStart"/>
      <w:r w:rsidR="00C04E3A" w:rsidRPr="00B0608C">
        <w:rPr>
          <w:rFonts w:ascii="Consolas" w:hAnsi="Consolas" w:cs="Consolas"/>
          <w:color w:val="FF0000"/>
          <w:sz w:val="20"/>
          <w:szCs w:val="20"/>
          <w:highlight w:val="white"/>
          <w:lang w:eastAsia="de-AT"/>
        </w:rPr>
        <w:t>AddressIdentifierType</w:t>
      </w:r>
      <w:proofErr w:type="spellEnd"/>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proofErr w:type="spellStart"/>
      <w:r w:rsidR="00C04E3A" w:rsidRPr="00B0608C">
        <w:rPr>
          <w:rFonts w:ascii="Consolas" w:hAnsi="Consolas" w:cs="Consolas"/>
          <w:color w:val="800000"/>
          <w:sz w:val="20"/>
          <w:szCs w:val="20"/>
          <w:highlight w:val="white"/>
          <w:lang w:eastAsia="de-AT"/>
        </w:rPr>
        <w:t>AddressIdentifier</w:t>
      </w:r>
      <w:proofErr w:type="spellEnd"/>
      <w:r w:rsidR="00C04E3A" w:rsidRPr="00B0608C">
        <w:rPr>
          <w:rFonts w:ascii="Consolas" w:hAnsi="Consolas" w:cs="Consolas"/>
          <w:color w:val="0000FF"/>
          <w:sz w:val="20"/>
          <w:szCs w:val="20"/>
          <w:highlight w:val="white"/>
          <w:lang w:eastAsia="de-AT"/>
        </w:rPr>
        <w:t>&gt;</w:t>
      </w:r>
    </w:p>
    <w:p w14:paraId="44F90788"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20A2B311"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Hauptstraße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1CBC51AB"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7F95D353" w14:textId="77777777" w:rsidR="00C04E3A" w:rsidRPr="00B0608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31D91EEC"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CountryCode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Österreich</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718422AA"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7532D947" w14:textId="7777777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3AC66D02" w14:textId="64422AE7" w:rsidR="00C04E3A" w:rsidRPr="00FA233C"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Max </w:t>
      </w:r>
      <w:proofErr w:type="spellStart"/>
      <w:r w:rsidRPr="00FA233C">
        <w:rPr>
          <w:rFonts w:ascii="Consolas" w:hAnsi="Consolas" w:cs="Consolas"/>
          <w:color w:val="000000"/>
          <w:sz w:val="20"/>
          <w:szCs w:val="20"/>
          <w:highlight w:val="white"/>
          <w:lang w:val="en-US" w:eastAsia="de-AT"/>
        </w:rPr>
        <w:t>Mustermann</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950B513"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583F8174" w14:textId="77777777" w:rsidR="00C04E3A" w:rsidRDefault="00C04E3A"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Lieferung wie Anfang September </w:t>
      </w:r>
      <w:proofErr w:type="gramStart"/>
      <w:r>
        <w:rPr>
          <w:rFonts w:ascii="Consolas" w:hAnsi="Consolas" w:cs="Consolas"/>
          <w:color w:val="000000"/>
          <w:sz w:val="20"/>
          <w:szCs w:val="20"/>
          <w:highlight w:val="white"/>
          <w:lang w:val="de-DE" w:eastAsia="de-AT"/>
        </w:rPr>
        <w:t>vereinbart.</w:t>
      </w:r>
      <w:r>
        <w:rPr>
          <w:rFonts w:ascii="Consolas" w:hAnsi="Consolas" w:cs="Consolas"/>
          <w:color w:val="0000FF"/>
          <w:sz w:val="20"/>
          <w:szCs w:val="20"/>
          <w:highlight w:val="white"/>
          <w:lang w:val="de-DE" w:eastAsia="de-AT"/>
        </w:rPr>
        <w:t>&lt;</w:t>
      </w:r>
      <w:proofErr w:type="gramEnd"/>
      <w:r>
        <w:rPr>
          <w:rFonts w:ascii="Consolas" w:hAnsi="Consolas" w:cs="Consolas"/>
          <w:color w:val="0000FF"/>
          <w:sz w:val="20"/>
          <w:szCs w:val="20"/>
          <w:highlight w:val="white"/>
          <w:lang w:val="de-DE" w:eastAsia="de-AT"/>
        </w:rPr>
        <w: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17561A0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31650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DeliveryExtensionAutomotive</w:t>
      </w:r>
      <w:proofErr w:type="spellEnd"/>
      <w:r>
        <w:rPr>
          <w:rFonts w:ascii="Consolas" w:hAnsi="Consolas" w:cs="Consolas"/>
          <w:color w:val="0000FF"/>
          <w:sz w:val="20"/>
          <w:szCs w:val="20"/>
          <w:highlight w:val="white"/>
          <w:lang w:val="en-US" w:eastAsia="de-AT"/>
        </w:rPr>
        <w:t>"&gt;</w:t>
      </w:r>
    </w:p>
    <w:p w14:paraId="4AFE436B"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1:DeliveryExtension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n1:DeliveryExtension</w:t>
      </w:r>
      <w:r>
        <w:rPr>
          <w:rFonts w:ascii="Consolas" w:hAnsi="Consolas" w:cs="Consolas"/>
          <w:color w:val="0000FF"/>
          <w:sz w:val="20"/>
          <w:szCs w:val="20"/>
          <w:highlight w:val="white"/>
          <w:lang w:val="en-US" w:eastAsia="de-AT"/>
        </w:rPr>
        <w:t>&gt;</w:t>
      </w:r>
    </w:p>
    <w:p w14:paraId="176D335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535777C8" w14:textId="77777777" w:rsidR="001C179B" w:rsidRDefault="001C179B" w:rsidP="001C179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D9B1210" w14:textId="77777777" w:rsidR="00C04E3A" w:rsidRPr="0083051F" w:rsidRDefault="00C04E3A" w:rsidP="001C179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Delivery</w:t>
      </w:r>
      <w:r>
        <w:rPr>
          <w:rFonts w:ascii="Consolas" w:hAnsi="Consolas" w:cs="Consolas"/>
          <w:color w:val="0000FF"/>
          <w:sz w:val="20"/>
          <w:szCs w:val="20"/>
          <w:highlight w:val="white"/>
          <w:lang w:val="de-DE" w:eastAsia="de-AT"/>
        </w:rPr>
        <w:t>&gt;</w:t>
      </w:r>
    </w:p>
    <w:p w14:paraId="2110EAEC" w14:textId="77777777" w:rsidR="00100A82" w:rsidRPr="0083051F" w:rsidRDefault="00100A82" w:rsidP="00100A82">
      <w:pPr>
        <w:rPr>
          <w:lang w:val="de-DE"/>
        </w:rPr>
      </w:pPr>
    </w:p>
    <w:p w14:paraId="211123EC" w14:textId="77777777" w:rsidR="00100A82" w:rsidRPr="0083051F" w:rsidRDefault="00100A82" w:rsidP="003C69AD">
      <w:pPr>
        <w:pStyle w:val="berschrift3"/>
        <w:rPr>
          <w:lang w:val="de-DE"/>
        </w:rPr>
      </w:pPr>
      <w:r w:rsidRPr="0083051F">
        <w:rPr>
          <w:lang w:val="de-DE"/>
        </w:rPr>
        <w:br w:type="page"/>
      </w:r>
      <w:bookmarkStart w:id="518" w:name="_Ref304388820"/>
      <w:bookmarkStart w:id="519" w:name="_Ref304390004"/>
      <w:bookmarkStart w:id="520" w:name="_Ref304392089"/>
      <w:bookmarkStart w:id="521" w:name="_Toc107057799"/>
      <w:proofErr w:type="spellStart"/>
      <w:r w:rsidRPr="0083051F">
        <w:rPr>
          <w:lang w:val="de-DE"/>
        </w:rPr>
        <w:lastRenderedPageBreak/>
        <w:t>Address</w:t>
      </w:r>
      <w:bookmarkEnd w:id="517"/>
      <w:bookmarkEnd w:id="518"/>
      <w:bookmarkEnd w:id="519"/>
      <w:bookmarkEnd w:id="520"/>
      <w:bookmarkEnd w:id="521"/>
      <w:proofErr w:type="spellEnd"/>
    </w:p>
    <w:p w14:paraId="299BD373" w14:textId="799710ED" w:rsidR="00691B8E" w:rsidRPr="0083051F" w:rsidRDefault="00100A82" w:rsidP="00B17E6B">
      <w:pPr>
        <w:jc w:val="both"/>
        <w:rPr>
          <w:lang w:val="de-DE"/>
        </w:rPr>
      </w:pPr>
      <w:r w:rsidRPr="0083051F">
        <w:rPr>
          <w:lang w:val="de-DE"/>
        </w:rPr>
        <w:t xml:space="preserve">Das </w:t>
      </w:r>
      <w:proofErr w:type="spellStart"/>
      <w:r w:rsidRPr="0083051F">
        <w:rPr>
          <w:i/>
          <w:lang w:val="de-DE"/>
        </w:rPr>
        <w:t>Address</w:t>
      </w:r>
      <w:proofErr w:type="spellEnd"/>
      <w:r w:rsidRPr="0083051F">
        <w:rPr>
          <w:lang w:val="de-DE"/>
        </w:rPr>
        <w:t xml:space="preserve"> Element dient zur Angabe von Adressen verschied</w:t>
      </w:r>
      <w:r w:rsidR="000511DE" w:rsidRPr="0083051F">
        <w:rPr>
          <w:lang w:val="de-DE"/>
        </w:rPr>
        <w:t>enster</w:t>
      </w:r>
      <w:r w:rsidRPr="0083051F">
        <w:rPr>
          <w:lang w:val="de-DE"/>
        </w:rPr>
        <w:t xml:space="preserve"> Art. Wird das </w:t>
      </w:r>
      <w:proofErr w:type="spellStart"/>
      <w:r w:rsidRPr="0083051F">
        <w:rPr>
          <w:i/>
          <w:lang w:val="de-DE"/>
        </w:rPr>
        <w:t>Address</w:t>
      </w:r>
      <w:proofErr w:type="spellEnd"/>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proofErr w:type="spellStart"/>
      <w:r w:rsidR="00CF465A">
        <w:rPr>
          <w:i/>
          <w:lang w:val="de-DE"/>
        </w:rPr>
        <w:t>AdditionalInformation</w:t>
      </w:r>
      <w:proofErr w:type="spellEnd"/>
      <w:r w:rsidRPr="0083051F">
        <w:rPr>
          <w:lang w:val="de-DE"/>
        </w:rPr>
        <w:t xml:space="preserve"> Element </w:t>
      </w:r>
      <w:r w:rsidR="00D3411A">
        <w:rPr>
          <w:lang w:val="de-DE"/>
        </w:rPr>
        <w:t>DARF</w:t>
      </w:r>
      <w:r w:rsidR="00D3411A" w:rsidRPr="0083051F">
        <w:rPr>
          <w:lang w:val="de-DE"/>
        </w:rPr>
        <w:t xml:space="preserve"> </w:t>
      </w:r>
      <w:r w:rsidRPr="0083051F">
        <w:rPr>
          <w:lang w:val="de-DE"/>
        </w:rPr>
        <w:t>für zusätzliche Angaben und Informationen, die sich in der restlichen Struktur nicht abbilden lassen, verwendet werden.</w:t>
      </w:r>
    </w:p>
    <w:p w14:paraId="5A0BBDE4" w14:textId="77777777" w:rsidR="00100A82" w:rsidRPr="0083051F" w:rsidRDefault="00100A82" w:rsidP="00100A82">
      <w:pPr>
        <w:rPr>
          <w:lang w:val="de-DE"/>
        </w:rPr>
      </w:pPr>
    </w:p>
    <w:p w14:paraId="0F80A8E0" w14:textId="77777777" w:rsidR="00100A82" w:rsidRPr="0083051F" w:rsidRDefault="00021A7C" w:rsidP="001A67E6">
      <w:pPr>
        <w:jc w:val="center"/>
        <w:rPr>
          <w:lang w:val="de-DE"/>
        </w:rPr>
      </w:pPr>
      <w:r w:rsidRPr="00021A7C">
        <w:rPr>
          <w:noProof/>
          <w:lang w:val="de-DE" w:eastAsia="de-DE"/>
        </w:rPr>
        <w:drawing>
          <wp:inline distT="0" distB="0" distL="0" distR="0" wp14:anchorId="35C31B26" wp14:editId="18F53E8C">
            <wp:extent cx="3936777" cy="4310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6578" cy="4321137"/>
                    </a:xfrm>
                    <a:prstGeom prst="rect">
                      <a:avLst/>
                    </a:prstGeom>
                  </pic:spPr>
                </pic:pic>
              </a:graphicData>
            </a:graphic>
          </wp:inline>
        </w:drawing>
      </w:r>
    </w:p>
    <w:p w14:paraId="55DB5312" w14:textId="77777777" w:rsidR="00100A82" w:rsidRPr="0083051F" w:rsidRDefault="00100A82" w:rsidP="00100A82">
      <w:pPr>
        <w:jc w:val="center"/>
        <w:rPr>
          <w:lang w:val="de-DE"/>
        </w:rPr>
      </w:pPr>
    </w:p>
    <w:p w14:paraId="5A0EAE22"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2128"/>
        <w:gridCol w:w="3969"/>
        <w:gridCol w:w="992"/>
        <w:gridCol w:w="850"/>
        <w:gridCol w:w="1242"/>
      </w:tblGrid>
      <w:tr w:rsidR="00100A82" w:rsidRPr="0083051F" w14:paraId="73893CE9" w14:textId="77777777" w:rsidTr="00600393">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03B2AF8" w14:textId="77777777" w:rsidR="00100A82" w:rsidRPr="0083051F" w:rsidRDefault="00100A82" w:rsidP="00100A82">
            <w:pPr>
              <w:pStyle w:val="Default"/>
              <w:rPr>
                <w:sz w:val="20"/>
                <w:szCs w:val="20"/>
              </w:rPr>
            </w:pPr>
            <w:r w:rsidRPr="0083051F">
              <w:rPr>
                <w:b/>
                <w:bCs/>
                <w:sz w:val="20"/>
                <w:szCs w:val="20"/>
              </w:rPr>
              <w:t xml:space="preserve">Name </w:t>
            </w:r>
          </w:p>
        </w:tc>
        <w:tc>
          <w:tcPr>
            <w:tcW w:w="3969" w:type="dxa"/>
            <w:tcBorders>
              <w:top w:val="single" w:sz="4" w:space="0" w:color="000000"/>
              <w:left w:val="single" w:sz="4" w:space="0" w:color="000000"/>
              <w:bottom w:val="single" w:sz="4" w:space="0" w:color="000000"/>
              <w:right w:val="single" w:sz="4" w:space="0" w:color="000000"/>
            </w:tcBorders>
            <w:shd w:val="clear" w:color="auto" w:fill="FFFF99"/>
          </w:tcPr>
          <w:p w14:paraId="78EC0CAF"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2AF964E"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7525F271"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D2DD86"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73D28E4B"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72F2B1AD"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63971D93" w14:textId="77777777"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3756879D"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D9D6B81"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6B31E2B1" w14:textId="77777777" w:rsidR="00A471A1" w:rsidRPr="0083051F" w:rsidRDefault="002E03A7"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A471A1" w:rsidRPr="0083051F" w14:paraId="020D46F6" w14:textId="77777777" w:rsidTr="00600393">
        <w:trPr>
          <w:trHeight w:val="154"/>
        </w:trPr>
        <w:tc>
          <w:tcPr>
            <w:tcW w:w="2128" w:type="dxa"/>
            <w:tcBorders>
              <w:top w:val="single" w:sz="4" w:space="0" w:color="000000"/>
              <w:left w:val="single" w:sz="4" w:space="0" w:color="000000"/>
              <w:bottom w:val="single" w:sz="4" w:space="0" w:color="000000"/>
              <w:right w:val="single" w:sz="4" w:space="0" w:color="000000"/>
            </w:tcBorders>
          </w:tcPr>
          <w:p w14:paraId="6FA9C5F5" w14:textId="77777777" w:rsidR="00A471A1" w:rsidRPr="0083051F" w:rsidRDefault="00A471A1" w:rsidP="00100A82">
            <w:pPr>
              <w:rPr>
                <w:sz w:val="20"/>
                <w:szCs w:val="20"/>
                <w:lang w:val="de-DE"/>
              </w:rPr>
            </w:pPr>
            <w:proofErr w:type="spellStart"/>
            <w:r w:rsidRPr="0083051F">
              <w:rPr>
                <w:sz w:val="20"/>
                <w:szCs w:val="20"/>
                <w:lang w:val="de-DE"/>
              </w:rPr>
              <w:t>AddressIdentifier</w:t>
            </w:r>
            <w:proofErr w:type="spellEnd"/>
            <w:r w:rsidRPr="0083051F">
              <w:rPr>
                <w:sz w:val="20"/>
                <w:szCs w:val="20"/>
                <w:lang w:val="de-DE"/>
              </w:rPr>
              <w:t>/@AddressIdentifierType</w:t>
            </w:r>
          </w:p>
        </w:tc>
        <w:tc>
          <w:tcPr>
            <w:tcW w:w="3969" w:type="dxa"/>
            <w:tcBorders>
              <w:top w:val="single" w:sz="4" w:space="0" w:color="000000"/>
              <w:left w:val="single" w:sz="4" w:space="0" w:color="000000"/>
              <w:bottom w:val="single" w:sz="4" w:space="0" w:color="000000"/>
              <w:right w:val="single" w:sz="4" w:space="0" w:color="000000"/>
            </w:tcBorders>
          </w:tcPr>
          <w:p w14:paraId="5F1C4BCD" w14:textId="77777777" w:rsidR="00A471A1" w:rsidRPr="00B45DB1" w:rsidRDefault="00A471A1" w:rsidP="00A471A1">
            <w:pPr>
              <w:rPr>
                <w:sz w:val="20"/>
                <w:szCs w:val="20"/>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 xml:space="preserve">s </w:t>
            </w:r>
            <w:proofErr w:type="spellStart"/>
            <w:r w:rsidRPr="0083051F">
              <w:rPr>
                <w:sz w:val="20"/>
                <w:szCs w:val="20"/>
                <w:lang w:val="de-DE"/>
              </w:rPr>
              <w:t>AddressIdentifier</w:t>
            </w:r>
            <w:proofErr w:type="spellEnd"/>
            <w:r w:rsidR="00B95A85">
              <w:rPr>
                <w:sz w:val="20"/>
                <w:szCs w:val="20"/>
                <w:lang w:val="de-DE"/>
              </w:rPr>
              <w:t>.</w:t>
            </w:r>
            <w:r w:rsidR="00B45DB1">
              <w:rPr>
                <w:sz w:val="20"/>
                <w:szCs w:val="20"/>
                <w:lang w:val="de-DE"/>
              </w:rPr>
              <w:t xml:space="preserve"> Es wird empfohlen, dass für </w:t>
            </w:r>
            <w:proofErr w:type="spellStart"/>
            <w:r w:rsidR="00B45DB1">
              <w:rPr>
                <w:sz w:val="20"/>
                <w:szCs w:val="20"/>
                <w:lang w:val="de-DE"/>
              </w:rPr>
              <w:t>AddressIdentifier</w:t>
            </w:r>
            <w:proofErr w:type="spellEnd"/>
            <w:r w:rsidR="00B45DB1">
              <w:rPr>
                <w:sz w:val="20"/>
                <w:szCs w:val="20"/>
                <w:lang w:val="de-DE"/>
              </w:rPr>
              <w:t xml:space="preserve"> Code-Werte </w:t>
            </w:r>
            <w:r w:rsidR="00796A22">
              <w:rPr>
                <w:sz w:val="20"/>
                <w:szCs w:val="20"/>
                <w:lang w:val="de-DE"/>
              </w:rPr>
              <w:t>gemäß</w:t>
            </w:r>
            <w:r w:rsidR="00B45DB1">
              <w:rPr>
                <w:sz w:val="20"/>
                <w:szCs w:val="20"/>
                <w:lang w:val="de-DE"/>
              </w:rPr>
              <w:t xml:space="preserve"> </w:t>
            </w:r>
            <w:r w:rsidR="00B45DB1" w:rsidRPr="00B45DB1">
              <w:rPr>
                <w:sz w:val="20"/>
                <w:szCs w:val="20"/>
              </w:rPr>
              <w:t>ISO 6523</w:t>
            </w:r>
            <w:r w:rsidR="00B45DB1">
              <w:rPr>
                <w:sz w:val="20"/>
                <w:szCs w:val="20"/>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5B94E4CB"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A1A1A1B"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56688042" w14:textId="77777777" w:rsidR="00A471A1" w:rsidRPr="0083051F" w:rsidRDefault="00A471A1" w:rsidP="00100A82">
            <w:pPr>
              <w:rPr>
                <w:sz w:val="20"/>
                <w:szCs w:val="20"/>
                <w:lang w:val="de-DE"/>
              </w:rPr>
            </w:pPr>
            <w:proofErr w:type="spellStart"/>
            <w:r w:rsidRPr="0083051F">
              <w:rPr>
                <w:sz w:val="20"/>
                <w:szCs w:val="20"/>
                <w:lang w:val="de-DE"/>
              </w:rPr>
              <w:t>AddressIdentifierTypeType</w:t>
            </w:r>
            <w:proofErr w:type="spellEnd"/>
          </w:p>
        </w:tc>
      </w:tr>
      <w:tr w:rsidR="00100A82" w:rsidRPr="0083051F" w14:paraId="559B0CA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267FCD2" w14:textId="77777777" w:rsidR="00100A82" w:rsidRPr="0083051F" w:rsidRDefault="00100A82" w:rsidP="00100A82">
            <w:pPr>
              <w:rPr>
                <w:sz w:val="20"/>
                <w:szCs w:val="20"/>
                <w:lang w:val="de-DE"/>
              </w:rPr>
            </w:pPr>
            <w:r w:rsidRPr="0083051F">
              <w:rPr>
                <w:sz w:val="20"/>
                <w:szCs w:val="20"/>
                <w:lang w:val="de-DE"/>
              </w:rPr>
              <w:t>Name</w:t>
            </w:r>
          </w:p>
        </w:tc>
        <w:tc>
          <w:tcPr>
            <w:tcW w:w="3969" w:type="dxa"/>
            <w:tcBorders>
              <w:top w:val="single" w:sz="4" w:space="0" w:color="000000"/>
              <w:left w:val="single" w:sz="4" w:space="0" w:color="000000"/>
              <w:bottom w:val="single" w:sz="4" w:space="0" w:color="000000"/>
              <w:right w:val="single" w:sz="4" w:space="0" w:color="000000"/>
            </w:tcBorders>
          </w:tcPr>
          <w:p w14:paraId="7A5AD9A2" w14:textId="77777777"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0A5C086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BBF8B8"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1416A62"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6704F8" w:rsidRPr="0083051F" w14:paraId="3043F8C1"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840BDA7" w14:textId="77777777" w:rsidR="006704F8" w:rsidRPr="0083051F" w:rsidRDefault="006704F8" w:rsidP="00100A82">
            <w:pPr>
              <w:rPr>
                <w:sz w:val="20"/>
                <w:szCs w:val="20"/>
                <w:lang w:val="de-DE"/>
              </w:rPr>
            </w:pPr>
            <w:proofErr w:type="spellStart"/>
            <w:r>
              <w:rPr>
                <w:sz w:val="20"/>
                <w:szCs w:val="20"/>
                <w:lang w:val="de-DE"/>
              </w:rPr>
              <w:t>TradingName</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26B893D9" w14:textId="77777777" w:rsidR="006704F8" w:rsidRPr="0083051F" w:rsidRDefault="006704F8" w:rsidP="00984064">
            <w:pPr>
              <w:rPr>
                <w:sz w:val="20"/>
                <w:szCs w:val="20"/>
                <w:lang w:val="de-DE"/>
              </w:rPr>
            </w:pPr>
            <w:r>
              <w:rPr>
                <w:sz w:val="20"/>
                <w:szCs w:val="20"/>
                <w:lang w:val="de-DE"/>
              </w:rPr>
              <w:t xml:space="preserve">Der Name, unter welchem die Firma im Firmenbuch eingetragen ist. Beispielsweise: Name = „Gasthof zur Post“, </w:t>
            </w:r>
            <w:proofErr w:type="spellStart"/>
            <w:r>
              <w:rPr>
                <w:sz w:val="20"/>
                <w:szCs w:val="20"/>
                <w:lang w:val="de-DE"/>
              </w:rPr>
              <w:t>TradingName</w:t>
            </w:r>
            <w:proofErr w:type="spellEnd"/>
            <w:r>
              <w:rPr>
                <w:sz w:val="20"/>
                <w:szCs w:val="20"/>
                <w:lang w:val="de-DE"/>
              </w:rPr>
              <w:t xml:space="preserve"> = „</w:t>
            </w:r>
            <w:proofErr w:type="spellStart"/>
            <w:r>
              <w:rPr>
                <w:sz w:val="20"/>
                <w:szCs w:val="20"/>
                <w:lang w:val="de-DE"/>
              </w:rPr>
              <w:t>Penkner</w:t>
            </w:r>
            <w:proofErr w:type="spellEnd"/>
            <w:r>
              <w:rPr>
                <w:sz w:val="20"/>
                <w:szCs w:val="20"/>
                <w:lang w:val="de-DE"/>
              </w:rPr>
              <w:t xml:space="preserve"> GmbH“</w:t>
            </w:r>
          </w:p>
        </w:tc>
        <w:tc>
          <w:tcPr>
            <w:tcW w:w="992" w:type="dxa"/>
            <w:tcBorders>
              <w:top w:val="single" w:sz="4" w:space="0" w:color="000000"/>
              <w:left w:val="single" w:sz="4" w:space="0" w:color="000000"/>
              <w:bottom w:val="single" w:sz="4" w:space="0" w:color="000000"/>
              <w:right w:val="single" w:sz="4" w:space="0" w:color="000000"/>
            </w:tcBorders>
          </w:tcPr>
          <w:p w14:paraId="120CC00E" w14:textId="77777777" w:rsidR="006704F8" w:rsidRPr="0083051F" w:rsidRDefault="006704F8"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E3092DC" w14:textId="77777777"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787EB71E" w14:textId="77777777" w:rsidR="006704F8" w:rsidRPr="0083051F" w:rsidRDefault="006704F8" w:rsidP="00100A82">
            <w:pPr>
              <w:rPr>
                <w:sz w:val="20"/>
                <w:szCs w:val="20"/>
                <w:lang w:val="de-DE"/>
              </w:rPr>
            </w:pPr>
            <w:proofErr w:type="spellStart"/>
            <w:proofErr w:type="gramStart"/>
            <w:r>
              <w:rPr>
                <w:sz w:val="20"/>
                <w:szCs w:val="20"/>
                <w:lang w:val="de-DE"/>
              </w:rPr>
              <w:t>xs:string</w:t>
            </w:r>
            <w:proofErr w:type="spellEnd"/>
            <w:proofErr w:type="gramEnd"/>
          </w:p>
        </w:tc>
      </w:tr>
      <w:tr w:rsidR="00100A82" w:rsidRPr="0083051F" w14:paraId="662414A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AAACB85" w14:textId="77777777" w:rsidR="00100A82" w:rsidRPr="0083051F" w:rsidRDefault="00100A82" w:rsidP="00100A82">
            <w:pPr>
              <w:rPr>
                <w:sz w:val="20"/>
                <w:szCs w:val="20"/>
                <w:lang w:val="de-DE"/>
              </w:rPr>
            </w:pPr>
            <w:r w:rsidRPr="0083051F">
              <w:rPr>
                <w:sz w:val="20"/>
                <w:szCs w:val="20"/>
                <w:lang w:val="de-DE"/>
              </w:rPr>
              <w:t>Street</w:t>
            </w:r>
          </w:p>
        </w:tc>
        <w:tc>
          <w:tcPr>
            <w:tcW w:w="3969" w:type="dxa"/>
            <w:tcBorders>
              <w:top w:val="single" w:sz="4" w:space="0" w:color="000000"/>
              <w:left w:val="single" w:sz="4" w:space="0" w:color="000000"/>
              <w:bottom w:val="single" w:sz="4" w:space="0" w:color="000000"/>
              <w:right w:val="single" w:sz="4" w:space="0" w:color="000000"/>
            </w:tcBorders>
          </w:tcPr>
          <w:p w14:paraId="454E8B20" w14:textId="77777777"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713C3459"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DB11F7D" w14:textId="77777777" w:rsidR="00100A82" w:rsidRPr="0083051F" w:rsidRDefault="00796A22" w:rsidP="00100A82">
            <w:pPr>
              <w:jc w:val="center"/>
              <w:rPr>
                <w:sz w:val="20"/>
                <w:szCs w:val="20"/>
                <w:lang w:val="de-DE"/>
              </w:rPr>
            </w:pPr>
            <w:r>
              <w:rPr>
                <w:sz w:val="20"/>
                <w:szCs w:val="20"/>
                <w:lang w:val="de-DE"/>
              </w:rPr>
              <w:t>0</w:t>
            </w:r>
            <w:r w:rsidR="00100A82" w:rsidRPr="0083051F">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F11BA46"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7070FF3A"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1392303" w14:textId="77777777" w:rsidR="00100A82" w:rsidRPr="0083051F" w:rsidRDefault="00100A82" w:rsidP="00100A82">
            <w:pPr>
              <w:rPr>
                <w:sz w:val="20"/>
                <w:szCs w:val="20"/>
                <w:lang w:val="de-DE"/>
              </w:rPr>
            </w:pPr>
            <w:proofErr w:type="spellStart"/>
            <w:r w:rsidRPr="0083051F">
              <w:rPr>
                <w:sz w:val="20"/>
                <w:szCs w:val="20"/>
                <w:lang w:val="de-DE"/>
              </w:rPr>
              <w:t>POBox</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5800E37C" w14:textId="77777777"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3523EB22"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E003E16"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A5A9774"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1BE03429"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9FC35DA" w14:textId="77777777" w:rsidR="00100A82" w:rsidRPr="0083051F" w:rsidRDefault="00100A82" w:rsidP="00100A82">
            <w:pPr>
              <w:rPr>
                <w:sz w:val="20"/>
                <w:szCs w:val="20"/>
                <w:lang w:val="de-DE"/>
              </w:rPr>
            </w:pPr>
            <w:r w:rsidRPr="0083051F">
              <w:rPr>
                <w:sz w:val="20"/>
                <w:szCs w:val="20"/>
                <w:lang w:val="de-DE"/>
              </w:rPr>
              <w:t>Town</w:t>
            </w:r>
          </w:p>
        </w:tc>
        <w:tc>
          <w:tcPr>
            <w:tcW w:w="3969" w:type="dxa"/>
            <w:tcBorders>
              <w:top w:val="single" w:sz="4" w:space="0" w:color="000000"/>
              <w:left w:val="single" w:sz="4" w:space="0" w:color="000000"/>
              <w:bottom w:val="single" w:sz="4" w:space="0" w:color="000000"/>
              <w:right w:val="single" w:sz="4" w:space="0" w:color="000000"/>
            </w:tcBorders>
          </w:tcPr>
          <w:p w14:paraId="1BAAC7AF" w14:textId="77777777"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01BB561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AE2C88A"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934063D"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40353068"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33DC391" w14:textId="77777777" w:rsidR="00100A82" w:rsidRPr="0083051F" w:rsidRDefault="00100A82" w:rsidP="00100A82">
            <w:pPr>
              <w:rPr>
                <w:sz w:val="20"/>
                <w:szCs w:val="20"/>
                <w:lang w:val="de-DE"/>
              </w:rPr>
            </w:pPr>
            <w:r w:rsidRPr="0083051F">
              <w:rPr>
                <w:sz w:val="20"/>
                <w:szCs w:val="20"/>
                <w:lang w:val="de-DE"/>
              </w:rPr>
              <w:t>ZIP</w:t>
            </w:r>
          </w:p>
        </w:tc>
        <w:tc>
          <w:tcPr>
            <w:tcW w:w="3969" w:type="dxa"/>
            <w:tcBorders>
              <w:top w:val="single" w:sz="4" w:space="0" w:color="000000"/>
              <w:left w:val="single" w:sz="4" w:space="0" w:color="000000"/>
              <w:bottom w:val="single" w:sz="4" w:space="0" w:color="000000"/>
              <w:right w:val="single" w:sz="4" w:space="0" w:color="000000"/>
            </w:tcBorders>
          </w:tcPr>
          <w:p w14:paraId="73844DC4" w14:textId="77777777"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35A84BF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4774BED"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FA88CFA"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0F28538E"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38EDA99" w14:textId="77777777" w:rsidR="00100A82" w:rsidRPr="0083051F" w:rsidRDefault="00100A82" w:rsidP="00100A82">
            <w:pPr>
              <w:rPr>
                <w:sz w:val="20"/>
                <w:szCs w:val="20"/>
                <w:lang w:val="de-DE"/>
              </w:rPr>
            </w:pPr>
            <w:r w:rsidRPr="0083051F">
              <w:rPr>
                <w:sz w:val="20"/>
                <w:szCs w:val="20"/>
                <w:lang w:val="de-DE"/>
              </w:rPr>
              <w:t>Country</w:t>
            </w:r>
          </w:p>
        </w:tc>
        <w:tc>
          <w:tcPr>
            <w:tcW w:w="3969" w:type="dxa"/>
            <w:tcBorders>
              <w:top w:val="single" w:sz="4" w:space="0" w:color="000000"/>
              <w:left w:val="single" w:sz="4" w:space="0" w:color="000000"/>
              <w:bottom w:val="single" w:sz="4" w:space="0" w:color="000000"/>
              <w:right w:val="single" w:sz="4" w:space="0" w:color="000000"/>
            </w:tcBorders>
          </w:tcPr>
          <w:p w14:paraId="2A65111A" w14:textId="77777777"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024DCD0B"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DBFD41E"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43397AC9" w14:textId="77777777" w:rsidR="00100A82" w:rsidRPr="0083051F" w:rsidRDefault="00463ECC"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7546DB" w:rsidRPr="0083051F" w14:paraId="5D4829A5"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191A1C98" w14:textId="77777777" w:rsidR="007546DB" w:rsidRPr="0083051F" w:rsidRDefault="007546DB" w:rsidP="00100A82">
            <w:pPr>
              <w:rPr>
                <w:sz w:val="20"/>
                <w:szCs w:val="20"/>
                <w:lang w:val="de-DE"/>
              </w:rPr>
            </w:pPr>
            <w:r w:rsidRPr="0083051F">
              <w:rPr>
                <w:sz w:val="20"/>
                <w:szCs w:val="20"/>
                <w:lang w:val="de-DE"/>
              </w:rPr>
              <w:t>Country/@CountryCode</w:t>
            </w:r>
          </w:p>
        </w:tc>
        <w:tc>
          <w:tcPr>
            <w:tcW w:w="3969" w:type="dxa"/>
            <w:tcBorders>
              <w:top w:val="single" w:sz="4" w:space="0" w:color="000000"/>
              <w:left w:val="single" w:sz="4" w:space="0" w:color="000000"/>
              <w:bottom w:val="single" w:sz="4" w:space="0" w:color="000000"/>
              <w:right w:val="single" w:sz="4" w:space="0" w:color="000000"/>
            </w:tcBorders>
          </w:tcPr>
          <w:p w14:paraId="19C7BAEE"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w:t>
            </w:r>
            <w:r w:rsidRPr="00FA233C">
              <w:rPr>
                <w:rFonts w:ascii="Courier New" w:hAnsi="Courier New" w:cs="Courier New"/>
                <w:sz w:val="20"/>
                <w:szCs w:val="20"/>
                <w:lang w:val="de-DE"/>
              </w:rPr>
              <w:t>Country</w:t>
            </w:r>
            <w:r w:rsidRPr="0083051F">
              <w:rPr>
                <w:sz w:val="20"/>
                <w:szCs w:val="20"/>
                <w:lang w:val="de-DE"/>
              </w:rPr>
              <w:t xml:space="preserve"> dient.</w:t>
            </w:r>
          </w:p>
        </w:tc>
        <w:tc>
          <w:tcPr>
            <w:tcW w:w="992" w:type="dxa"/>
            <w:tcBorders>
              <w:top w:val="single" w:sz="4" w:space="0" w:color="000000"/>
              <w:left w:val="single" w:sz="4" w:space="0" w:color="000000"/>
              <w:bottom w:val="single" w:sz="4" w:space="0" w:color="000000"/>
              <w:right w:val="single" w:sz="4" w:space="0" w:color="000000"/>
            </w:tcBorders>
          </w:tcPr>
          <w:p w14:paraId="1E5AE96C"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0B9871D"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088123D4" w14:textId="77777777" w:rsidR="007546DB" w:rsidRPr="0083051F" w:rsidRDefault="001557B2" w:rsidP="00100A82">
            <w:pPr>
              <w:rPr>
                <w:sz w:val="20"/>
                <w:szCs w:val="20"/>
                <w:lang w:val="de-DE"/>
              </w:rPr>
            </w:pPr>
            <w:proofErr w:type="spellStart"/>
            <w:r w:rsidRPr="0083051F">
              <w:rPr>
                <w:sz w:val="20"/>
                <w:szCs w:val="20"/>
                <w:lang w:val="de-DE"/>
              </w:rPr>
              <w:t>CountryCodeType</w:t>
            </w:r>
            <w:proofErr w:type="spellEnd"/>
          </w:p>
        </w:tc>
      </w:tr>
      <w:tr w:rsidR="00100A82" w:rsidRPr="0083051F" w14:paraId="02997F82"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34729089" w14:textId="77777777" w:rsidR="00100A82" w:rsidRPr="0083051F" w:rsidRDefault="00100A82" w:rsidP="00100A82">
            <w:pPr>
              <w:rPr>
                <w:sz w:val="20"/>
                <w:szCs w:val="20"/>
                <w:lang w:val="de-DE"/>
              </w:rPr>
            </w:pPr>
            <w:r w:rsidRPr="0083051F">
              <w:rPr>
                <w:sz w:val="20"/>
                <w:szCs w:val="20"/>
                <w:lang w:val="de-DE"/>
              </w:rPr>
              <w:t>Phone</w:t>
            </w:r>
          </w:p>
        </w:tc>
        <w:tc>
          <w:tcPr>
            <w:tcW w:w="3969" w:type="dxa"/>
            <w:tcBorders>
              <w:top w:val="single" w:sz="4" w:space="0" w:color="000000"/>
              <w:left w:val="single" w:sz="4" w:space="0" w:color="000000"/>
              <w:bottom w:val="single" w:sz="4" w:space="0" w:color="000000"/>
              <w:right w:val="single" w:sz="4" w:space="0" w:color="000000"/>
            </w:tcBorders>
          </w:tcPr>
          <w:p w14:paraId="2A1F9955" w14:textId="77777777"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194A293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D1D27C8" w14:textId="77777777" w:rsidR="00100A82" w:rsidRPr="0083051F" w:rsidRDefault="00100A82" w:rsidP="00100A82">
            <w:pPr>
              <w:jc w:val="center"/>
              <w:rPr>
                <w:sz w:val="20"/>
                <w:szCs w:val="20"/>
                <w:lang w:val="de-DE"/>
              </w:rPr>
            </w:pPr>
            <w:r w:rsidRPr="0083051F">
              <w:rPr>
                <w:sz w:val="20"/>
                <w:szCs w:val="20"/>
                <w:lang w:val="de-DE"/>
              </w:rPr>
              <w:t>0..</w:t>
            </w:r>
            <w:r w:rsidR="001A67E6">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728C11F3"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51C8032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55BD44D0" w14:textId="77777777" w:rsidR="00100A82" w:rsidRPr="0083051F" w:rsidRDefault="00100A82" w:rsidP="00100A82">
            <w:pPr>
              <w:rPr>
                <w:sz w:val="20"/>
                <w:szCs w:val="20"/>
                <w:lang w:val="de-DE"/>
              </w:rPr>
            </w:pPr>
            <w:proofErr w:type="gramStart"/>
            <w:r w:rsidRPr="0083051F">
              <w:rPr>
                <w:sz w:val="20"/>
                <w:szCs w:val="20"/>
                <w:lang w:val="de-DE"/>
              </w:rPr>
              <w:t>Email</w:t>
            </w:r>
            <w:proofErr w:type="gramEnd"/>
          </w:p>
        </w:tc>
        <w:tc>
          <w:tcPr>
            <w:tcW w:w="3969" w:type="dxa"/>
            <w:tcBorders>
              <w:top w:val="single" w:sz="4" w:space="0" w:color="000000"/>
              <w:left w:val="single" w:sz="4" w:space="0" w:color="000000"/>
              <w:bottom w:val="single" w:sz="4" w:space="0" w:color="000000"/>
              <w:right w:val="single" w:sz="4" w:space="0" w:color="000000"/>
            </w:tcBorders>
          </w:tcPr>
          <w:p w14:paraId="5905CE4F" w14:textId="77777777"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4EC8890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E3D0989" w14:textId="77777777"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6A3B79F"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021A7C" w:rsidRPr="0083051F" w14:paraId="28E13983"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012D2E49" w14:textId="77777777" w:rsidR="00021A7C" w:rsidRPr="0083051F" w:rsidRDefault="00021A7C" w:rsidP="00021A7C">
            <w:pPr>
              <w:rPr>
                <w:sz w:val="20"/>
                <w:szCs w:val="20"/>
                <w:lang w:val="de-DE"/>
              </w:rPr>
            </w:pPr>
            <w:proofErr w:type="spellStart"/>
            <w:r w:rsidRPr="0083051F">
              <w:rPr>
                <w:sz w:val="20"/>
                <w:szCs w:val="20"/>
              </w:rPr>
              <w:lastRenderedPageBreak/>
              <w:t>AdditionalInformation</w:t>
            </w:r>
            <w:proofErr w:type="spellEnd"/>
          </w:p>
        </w:tc>
        <w:tc>
          <w:tcPr>
            <w:tcW w:w="3969" w:type="dxa"/>
            <w:tcBorders>
              <w:top w:val="single" w:sz="4" w:space="0" w:color="000000"/>
              <w:left w:val="single" w:sz="4" w:space="0" w:color="000000"/>
              <w:bottom w:val="single" w:sz="4" w:space="0" w:color="000000"/>
              <w:right w:val="single" w:sz="4" w:space="0" w:color="000000"/>
            </w:tcBorders>
          </w:tcPr>
          <w:p w14:paraId="0CAFB13B" w14:textId="33713E7F" w:rsidR="00021A7C" w:rsidRPr="0083051F" w:rsidRDefault="00021A7C" w:rsidP="00021A7C">
            <w:pPr>
              <w:rPr>
                <w:sz w:val="20"/>
                <w:szCs w:val="20"/>
                <w:lang w:val="de-DE"/>
              </w:rPr>
            </w:pPr>
            <w:r>
              <w:rPr>
                <w:sz w:val="20"/>
                <w:szCs w:val="20"/>
              </w:rPr>
              <w:t>Zusätzlicher Name oder Zusatz zur Adresse</w:t>
            </w:r>
          </w:p>
        </w:tc>
        <w:tc>
          <w:tcPr>
            <w:tcW w:w="992" w:type="dxa"/>
            <w:tcBorders>
              <w:top w:val="single" w:sz="4" w:space="0" w:color="000000"/>
              <w:left w:val="single" w:sz="4" w:space="0" w:color="000000"/>
              <w:bottom w:val="single" w:sz="4" w:space="0" w:color="000000"/>
              <w:right w:val="single" w:sz="4" w:space="0" w:color="000000"/>
            </w:tcBorders>
          </w:tcPr>
          <w:p w14:paraId="4B2ED164"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E23C291" w14:textId="77777777" w:rsidR="00021A7C" w:rsidRPr="0083051F"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1CEC1B54"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1B409C16" w14:textId="77777777" w:rsidTr="00600393">
        <w:trPr>
          <w:trHeight w:val="240"/>
        </w:trPr>
        <w:tc>
          <w:tcPr>
            <w:tcW w:w="2128" w:type="dxa"/>
            <w:tcBorders>
              <w:top w:val="single" w:sz="4" w:space="0" w:color="000000"/>
              <w:left w:val="single" w:sz="4" w:space="0" w:color="000000"/>
              <w:bottom w:val="single" w:sz="4" w:space="0" w:color="000000"/>
              <w:right w:val="single" w:sz="4" w:space="0" w:color="000000"/>
            </w:tcBorders>
          </w:tcPr>
          <w:p w14:paraId="636821D1" w14:textId="77777777" w:rsidR="00021A7C" w:rsidRDefault="00021A7C" w:rsidP="00021A7C">
            <w:pPr>
              <w:rPr>
                <w:sz w:val="20"/>
                <w:szCs w:val="20"/>
                <w:lang w:val="de-DE"/>
              </w:rPr>
            </w:pPr>
            <w:proofErr w:type="spellStart"/>
            <w:r w:rsidRPr="00A83906">
              <w:rPr>
                <w:sz w:val="20"/>
                <w:szCs w:val="20"/>
              </w:rPr>
              <w:t>AdditionalInformation</w:t>
            </w:r>
            <w:proofErr w:type="spellEnd"/>
            <w:r w:rsidRPr="00A83906">
              <w:rPr>
                <w:sz w:val="20"/>
                <w:szCs w:val="20"/>
              </w:rPr>
              <w:t>/@Key</w:t>
            </w:r>
          </w:p>
        </w:tc>
        <w:tc>
          <w:tcPr>
            <w:tcW w:w="3969" w:type="dxa"/>
            <w:tcBorders>
              <w:top w:val="single" w:sz="4" w:space="0" w:color="000000"/>
              <w:left w:val="single" w:sz="4" w:space="0" w:color="000000"/>
              <w:bottom w:val="single" w:sz="4" w:space="0" w:color="000000"/>
              <w:right w:val="single" w:sz="4" w:space="0" w:color="000000"/>
            </w:tcBorders>
          </w:tcPr>
          <w:p w14:paraId="2CE636DA" w14:textId="77777777" w:rsidR="00021A7C" w:rsidRPr="0083051F" w:rsidRDefault="00021A7C" w:rsidP="00021A7C">
            <w:pPr>
              <w:rPr>
                <w:sz w:val="20"/>
                <w:szCs w:val="20"/>
                <w:lang w:val="de-DE"/>
              </w:rPr>
            </w:pPr>
            <w:r w:rsidRPr="00B12F26">
              <w:rPr>
                <w:sz w:val="20"/>
                <w:szCs w:val="20"/>
              </w:rPr>
              <w:t xml:space="preserve">Anhand dieses Attributs kann der Wert im Element </w:t>
            </w:r>
            <w:proofErr w:type="spellStart"/>
            <w:r w:rsidRPr="00B12F26">
              <w:rPr>
                <w:rFonts w:ascii="Courier New" w:hAnsi="Courier New" w:cs="Courier New"/>
                <w:sz w:val="20"/>
                <w:szCs w:val="20"/>
              </w:rPr>
              <w:t>AdditionalInformation</w:t>
            </w:r>
            <w:proofErr w:type="spellEnd"/>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16D32091"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3C950636" w14:textId="1A776548"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3C1C0D8D" w14:textId="77777777" w:rsidR="00021A7C" w:rsidRDefault="00021A7C" w:rsidP="00021A7C">
            <w:pPr>
              <w:rPr>
                <w:sz w:val="20"/>
                <w:szCs w:val="20"/>
                <w:lang w:val="de-DE"/>
              </w:rPr>
            </w:pPr>
            <w:proofErr w:type="spellStart"/>
            <w:proofErr w:type="gramStart"/>
            <w:r>
              <w:rPr>
                <w:sz w:val="20"/>
                <w:szCs w:val="20"/>
                <w:lang w:val="de-DE"/>
              </w:rPr>
              <w:t>xs:string</w:t>
            </w:r>
            <w:proofErr w:type="spellEnd"/>
            <w:proofErr w:type="gramEnd"/>
          </w:p>
        </w:tc>
      </w:tr>
    </w:tbl>
    <w:p w14:paraId="18B0C4DF" w14:textId="77777777" w:rsidR="00100A82" w:rsidRPr="00FA233C" w:rsidRDefault="00100A82" w:rsidP="00FA233C"/>
    <w:p w14:paraId="507D606C" w14:textId="77777777" w:rsidR="00ED57C7" w:rsidRPr="0083051F" w:rsidRDefault="00ED57C7" w:rsidP="00ED57C7">
      <w:pPr>
        <w:pStyle w:val="berschrift3"/>
        <w:rPr>
          <w:lang w:val="de-DE"/>
        </w:rPr>
      </w:pPr>
      <w:bookmarkStart w:id="522" w:name="_Ref503696038"/>
      <w:bookmarkStart w:id="523" w:name="_Toc107057800"/>
      <w:r>
        <w:rPr>
          <w:lang w:val="de-DE"/>
        </w:rPr>
        <w:t>Contact</w:t>
      </w:r>
      <w:bookmarkEnd w:id="522"/>
      <w:bookmarkEnd w:id="523"/>
    </w:p>
    <w:p w14:paraId="74E8FF06" w14:textId="77777777"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98C89AF" w14:textId="77777777" w:rsidR="00330FD6" w:rsidRDefault="00330FD6" w:rsidP="00ED57C7">
      <w:pPr>
        <w:rPr>
          <w:lang w:val="de-DE"/>
        </w:rPr>
      </w:pPr>
    </w:p>
    <w:p w14:paraId="0F8AC5D6" w14:textId="77777777" w:rsidR="002B787E" w:rsidRDefault="00021A7C" w:rsidP="002B787E">
      <w:pPr>
        <w:jc w:val="center"/>
        <w:rPr>
          <w:lang w:val="de-DE"/>
        </w:rPr>
      </w:pPr>
      <w:r w:rsidRPr="00021A7C">
        <w:rPr>
          <w:noProof/>
          <w:lang w:val="de-DE" w:eastAsia="de-DE"/>
        </w:rPr>
        <w:drawing>
          <wp:inline distT="0" distB="0" distL="0" distR="0" wp14:anchorId="136D4E1D" wp14:editId="635A6C6D">
            <wp:extent cx="3838392" cy="25999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2117" cy="2616039"/>
                    </a:xfrm>
                    <a:prstGeom prst="rect">
                      <a:avLst/>
                    </a:prstGeom>
                  </pic:spPr>
                </pic:pic>
              </a:graphicData>
            </a:graphic>
          </wp:inline>
        </w:drawing>
      </w:r>
    </w:p>
    <w:p w14:paraId="59D44C40"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70F2DEE9"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07E2537"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42669362"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430FFB9"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16CF5658" w14:textId="77777777" w:rsidR="002B787E" w:rsidRPr="0083051F" w:rsidRDefault="002B787E" w:rsidP="00E002F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2B302471"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B48F60C"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305E8502" w14:textId="77777777"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35217B03" w14:textId="77777777"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079016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1D3781B2" w14:textId="77777777"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57742C2" w14:textId="77777777" w:rsidR="002B787E" w:rsidRPr="0083051F" w:rsidRDefault="002B787E" w:rsidP="00E002F9">
            <w:pPr>
              <w:rPr>
                <w:sz w:val="20"/>
                <w:szCs w:val="20"/>
                <w:lang w:val="de-DE"/>
              </w:rPr>
            </w:pPr>
            <w:proofErr w:type="spellStart"/>
            <w:proofErr w:type="gramStart"/>
            <w:r w:rsidRPr="0083051F">
              <w:rPr>
                <w:sz w:val="20"/>
                <w:szCs w:val="20"/>
                <w:lang w:val="de-DE"/>
              </w:rPr>
              <w:t>xs:string</w:t>
            </w:r>
            <w:proofErr w:type="spellEnd"/>
            <w:proofErr w:type="gramEnd"/>
          </w:p>
        </w:tc>
      </w:tr>
      <w:tr w:rsidR="002B787E" w:rsidRPr="0083051F" w14:paraId="6B37F0BC"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39142804"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554FEC75" w14:textId="77777777"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62F178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7A6536A"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12DAB3FF" w14:textId="77777777" w:rsidR="002B787E" w:rsidRPr="0083051F" w:rsidRDefault="002B787E" w:rsidP="00E002F9">
            <w:pPr>
              <w:rPr>
                <w:sz w:val="20"/>
                <w:szCs w:val="20"/>
                <w:lang w:val="de-DE"/>
              </w:rPr>
            </w:pPr>
            <w:proofErr w:type="spellStart"/>
            <w:proofErr w:type="gramStart"/>
            <w:r w:rsidRPr="0083051F">
              <w:rPr>
                <w:sz w:val="20"/>
                <w:szCs w:val="20"/>
                <w:lang w:val="de-DE"/>
              </w:rPr>
              <w:t>xs:string</w:t>
            </w:r>
            <w:proofErr w:type="spellEnd"/>
            <w:proofErr w:type="gramEnd"/>
          </w:p>
        </w:tc>
      </w:tr>
      <w:tr w:rsidR="002B787E" w:rsidRPr="0083051F" w14:paraId="177B3AAD"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C1B57DA"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20063444" w14:textId="77777777"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290FE806"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245076B"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D3A7A87" w14:textId="77777777" w:rsidR="002B787E" w:rsidRPr="0083051F" w:rsidRDefault="002B787E" w:rsidP="00E002F9">
            <w:pPr>
              <w:rPr>
                <w:sz w:val="20"/>
                <w:szCs w:val="20"/>
                <w:lang w:val="de-DE"/>
              </w:rPr>
            </w:pPr>
            <w:proofErr w:type="spellStart"/>
            <w:proofErr w:type="gramStart"/>
            <w:r w:rsidRPr="0083051F">
              <w:rPr>
                <w:sz w:val="20"/>
                <w:szCs w:val="20"/>
                <w:lang w:val="de-DE"/>
              </w:rPr>
              <w:t>xs:string</w:t>
            </w:r>
            <w:proofErr w:type="spellEnd"/>
            <w:proofErr w:type="gramEnd"/>
          </w:p>
        </w:tc>
      </w:tr>
      <w:tr w:rsidR="002B787E" w:rsidRPr="0083051F" w14:paraId="1F60E9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D86CA13" w14:textId="77777777" w:rsidR="002B787E" w:rsidRPr="0083051F" w:rsidRDefault="002B787E" w:rsidP="00E002F9">
            <w:pPr>
              <w:rPr>
                <w:sz w:val="20"/>
                <w:szCs w:val="20"/>
                <w:lang w:val="de-DE"/>
              </w:rPr>
            </w:pPr>
            <w:proofErr w:type="gramStart"/>
            <w:r w:rsidRPr="0083051F">
              <w:rPr>
                <w:sz w:val="20"/>
                <w:szCs w:val="20"/>
                <w:lang w:val="de-DE"/>
              </w:rPr>
              <w:t>Email</w:t>
            </w:r>
            <w:proofErr w:type="gramEnd"/>
          </w:p>
        </w:tc>
        <w:tc>
          <w:tcPr>
            <w:tcW w:w="4296" w:type="dxa"/>
            <w:tcBorders>
              <w:top w:val="single" w:sz="4" w:space="0" w:color="000000"/>
              <w:left w:val="single" w:sz="4" w:space="0" w:color="000000"/>
              <w:bottom w:val="single" w:sz="4" w:space="0" w:color="000000"/>
              <w:right w:val="single" w:sz="4" w:space="0" w:color="000000"/>
            </w:tcBorders>
          </w:tcPr>
          <w:p w14:paraId="670322D3" w14:textId="77777777"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7E5BF67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90ABF5F"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C5C6379" w14:textId="77777777" w:rsidR="002B787E" w:rsidRPr="0083051F" w:rsidRDefault="002B787E" w:rsidP="00E002F9">
            <w:pPr>
              <w:rPr>
                <w:sz w:val="20"/>
                <w:szCs w:val="20"/>
                <w:lang w:val="de-DE"/>
              </w:rPr>
            </w:pPr>
            <w:proofErr w:type="spellStart"/>
            <w:proofErr w:type="gramStart"/>
            <w:r w:rsidRPr="0083051F">
              <w:rPr>
                <w:sz w:val="20"/>
                <w:szCs w:val="20"/>
                <w:lang w:val="de-DE"/>
              </w:rPr>
              <w:t>xs:string</w:t>
            </w:r>
            <w:proofErr w:type="spellEnd"/>
            <w:proofErr w:type="gramEnd"/>
          </w:p>
        </w:tc>
      </w:tr>
      <w:tr w:rsidR="00021A7C" w:rsidRPr="0083051F" w14:paraId="16EAE910"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DC7E76" w14:textId="77777777" w:rsidR="00021A7C" w:rsidRPr="0083051F" w:rsidRDefault="00021A7C" w:rsidP="00021A7C">
            <w:pPr>
              <w:rPr>
                <w:sz w:val="20"/>
                <w:szCs w:val="20"/>
                <w:lang w:val="de-DE"/>
              </w:rPr>
            </w:pPr>
            <w:proofErr w:type="spellStart"/>
            <w:r w:rsidRPr="0083051F">
              <w:rPr>
                <w:sz w:val="20"/>
                <w:szCs w:val="20"/>
              </w:rPr>
              <w:t>AdditionalInformation</w:t>
            </w:r>
            <w:proofErr w:type="spellEnd"/>
          </w:p>
        </w:tc>
        <w:tc>
          <w:tcPr>
            <w:tcW w:w="4296" w:type="dxa"/>
            <w:tcBorders>
              <w:top w:val="single" w:sz="4" w:space="0" w:color="000000"/>
              <w:left w:val="single" w:sz="4" w:space="0" w:color="000000"/>
              <w:bottom w:val="single" w:sz="4" w:space="0" w:color="000000"/>
              <w:right w:val="single" w:sz="4" w:space="0" w:color="000000"/>
            </w:tcBorders>
          </w:tcPr>
          <w:p w14:paraId="3570EF6E" w14:textId="5E3E6133" w:rsidR="00021A7C" w:rsidRPr="0083051F" w:rsidRDefault="00021A7C" w:rsidP="00021A7C">
            <w:pPr>
              <w:rPr>
                <w:sz w:val="20"/>
                <w:szCs w:val="20"/>
                <w:lang w:val="de-DE"/>
              </w:rPr>
            </w:pPr>
            <w:r>
              <w:rPr>
                <w:sz w:val="20"/>
                <w:szCs w:val="20"/>
              </w:rPr>
              <w:t>Zusätzlicher Name oder Zusatz zu</w:t>
            </w:r>
            <w:r w:rsidR="00CF465A">
              <w:rPr>
                <w:sz w:val="20"/>
                <w:szCs w:val="20"/>
              </w:rPr>
              <w:t>r Kontaktinformation</w:t>
            </w:r>
          </w:p>
        </w:tc>
        <w:tc>
          <w:tcPr>
            <w:tcW w:w="992" w:type="dxa"/>
            <w:tcBorders>
              <w:top w:val="single" w:sz="4" w:space="0" w:color="000000"/>
              <w:left w:val="single" w:sz="4" w:space="0" w:color="000000"/>
              <w:bottom w:val="single" w:sz="4" w:space="0" w:color="000000"/>
              <w:right w:val="single" w:sz="4" w:space="0" w:color="000000"/>
            </w:tcBorders>
          </w:tcPr>
          <w:p w14:paraId="489E14A5" w14:textId="77777777" w:rsidR="00021A7C" w:rsidRPr="0083051F" w:rsidRDefault="00021A7C" w:rsidP="00021A7C">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38AD4EE" w14:textId="77777777" w:rsidR="00021A7C" w:rsidRDefault="00021A7C" w:rsidP="00021A7C">
            <w:pPr>
              <w:jc w:val="center"/>
              <w:rPr>
                <w:sz w:val="20"/>
                <w:szCs w:val="20"/>
                <w:lang w:val="de-DE"/>
              </w:rPr>
            </w:pPr>
            <w:r w:rsidRPr="0083051F">
              <w:rPr>
                <w:sz w:val="20"/>
                <w:szCs w:val="20"/>
                <w:lang w:val="de-DE"/>
              </w:rPr>
              <w:t>0..</w:t>
            </w:r>
            <w:r>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3017AA3E" w14:textId="77777777" w:rsidR="00021A7C" w:rsidRPr="0083051F" w:rsidRDefault="00021A7C" w:rsidP="00021A7C">
            <w:pPr>
              <w:rPr>
                <w:sz w:val="20"/>
                <w:szCs w:val="20"/>
                <w:lang w:val="de-DE"/>
              </w:rPr>
            </w:pPr>
            <w:r w:rsidRPr="0083051F">
              <w:rPr>
                <w:sz w:val="20"/>
                <w:szCs w:val="20"/>
                <w:lang w:val="de-DE"/>
              </w:rPr>
              <w:t>XML-Komposit</w:t>
            </w:r>
          </w:p>
        </w:tc>
      </w:tr>
      <w:tr w:rsidR="00021A7C" w:rsidRPr="0083051F" w14:paraId="5D2DFCD5"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4CFBCACD" w14:textId="77777777" w:rsidR="00021A7C" w:rsidRDefault="00021A7C" w:rsidP="00021A7C">
            <w:pPr>
              <w:rPr>
                <w:sz w:val="20"/>
                <w:szCs w:val="20"/>
                <w:lang w:val="de-DE"/>
              </w:rPr>
            </w:pPr>
            <w:proofErr w:type="spellStart"/>
            <w:r w:rsidRPr="00A83906">
              <w:rPr>
                <w:sz w:val="20"/>
                <w:szCs w:val="20"/>
              </w:rPr>
              <w:t>AdditionalInformation</w:t>
            </w:r>
            <w:proofErr w:type="spellEnd"/>
            <w:r w:rsidRPr="00A83906">
              <w:rPr>
                <w:sz w:val="20"/>
                <w:szCs w:val="20"/>
              </w:rPr>
              <w:t>/@Key</w:t>
            </w:r>
          </w:p>
        </w:tc>
        <w:tc>
          <w:tcPr>
            <w:tcW w:w="4296" w:type="dxa"/>
            <w:tcBorders>
              <w:top w:val="single" w:sz="4" w:space="0" w:color="000000"/>
              <w:left w:val="single" w:sz="4" w:space="0" w:color="000000"/>
              <w:bottom w:val="single" w:sz="4" w:space="0" w:color="000000"/>
              <w:right w:val="single" w:sz="4" w:space="0" w:color="000000"/>
            </w:tcBorders>
          </w:tcPr>
          <w:p w14:paraId="729FF8F4" w14:textId="77777777" w:rsidR="00021A7C" w:rsidRPr="0083051F" w:rsidRDefault="00021A7C" w:rsidP="00021A7C">
            <w:pPr>
              <w:rPr>
                <w:sz w:val="20"/>
                <w:szCs w:val="20"/>
                <w:lang w:val="de-DE"/>
              </w:rPr>
            </w:pPr>
            <w:r w:rsidRPr="00B12F26">
              <w:rPr>
                <w:sz w:val="20"/>
                <w:szCs w:val="20"/>
              </w:rPr>
              <w:t xml:space="preserve">Anhand dieses Attributs kann der Wert im Element </w:t>
            </w:r>
            <w:proofErr w:type="spellStart"/>
            <w:r w:rsidRPr="00B12F26">
              <w:rPr>
                <w:rFonts w:ascii="Courier New" w:hAnsi="Courier New" w:cs="Courier New"/>
                <w:sz w:val="20"/>
                <w:szCs w:val="20"/>
              </w:rPr>
              <w:t>AdditionalInformation</w:t>
            </w:r>
            <w:proofErr w:type="spellEnd"/>
            <w:r w:rsidRPr="00B12F26">
              <w:rPr>
                <w:sz w:val="20"/>
                <w:szCs w:val="20"/>
              </w:rPr>
              <w:t xml:space="preserve"> weiter klassifiziert werden. Für die zulässigen Werte gibt es keine Einschränkung – diese können auf bilateraler Basis definiert werden.</w:t>
            </w:r>
          </w:p>
        </w:tc>
        <w:tc>
          <w:tcPr>
            <w:tcW w:w="992" w:type="dxa"/>
            <w:tcBorders>
              <w:top w:val="single" w:sz="4" w:space="0" w:color="000000"/>
              <w:left w:val="single" w:sz="4" w:space="0" w:color="000000"/>
              <w:bottom w:val="single" w:sz="4" w:space="0" w:color="000000"/>
              <w:right w:val="single" w:sz="4" w:space="0" w:color="000000"/>
            </w:tcBorders>
          </w:tcPr>
          <w:p w14:paraId="7E1EAAB6" w14:textId="77777777" w:rsidR="00021A7C" w:rsidRPr="0083051F" w:rsidRDefault="00021A7C" w:rsidP="00021A7C">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798814E7" w14:textId="1A23CA94" w:rsidR="00021A7C" w:rsidRPr="0083051F" w:rsidRDefault="00024A1E" w:rsidP="00021A7C">
            <w:pPr>
              <w:jc w:val="center"/>
              <w:rPr>
                <w:sz w:val="20"/>
                <w:szCs w:val="20"/>
                <w:lang w:val="de-DE"/>
              </w:rPr>
            </w:pPr>
            <w:r>
              <w:rPr>
                <w:sz w:val="20"/>
                <w:szCs w:val="20"/>
                <w:lang w:val="de-DE"/>
              </w:rPr>
              <w:t>0</w:t>
            </w:r>
            <w:r w:rsidR="00021A7C">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7496EDCE" w14:textId="77777777" w:rsidR="00021A7C" w:rsidRDefault="00021A7C" w:rsidP="00021A7C">
            <w:pPr>
              <w:rPr>
                <w:sz w:val="20"/>
                <w:szCs w:val="20"/>
                <w:lang w:val="de-DE"/>
              </w:rPr>
            </w:pPr>
            <w:proofErr w:type="spellStart"/>
            <w:proofErr w:type="gramStart"/>
            <w:r>
              <w:rPr>
                <w:sz w:val="20"/>
                <w:szCs w:val="20"/>
                <w:lang w:val="de-DE"/>
              </w:rPr>
              <w:t>xs:string</w:t>
            </w:r>
            <w:proofErr w:type="spellEnd"/>
            <w:proofErr w:type="gramEnd"/>
          </w:p>
        </w:tc>
      </w:tr>
    </w:tbl>
    <w:p w14:paraId="4849611A" w14:textId="77777777" w:rsidR="002B787E" w:rsidRDefault="002B787E" w:rsidP="002B787E">
      <w:pPr>
        <w:rPr>
          <w:lang w:val="de-DE"/>
        </w:rPr>
      </w:pPr>
    </w:p>
    <w:p w14:paraId="421F0799" w14:textId="77777777" w:rsidR="00100A82" w:rsidRPr="0083051F" w:rsidRDefault="00100A82" w:rsidP="003C69AD">
      <w:pPr>
        <w:pStyle w:val="berschrift2"/>
        <w:rPr>
          <w:lang w:val="de-DE"/>
        </w:rPr>
      </w:pPr>
      <w:r w:rsidRPr="0083051F">
        <w:rPr>
          <w:lang w:val="de-DE"/>
        </w:rPr>
        <w:br w:type="page"/>
      </w:r>
      <w:bookmarkStart w:id="524" w:name="_Toc107057801"/>
      <w:r w:rsidRPr="0083051F">
        <w:rPr>
          <w:lang w:val="de-DE"/>
        </w:rPr>
        <w:lastRenderedPageBreak/>
        <w:t>Biller</w:t>
      </w:r>
      <w:bookmarkEnd w:id="524"/>
    </w:p>
    <w:p w14:paraId="3B735AAA" w14:textId="502F077C"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(=lieferndes oder leistendes Unternehmen).</w:t>
      </w:r>
    </w:p>
    <w:p w14:paraId="5369FCAE" w14:textId="77777777" w:rsidR="00100A82" w:rsidRPr="00FA233C" w:rsidRDefault="00100A82" w:rsidP="00A33D2B"/>
    <w:p w14:paraId="240F7FA5" w14:textId="77777777" w:rsidR="00100A82" w:rsidRPr="0083051F" w:rsidRDefault="001C179B" w:rsidP="00565DFF">
      <w:pPr>
        <w:jc w:val="center"/>
        <w:rPr>
          <w:lang w:val="de-DE"/>
        </w:rPr>
      </w:pPr>
      <w:r w:rsidRPr="001C179B">
        <w:rPr>
          <w:noProof/>
          <w:lang w:val="de-DE" w:eastAsia="de-DE"/>
        </w:rPr>
        <w:drawing>
          <wp:inline distT="0" distB="0" distL="0" distR="0" wp14:anchorId="1EFE6CCA" wp14:editId="21A03709">
            <wp:extent cx="3803904" cy="369656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7022" cy="3719028"/>
                    </a:xfrm>
                    <a:prstGeom prst="rect">
                      <a:avLst/>
                    </a:prstGeom>
                  </pic:spPr>
                </pic:pic>
              </a:graphicData>
            </a:graphic>
          </wp:inline>
        </w:drawing>
      </w:r>
    </w:p>
    <w:p w14:paraId="01A0AE05" w14:textId="77777777" w:rsidR="00DC41AC" w:rsidRPr="0083051F" w:rsidRDefault="00DC41AC" w:rsidP="00100A82">
      <w:pPr>
        <w:jc w:val="center"/>
        <w:rPr>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62F1340B"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24FF52B3" w14:textId="77777777" w:rsidR="00100A82" w:rsidRPr="0083051F" w:rsidRDefault="00100A82" w:rsidP="00FA233C">
            <w:pPr>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72147148"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154ACDF5"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1CBF65C"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38B716C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393522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A6677D7" w14:textId="77777777" w:rsidR="00100A82" w:rsidRPr="0083051F" w:rsidRDefault="00100A82" w:rsidP="00100A82">
            <w:pPr>
              <w:pStyle w:val="Default"/>
              <w:rPr>
                <w:sz w:val="20"/>
                <w:szCs w:val="20"/>
                <w:highlight w:val="red"/>
              </w:rPr>
            </w:pPr>
            <w:proofErr w:type="spellStart"/>
            <w:r w:rsidRPr="0083051F">
              <w:rPr>
                <w:sz w:val="20"/>
                <w:szCs w:val="20"/>
              </w:rPr>
              <w:t>VATIdentification</w:t>
            </w:r>
            <w:proofErr w:type="spellEnd"/>
            <w:r w:rsidRPr="0083051F">
              <w:rPr>
                <w:sz w:val="20"/>
                <w:szCs w:val="20"/>
              </w:rPr>
              <w:br/>
            </w:r>
            <w:proofErr w:type="spellStart"/>
            <w:r w:rsidRPr="0083051F">
              <w:rPr>
                <w:sz w:val="20"/>
                <w:szCs w:val="20"/>
              </w:rPr>
              <w:t>Number</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281057E3" w14:textId="373EED99"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 xml:space="preserve">besitzt, ist der String </w:t>
            </w:r>
            <w:commentRangeStart w:id="525"/>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„00000000“ </w:t>
            </w:r>
            <w:commentRangeEnd w:id="525"/>
            <w:r w:rsidR="00B12D0F">
              <w:rPr>
                <w:rStyle w:val="Kommentarzeichen"/>
                <w:color w:val="auto"/>
                <w:lang w:val="de-AT" w:eastAsia="en-US"/>
              </w:rPr>
              <w:commentReference w:id="525"/>
            </w:r>
            <w:r w:rsidR="00100A82" w:rsidRPr="0083051F">
              <w:rPr>
                <w:sz w:val="20"/>
                <w:szCs w:val="20"/>
              </w:rPr>
              <w:t>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6085EB5"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A2604EB"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F9789ED"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100A82" w:rsidRPr="0083051F" w14:paraId="1FA8BD7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5C31175"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781A260" w14:textId="58547EFB" w:rsidR="00100A82" w:rsidRPr="0083051F" w:rsidRDefault="00100A82" w:rsidP="00100A82">
            <w:pPr>
              <w:pStyle w:val="Default"/>
              <w:rPr>
                <w:sz w:val="20"/>
                <w:szCs w:val="20"/>
              </w:rPr>
            </w:pPr>
            <w:r w:rsidRPr="0083051F">
              <w:rPr>
                <w:sz w:val="20"/>
                <w:szCs w:val="20"/>
              </w:rPr>
              <w:t>Zur Angabe alle anderen</w:t>
            </w:r>
            <w:ins w:id="526" w:author="Philip" w:date="2022-06-28T11:22:00Z">
              <w:r w:rsidR="00B12D0F">
                <w:rPr>
                  <w:sz w:val="20"/>
                  <w:szCs w:val="20"/>
                </w:rPr>
                <w:t>,</w:t>
              </w:r>
            </w:ins>
            <w:r w:rsidRPr="0083051F">
              <w:rPr>
                <w:sz w:val="20"/>
                <w:szCs w:val="20"/>
              </w:rPr>
              <w:t xml:space="preserve"> dem Rechnungssteller zugeordneten</w:t>
            </w:r>
            <w:ins w:id="527" w:author="Philip" w:date="2022-06-28T11:22:00Z">
              <w:r w:rsidR="00B12D0F">
                <w:rPr>
                  <w:sz w:val="20"/>
                  <w:szCs w:val="20"/>
                </w:rPr>
                <w:t>,</w:t>
              </w:r>
            </w:ins>
            <w:r w:rsidRPr="0083051F">
              <w:rPr>
                <w:sz w:val="20"/>
                <w:szCs w:val="20"/>
              </w:rPr>
              <w:t xml:space="preserve"> IDs.</w:t>
            </w:r>
          </w:p>
        </w:tc>
        <w:tc>
          <w:tcPr>
            <w:tcW w:w="992" w:type="dxa"/>
            <w:tcBorders>
              <w:top w:val="single" w:sz="4" w:space="0" w:color="000000"/>
              <w:left w:val="single" w:sz="4" w:space="0" w:color="000000"/>
              <w:bottom w:val="single" w:sz="4" w:space="0" w:color="000000"/>
              <w:right w:val="single" w:sz="4" w:space="0" w:color="000000"/>
            </w:tcBorders>
          </w:tcPr>
          <w:p w14:paraId="233F13D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5EA0111"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3D37C5B6" w14:textId="77777777" w:rsidR="002E03A7" w:rsidRPr="0083051F" w:rsidRDefault="00D220F9" w:rsidP="00100A82">
            <w:pPr>
              <w:autoSpaceDE w:val="0"/>
              <w:autoSpaceDN w:val="0"/>
              <w:adjustRightInd w:val="0"/>
              <w:rPr>
                <w:color w:val="000000"/>
                <w:sz w:val="20"/>
                <w:szCs w:val="20"/>
                <w:lang w:val="de-DE"/>
              </w:rPr>
            </w:pPr>
            <w:proofErr w:type="spellStart"/>
            <w:r w:rsidRPr="0083051F">
              <w:rPr>
                <w:color w:val="000000"/>
                <w:sz w:val="20"/>
                <w:szCs w:val="20"/>
                <w:lang w:val="de-DE"/>
              </w:rPr>
              <w:t>I</w:t>
            </w:r>
            <w:r w:rsidR="002E03A7" w:rsidRPr="0083051F">
              <w:rPr>
                <w:color w:val="000000"/>
                <w:sz w:val="20"/>
                <w:szCs w:val="20"/>
                <w:lang w:val="de-DE"/>
              </w:rPr>
              <w:t>DType</w:t>
            </w:r>
            <w:proofErr w:type="spellEnd"/>
          </w:p>
        </w:tc>
      </w:tr>
      <w:tr w:rsidR="00100A82" w:rsidRPr="0083051F" w14:paraId="33686AD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7798315" w14:textId="77777777" w:rsidR="00100A82" w:rsidRPr="0083051F" w:rsidRDefault="00100A82" w:rsidP="00100A82">
            <w:pPr>
              <w:pStyle w:val="Default"/>
              <w:rPr>
                <w:sz w:val="20"/>
                <w:szCs w:val="20"/>
              </w:rPr>
            </w:pPr>
            <w:proofErr w:type="spellStart"/>
            <w:r w:rsidRPr="0083051F">
              <w:rPr>
                <w:sz w:val="20"/>
                <w:szCs w:val="20"/>
              </w:rPr>
              <w:t>FurtherIdentification</w:t>
            </w:r>
            <w:proofErr w:type="spellEnd"/>
            <w:r w:rsidRPr="0083051F">
              <w:rPr>
                <w:sz w:val="20"/>
                <w:szCs w:val="20"/>
              </w:rPr>
              <w:t>/@Identification-Type</w:t>
            </w:r>
          </w:p>
        </w:tc>
        <w:tc>
          <w:tcPr>
            <w:tcW w:w="4111" w:type="dxa"/>
            <w:tcBorders>
              <w:top w:val="single" w:sz="4" w:space="0" w:color="000000"/>
              <w:left w:val="single" w:sz="4" w:space="0" w:color="000000"/>
              <w:bottom w:val="single" w:sz="4" w:space="0" w:color="000000"/>
              <w:right w:val="single" w:sz="4" w:space="0" w:color="000000"/>
            </w:tcBorders>
          </w:tcPr>
          <w:p w14:paraId="7BA671F9" w14:textId="77777777"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proofErr w:type="spellStart"/>
            <w:r w:rsidR="004A3EF9" w:rsidRPr="0083051F">
              <w:rPr>
                <w:sz w:val="20"/>
                <w:szCs w:val="20"/>
              </w:rPr>
              <w:t>ConsolidatorID</w:t>
            </w:r>
            <w:proofErr w:type="spellEnd"/>
            <w:r w:rsidR="004A3EF9" w:rsidRPr="0083051F">
              <w:rPr>
                <w:sz w:val="20"/>
                <w:szCs w:val="20"/>
              </w:rPr>
              <w:t xml:space="preserve"> </w:t>
            </w:r>
            <w:r w:rsidRPr="0083051F">
              <w:rPr>
                <w:sz w:val="20"/>
                <w:szCs w:val="20"/>
              </w:rPr>
              <w:t>etc.</w:t>
            </w:r>
          </w:p>
          <w:p w14:paraId="3B6F6A3F"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C4BD86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44BA3911"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72C23DB"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100A82" w:rsidRPr="0083051F" w14:paraId="72C90E15"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7D8861D" w14:textId="77777777" w:rsidR="00100A82" w:rsidRPr="0083051F" w:rsidRDefault="00100A82" w:rsidP="00100A82">
            <w:pPr>
              <w:pStyle w:val="Default"/>
              <w:rPr>
                <w:sz w:val="20"/>
                <w:szCs w:val="20"/>
              </w:rPr>
            </w:pPr>
            <w:proofErr w:type="spellStart"/>
            <w:r w:rsidRPr="0083051F">
              <w:rPr>
                <w:sz w:val="20"/>
                <w:szCs w:val="20"/>
              </w:rPr>
              <w:t>OrderReference</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89DDA9B" w14:textId="6F048108"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proofErr w:type="spellStart"/>
            <w:r w:rsidRPr="0083051F">
              <w:rPr>
                <w:rFonts w:ascii="Courier New" w:hAnsi="Courier New"/>
                <w:sz w:val="18"/>
                <w:szCs w:val="20"/>
              </w:rPr>
              <w:t>Invoice</w:t>
            </w:r>
            <w:proofErr w:type="spellEnd"/>
            <w:r w:rsidRPr="0083051F">
              <w:rPr>
                <w:rFonts w:ascii="Courier New" w:hAnsi="Courier New"/>
                <w:sz w:val="18"/>
                <w:szCs w:val="20"/>
              </w:rPr>
              <w:t>/Details/</w:t>
            </w:r>
            <w:proofErr w:type="spellStart"/>
            <w:r w:rsidRPr="0083051F">
              <w:rPr>
                <w:rFonts w:ascii="Courier New" w:hAnsi="Courier New"/>
                <w:sz w:val="18"/>
                <w:szCs w:val="20"/>
              </w:rPr>
              <w:t>ItemList</w:t>
            </w:r>
            <w:proofErr w:type="spellEnd"/>
            <w:r w:rsidRPr="0083051F">
              <w:rPr>
                <w:rFonts w:ascii="Courier New" w:hAnsi="Courier New"/>
                <w:sz w:val="18"/>
                <w:szCs w:val="20"/>
              </w:rPr>
              <w:t>/</w:t>
            </w:r>
            <w:r w:rsidR="00C92A45">
              <w:rPr>
                <w:rFonts w:ascii="Courier New" w:hAnsi="Courier New"/>
                <w:sz w:val="18"/>
                <w:szCs w:val="20"/>
              </w:rPr>
              <w:br/>
            </w:r>
            <w:proofErr w:type="spellStart"/>
            <w:r w:rsidRPr="0083051F">
              <w:rPr>
                <w:rFonts w:ascii="Courier New" w:hAnsi="Courier New"/>
                <w:sz w:val="18"/>
                <w:szCs w:val="20"/>
              </w:rPr>
              <w:t>ListLineItem</w:t>
            </w:r>
            <w:proofErr w:type="spellEnd"/>
            <w:r w:rsidRPr="0083051F">
              <w:rPr>
                <w:rFonts w:ascii="Courier New" w:hAnsi="Courier New"/>
                <w:sz w:val="18"/>
                <w:szCs w:val="20"/>
              </w:rPr>
              <w:t>/</w:t>
            </w:r>
            <w:proofErr w:type="spellStart"/>
            <w:r w:rsidRPr="0083051F">
              <w:rPr>
                <w:rFonts w:ascii="Courier New" w:hAnsi="Courier New"/>
                <w:sz w:val="18"/>
                <w:szCs w:val="20"/>
              </w:rPr>
              <w:t>BillerOrderReference</w:t>
            </w:r>
            <w:proofErr w:type="spellEnd"/>
            <w:r w:rsidRPr="0083051F">
              <w:rPr>
                <w:sz w:val="20"/>
                <w:szCs w:val="20"/>
              </w:rPr>
              <w:t xml:space="preserve"> zu verwenden. Eine Rechnung KANN auch keine Referenzen auf Bestellungen erhalten.</w:t>
            </w:r>
          </w:p>
          <w:p w14:paraId="3AD83E81" w14:textId="7EE42A55" w:rsidR="00463ECC" w:rsidRPr="0083051F" w:rsidRDefault="00463ECC" w:rsidP="009175C7">
            <w:pPr>
              <w:pStyle w:val="Default"/>
              <w:rPr>
                <w:sz w:val="20"/>
                <w:szCs w:val="20"/>
              </w:rPr>
            </w:pPr>
            <w:r w:rsidRPr="0083051F">
              <w:rPr>
                <w:sz w:val="20"/>
                <w:szCs w:val="20"/>
              </w:rPr>
              <w:t>Die genaue Beschreibung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_Ref88046393 \r \h </w:instrText>
            </w:r>
            <w:r w:rsidR="000E0F9D" w:rsidRPr="0083051F">
              <w:rPr>
                <w:sz w:val="20"/>
                <w:szCs w:val="20"/>
              </w:rPr>
            </w:r>
            <w:r w:rsidR="000E0F9D" w:rsidRPr="0083051F">
              <w:rPr>
                <w:sz w:val="20"/>
                <w:szCs w:val="20"/>
              </w:rPr>
              <w:fldChar w:fldCharType="separate"/>
            </w:r>
            <w:r w:rsidR="007168E8">
              <w:rPr>
                <w:sz w:val="20"/>
                <w:szCs w:val="20"/>
              </w:rPr>
              <w:t>4.6.1</w:t>
            </w:r>
            <w:r w:rsidR="000E0F9D"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4E2BEAC"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9B97DDC"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3C1E55A9"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7C08ABCB"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62E25BB" w14:textId="77777777" w:rsidR="00100A82" w:rsidRPr="0083051F" w:rsidRDefault="00100A82" w:rsidP="00100A82">
            <w:pPr>
              <w:pStyle w:val="Default"/>
              <w:rPr>
                <w:sz w:val="20"/>
                <w:szCs w:val="20"/>
              </w:rPr>
            </w:pPr>
            <w:proofErr w:type="spellStart"/>
            <w:r w:rsidRPr="0083051F">
              <w:rPr>
                <w:sz w:val="20"/>
                <w:szCs w:val="20"/>
              </w:rPr>
              <w:lastRenderedPageBreak/>
              <w:t>Address</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536A3233" w14:textId="77777777"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2C14C25E"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37162F2" w14:textId="77777777" w:rsidR="00100A82" w:rsidRPr="00305166" w:rsidRDefault="004B7E86" w:rsidP="00FA233C">
            <w:pPr>
              <w:jc w:val="center"/>
              <w:rPr>
                <w:color w:val="000000"/>
                <w:sz w:val="20"/>
                <w:szCs w:val="20"/>
                <w:lang w:val="de-DE"/>
              </w:rPr>
            </w:pPr>
            <w:r w:rsidRPr="00305166">
              <w:rPr>
                <w:color w:val="000000"/>
                <w:sz w:val="20"/>
                <w:szCs w:val="20"/>
                <w:lang w:val="de-DE"/>
              </w:rPr>
              <w:t>0</w:t>
            </w:r>
            <w:r w:rsidR="00100A82" w:rsidRPr="00305166">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1FEDACB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1438423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73B3827B" w14:textId="77777777"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8A18CB6" w14:textId="77777777"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8A00ED6" w14:textId="77777777"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F661716" w14:textId="77777777"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A907DD5" w14:textId="77777777"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5D65FAC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4D5169A3" w14:textId="77777777" w:rsidR="00D220F9" w:rsidRPr="0083051F" w:rsidRDefault="00D220F9" w:rsidP="0075167F">
            <w:pPr>
              <w:pStyle w:val="Default"/>
              <w:rPr>
                <w:sz w:val="20"/>
                <w:szCs w:val="20"/>
              </w:rPr>
            </w:pPr>
            <w:proofErr w:type="spellStart"/>
            <w:r w:rsidRPr="0083051F">
              <w:rPr>
                <w:sz w:val="20"/>
                <w:szCs w:val="20"/>
              </w:rPr>
              <w:t>InvoiceRecipientsBillerID</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474E5F64"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24AE5C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023D258"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0949559C" w14:textId="77777777" w:rsidR="00D220F9" w:rsidRPr="0083051F" w:rsidRDefault="00D220F9" w:rsidP="00D220F9">
            <w:pPr>
              <w:autoSpaceDE w:val="0"/>
              <w:autoSpaceDN w:val="0"/>
              <w:adjustRightInd w:val="0"/>
              <w:rPr>
                <w:color w:val="000000"/>
                <w:sz w:val="20"/>
                <w:szCs w:val="20"/>
                <w:lang w:val="de-DE"/>
              </w:rPr>
            </w:pPr>
            <w:proofErr w:type="spellStart"/>
            <w:r w:rsidRPr="0083051F">
              <w:rPr>
                <w:sz w:val="20"/>
                <w:szCs w:val="20"/>
                <w:lang w:val="de-DE"/>
              </w:rPr>
              <w:t>ID</w:t>
            </w:r>
            <w:r w:rsidR="004A3EF9" w:rsidRPr="0083051F">
              <w:rPr>
                <w:sz w:val="20"/>
                <w:szCs w:val="20"/>
                <w:lang w:val="de-DE"/>
              </w:rPr>
              <w:t>Type</w:t>
            </w:r>
            <w:proofErr w:type="spellEnd"/>
          </w:p>
        </w:tc>
      </w:tr>
      <w:tr w:rsidR="001C179B" w:rsidRPr="0083051F" w14:paraId="55C9248A"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C521AC7" w14:textId="77777777" w:rsidR="001C179B" w:rsidRPr="0083051F" w:rsidRDefault="001C179B" w:rsidP="001C179B">
            <w:pPr>
              <w:pStyle w:val="Default"/>
              <w:rPr>
                <w:sz w:val="20"/>
                <w:szCs w:val="20"/>
              </w:rPr>
            </w:pPr>
            <w:r>
              <w:rPr>
                <w:sz w:val="20"/>
                <w:szCs w:val="20"/>
              </w:rPr>
              <w:t>Extension</w:t>
            </w:r>
          </w:p>
        </w:tc>
        <w:tc>
          <w:tcPr>
            <w:tcW w:w="4111" w:type="dxa"/>
            <w:tcBorders>
              <w:top w:val="single" w:sz="4" w:space="0" w:color="000000"/>
              <w:left w:val="single" w:sz="4" w:space="0" w:color="000000"/>
              <w:bottom w:val="single" w:sz="4" w:space="0" w:color="000000"/>
              <w:right w:val="single" w:sz="4" w:space="0" w:color="000000"/>
            </w:tcBorders>
          </w:tcPr>
          <w:p w14:paraId="64DA1B82" w14:textId="2FD817CA" w:rsidR="001C179B" w:rsidRPr="0083051F" w:rsidRDefault="001C179B" w:rsidP="001C179B">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1E5E348D" w14:textId="77777777" w:rsidR="001C179B" w:rsidRPr="0083051F" w:rsidRDefault="001C179B" w:rsidP="001C179B">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1F12D566" w14:textId="77777777" w:rsidR="001C179B" w:rsidRPr="0083051F" w:rsidRDefault="001C179B" w:rsidP="001C179B">
            <w:pPr>
              <w:autoSpaceDE w:val="0"/>
              <w:autoSpaceDN w:val="0"/>
              <w:adjustRightInd w:val="0"/>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0916B2B" w14:textId="77777777" w:rsidR="001C179B" w:rsidRPr="0083051F" w:rsidRDefault="001C179B" w:rsidP="001C179B">
            <w:pPr>
              <w:autoSpaceDE w:val="0"/>
              <w:autoSpaceDN w:val="0"/>
              <w:adjustRightInd w:val="0"/>
              <w:rPr>
                <w:sz w:val="20"/>
                <w:szCs w:val="20"/>
                <w:lang w:val="de-DE"/>
              </w:rPr>
            </w:pPr>
            <w:r>
              <w:rPr>
                <w:sz w:val="20"/>
                <w:szCs w:val="20"/>
                <w:lang w:val="de-DE"/>
              </w:rPr>
              <w:t>XML-Komposit</w:t>
            </w:r>
          </w:p>
        </w:tc>
      </w:tr>
    </w:tbl>
    <w:p w14:paraId="208BACC2" w14:textId="77777777" w:rsidR="00DC41AC" w:rsidRPr="0083051F" w:rsidRDefault="00DC41AC" w:rsidP="00100A82">
      <w:pPr>
        <w:rPr>
          <w:b/>
          <w:i/>
          <w:lang w:val="de-DE"/>
        </w:rPr>
      </w:pPr>
    </w:p>
    <w:p w14:paraId="296F5429"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2EFC7F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bookmarkStart w:id="528"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7C2FCE3" w14:textId="77777777" w:rsidR="003416E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7E6C46A2" w14:textId="77777777" w:rsidR="0019308D"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FurtherIdentification</w:t>
      </w:r>
      <w:proofErr w:type="spellEnd"/>
    </w:p>
    <w:p w14:paraId="1ADEC192" w14:textId="77777777" w:rsidR="003416EE" w:rsidRPr="00B0608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proofErr w:type="spellStart"/>
      <w:r w:rsidR="003416EE" w:rsidRPr="00B0608C">
        <w:rPr>
          <w:rFonts w:ascii="Consolas" w:hAnsi="Consolas" w:cs="Consolas"/>
          <w:color w:val="FF0000"/>
          <w:sz w:val="20"/>
          <w:szCs w:val="20"/>
          <w:highlight w:val="white"/>
          <w:lang w:eastAsia="de-AT"/>
        </w:rPr>
        <w:t>IdentificationType</w:t>
      </w:r>
      <w:proofErr w:type="spellEnd"/>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proofErr w:type="spellStart"/>
      <w:r w:rsidR="003416EE" w:rsidRPr="00B0608C">
        <w:rPr>
          <w:rFonts w:ascii="Consolas" w:hAnsi="Consolas" w:cs="Consolas"/>
          <w:color w:val="800000"/>
          <w:sz w:val="20"/>
          <w:szCs w:val="20"/>
          <w:highlight w:val="white"/>
          <w:lang w:eastAsia="de-AT"/>
        </w:rPr>
        <w:t>FurtherIdentification</w:t>
      </w:r>
      <w:proofErr w:type="spellEnd"/>
      <w:r w:rsidR="003416EE" w:rsidRPr="00B0608C">
        <w:rPr>
          <w:rFonts w:ascii="Consolas" w:hAnsi="Consolas" w:cs="Consolas"/>
          <w:color w:val="0000FF"/>
          <w:sz w:val="20"/>
          <w:szCs w:val="20"/>
          <w:highlight w:val="white"/>
          <w:lang w:eastAsia="de-AT"/>
        </w:rPr>
        <w:t>&gt;</w:t>
      </w:r>
    </w:p>
    <w:p w14:paraId="6EB4B64F"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OrderReference</w:t>
      </w:r>
      <w:proofErr w:type="spellEnd"/>
      <w:r w:rsidRPr="00B0608C">
        <w:rPr>
          <w:rFonts w:ascii="Consolas" w:hAnsi="Consolas" w:cs="Consolas"/>
          <w:color w:val="0000FF"/>
          <w:sz w:val="20"/>
          <w:szCs w:val="20"/>
          <w:highlight w:val="white"/>
          <w:lang w:eastAsia="de-AT"/>
        </w:rPr>
        <w:t>&gt;</w:t>
      </w:r>
    </w:p>
    <w:p w14:paraId="25C2DE5A"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OrderID</w:t>
      </w:r>
      <w:proofErr w:type="spellEnd"/>
      <w:r w:rsidRPr="00B0608C">
        <w:rPr>
          <w:rFonts w:ascii="Consolas" w:hAnsi="Consolas" w:cs="Consolas"/>
          <w:color w:val="0000FF"/>
          <w:sz w:val="20"/>
          <w:szCs w:val="20"/>
          <w:highlight w:val="white"/>
          <w:lang w:eastAsia="de-AT"/>
        </w:rPr>
        <w:t>&gt;</w:t>
      </w:r>
    </w:p>
    <w:p w14:paraId="3FD8DAAB" w14:textId="77777777" w:rsidR="003416EE"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w:t>
      </w:r>
      <w:r w:rsidR="00967769">
        <w:rPr>
          <w:rFonts w:ascii="Consolas" w:hAnsi="Consolas" w:cs="Consolas"/>
          <w:color w:val="000000"/>
          <w:sz w:val="20"/>
          <w:szCs w:val="20"/>
          <w:highlight w:val="white"/>
          <w:lang w:eastAsia="de-AT"/>
        </w:rPr>
        <w:t>20</w:t>
      </w:r>
      <w:r w:rsidRPr="00B0608C">
        <w:rPr>
          <w:rFonts w:ascii="Consolas" w:hAnsi="Consolas" w:cs="Consolas"/>
          <w:color w:val="000000"/>
          <w:sz w:val="20"/>
          <w:szCs w:val="20"/>
          <w:highlight w:val="white"/>
          <w:lang w:eastAsia="de-AT"/>
        </w:rPr>
        <w:t>-09-20</w:t>
      </w:r>
      <w:r w:rsidRPr="00B0608C">
        <w:rPr>
          <w:rFonts w:ascii="Consolas" w:hAnsi="Consolas" w:cs="Consolas"/>
          <w:color w:val="0000FF"/>
          <w:sz w:val="20"/>
          <w:szCs w:val="20"/>
          <w:highlight w:val="white"/>
          <w:lang w:eastAsia="de-AT"/>
        </w:rPr>
        <w:t>&lt;/</w:t>
      </w:r>
      <w:proofErr w:type="spellStart"/>
      <w:r w:rsidRPr="00B0608C">
        <w:rPr>
          <w:rFonts w:ascii="Consolas" w:hAnsi="Consolas" w:cs="Consolas"/>
          <w:color w:val="800000"/>
          <w:sz w:val="20"/>
          <w:szCs w:val="20"/>
          <w:highlight w:val="white"/>
          <w:lang w:eastAsia="de-AT"/>
        </w:rPr>
        <w:t>ReferenceDate</w:t>
      </w:r>
      <w:proofErr w:type="spellEnd"/>
      <w:r w:rsidRPr="00B0608C">
        <w:rPr>
          <w:rFonts w:ascii="Consolas" w:hAnsi="Consolas" w:cs="Consolas"/>
          <w:color w:val="0000FF"/>
          <w:sz w:val="20"/>
          <w:szCs w:val="20"/>
          <w:highlight w:val="white"/>
          <w:lang w:eastAsia="de-AT"/>
        </w:rPr>
        <w:t>&gt;</w:t>
      </w:r>
    </w:p>
    <w:p w14:paraId="7D499FE5" w14:textId="77777777" w:rsidR="003416EE" w:rsidRPr="00291703"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 xml:space="preserve">Eingegangen per </w:t>
      </w:r>
      <w:proofErr w:type="gramStart"/>
      <w:r w:rsidRPr="00291703">
        <w:rPr>
          <w:rFonts w:ascii="Consolas" w:hAnsi="Consolas" w:cs="Consolas"/>
          <w:color w:val="000000"/>
          <w:sz w:val="20"/>
          <w:szCs w:val="20"/>
          <w:highlight w:val="white"/>
          <w:lang w:val="de-DE" w:eastAsia="de-AT"/>
        </w:rPr>
        <w:t>Fax.</w:t>
      </w:r>
      <w:r w:rsidRPr="00291703">
        <w:rPr>
          <w:rFonts w:ascii="Consolas" w:hAnsi="Consolas" w:cs="Consolas"/>
          <w:color w:val="0000FF"/>
          <w:sz w:val="20"/>
          <w:szCs w:val="20"/>
          <w:highlight w:val="white"/>
          <w:lang w:val="de-DE" w:eastAsia="de-AT"/>
        </w:rPr>
        <w:t>&lt;</w:t>
      </w:r>
      <w:proofErr w:type="gramEnd"/>
      <w:r w:rsidRPr="00291703">
        <w:rPr>
          <w:rFonts w:ascii="Consolas" w:hAnsi="Consolas" w:cs="Consolas"/>
          <w:color w:val="0000FF"/>
          <w:sz w:val="20"/>
          <w:szCs w:val="20"/>
          <w:highlight w:val="white"/>
          <w:lang w:val="de-DE" w:eastAsia="de-AT"/>
        </w:rPr>
        <w:t>/</w:t>
      </w:r>
      <w:r w:rsidRPr="00291703">
        <w:rPr>
          <w:rFonts w:ascii="Consolas" w:hAnsi="Consolas" w:cs="Consolas"/>
          <w:color w:val="800000"/>
          <w:sz w:val="20"/>
          <w:szCs w:val="20"/>
          <w:highlight w:val="white"/>
          <w:lang w:val="de-DE" w:eastAsia="de-AT"/>
        </w:rPr>
        <w:t>Description</w:t>
      </w:r>
      <w:r w:rsidRPr="00291703">
        <w:rPr>
          <w:rFonts w:ascii="Consolas" w:hAnsi="Consolas" w:cs="Consolas"/>
          <w:color w:val="0000FF"/>
          <w:sz w:val="20"/>
          <w:szCs w:val="20"/>
          <w:highlight w:val="white"/>
          <w:lang w:val="de-DE" w:eastAsia="de-AT"/>
        </w:rPr>
        <w:t>&gt;</w:t>
      </w:r>
    </w:p>
    <w:p w14:paraId="0C8802DD"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OrderReference</w:t>
      </w:r>
      <w:proofErr w:type="spellEnd"/>
      <w:r w:rsidRPr="00FA233C">
        <w:rPr>
          <w:rFonts w:ascii="Consolas" w:hAnsi="Consolas" w:cs="Consolas"/>
          <w:color w:val="0000FF"/>
          <w:sz w:val="20"/>
          <w:szCs w:val="20"/>
          <w:highlight w:val="white"/>
          <w:lang w:val="en-US" w:eastAsia="de-AT"/>
        </w:rPr>
        <w:t>&gt;</w:t>
      </w:r>
    </w:p>
    <w:p w14:paraId="58E296B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07BC36A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AddressIdentifier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AddressIdentifierType</w:t>
      </w:r>
      <w:proofErr w:type="spellEnd"/>
      <w:r w:rsidRPr="00FA233C">
        <w:rPr>
          <w:rFonts w:ascii="Consolas" w:hAnsi="Consolas" w:cs="Consolas"/>
          <w:color w:val="0000FF"/>
          <w:sz w:val="20"/>
          <w:szCs w:val="20"/>
          <w:highlight w:val="white"/>
          <w:lang w:val="en-US" w:eastAsia="de-AT"/>
        </w:rPr>
        <w:t>="</w:t>
      </w:r>
      <w:proofErr w:type="spellStart"/>
      <w:r w:rsidRPr="00FA233C">
        <w:rPr>
          <w:rFonts w:ascii="Consolas" w:hAnsi="Consolas" w:cs="Consolas"/>
          <w:color w:val="000000"/>
          <w:sz w:val="20"/>
          <w:szCs w:val="20"/>
          <w:highlight w:val="white"/>
          <w:lang w:val="en-US" w:eastAsia="de-AT"/>
        </w:rPr>
        <w:t>ProprietaryAddressID</w:t>
      </w:r>
      <w:proofErr w:type="spellEnd"/>
      <w:r w:rsidRPr="00FA233C">
        <w:rPr>
          <w:rFonts w:ascii="Consolas" w:hAnsi="Consolas" w:cs="Consolas"/>
          <w:color w:val="0000FF"/>
          <w:sz w:val="20"/>
          <w:szCs w:val="20"/>
          <w:highlight w:val="white"/>
          <w:lang w:val="en-US" w:eastAsia="de-AT"/>
        </w:rPr>
        <w:t>"&gt;</w:t>
      </w:r>
    </w:p>
    <w:p w14:paraId="5A88A404"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proofErr w:type="spellStart"/>
      <w:r w:rsidR="003416EE" w:rsidRPr="00FA233C">
        <w:rPr>
          <w:rFonts w:ascii="Consolas" w:hAnsi="Consolas" w:cs="Consolas"/>
          <w:color w:val="000000"/>
          <w:sz w:val="20"/>
          <w:szCs w:val="20"/>
          <w:highlight w:val="white"/>
          <w:lang w:val="en-US" w:eastAsia="de-AT"/>
        </w:rPr>
        <w:t>AnyOtherProprietaryID</w:t>
      </w:r>
      <w:proofErr w:type="spellEnd"/>
    </w:p>
    <w:p w14:paraId="47090C03" w14:textId="77777777" w:rsidR="003416EE"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proofErr w:type="spellStart"/>
      <w:r w:rsidR="003416EE" w:rsidRPr="00FA233C">
        <w:rPr>
          <w:rFonts w:ascii="Consolas" w:hAnsi="Consolas" w:cs="Consolas"/>
          <w:color w:val="800000"/>
          <w:sz w:val="20"/>
          <w:szCs w:val="20"/>
          <w:highlight w:val="white"/>
          <w:lang w:val="en-US" w:eastAsia="de-AT"/>
        </w:rPr>
        <w:t>AddressIdentifier</w:t>
      </w:r>
      <w:proofErr w:type="spellEnd"/>
      <w:r w:rsidR="003416EE" w:rsidRPr="00FA233C">
        <w:rPr>
          <w:rFonts w:ascii="Consolas" w:hAnsi="Consolas" w:cs="Consolas"/>
          <w:color w:val="0000FF"/>
          <w:sz w:val="20"/>
          <w:szCs w:val="20"/>
          <w:highlight w:val="white"/>
          <w:lang w:val="en-US" w:eastAsia="de-AT"/>
        </w:rPr>
        <w:t>&gt;</w:t>
      </w:r>
    </w:p>
    <w:p w14:paraId="411EB1C5" w14:textId="77777777" w:rsidR="003416EE" w:rsidRPr="00FA233C" w:rsidRDefault="00F85AA8"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00"/>
          <w:sz w:val="20"/>
          <w:szCs w:val="20"/>
          <w:highlight w:val="white"/>
          <w:lang w:val="en-US" w:eastAsia="de-AT"/>
        </w:rPr>
        <w:tab/>
      </w:r>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proofErr w:type="spellStart"/>
      <w:r w:rsidR="003416EE" w:rsidRPr="00FA233C">
        <w:rPr>
          <w:rFonts w:ascii="Consolas" w:hAnsi="Consolas" w:cs="Consolas"/>
          <w:color w:val="000000"/>
          <w:sz w:val="20"/>
          <w:szCs w:val="20"/>
          <w:highlight w:val="white"/>
          <w:lang w:val="en-US" w:eastAsia="de-AT"/>
        </w:rPr>
        <w:t>Schrauben</w:t>
      </w:r>
      <w:proofErr w:type="spellEnd"/>
      <w:r w:rsidR="003416EE" w:rsidRPr="00FA233C">
        <w:rPr>
          <w:rFonts w:ascii="Consolas" w:hAnsi="Consolas" w:cs="Consolas"/>
          <w:color w:val="000000"/>
          <w:sz w:val="20"/>
          <w:szCs w:val="20"/>
          <w:highlight w:val="white"/>
          <w:lang w:val="en-US" w:eastAsia="de-AT"/>
        </w:rPr>
        <w:t xml:space="preserve"> </w:t>
      </w:r>
      <w:proofErr w:type="spellStart"/>
      <w:r w:rsidR="004657BB" w:rsidRPr="00FA233C">
        <w:rPr>
          <w:rFonts w:ascii="Consolas" w:hAnsi="Consolas" w:cs="Consolas"/>
          <w:color w:val="000000"/>
          <w:sz w:val="20"/>
          <w:szCs w:val="20"/>
          <w:highlight w:val="white"/>
          <w:lang w:val="en-US" w:eastAsia="de-AT"/>
        </w:rPr>
        <w:t>Mustermann</w:t>
      </w:r>
      <w:proofErr w:type="spellEnd"/>
      <w:r w:rsidR="003416EE" w:rsidRPr="00FA233C">
        <w:rPr>
          <w:rFonts w:ascii="Consolas" w:hAnsi="Consolas" w:cs="Consolas"/>
          <w:color w:val="0000FF"/>
          <w:sz w:val="20"/>
          <w:szCs w:val="20"/>
          <w:highlight w:val="white"/>
          <w:lang w:val="en-US" w:eastAsia="de-AT"/>
        </w:rPr>
        <w:t>&lt;/</w:t>
      </w:r>
      <w:r w:rsidR="003416EE" w:rsidRPr="00FA233C">
        <w:rPr>
          <w:rFonts w:ascii="Consolas" w:hAnsi="Consolas" w:cs="Consolas"/>
          <w:color w:val="800000"/>
          <w:sz w:val="20"/>
          <w:szCs w:val="20"/>
          <w:highlight w:val="white"/>
          <w:lang w:val="en-US" w:eastAsia="de-AT"/>
        </w:rPr>
        <w:t>Name</w:t>
      </w:r>
      <w:r w:rsidR="003416EE" w:rsidRPr="00FA233C">
        <w:rPr>
          <w:rFonts w:ascii="Consolas" w:hAnsi="Consolas" w:cs="Consolas"/>
          <w:color w:val="0000FF"/>
          <w:sz w:val="20"/>
          <w:szCs w:val="20"/>
          <w:highlight w:val="white"/>
          <w:lang w:val="en-US" w:eastAsia="de-AT"/>
        </w:rPr>
        <w:t>&gt;</w:t>
      </w:r>
    </w:p>
    <w:p w14:paraId="5196B4DF"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Lassallestraße</w:t>
      </w:r>
      <w:proofErr w:type="spellEnd"/>
      <w:r w:rsidRPr="00FA233C">
        <w:rPr>
          <w:rFonts w:ascii="Consolas" w:hAnsi="Consolas" w:cs="Consolas"/>
          <w:color w:val="000000"/>
          <w:sz w:val="20"/>
          <w:szCs w:val="20"/>
          <w:highlight w:val="white"/>
          <w:lang w:val="en-US" w:eastAsia="de-AT"/>
        </w:rPr>
        <w:t xml:space="preserve"> 5</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1DA5B4D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917702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1337408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CountryCode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Österreich</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9B3F860"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+43 / 1 / 78 56 789</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Phone</w:t>
      </w:r>
      <w:r w:rsidRPr="0061034A">
        <w:rPr>
          <w:rFonts w:ascii="Consolas" w:hAnsi="Consolas" w:cs="Consolas"/>
          <w:color w:val="0000FF"/>
          <w:sz w:val="20"/>
          <w:szCs w:val="20"/>
          <w:highlight w:val="white"/>
          <w:lang w:val="en-US" w:eastAsia="de-AT"/>
        </w:rPr>
        <w:t>&gt;</w:t>
      </w:r>
    </w:p>
    <w:p w14:paraId="184C5996" w14:textId="77777777" w:rsidR="003416EE" w:rsidRPr="0061034A"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r w:rsidRPr="0061034A">
        <w:rPr>
          <w:rFonts w:ascii="Consolas" w:hAnsi="Consolas" w:cs="Consolas"/>
          <w:color w:val="000000"/>
          <w:sz w:val="20"/>
          <w:szCs w:val="20"/>
          <w:highlight w:val="white"/>
          <w:lang w:val="en-US" w:eastAsia="de-AT"/>
        </w:rPr>
        <w:t>schraube@</w:t>
      </w:r>
      <w:r w:rsidR="004657BB">
        <w:rPr>
          <w:rFonts w:ascii="Consolas" w:hAnsi="Consolas" w:cs="Consolas"/>
          <w:color w:val="000000"/>
          <w:sz w:val="20"/>
          <w:szCs w:val="20"/>
          <w:highlight w:val="white"/>
          <w:lang w:val="en-US" w:eastAsia="de-AT"/>
        </w:rPr>
        <w:t>mustermann</w:t>
      </w:r>
      <w:r w:rsidRPr="0061034A">
        <w:rPr>
          <w:rFonts w:ascii="Consolas" w:hAnsi="Consolas" w:cs="Consolas"/>
          <w:color w:val="000000"/>
          <w:sz w:val="20"/>
          <w:szCs w:val="20"/>
          <w:highlight w:val="white"/>
          <w:lang w:val="en-US" w:eastAsia="de-AT"/>
        </w:rPr>
        <w:t>.at</w:t>
      </w:r>
      <w:r w:rsidRPr="0061034A">
        <w:rPr>
          <w:rFonts w:ascii="Consolas" w:hAnsi="Consolas" w:cs="Consolas"/>
          <w:color w:val="0000FF"/>
          <w:sz w:val="20"/>
          <w:szCs w:val="20"/>
          <w:highlight w:val="white"/>
          <w:lang w:val="en-US" w:eastAsia="de-AT"/>
        </w:rPr>
        <w:t>&lt;/</w:t>
      </w:r>
      <w:r w:rsidRPr="0061034A">
        <w:rPr>
          <w:rFonts w:ascii="Consolas" w:hAnsi="Consolas" w:cs="Consolas"/>
          <w:color w:val="800000"/>
          <w:sz w:val="20"/>
          <w:szCs w:val="20"/>
          <w:highlight w:val="white"/>
          <w:lang w:val="en-US" w:eastAsia="de-AT"/>
        </w:rPr>
        <w:t>Email</w:t>
      </w:r>
      <w:r w:rsidRPr="0061034A">
        <w:rPr>
          <w:rFonts w:ascii="Consolas" w:hAnsi="Consolas" w:cs="Consolas"/>
          <w:color w:val="0000FF"/>
          <w:sz w:val="20"/>
          <w:szCs w:val="20"/>
          <w:highlight w:val="white"/>
          <w:lang w:val="en-US" w:eastAsia="de-AT"/>
        </w:rPr>
        <w:t>&gt;</w:t>
      </w:r>
    </w:p>
    <w:p w14:paraId="441599BF" w14:textId="481EAD82" w:rsidR="003416EE" w:rsidRPr="00687E04"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1034A">
        <w:rPr>
          <w:rFonts w:ascii="Consolas" w:hAnsi="Consolas" w:cs="Consolas"/>
          <w:color w:val="000000"/>
          <w:sz w:val="20"/>
          <w:szCs w:val="20"/>
          <w:highlight w:val="white"/>
          <w:lang w:val="en-US" w:eastAsia="de-AT"/>
        </w:rPr>
        <w:tab/>
      </w:r>
      <w:r w:rsidRPr="0061034A">
        <w:rPr>
          <w:rFonts w:ascii="Consolas" w:hAnsi="Consolas" w:cs="Consolas"/>
          <w:color w:val="000000"/>
          <w:sz w:val="20"/>
          <w:szCs w:val="20"/>
          <w:highlight w:val="white"/>
          <w:lang w:val="en-US" w:eastAsia="de-AT"/>
        </w:rPr>
        <w:tab/>
      </w:r>
      <w:r w:rsidRPr="00687E04">
        <w:rPr>
          <w:rFonts w:ascii="Consolas" w:hAnsi="Consolas" w:cs="Consolas"/>
          <w:color w:val="0000FF"/>
          <w:sz w:val="20"/>
          <w:szCs w:val="20"/>
          <w:highlight w:val="white"/>
          <w:lang w:val="en-US" w:eastAsia="de-AT"/>
        </w:rPr>
        <w:t>&lt;</w:t>
      </w:r>
      <w:proofErr w:type="spellStart"/>
      <w:r w:rsidR="00CF465A" w:rsidRPr="00687E04">
        <w:rPr>
          <w:rFonts w:ascii="Consolas" w:hAnsi="Consolas" w:cs="Consolas"/>
          <w:color w:val="800000"/>
          <w:sz w:val="20"/>
          <w:szCs w:val="20"/>
          <w:highlight w:val="white"/>
          <w:lang w:val="en-US" w:eastAsia="de-AT"/>
        </w:rPr>
        <w:t>AdditionalInformation</w:t>
      </w:r>
      <w:proofErr w:type="spellEnd"/>
      <w:r w:rsidR="00CF465A" w:rsidRPr="00FA233C">
        <w:rPr>
          <w:rFonts w:ascii="Consolas" w:hAnsi="Consolas" w:cs="Consolas"/>
          <w:color w:val="FF0000"/>
          <w:sz w:val="20"/>
          <w:szCs w:val="20"/>
          <w:highlight w:val="white"/>
          <w:lang w:val="en-US" w:eastAsia="de-AT"/>
        </w:rPr>
        <w:t xml:space="preserve"> </w:t>
      </w:r>
      <w:r w:rsidR="002A211D" w:rsidRPr="00FA233C">
        <w:rPr>
          <w:rFonts w:ascii="Consolas" w:hAnsi="Consolas" w:cs="Consolas"/>
          <w:color w:val="FF0000"/>
          <w:sz w:val="20"/>
          <w:szCs w:val="20"/>
          <w:highlight w:val="white"/>
          <w:lang w:val="en-US" w:eastAsia="de-AT"/>
        </w:rPr>
        <w:t>Key</w:t>
      </w:r>
      <w:r w:rsidR="00CF465A" w:rsidRPr="00FA233C">
        <w:rPr>
          <w:rFonts w:ascii="Consolas" w:hAnsi="Consolas" w:cs="Consolas"/>
          <w:color w:val="0000FF"/>
          <w:sz w:val="20"/>
          <w:szCs w:val="20"/>
          <w:highlight w:val="white"/>
          <w:lang w:val="en-US" w:eastAsia="de-AT"/>
        </w:rPr>
        <w:t>="</w:t>
      </w:r>
      <w:r w:rsidR="00CF465A" w:rsidRPr="00FA233C">
        <w:rPr>
          <w:rFonts w:ascii="Consolas" w:hAnsi="Consolas" w:cs="Consolas"/>
          <w:color w:val="000000"/>
          <w:sz w:val="20"/>
          <w:szCs w:val="20"/>
          <w:highlight w:val="white"/>
          <w:lang w:val="en-US" w:eastAsia="de-AT"/>
        </w:rPr>
        <w:t>department</w:t>
      </w:r>
      <w:r w:rsidR="00CF465A" w:rsidRPr="00FA233C">
        <w:rPr>
          <w:rFonts w:ascii="Consolas" w:hAnsi="Consolas" w:cs="Consolas"/>
          <w:color w:val="0000FF"/>
          <w:sz w:val="20"/>
          <w:szCs w:val="20"/>
          <w:highlight w:val="white"/>
          <w:lang w:val="en-US" w:eastAsia="de-AT"/>
        </w:rPr>
        <w:t>"</w:t>
      </w:r>
      <w:r w:rsidRPr="00687E04">
        <w:rPr>
          <w:rFonts w:ascii="Consolas" w:hAnsi="Consolas" w:cs="Consolas"/>
          <w:color w:val="0000FF"/>
          <w:sz w:val="20"/>
          <w:szCs w:val="20"/>
          <w:highlight w:val="white"/>
          <w:lang w:val="en-US" w:eastAsia="de-AT"/>
        </w:rPr>
        <w:t>&gt;</w:t>
      </w:r>
      <w:proofErr w:type="spellStart"/>
      <w:r w:rsidRPr="00687E04">
        <w:rPr>
          <w:rFonts w:ascii="Consolas" w:hAnsi="Consolas" w:cs="Consolas"/>
          <w:color w:val="000000"/>
          <w:sz w:val="20"/>
          <w:szCs w:val="20"/>
          <w:highlight w:val="white"/>
          <w:lang w:val="en-US" w:eastAsia="de-AT"/>
        </w:rPr>
        <w:t>Zentrale</w:t>
      </w:r>
      <w:proofErr w:type="spellEnd"/>
      <w:r w:rsidRPr="00687E04">
        <w:rPr>
          <w:rFonts w:ascii="Consolas" w:hAnsi="Consolas" w:cs="Consolas"/>
          <w:color w:val="000000"/>
          <w:sz w:val="20"/>
          <w:szCs w:val="20"/>
          <w:highlight w:val="white"/>
          <w:lang w:val="en-US" w:eastAsia="de-AT"/>
        </w:rPr>
        <w:t xml:space="preserve"> </w:t>
      </w:r>
      <w:proofErr w:type="spellStart"/>
      <w:r w:rsidRPr="00687E04">
        <w:rPr>
          <w:rFonts w:ascii="Consolas" w:hAnsi="Consolas" w:cs="Consolas"/>
          <w:color w:val="000000"/>
          <w:sz w:val="20"/>
          <w:szCs w:val="20"/>
          <w:highlight w:val="white"/>
          <w:lang w:val="en-US" w:eastAsia="de-AT"/>
        </w:rPr>
        <w:t>Verwaltung</w:t>
      </w:r>
      <w:proofErr w:type="spellEnd"/>
      <w:r w:rsidRPr="00687E04">
        <w:rPr>
          <w:rFonts w:ascii="Consolas" w:hAnsi="Consolas" w:cs="Consolas"/>
          <w:color w:val="000000"/>
          <w:sz w:val="20"/>
          <w:szCs w:val="20"/>
          <w:highlight w:val="white"/>
          <w:lang w:val="en-US" w:eastAsia="de-AT"/>
        </w:rPr>
        <w:t xml:space="preserve"> Wien</w:t>
      </w:r>
      <w:r w:rsidRPr="00687E04">
        <w:rPr>
          <w:rFonts w:ascii="Consolas" w:hAnsi="Consolas" w:cs="Consolas"/>
          <w:color w:val="0000FF"/>
          <w:sz w:val="20"/>
          <w:szCs w:val="20"/>
          <w:highlight w:val="white"/>
          <w:lang w:val="en-US" w:eastAsia="de-AT"/>
        </w:rPr>
        <w:t>&lt;/</w:t>
      </w:r>
      <w:proofErr w:type="spellStart"/>
      <w:r w:rsidR="00CF465A" w:rsidRPr="00687E04">
        <w:rPr>
          <w:rFonts w:ascii="Consolas" w:hAnsi="Consolas" w:cs="Consolas"/>
          <w:color w:val="800000"/>
          <w:sz w:val="20"/>
          <w:szCs w:val="20"/>
          <w:highlight w:val="white"/>
          <w:lang w:val="en-US" w:eastAsia="de-AT"/>
        </w:rPr>
        <w:t>AdditionalInformation</w:t>
      </w:r>
      <w:proofErr w:type="spellEnd"/>
      <w:r w:rsidRPr="00687E04">
        <w:rPr>
          <w:rFonts w:ascii="Consolas" w:hAnsi="Consolas" w:cs="Consolas"/>
          <w:color w:val="0000FF"/>
          <w:sz w:val="20"/>
          <w:szCs w:val="20"/>
          <w:highlight w:val="white"/>
          <w:lang w:val="en-US" w:eastAsia="de-AT"/>
        </w:rPr>
        <w:t>&gt;</w:t>
      </w:r>
    </w:p>
    <w:p w14:paraId="0BB80E74"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687E04">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F0F385B"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Contact</w:t>
      </w:r>
      <w:r w:rsidRPr="00024A1E">
        <w:rPr>
          <w:rFonts w:ascii="Consolas" w:hAnsi="Consolas" w:cs="Consolas"/>
          <w:color w:val="0000FF"/>
          <w:sz w:val="20"/>
          <w:szCs w:val="20"/>
          <w:highlight w:val="white"/>
          <w:lang w:val="fr-BE" w:eastAsia="de-AT"/>
        </w:rPr>
        <w:t>&gt;</w:t>
      </w:r>
    </w:p>
    <w:p w14:paraId="75F1C815" w14:textId="77777777" w:rsidR="003416EE" w:rsidRPr="00024A1E"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fr-BE"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024A1E">
        <w:rPr>
          <w:rFonts w:ascii="Consolas" w:hAnsi="Consolas" w:cs="Consolas"/>
          <w:color w:val="0000FF"/>
          <w:sz w:val="20"/>
          <w:szCs w:val="20"/>
          <w:highlight w:val="white"/>
          <w:lang w:val="fr-BE" w:eastAsia="de-AT"/>
        </w:rPr>
        <w:t>&lt;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proofErr w:type="spellStart"/>
      <w:r w:rsidRPr="00024A1E">
        <w:rPr>
          <w:rFonts w:ascii="Consolas" w:hAnsi="Consolas" w:cs="Consolas"/>
          <w:color w:val="000000"/>
          <w:sz w:val="20"/>
          <w:szCs w:val="20"/>
          <w:highlight w:val="white"/>
          <w:lang w:val="fr-BE" w:eastAsia="de-AT"/>
        </w:rPr>
        <w:t>Hr</w:t>
      </w:r>
      <w:proofErr w:type="spellEnd"/>
      <w:r w:rsidRPr="00024A1E">
        <w:rPr>
          <w:rFonts w:ascii="Consolas" w:hAnsi="Consolas" w:cs="Consolas"/>
          <w:color w:val="000000"/>
          <w:sz w:val="20"/>
          <w:szCs w:val="20"/>
          <w:highlight w:val="white"/>
          <w:lang w:val="fr-BE" w:eastAsia="de-AT"/>
        </w:rPr>
        <w:t xml:space="preserve">. </w:t>
      </w:r>
      <w:proofErr w:type="spellStart"/>
      <w:proofErr w:type="gramStart"/>
      <w:r w:rsidRPr="00024A1E">
        <w:rPr>
          <w:rFonts w:ascii="Consolas" w:hAnsi="Consolas" w:cs="Consolas"/>
          <w:color w:val="000000"/>
          <w:sz w:val="20"/>
          <w:szCs w:val="20"/>
          <w:highlight w:val="white"/>
          <w:lang w:val="fr-BE" w:eastAsia="de-AT"/>
        </w:rPr>
        <w:t>Ing</w:t>
      </w:r>
      <w:proofErr w:type="spellEnd"/>
      <w:r w:rsidRPr="00024A1E">
        <w:rPr>
          <w:rFonts w:ascii="Consolas" w:hAnsi="Consolas" w:cs="Consolas"/>
          <w:color w:val="000000"/>
          <w:sz w:val="20"/>
          <w:szCs w:val="20"/>
          <w:highlight w:val="white"/>
          <w:lang w:val="fr-BE" w:eastAsia="de-AT"/>
        </w:rPr>
        <w:t>.</w:t>
      </w:r>
      <w:r w:rsidRPr="00024A1E">
        <w:rPr>
          <w:rFonts w:ascii="Consolas" w:hAnsi="Consolas" w:cs="Consolas"/>
          <w:color w:val="0000FF"/>
          <w:sz w:val="20"/>
          <w:szCs w:val="20"/>
          <w:highlight w:val="white"/>
          <w:lang w:val="fr-BE" w:eastAsia="de-AT"/>
        </w:rPr>
        <w:t>&lt;</w:t>
      </w:r>
      <w:proofErr w:type="gramEnd"/>
      <w:r w:rsidRPr="00024A1E">
        <w:rPr>
          <w:rFonts w:ascii="Consolas" w:hAnsi="Consolas" w:cs="Consolas"/>
          <w:color w:val="0000FF"/>
          <w:sz w:val="20"/>
          <w:szCs w:val="20"/>
          <w:highlight w:val="white"/>
          <w:lang w:val="fr-BE" w:eastAsia="de-AT"/>
        </w:rPr>
        <w:t>/</w:t>
      </w:r>
      <w:r w:rsidRPr="00024A1E">
        <w:rPr>
          <w:rFonts w:ascii="Consolas" w:hAnsi="Consolas" w:cs="Consolas"/>
          <w:color w:val="800000"/>
          <w:sz w:val="20"/>
          <w:szCs w:val="20"/>
          <w:highlight w:val="white"/>
          <w:lang w:val="fr-BE" w:eastAsia="de-AT"/>
        </w:rPr>
        <w:t>Salutation</w:t>
      </w:r>
      <w:r w:rsidRPr="00024A1E">
        <w:rPr>
          <w:rFonts w:ascii="Consolas" w:hAnsi="Consolas" w:cs="Consolas"/>
          <w:color w:val="0000FF"/>
          <w:sz w:val="20"/>
          <w:szCs w:val="20"/>
          <w:highlight w:val="white"/>
          <w:lang w:val="fr-BE" w:eastAsia="de-AT"/>
        </w:rPr>
        <w:t>&gt;</w:t>
      </w:r>
    </w:p>
    <w:p w14:paraId="5795C357"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024A1E">
        <w:rPr>
          <w:rFonts w:ascii="Consolas" w:hAnsi="Consolas" w:cs="Consolas"/>
          <w:color w:val="000000"/>
          <w:sz w:val="20"/>
          <w:szCs w:val="20"/>
          <w:highlight w:val="white"/>
          <w:lang w:val="fr-BE" w:eastAsia="de-AT"/>
        </w:rPr>
        <w:tab/>
      </w:r>
      <w:r w:rsidRPr="00024A1E">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Walter Moser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2773C83C"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+43 / 1 / 78 56 789 21</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Phone</w:t>
      </w:r>
      <w:r w:rsidRPr="00FA233C">
        <w:rPr>
          <w:rFonts w:ascii="Consolas" w:hAnsi="Consolas" w:cs="Consolas"/>
          <w:color w:val="0000FF"/>
          <w:sz w:val="20"/>
          <w:szCs w:val="20"/>
          <w:highlight w:val="white"/>
          <w:lang w:val="en-US" w:eastAsia="de-AT"/>
        </w:rPr>
        <w:t>&gt;</w:t>
      </w:r>
    </w:p>
    <w:p w14:paraId="1FD5614B"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moser@</w:t>
      </w:r>
      <w:r w:rsidR="004657BB" w:rsidRPr="00FA233C">
        <w:rPr>
          <w:rFonts w:ascii="Consolas" w:hAnsi="Consolas" w:cs="Consolas"/>
          <w:color w:val="000000"/>
          <w:sz w:val="20"/>
          <w:szCs w:val="20"/>
          <w:highlight w:val="white"/>
          <w:lang w:val="en-US" w:eastAsia="de-AT"/>
        </w:rPr>
        <w:t>mustermann</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Email</w:t>
      </w:r>
      <w:r w:rsidRPr="00FA233C">
        <w:rPr>
          <w:rFonts w:ascii="Consolas" w:hAnsi="Consolas" w:cs="Consolas"/>
          <w:color w:val="0000FF"/>
          <w:sz w:val="20"/>
          <w:szCs w:val="20"/>
          <w:highlight w:val="white"/>
          <w:lang w:val="en-US" w:eastAsia="de-AT"/>
        </w:rPr>
        <w:t>&gt;</w:t>
      </w:r>
    </w:p>
    <w:p w14:paraId="58023643"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67E89522" w14:textId="77777777" w:rsidR="003416EE" w:rsidRPr="00FA233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InvoiceRecipientsBillerID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ID4456</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InvoiceRecipientsBillerID</w:t>
      </w:r>
      <w:proofErr w:type="spellEnd"/>
      <w:r w:rsidRPr="00FA233C">
        <w:rPr>
          <w:rFonts w:ascii="Consolas" w:hAnsi="Consolas" w:cs="Consolas"/>
          <w:color w:val="0000FF"/>
          <w:sz w:val="20"/>
          <w:szCs w:val="20"/>
          <w:highlight w:val="white"/>
          <w:lang w:val="en-US" w:eastAsia="de-AT"/>
        </w:rPr>
        <w:t>&gt;</w:t>
      </w:r>
    </w:p>
    <w:p w14:paraId="60AE2FA9"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5675F5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BillerExtensionAutomotive</w:t>
      </w:r>
      <w:proofErr w:type="spellEnd"/>
      <w:r>
        <w:rPr>
          <w:rFonts w:ascii="Consolas" w:hAnsi="Consolas" w:cs="Consolas"/>
          <w:color w:val="0000FF"/>
          <w:sz w:val="20"/>
          <w:szCs w:val="20"/>
          <w:highlight w:val="white"/>
          <w:lang w:val="en-US" w:eastAsia="de-AT"/>
        </w:rPr>
        <w:t>"&gt;</w:t>
      </w:r>
    </w:p>
    <w:p w14:paraId="39C0F9CD"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1:BillerExtension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n1:BillerExtension</w:t>
      </w:r>
      <w:r>
        <w:rPr>
          <w:rFonts w:ascii="Consolas" w:hAnsi="Consolas" w:cs="Consolas"/>
          <w:color w:val="0000FF"/>
          <w:sz w:val="20"/>
          <w:szCs w:val="20"/>
          <w:highlight w:val="white"/>
          <w:lang w:val="en-US" w:eastAsia="de-AT"/>
        </w:rPr>
        <w:t>&gt;</w:t>
      </w:r>
    </w:p>
    <w:p w14:paraId="3B3BF09C"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058A60ED" w14:textId="77777777" w:rsidR="00565DFF" w:rsidRPr="00B0608C"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8B505D1" w14:textId="77777777" w:rsidR="00821C05" w:rsidRPr="00B0608C" w:rsidRDefault="003416EE"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43ACF2B9" w14:textId="77777777" w:rsidR="00100A82" w:rsidRPr="0083051F" w:rsidRDefault="00100A82" w:rsidP="003C69AD">
      <w:pPr>
        <w:pStyle w:val="berschrift3"/>
        <w:rPr>
          <w:lang w:val="de-DE"/>
        </w:rPr>
      </w:pPr>
      <w:bookmarkStart w:id="529" w:name="_Ref88046393"/>
      <w:bookmarkStart w:id="530" w:name="_Ref88046416"/>
      <w:bookmarkStart w:id="531" w:name="_Toc107057802"/>
      <w:proofErr w:type="spellStart"/>
      <w:r w:rsidRPr="0083051F">
        <w:rPr>
          <w:lang w:val="de-DE"/>
        </w:rPr>
        <w:t>OrderReference</w:t>
      </w:r>
      <w:bookmarkEnd w:id="528"/>
      <w:bookmarkEnd w:id="529"/>
      <w:bookmarkEnd w:id="530"/>
      <w:bookmarkEnd w:id="531"/>
      <w:proofErr w:type="spellEnd"/>
    </w:p>
    <w:p w14:paraId="5CE88E34"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OrderReference</w:t>
      </w:r>
      <w:proofErr w:type="spellEnd"/>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proofErr w:type="spellStart"/>
      <w:r w:rsidRPr="0083051F">
        <w:rPr>
          <w:rFonts w:ascii="Courier New" w:hAnsi="Courier New"/>
          <w:sz w:val="20"/>
          <w:szCs w:val="20"/>
          <w:lang w:val="de-DE"/>
        </w:rPr>
        <w:t>Invoice</w:t>
      </w:r>
      <w:proofErr w:type="spellEnd"/>
      <w:r w:rsidRPr="0083051F">
        <w:rPr>
          <w:rFonts w:ascii="Courier New" w:hAnsi="Courier New"/>
          <w:sz w:val="20"/>
          <w:szCs w:val="20"/>
          <w:lang w:val="de-DE"/>
        </w:rPr>
        <w:t>/Details/</w:t>
      </w:r>
      <w:proofErr w:type="spellStart"/>
      <w:r w:rsidRPr="0083051F">
        <w:rPr>
          <w:rFonts w:ascii="Courier New" w:hAnsi="Courier New"/>
          <w:sz w:val="20"/>
          <w:szCs w:val="20"/>
          <w:lang w:val="de-DE"/>
        </w:rPr>
        <w:t>ItemList</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ListLineItem</w:t>
      </w:r>
      <w:proofErr w:type="spellEnd"/>
      <w:r w:rsidRPr="0083051F">
        <w:rPr>
          <w:rFonts w:ascii="Courier New" w:hAnsi="Courier New"/>
          <w:sz w:val="20"/>
          <w:szCs w:val="20"/>
          <w:lang w:val="de-DE"/>
        </w:rPr>
        <w:t>/</w:t>
      </w:r>
      <w:proofErr w:type="spellStart"/>
      <w:r w:rsidRPr="0083051F">
        <w:rPr>
          <w:rFonts w:ascii="Courier New" w:hAnsi="Courier New"/>
          <w:sz w:val="20"/>
          <w:szCs w:val="20"/>
          <w:lang w:val="de-DE"/>
        </w:rPr>
        <w:t>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proofErr w:type="spellEnd"/>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60A4496A" w14:textId="77777777" w:rsidR="00100A82" w:rsidRPr="0083051F" w:rsidRDefault="00100A82" w:rsidP="00100A82">
      <w:pPr>
        <w:rPr>
          <w:lang w:val="de-DE"/>
        </w:rPr>
      </w:pPr>
    </w:p>
    <w:p w14:paraId="19A1504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1A6C09D9" wp14:editId="3DC27870">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5C90CB44"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7E046C6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39D2E0FF"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6A0E62B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4ECE1CA"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E9ED2C8" w14:textId="77777777" w:rsidR="00100A82" w:rsidRPr="0083051F" w:rsidRDefault="00100A82" w:rsidP="00100A82">
            <w:pPr>
              <w:pStyle w:val="Default"/>
              <w:rPr>
                <w:sz w:val="20"/>
                <w:szCs w:val="20"/>
              </w:rPr>
            </w:pPr>
            <w:proofErr w:type="spellStart"/>
            <w:r w:rsidRPr="0083051F">
              <w:rPr>
                <w:b/>
                <w:bCs/>
                <w:sz w:val="20"/>
                <w:szCs w:val="20"/>
              </w:rPr>
              <w:t>Kard</w:t>
            </w:r>
            <w:proofErr w:type="spellEnd"/>
            <w:r w:rsidRPr="0083051F">
              <w:rPr>
                <w:b/>
                <w:bCs/>
                <w:sz w:val="20"/>
                <w:szCs w:val="20"/>
              </w:rPr>
              <w:t xml:space="preserve">.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E0918AD"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A9C444"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ABF972B" w14:textId="77777777" w:rsidR="00100A82" w:rsidRPr="0083051F" w:rsidRDefault="00100A82" w:rsidP="00100A82">
            <w:pPr>
              <w:pStyle w:val="Default"/>
              <w:rPr>
                <w:sz w:val="20"/>
                <w:szCs w:val="20"/>
              </w:rPr>
            </w:pPr>
            <w:proofErr w:type="spellStart"/>
            <w:r w:rsidRPr="0083051F">
              <w:rPr>
                <w:sz w:val="20"/>
                <w:szCs w:val="20"/>
              </w:rPr>
              <w:t>OrderID</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731707E3" w14:textId="77777777"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5596834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A381A4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255518EB" w14:textId="77777777" w:rsidR="00100A82" w:rsidRPr="0083051F" w:rsidRDefault="00DC41AC" w:rsidP="00100A82">
            <w:pPr>
              <w:autoSpaceDE w:val="0"/>
              <w:autoSpaceDN w:val="0"/>
              <w:adjustRightInd w:val="0"/>
              <w:rPr>
                <w:color w:val="000000"/>
                <w:sz w:val="20"/>
                <w:szCs w:val="20"/>
                <w:lang w:val="de-DE"/>
              </w:rPr>
            </w:pPr>
            <w:proofErr w:type="spellStart"/>
            <w:r w:rsidRPr="0083051F">
              <w:rPr>
                <w:color w:val="000000"/>
                <w:sz w:val="20"/>
                <w:szCs w:val="20"/>
                <w:lang w:val="de-DE"/>
              </w:rPr>
              <w:t>ID</w:t>
            </w:r>
            <w:r w:rsidR="00923E9F" w:rsidRPr="0083051F">
              <w:rPr>
                <w:color w:val="000000"/>
                <w:sz w:val="20"/>
                <w:szCs w:val="20"/>
                <w:lang w:val="de-DE"/>
              </w:rPr>
              <w:t>Type</w:t>
            </w:r>
            <w:proofErr w:type="spellEnd"/>
          </w:p>
        </w:tc>
      </w:tr>
      <w:tr w:rsidR="00100A82" w:rsidRPr="0083051F" w14:paraId="71980FD3"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27DB36D4" w14:textId="77777777" w:rsidR="00100A82" w:rsidRPr="0083051F" w:rsidRDefault="00100A82" w:rsidP="00100A82">
            <w:pPr>
              <w:pStyle w:val="Default"/>
              <w:rPr>
                <w:sz w:val="20"/>
                <w:szCs w:val="20"/>
              </w:rPr>
            </w:pPr>
            <w:proofErr w:type="spellStart"/>
            <w:r w:rsidRPr="0083051F">
              <w:rPr>
                <w:sz w:val="20"/>
                <w:szCs w:val="20"/>
              </w:rPr>
              <w:t>ReferenceDate</w:t>
            </w:r>
            <w:proofErr w:type="spellEnd"/>
          </w:p>
        </w:tc>
        <w:tc>
          <w:tcPr>
            <w:tcW w:w="3775" w:type="dxa"/>
            <w:tcBorders>
              <w:top w:val="single" w:sz="4" w:space="0" w:color="000000"/>
              <w:left w:val="single" w:sz="4" w:space="0" w:color="000000"/>
              <w:bottom w:val="single" w:sz="4" w:space="0" w:color="000000"/>
              <w:right w:val="single" w:sz="4" w:space="0" w:color="000000"/>
            </w:tcBorders>
          </w:tcPr>
          <w:p w14:paraId="1FD3197E"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0085AC47"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232EC76F"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54A5A42C" w14:textId="77777777" w:rsidR="00100A82" w:rsidRPr="0083051F" w:rsidRDefault="00100A82" w:rsidP="00100A82">
            <w:pPr>
              <w:pStyle w:val="Default"/>
              <w:rPr>
                <w:sz w:val="20"/>
                <w:szCs w:val="20"/>
              </w:rPr>
            </w:pPr>
            <w:proofErr w:type="spellStart"/>
            <w:proofErr w:type="gramStart"/>
            <w:r w:rsidRPr="0083051F">
              <w:rPr>
                <w:sz w:val="20"/>
                <w:szCs w:val="20"/>
              </w:rPr>
              <w:t>xs:date</w:t>
            </w:r>
            <w:proofErr w:type="spellEnd"/>
            <w:proofErr w:type="gramEnd"/>
          </w:p>
        </w:tc>
      </w:tr>
      <w:tr w:rsidR="00100A82" w:rsidRPr="0083051F" w14:paraId="57195EDD"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71A40018"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3BA48F08" w14:textId="77777777"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330FF88E"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06BF207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6D4DA755"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bl>
    <w:p w14:paraId="03592F36" w14:textId="77777777" w:rsidR="00100A82" w:rsidRPr="00FA233C" w:rsidRDefault="00100A82" w:rsidP="00FA233C"/>
    <w:p w14:paraId="0F74E5D0" w14:textId="77777777" w:rsidR="00100A82" w:rsidRPr="0083051F" w:rsidRDefault="00100A82" w:rsidP="003C69AD">
      <w:pPr>
        <w:pStyle w:val="berschrift2"/>
        <w:rPr>
          <w:lang w:val="de-DE"/>
        </w:rPr>
      </w:pPr>
      <w:r w:rsidRPr="0083051F">
        <w:rPr>
          <w:lang w:val="de-DE"/>
        </w:rPr>
        <w:br w:type="page"/>
      </w:r>
      <w:bookmarkStart w:id="532" w:name="_Toc107057803"/>
      <w:proofErr w:type="spellStart"/>
      <w:r w:rsidRPr="0083051F">
        <w:rPr>
          <w:lang w:val="de-DE"/>
        </w:rPr>
        <w:lastRenderedPageBreak/>
        <w:t>InvoiceRecipient</w:t>
      </w:r>
      <w:bookmarkEnd w:id="532"/>
      <w:proofErr w:type="spellEnd"/>
    </w:p>
    <w:p w14:paraId="12A12313"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InvoiceRecipient</w:t>
      </w:r>
      <w:proofErr w:type="spellEnd"/>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xml:space="preserve">. Der </w:t>
      </w:r>
      <w:proofErr w:type="spellStart"/>
      <w:r w:rsidRPr="0083051F">
        <w:rPr>
          <w:lang w:val="de-DE"/>
        </w:rPr>
        <w:t>InvoiceRecipient</w:t>
      </w:r>
      <w:proofErr w:type="spellEnd"/>
      <w:r w:rsidRPr="0083051F">
        <w:rPr>
          <w:lang w:val="de-DE"/>
        </w:rPr>
        <w:t xml:space="preserve"> ist derjenige, der aus der Rechnung den Vorsteuerabzug geltend machen kann.</w:t>
      </w:r>
    </w:p>
    <w:p w14:paraId="4ACB4075" w14:textId="77777777" w:rsidR="00100A82" w:rsidRPr="0083051F" w:rsidRDefault="00100A82" w:rsidP="00100A82">
      <w:pPr>
        <w:rPr>
          <w:lang w:val="de-DE"/>
        </w:rPr>
      </w:pPr>
    </w:p>
    <w:p w14:paraId="727496F3" w14:textId="77777777" w:rsidR="00100A82" w:rsidRPr="0083051F" w:rsidRDefault="00565DFF" w:rsidP="00565DFF">
      <w:pPr>
        <w:jc w:val="center"/>
        <w:rPr>
          <w:lang w:val="de-DE"/>
        </w:rPr>
      </w:pPr>
      <w:r w:rsidRPr="00565DFF">
        <w:rPr>
          <w:noProof/>
          <w:lang w:val="de-DE" w:eastAsia="de-DE"/>
        </w:rPr>
        <w:drawing>
          <wp:inline distT="0" distB="0" distL="0" distR="0" wp14:anchorId="689339C6" wp14:editId="731C6001">
            <wp:extent cx="4403163" cy="4484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7340" cy="4498656"/>
                    </a:xfrm>
                    <a:prstGeom prst="rect">
                      <a:avLst/>
                    </a:prstGeom>
                  </pic:spPr>
                </pic:pic>
              </a:graphicData>
            </a:graphic>
          </wp:inline>
        </w:drawing>
      </w:r>
    </w:p>
    <w:p w14:paraId="7DCFEF4B"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05B95780"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2D1C1CBD"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2A874851"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EE141C"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28630FE"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1124A4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3FD4FE0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25E6FB7" w14:textId="77777777" w:rsidR="00100A82" w:rsidRPr="0083051F" w:rsidRDefault="00100A82" w:rsidP="00100A82">
            <w:pPr>
              <w:pStyle w:val="Default"/>
              <w:rPr>
                <w:sz w:val="20"/>
                <w:szCs w:val="20"/>
                <w:highlight w:val="red"/>
              </w:rPr>
            </w:pPr>
            <w:proofErr w:type="spellStart"/>
            <w:r w:rsidRPr="0083051F">
              <w:rPr>
                <w:sz w:val="20"/>
                <w:szCs w:val="20"/>
              </w:rPr>
              <w:t>VATIdentificationNumber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BF08B61"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w:t>
            </w:r>
            <w:commentRangeStart w:id="533"/>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„00000000“</w:t>
            </w:r>
            <w:commentRangeEnd w:id="533"/>
            <w:r w:rsidR="00B12D0F">
              <w:rPr>
                <w:rStyle w:val="Kommentarzeichen"/>
                <w:color w:val="auto"/>
                <w:lang w:val="de-AT" w:eastAsia="en-US"/>
              </w:rPr>
              <w:commentReference w:id="533"/>
            </w:r>
            <w:r w:rsidR="00100A82" w:rsidRPr="0083051F">
              <w:rPr>
                <w:sz w:val="20"/>
                <w:szCs w:val="20"/>
              </w:rPr>
              <w:t xml:space="preserve">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06200885"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5F3889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CC047D"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4A3EF9" w:rsidRPr="0083051F" w14:paraId="2F3C585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9218152"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56B0486" w14:textId="4C4E10D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w:t>
            </w:r>
            <w:ins w:id="534" w:author="Philip" w:date="2022-06-28T11:23:00Z">
              <w:r w:rsidR="00B12D0F">
                <w:rPr>
                  <w:sz w:val="20"/>
                  <w:szCs w:val="20"/>
                  <w:lang w:val="de-DE"/>
                </w:rPr>
                <w:t>,</w:t>
              </w:r>
            </w:ins>
            <w:r w:rsidRPr="0083051F">
              <w:rPr>
                <w:sz w:val="20"/>
                <w:szCs w:val="20"/>
                <w:lang w:val="de-DE"/>
              </w:rPr>
              <w:t xml:space="preserve"> dem Rechnungsempfänger zugeordneten</w:t>
            </w:r>
            <w:ins w:id="535" w:author="Philip" w:date="2022-06-28T11:23:00Z">
              <w:r w:rsidR="00B12D0F">
                <w:rPr>
                  <w:sz w:val="20"/>
                  <w:szCs w:val="20"/>
                  <w:lang w:val="de-DE"/>
                </w:rPr>
                <w:t>,</w:t>
              </w:r>
            </w:ins>
            <w:r w:rsidRPr="0083051F">
              <w:rPr>
                <w:sz w:val="20"/>
                <w:szCs w:val="20"/>
                <w:lang w:val="de-DE"/>
              </w:rPr>
              <w:t xml:space="preserve"> IDs.</w:t>
            </w:r>
          </w:p>
        </w:tc>
        <w:tc>
          <w:tcPr>
            <w:tcW w:w="900" w:type="dxa"/>
            <w:tcBorders>
              <w:top w:val="single" w:sz="4" w:space="0" w:color="000000"/>
              <w:left w:val="single" w:sz="4" w:space="0" w:color="000000"/>
              <w:bottom w:val="single" w:sz="4" w:space="0" w:color="000000"/>
              <w:right w:val="single" w:sz="4" w:space="0" w:color="000000"/>
            </w:tcBorders>
          </w:tcPr>
          <w:p w14:paraId="35996B70"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BB6A99"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F5514B"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3BE7521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9155D31"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r w:rsidRPr="0083051F">
              <w:rPr>
                <w:sz w:val="20"/>
                <w:szCs w:val="20"/>
              </w:rPr>
              <w:t>/@Identification-Type</w:t>
            </w:r>
          </w:p>
        </w:tc>
        <w:tc>
          <w:tcPr>
            <w:tcW w:w="3960" w:type="dxa"/>
            <w:tcBorders>
              <w:top w:val="single" w:sz="4" w:space="0" w:color="000000"/>
              <w:left w:val="single" w:sz="4" w:space="0" w:color="000000"/>
              <w:bottom w:val="single" w:sz="4" w:space="0" w:color="000000"/>
              <w:right w:val="single" w:sz="4" w:space="0" w:color="000000"/>
            </w:tcBorders>
          </w:tcPr>
          <w:p w14:paraId="03A4F00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6998099D"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08B5AF2B" w14:textId="77777777" w:rsidR="004A3EF9" w:rsidRPr="0083051F" w:rsidRDefault="004A3EF9" w:rsidP="004A3EF9">
            <w:pPr>
              <w:rPr>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D0DC403"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257431" w14:textId="77777777" w:rsidR="004A3EF9" w:rsidRPr="0083051F" w:rsidRDefault="004A3EF9" w:rsidP="004A3EF9">
            <w:pPr>
              <w:rPr>
                <w:sz w:val="20"/>
                <w:szCs w:val="20"/>
                <w:lang w:val="de-DE"/>
              </w:rPr>
            </w:pPr>
            <w:proofErr w:type="spellStart"/>
            <w:proofErr w:type="gramStart"/>
            <w:r w:rsidRPr="0083051F">
              <w:rPr>
                <w:color w:val="000000"/>
                <w:sz w:val="20"/>
                <w:szCs w:val="20"/>
                <w:lang w:val="de-DE"/>
              </w:rPr>
              <w:t>xs:string</w:t>
            </w:r>
            <w:proofErr w:type="spellEnd"/>
            <w:proofErr w:type="gramEnd"/>
          </w:p>
        </w:tc>
      </w:tr>
      <w:tr w:rsidR="004A3EF9" w:rsidRPr="0083051F" w14:paraId="33E80CE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4462C54"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31F6DC8" w14:textId="77777777"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wenn der Rechnung nur eine Bestellung </w:t>
            </w:r>
            <w:r w:rsidRPr="0083051F">
              <w:rPr>
                <w:sz w:val="20"/>
                <w:szCs w:val="20"/>
                <w:lang w:val="de-DE"/>
              </w:rPr>
              <w:lastRenderedPageBreak/>
              <w:t xml:space="preserve">zugrunde liegt. Falls mehrere Referenzen auf Bestellungen verwendet werden, ist für jede Artikelzeile das Element </w:t>
            </w:r>
            <w:proofErr w:type="spellStart"/>
            <w:r w:rsidRPr="0083051F">
              <w:rPr>
                <w:rFonts w:ascii="Courier New" w:hAnsi="Courier New"/>
                <w:sz w:val="18"/>
                <w:szCs w:val="20"/>
                <w:lang w:val="de-DE"/>
              </w:rPr>
              <w:t>Invoice</w:t>
            </w:r>
            <w:proofErr w:type="spellEnd"/>
            <w:r w:rsidRPr="0083051F">
              <w:rPr>
                <w:rFonts w:ascii="Courier New" w:hAnsi="Courier New"/>
                <w:sz w:val="18"/>
                <w:szCs w:val="20"/>
                <w:lang w:val="de-DE"/>
              </w:rPr>
              <w:t xml:space="preserve">/ </w:t>
            </w:r>
            <w:r w:rsidRPr="0083051F">
              <w:rPr>
                <w:rFonts w:ascii="Courier New" w:hAnsi="Courier New"/>
                <w:sz w:val="18"/>
                <w:szCs w:val="20"/>
                <w:lang w:val="de-DE"/>
              </w:rPr>
              <w:br/>
              <w:t>Details/</w:t>
            </w:r>
            <w:proofErr w:type="spellStart"/>
            <w:r w:rsidRPr="0083051F">
              <w:rPr>
                <w:rFonts w:ascii="Courier New" w:hAnsi="Courier New"/>
                <w:sz w:val="18"/>
                <w:szCs w:val="20"/>
                <w:lang w:val="de-DE"/>
              </w:rPr>
              <w:t>ItemList</w:t>
            </w:r>
            <w:proofErr w:type="spellEnd"/>
            <w:r w:rsidRPr="0083051F">
              <w:rPr>
                <w:rFonts w:ascii="Courier New" w:hAnsi="Courier New"/>
                <w:sz w:val="18"/>
                <w:szCs w:val="20"/>
                <w:lang w:val="de-DE"/>
              </w:rPr>
              <w:t>/</w:t>
            </w:r>
            <w:proofErr w:type="spellStart"/>
            <w:r w:rsidRPr="0083051F">
              <w:rPr>
                <w:rFonts w:ascii="Courier New" w:hAnsi="Courier New"/>
                <w:sz w:val="18"/>
                <w:szCs w:val="20"/>
                <w:lang w:val="de-DE"/>
              </w:rPr>
              <w:t>ListLineItem</w:t>
            </w:r>
            <w:proofErr w:type="spellEnd"/>
            <w:r w:rsidRPr="0083051F">
              <w:rPr>
                <w:rFonts w:ascii="Courier New" w:hAnsi="Courier New"/>
                <w:sz w:val="18"/>
                <w:szCs w:val="20"/>
                <w:lang w:val="de-DE"/>
              </w:rPr>
              <w:t>/</w:t>
            </w:r>
            <w:r w:rsidRPr="0083051F">
              <w:rPr>
                <w:rFonts w:ascii="Courier New" w:hAnsi="Courier New"/>
                <w:sz w:val="18"/>
                <w:szCs w:val="20"/>
                <w:lang w:val="de-DE"/>
              </w:rPr>
              <w:br/>
            </w:r>
            <w:proofErr w:type="spellStart"/>
            <w:r w:rsidRPr="0083051F">
              <w:rPr>
                <w:rFonts w:ascii="Courier New" w:hAnsi="Courier New"/>
                <w:sz w:val="18"/>
                <w:szCs w:val="20"/>
                <w:lang w:val="de-DE"/>
              </w:rPr>
              <w:t>InvoiceRecipientOrderReference</w:t>
            </w:r>
            <w:proofErr w:type="spellEnd"/>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7C34E45" w14:textId="231E4CF5"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4.6.1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A9EAB3F" w14:textId="77777777" w:rsidR="004A3EF9" w:rsidRPr="0083051F" w:rsidRDefault="004A3EF9" w:rsidP="004A3EF9">
            <w:pP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41C7C3C"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3D6D64D"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2854ADED"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843FE50" w14:textId="77777777" w:rsidR="004A3EF9" w:rsidRPr="0083051F" w:rsidRDefault="004A3EF9" w:rsidP="004A3EF9">
            <w:pPr>
              <w:pStyle w:val="Default"/>
              <w:rPr>
                <w:sz w:val="20"/>
                <w:szCs w:val="20"/>
              </w:rPr>
            </w:pPr>
            <w:proofErr w:type="spellStart"/>
            <w:r w:rsidRPr="0083051F">
              <w:rPr>
                <w:sz w:val="20"/>
                <w:szCs w:val="20"/>
              </w:rPr>
              <w:t>Address</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38041B2" w14:textId="77777777" w:rsidR="004A3EF9" w:rsidRPr="0083051F" w:rsidRDefault="004A3EF9" w:rsidP="004A3EF9">
            <w:pPr>
              <w:rPr>
                <w:sz w:val="20"/>
                <w:szCs w:val="20"/>
                <w:lang w:val="de-DE"/>
              </w:rPr>
            </w:pPr>
            <w:r w:rsidRPr="0083051F">
              <w:rPr>
                <w:sz w:val="20"/>
                <w:szCs w:val="20"/>
                <w:lang w:val="de-DE"/>
              </w:rPr>
              <w:t>Adresse des Rechnungsempfängers</w:t>
            </w:r>
          </w:p>
          <w:p w14:paraId="3A64FC17" w14:textId="7B5798F1"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Address</w:t>
            </w:r>
            <w:proofErr w:type="spellEnd"/>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4.5.1</w:t>
            </w:r>
            <w:r w:rsidR="000E0F9D"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F27E18F"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0517A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669EA78"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65F4E32F"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3A116A4" w14:textId="77777777"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65EE7E99"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097B9870" w14:textId="2F22D7E5"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7168E8">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593C6E5" w14:textId="77777777"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22098" w14:textId="77777777"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E96C85" w14:textId="77777777" w:rsidR="008170CB" w:rsidRPr="0083051F" w:rsidRDefault="0019308D" w:rsidP="004A3EF9">
            <w:pPr>
              <w:rPr>
                <w:sz w:val="20"/>
                <w:szCs w:val="20"/>
                <w:lang w:val="de-DE"/>
              </w:rPr>
            </w:pPr>
            <w:r w:rsidRPr="0083051F">
              <w:rPr>
                <w:sz w:val="20"/>
                <w:szCs w:val="20"/>
                <w:lang w:val="de-DE"/>
              </w:rPr>
              <w:t>XML-Komposit</w:t>
            </w:r>
          </w:p>
        </w:tc>
      </w:tr>
      <w:tr w:rsidR="004A3EF9" w:rsidRPr="0083051F" w14:paraId="53017DE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EBC7D1A" w14:textId="77777777" w:rsidR="004A3EF9" w:rsidRPr="0083051F" w:rsidRDefault="004A3EF9" w:rsidP="004A3EF9">
            <w:pPr>
              <w:pStyle w:val="Default"/>
              <w:rPr>
                <w:sz w:val="20"/>
                <w:szCs w:val="20"/>
              </w:rPr>
            </w:pPr>
            <w:proofErr w:type="spellStart"/>
            <w:r w:rsidRPr="0083051F">
              <w:rPr>
                <w:sz w:val="20"/>
                <w:szCs w:val="20"/>
              </w:rPr>
              <w:t>BillersInvoiceRecipientID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0185864"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103B73D"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9980D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9F19918"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p w14:paraId="348AFC65" w14:textId="77777777" w:rsidR="004A3EF9" w:rsidRPr="0083051F" w:rsidRDefault="004A3EF9" w:rsidP="004A3EF9">
            <w:pPr>
              <w:rPr>
                <w:sz w:val="20"/>
                <w:szCs w:val="20"/>
                <w:lang w:val="de-DE"/>
              </w:rPr>
            </w:pPr>
          </w:p>
        </w:tc>
      </w:tr>
      <w:tr w:rsidR="004A3EF9" w:rsidRPr="0083051F" w14:paraId="00A001B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B476D70" w14:textId="77777777" w:rsidR="004A3EF9" w:rsidRPr="0083051F" w:rsidRDefault="004A3EF9" w:rsidP="004A3EF9">
            <w:pPr>
              <w:pStyle w:val="Default"/>
              <w:rPr>
                <w:sz w:val="20"/>
                <w:szCs w:val="20"/>
              </w:rPr>
            </w:pPr>
            <w:proofErr w:type="spellStart"/>
            <w:r w:rsidRPr="0083051F">
              <w:rPr>
                <w:sz w:val="20"/>
                <w:szCs w:val="20"/>
              </w:rPr>
              <w:t>AccountingArea</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E3E6B2D" w14:textId="77777777"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BA2A98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4EE746"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00B67F4" w14:textId="77777777" w:rsidR="004A3EF9" w:rsidRPr="0083051F" w:rsidRDefault="004A3EF9" w:rsidP="004A3EF9">
            <w:pPr>
              <w:rPr>
                <w:sz w:val="20"/>
                <w:szCs w:val="20"/>
                <w:lang w:val="de-DE"/>
              </w:rPr>
            </w:pPr>
            <w:proofErr w:type="spellStart"/>
            <w:proofErr w:type="gramStart"/>
            <w:r w:rsidRPr="0083051F">
              <w:rPr>
                <w:sz w:val="20"/>
                <w:szCs w:val="20"/>
                <w:lang w:val="de-DE"/>
              </w:rPr>
              <w:t>xs:string</w:t>
            </w:r>
            <w:proofErr w:type="spellEnd"/>
            <w:proofErr w:type="gramEnd"/>
          </w:p>
        </w:tc>
      </w:tr>
      <w:tr w:rsidR="004A3EF9" w:rsidRPr="0083051F" w14:paraId="3246765B"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56D9522" w14:textId="77777777" w:rsidR="004A3EF9" w:rsidRPr="0083051F" w:rsidRDefault="004A3EF9" w:rsidP="004A3EF9">
            <w:pPr>
              <w:pStyle w:val="Default"/>
              <w:rPr>
                <w:sz w:val="20"/>
                <w:szCs w:val="20"/>
              </w:rPr>
            </w:pPr>
            <w:proofErr w:type="spellStart"/>
            <w:r w:rsidRPr="0083051F">
              <w:rPr>
                <w:sz w:val="20"/>
                <w:szCs w:val="20"/>
              </w:rPr>
              <w:t>SubOrganizationID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7FEE4D0"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789CCC0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4BFD2D"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3C744D" w14:textId="77777777" w:rsidR="004A3EF9" w:rsidRPr="0083051F" w:rsidRDefault="004A3EF9" w:rsidP="004A3EF9">
            <w:pPr>
              <w:rPr>
                <w:sz w:val="20"/>
                <w:szCs w:val="20"/>
                <w:lang w:val="de-DE"/>
              </w:rPr>
            </w:pPr>
            <w:proofErr w:type="spellStart"/>
            <w:proofErr w:type="gramStart"/>
            <w:r w:rsidRPr="0083051F">
              <w:rPr>
                <w:sz w:val="20"/>
                <w:szCs w:val="20"/>
                <w:lang w:val="de-DE"/>
              </w:rPr>
              <w:t>xs:string</w:t>
            </w:r>
            <w:proofErr w:type="spellEnd"/>
            <w:proofErr w:type="gramEnd"/>
          </w:p>
        </w:tc>
      </w:tr>
      <w:tr w:rsidR="00565DFF" w:rsidRPr="0083051F" w14:paraId="2C3C679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437465E" w14:textId="77777777" w:rsidR="00565DFF" w:rsidRPr="0083051F" w:rsidRDefault="00565DFF" w:rsidP="00565DFF">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67935EA9" w14:textId="20240D05" w:rsidR="00565DFF" w:rsidRPr="0083051F" w:rsidRDefault="00565DFF" w:rsidP="00565DFF">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1BA3636C" w14:textId="77777777" w:rsidR="00565DFF" w:rsidRPr="0083051F" w:rsidRDefault="00565DFF" w:rsidP="00565DFF">
            <w:pP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629DA88"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B18B5D" w14:textId="77777777" w:rsidR="00565DFF" w:rsidRPr="0083051F" w:rsidRDefault="00565DFF" w:rsidP="00565DFF">
            <w:pPr>
              <w:rPr>
                <w:sz w:val="20"/>
                <w:szCs w:val="20"/>
                <w:lang w:val="de-DE"/>
              </w:rPr>
            </w:pPr>
            <w:r>
              <w:rPr>
                <w:sz w:val="20"/>
                <w:szCs w:val="20"/>
                <w:lang w:val="de-DE"/>
              </w:rPr>
              <w:t>XML-Komposit</w:t>
            </w:r>
          </w:p>
        </w:tc>
      </w:tr>
    </w:tbl>
    <w:p w14:paraId="245E1E63" w14:textId="77777777" w:rsidR="00100A82" w:rsidRPr="0083051F" w:rsidRDefault="00100A82" w:rsidP="00100A82">
      <w:pPr>
        <w:rPr>
          <w:lang w:val="de-DE"/>
        </w:rPr>
      </w:pPr>
    </w:p>
    <w:p w14:paraId="49C08758"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7A150A77" w14:textId="77777777" w:rsidR="00D21A90"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143F6CB9" w14:textId="77777777" w:rsidR="00D21A90"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sidRPr="00891A1E">
        <w:rPr>
          <w:rFonts w:ascii="Consolas" w:hAnsi="Consolas" w:cs="Consolas"/>
          <w:color w:val="0000FF"/>
          <w:sz w:val="20"/>
          <w:szCs w:val="20"/>
          <w:highlight w:val="white"/>
          <w:lang w:val="en-US" w:eastAsia="de-AT"/>
        </w:rPr>
        <w:t>&lt;</w:t>
      </w:r>
      <w:proofErr w:type="spellStart"/>
      <w:r w:rsidRPr="00891A1E">
        <w:rPr>
          <w:rFonts w:ascii="Consolas" w:hAnsi="Consolas" w:cs="Consolas"/>
          <w:color w:val="800000"/>
          <w:sz w:val="20"/>
          <w:szCs w:val="20"/>
          <w:highlight w:val="white"/>
          <w:lang w:val="en-US" w:eastAsia="de-AT"/>
        </w:rPr>
        <w:t>VATIdentificationNumber</w:t>
      </w:r>
      <w:proofErr w:type="spellEnd"/>
      <w:r w:rsidRPr="00891A1E">
        <w:rPr>
          <w:rFonts w:ascii="Consolas" w:hAnsi="Consolas" w:cs="Consolas"/>
          <w:color w:val="0000FF"/>
          <w:sz w:val="20"/>
          <w:szCs w:val="20"/>
          <w:highlight w:val="white"/>
          <w:lang w:val="en-US" w:eastAsia="de-AT"/>
        </w:rPr>
        <w:t>&gt;</w:t>
      </w:r>
      <w:r w:rsidRPr="00891A1E">
        <w:rPr>
          <w:rFonts w:ascii="Consolas" w:hAnsi="Consolas" w:cs="Consolas"/>
          <w:color w:val="000000"/>
          <w:sz w:val="20"/>
          <w:szCs w:val="20"/>
          <w:highlight w:val="white"/>
          <w:lang w:val="en-US" w:eastAsia="de-AT"/>
        </w:rPr>
        <w:t>ATU18708634</w:t>
      </w:r>
      <w:r w:rsidRPr="00891A1E">
        <w:rPr>
          <w:rFonts w:ascii="Consolas" w:hAnsi="Consolas" w:cs="Consolas"/>
          <w:color w:val="0000FF"/>
          <w:sz w:val="20"/>
          <w:szCs w:val="20"/>
          <w:highlight w:val="white"/>
          <w:lang w:val="en-US" w:eastAsia="de-AT"/>
        </w:rPr>
        <w:t>&lt;/</w:t>
      </w:r>
      <w:proofErr w:type="spellStart"/>
      <w:r w:rsidRPr="00891A1E">
        <w:rPr>
          <w:rFonts w:ascii="Consolas" w:hAnsi="Consolas" w:cs="Consolas"/>
          <w:color w:val="800000"/>
          <w:sz w:val="20"/>
          <w:szCs w:val="20"/>
          <w:highlight w:val="white"/>
          <w:lang w:val="en-US" w:eastAsia="de-AT"/>
        </w:rPr>
        <w:t>VATIdentificationNumber</w:t>
      </w:r>
      <w:proofErr w:type="spellEnd"/>
      <w:r w:rsidRPr="00891A1E">
        <w:rPr>
          <w:rFonts w:ascii="Consolas" w:hAnsi="Consolas" w:cs="Consolas"/>
          <w:color w:val="0000FF"/>
          <w:sz w:val="20"/>
          <w:szCs w:val="20"/>
          <w:highlight w:val="white"/>
          <w:lang w:val="en-US" w:eastAsia="de-AT"/>
        </w:rPr>
        <w:t>&gt;</w:t>
      </w:r>
    </w:p>
    <w:p w14:paraId="603AA17D" w14:textId="77777777" w:rsidR="0019308D" w:rsidRPr="00891A1E"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FF"/>
          <w:sz w:val="20"/>
          <w:szCs w:val="20"/>
          <w:highlight w:val="white"/>
          <w:lang w:val="en-US" w:eastAsia="de-AT"/>
        </w:rPr>
        <w:t>&lt;</w:t>
      </w:r>
      <w:proofErr w:type="spellStart"/>
      <w:r w:rsidRPr="00891A1E">
        <w:rPr>
          <w:rFonts w:ascii="Consolas" w:hAnsi="Consolas" w:cs="Consolas"/>
          <w:color w:val="800000"/>
          <w:sz w:val="20"/>
          <w:szCs w:val="20"/>
          <w:highlight w:val="white"/>
          <w:lang w:val="en-US" w:eastAsia="de-AT"/>
        </w:rPr>
        <w:t>FurtherIdentification</w:t>
      </w:r>
      <w:proofErr w:type="spellEnd"/>
    </w:p>
    <w:p w14:paraId="44521FA9" w14:textId="77777777" w:rsidR="00D21A90" w:rsidRPr="00891A1E"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891A1E">
        <w:rPr>
          <w:rFonts w:ascii="Consolas" w:hAnsi="Consolas" w:cs="Consolas"/>
          <w:color w:val="000000"/>
          <w:sz w:val="20"/>
          <w:szCs w:val="20"/>
          <w:highlight w:val="white"/>
          <w:lang w:val="en-US" w:eastAsia="de-AT"/>
        </w:rPr>
        <w:tab/>
      </w:r>
      <w:proofErr w:type="spellStart"/>
      <w:r w:rsidR="00D21A90" w:rsidRPr="00891A1E">
        <w:rPr>
          <w:rFonts w:ascii="Consolas" w:hAnsi="Consolas" w:cs="Consolas"/>
          <w:color w:val="FF0000"/>
          <w:sz w:val="20"/>
          <w:szCs w:val="20"/>
          <w:highlight w:val="white"/>
          <w:lang w:val="en-US" w:eastAsia="de-AT"/>
        </w:rPr>
        <w:t>IdentificationType</w:t>
      </w:r>
      <w:proofErr w:type="spellEnd"/>
      <w:r w:rsidR="00D21A90" w:rsidRPr="00891A1E">
        <w:rPr>
          <w:rFonts w:ascii="Consolas" w:hAnsi="Consolas" w:cs="Consolas"/>
          <w:color w:val="0000FF"/>
          <w:sz w:val="20"/>
          <w:szCs w:val="20"/>
          <w:highlight w:val="white"/>
          <w:lang w:val="en-US" w:eastAsia="de-AT"/>
        </w:rPr>
        <w:t>="</w:t>
      </w:r>
      <w:r w:rsidR="00D21A90" w:rsidRPr="00891A1E">
        <w:rPr>
          <w:rFonts w:ascii="Consolas" w:hAnsi="Consolas" w:cs="Consolas"/>
          <w:color w:val="000000"/>
          <w:sz w:val="20"/>
          <w:szCs w:val="20"/>
          <w:highlight w:val="white"/>
          <w:lang w:val="en-US" w:eastAsia="de-AT"/>
        </w:rPr>
        <w:t>DVR</w:t>
      </w:r>
      <w:r w:rsidR="00D21A90" w:rsidRPr="00891A1E">
        <w:rPr>
          <w:rFonts w:ascii="Consolas" w:hAnsi="Consolas" w:cs="Consolas"/>
          <w:color w:val="0000FF"/>
          <w:sz w:val="20"/>
          <w:szCs w:val="20"/>
          <w:highlight w:val="white"/>
          <w:lang w:val="en-US" w:eastAsia="de-AT"/>
        </w:rPr>
        <w:t>"&gt;</w:t>
      </w:r>
      <w:r w:rsidR="00D21A90" w:rsidRPr="00891A1E">
        <w:rPr>
          <w:rFonts w:ascii="Consolas" w:hAnsi="Consolas" w:cs="Consolas"/>
          <w:color w:val="000000"/>
          <w:sz w:val="20"/>
          <w:szCs w:val="20"/>
          <w:highlight w:val="white"/>
          <w:lang w:val="en-US" w:eastAsia="de-AT"/>
        </w:rPr>
        <w:t>7654543</w:t>
      </w:r>
      <w:r w:rsidR="00D21A90" w:rsidRPr="00891A1E">
        <w:rPr>
          <w:rFonts w:ascii="Consolas" w:hAnsi="Consolas" w:cs="Consolas"/>
          <w:color w:val="0000FF"/>
          <w:sz w:val="20"/>
          <w:szCs w:val="20"/>
          <w:highlight w:val="white"/>
          <w:lang w:val="en-US" w:eastAsia="de-AT"/>
        </w:rPr>
        <w:t>&lt;/</w:t>
      </w:r>
      <w:proofErr w:type="spellStart"/>
      <w:r w:rsidR="00D21A90" w:rsidRPr="00891A1E">
        <w:rPr>
          <w:rFonts w:ascii="Consolas" w:hAnsi="Consolas" w:cs="Consolas"/>
          <w:color w:val="800000"/>
          <w:sz w:val="20"/>
          <w:szCs w:val="20"/>
          <w:highlight w:val="white"/>
          <w:lang w:val="en-US" w:eastAsia="de-AT"/>
        </w:rPr>
        <w:t>FurtherIdentification</w:t>
      </w:r>
      <w:proofErr w:type="spellEnd"/>
      <w:r w:rsidR="00D21A90" w:rsidRPr="00891A1E">
        <w:rPr>
          <w:rFonts w:ascii="Consolas" w:hAnsi="Consolas" w:cs="Consolas"/>
          <w:color w:val="0000FF"/>
          <w:sz w:val="20"/>
          <w:szCs w:val="20"/>
          <w:highlight w:val="white"/>
          <w:lang w:val="en-US" w:eastAsia="de-AT"/>
        </w:rPr>
        <w:t>&gt;</w:t>
      </w:r>
    </w:p>
    <w:p w14:paraId="1D957BC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891A1E">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OrderReference</w:t>
      </w:r>
      <w:proofErr w:type="spellEnd"/>
      <w:r w:rsidRPr="00FA233C">
        <w:rPr>
          <w:rFonts w:ascii="Consolas" w:hAnsi="Consolas" w:cs="Consolas"/>
          <w:color w:val="0000FF"/>
          <w:sz w:val="20"/>
          <w:szCs w:val="20"/>
          <w:highlight w:val="white"/>
          <w:lang w:val="en-US" w:eastAsia="de-AT"/>
        </w:rPr>
        <w:t>&gt;</w:t>
      </w:r>
    </w:p>
    <w:p w14:paraId="0ABA2B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ID3456</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OrderID</w:t>
      </w:r>
      <w:proofErr w:type="spellEnd"/>
      <w:r w:rsidRPr="00FA233C">
        <w:rPr>
          <w:rFonts w:ascii="Consolas" w:hAnsi="Consolas" w:cs="Consolas"/>
          <w:color w:val="0000FF"/>
          <w:sz w:val="20"/>
          <w:szCs w:val="20"/>
          <w:highlight w:val="white"/>
          <w:lang w:val="en-US" w:eastAsia="de-AT"/>
        </w:rPr>
        <w:t>&gt;</w:t>
      </w:r>
    </w:p>
    <w:p w14:paraId="2325AB26"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ReferenceDate</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004657BB" w:rsidRPr="00FA233C">
        <w:rPr>
          <w:rFonts w:ascii="Consolas" w:hAnsi="Consolas" w:cs="Consolas"/>
          <w:color w:val="000000"/>
          <w:sz w:val="20"/>
          <w:szCs w:val="20"/>
          <w:highlight w:val="white"/>
          <w:lang w:val="en-US" w:eastAsia="de-AT"/>
        </w:rPr>
        <w:t>20</w:t>
      </w:r>
      <w:r w:rsidRPr="00FA233C">
        <w:rPr>
          <w:rFonts w:ascii="Consolas" w:hAnsi="Consolas" w:cs="Consolas"/>
          <w:color w:val="000000"/>
          <w:sz w:val="20"/>
          <w:szCs w:val="20"/>
          <w:highlight w:val="white"/>
          <w:lang w:val="en-US" w:eastAsia="de-AT"/>
        </w:rPr>
        <w:t>-09-20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ReferenceDate</w:t>
      </w:r>
      <w:proofErr w:type="spellEnd"/>
      <w:r w:rsidRPr="00FA233C">
        <w:rPr>
          <w:rFonts w:ascii="Consolas" w:hAnsi="Consolas" w:cs="Consolas"/>
          <w:color w:val="0000FF"/>
          <w:sz w:val="20"/>
          <w:szCs w:val="20"/>
          <w:highlight w:val="white"/>
          <w:lang w:val="en-US" w:eastAsia="de-AT"/>
        </w:rPr>
        <w:t>&gt;</w:t>
      </w:r>
    </w:p>
    <w:p w14:paraId="77238BFF"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Bestellung</w:t>
      </w:r>
      <w:proofErr w:type="spellEnd"/>
      <w:r w:rsidRPr="00FA233C">
        <w:rPr>
          <w:rFonts w:ascii="Consolas" w:hAnsi="Consolas" w:cs="Consolas"/>
          <w:color w:val="000000"/>
          <w:sz w:val="20"/>
          <w:szCs w:val="20"/>
          <w:highlight w:val="white"/>
          <w:lang w:val="en-US" w:eastAsia="de-AT"/>
        </w:rPr>
        <w:t xml:space="preserve"> per </w:t>
      </w:r>
      <w:proofErr w:type="gramStart"/>
      <w:r w:rsidRPr="00FA233C">
        <w:rPr>
          <w:rFonts w:ascii="Consolas" w:hAnsi="Consolas" w:cs="Consolas"/>
          <w:color w:val="000000"/>
          <w:sz w:val="20"/>
          <w:szCs w:val="20"/>
          <w:highlight w:val="white"/>
          <w:lang w:val="en-US" w:eastAsia="de-AT"/>
        </w:rPr>
        <w:t>Fax.</w:t>
      </w:r>
      <w:r w:rsidRPr="00FA233C">
        <w:rPr>
          <w:rFonts w:ascii="Consolas" w:hAnsi="Consolas" w:cs="Consolas"/>
          <w:color w:val="0000FF"/>
          <w:sz w:val="20"/>
          <w:szCs w:val="20"/>
          <w:highlight w:val="white"/>
          <w:lang w:val="en-US" w:eastAsia="de-AT"/>
        </w:rPr>
        <w:t>&lt;</w:t>
      </w:r>
      <w:proofErr w:type="gramEnd"/>
      <w:r w:rsidRPr="00FA233C">
        <w:rPr>
          <w:rFonts w:ascii="Consolas" w:hAnsi="Consolas" w:cs="Consolas"/>
          <w:color w:val="0000FF"/>
          <w:sz w:val="20"/>
          <w:szCs w:val="20"/>
          <w:highlight w:val="white"/>
          <w:lang w:val="en-US" w:eastAsia="de-AT"/>
        </w:rPr>
        <w: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29BEA282"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OrderReference</w:t>
      </w:r>
      <w:proofErr w:type="spellEnd"/>
      <w:r w:rsidRPr="00FA233C">
        <w:rPr>
          <w:rFonts w:ascii="Consolas" w:hAnsi="Consolas" w:cs="Consolas"/>
          <w:color w:val="0000FF"/>
          <w:sz w:val="20"/>
          <w:szCs w:val="20"/>
          <w:highlight w:val="white"/>
          <w:lang w:val="en-US" w:eastAsia="de-AT"/>
        </w:rPr>
        <w:t>&gt;</w:t>
      </w:r>
    </w:p>
    <w:p w14:paraId="116D2C3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44635C4" w14:textId="77777777" w:rsidR="0019308D"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AddressIdentifier</w:t>
      </w:r>
      <w:proofErr w:type="spellEnd"/>
    </w:p>
    <w:p w14:paraId="34895661"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proofErr w:type="spellStart"/>
      <w:r w:rsidR="00D21A90" w:rsidRPr="00FA233C">
        <w:rPr>
          <w:rFonts w:ascii="Consolas" w:hAnsi="Consolas" w:cs="Consolas"/>
          <w:color w:val="FF0000"/>
          <w:sz w:val="20"/>
          <w:szCs w:val="20"/>
          <w:highlight w:val="white"/>
          <w:lang w:val="en-US" w:eastAsia="de-AT"/>
        </w:rPr>
        <w:t>AddressIdentifierType</w:t>
      </w:r>
      <w:proofErr w:type="spellEnd"/>
      <w:r w:rsidR="00D21A90" w:rsidRPr="00FA233C">
        <w:rPr>
          <w:rFonts w:ascii="Consolas" w:hAnsi="Consolas" w:cs="Consolas"/>
          <w:color w:val="0000FF"/>
          <w:sz w:val="20"/>
          <w:szCs w:val="20"/>
          <w:highlight w:val="white"/>
          <w:lang w:val="en-US" w:eastAsia="de-AT"/>
        </w:rPr>
        <w:t>="</w:t>
      </w:r>
      <w:proofErr w:type="spellStart"/>
      <w:r w:rsidR="00D21A90" w:rsidRPr="00FA233C">
        <w:rPr>
          <w:rFonts w:ascii="Consolas" w:hAnsi="Consolas" w:cs="Consolas"/>
          <w:color w:val="000000"/>
          <w:sz w:val="20"/>
          <w:szCs w:val="20"/>
          <w:highlight w:val="white"/>
          <w:lang w:val="en-US" w:eastAsia="de-AT"/>
        </w:rPr>
        <w:t>ProprietaryAddressID</w:t>
      </w:r>
      <w:proofErr w:type="spellEnd"/>
      <w:r w:rsidR="00D21A90" w:rsidRPr="00FA233C">
        <w:rPr>
          <w:rFonts w:ascii="Consolas" w:hAnsi="Consolas" w:cs="Consolas"/>
          <w:color w:val="0000FF"/>
          <w:sz w:val="20"/>
          <w:szCs w:val="20"/>
          <w:highlight w:val="white"/>
          <w:lang w:val="en-US" w:eastAsia="de-AT"/>
        </w:rPr>
        <w:t>"&gt;</w:t>
      </w:r>
      <w:r w:rsidR="00D21A90" w:rsidRPr="00FA233C">
        <w:rPr>
          <w:rFonts w:ascii="Consolas" w:hAnsi="Consolas" w:cs="Consolas"/>
          <w:color w:val="000000"/>
          <w:sz w:val="20"/>
          <w:szCs w:val="20"/>
          <w:highlight w:val="white"/>
          <w:lang w:val="en-US" w:eastAsia="de-AT"/>
        </w:rPr>
        <w:t>35354</w:t>
      </w:r>
    </w:p>
    <w:p w14:paraId="13C3873B" w14:textId="77777777" w:rsidR="00D21A90" w:rsidRPr="00FA233C" w:rsidRDefault="0019308D"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D21A90" w:rsidRPr="00FA233C">
        <w:rPr>
          <w:rFonts w:ascii="Consolas" w:hAnsi="Consolas" w:cs="Consolas"/>
          <w:color w:val="0000FF"/>
          <w:sz w:val="20"/>
          <w:szCs w:val="20"/>
          <w:highlight w:val="white"/>
          <w:lang w:val="en-US" w:eastAsia="de-AT"/>
        </w:rPr>
        <w:t>&lt;/</w:t>
      </w:r>
      <w:proofErr w:type="spellStart"/>
      <w:r w:rsidR="00D21A90" w:rsidRPr="00FA233C">
        <w:rPr>
          <w:rFonts w:ascii="Consolas" w:hAnsi="Consolas" w:cs="Consolas"/>
          <w:color w:val="800000"/>
          <w:sz w:val="20"/>
          <w:szCs w:val="20"/>
          <w:highlight w:val="white"/>
          <w:lang w:val="en-US" w:eastAsia="de-AT"/>
        </w:rPr>
        <w:t>AddressIdentifier</w:t>
      </w:r>
      <w:proofErr w:type="spellEnd"/>
      <w:r w:rsidR="00D21A90" w:rsidRPr="00FA233C">
        <w:rPr>
          <w:rFonts w:ascii="Consolas" w:hAnsi="Consolas" w:cs="Consolas"/>
          <w:color w:val="0000FF"/>
          <w:sz w:val="20"/>
          <w:szCs w:val="20"/>
          <w:highlight w:val="white"/>
          <w:lang w:val="en-US" w:eastAsia="de-AT"/>
        </w:rPr>
        <w:t>&gt;</w:t>
      </w:r>
    </w:p>
    <w:p w14:paraId="4F279A8E"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Mustermann</w:t>
      </w:r>
      <w:proofErr w:type="spellEnd"/>
      <w:r w:rsidRPr="00FA233C">
        <w:rPr>
          <w:rFonts w:ascii="Consolas" w:hAnsi="Consolas" w:cs="Consolas"/>
          <w:color w:val="000000"/>
          <w:sz w:val="20"/>
          <w:szCs w:val="20"/>
          <w:highlight w:val="white"/>
          <w:lang w:val="en-US" w:eastAsia="de-AT"/>
        </w:rPr>
        <w:t xml:space="preserve"> GmbH</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3D61154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Haupstraße</w:t>
      </w:r>
      <w:proofErr w:type="spellEnd"/>
      <w:r w:rsidRPr="00FA233C">
        <w:rPr>
          <w:rFonts w:ascii="Consolas" w:hAnsi="Consolas" w:cs="Consolas"/>
          <w:color w:val="000000"/>
          <w:sz w:val="20"/>
          <w:szCs w:val="20"/>
          <w:highlight w:val="white"/>
          <w:lang w:val="en-US" w:eastAsia="de-AT"/>
        </w:rPr>
        <w:t xml:space="preserve"> 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507AEB0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Graz</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16979DB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8010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518A99CC"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CountryCode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Österreich</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4D3B0DE9"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6D9185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2BE41C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Herr</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Salutation</w:t>
      </w:r>
      <w:r w:rsidRPr="00FA233C">
        <w:rPr>
          <w:rFonts w:ascii="Consolas" w:hAnsi="Consolas" w:cs="Consolas"/>
          <w:color w:val="0000FF"/>
          <w:sz w:val="20"/>
          <w:szCs w:val="20"/>
          <w:highlight w:val="white"/>
          <w:lang w:val="en-US" w:eastAsia="de-AT"/>
        </w:rPr>
        <w:t>&gt;</w:t>
      </w:r>
    </w:p>
    <w:p w14:paraId="57ED4B93"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Max </w:t>
      </w:r>
      <w:proofErr w:type="spellStart"/>
      <w:r w:rsidRPr="00FA233C">
        <w:rPr>
          <w:rFonts w:ascii="Consolas" w:hAnsi="Consolas" w:cs="Consolas"/>
          <w:color w:val="000000"/>
          <w:sz w:val="20"/>
          <w:szCs w:val="20"/>
          <w:highlight w:val="white"/>
          <w:lang w:val="en-US" w:eastAsia="de-AT"/>
        </w:rPr>
        <w:t>Mustermann</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457924AA"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3806B91"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BillersInvoiceRecipientID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12345678</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BillersInvoiceRecipientID</w:t>
      </w:r>
      <w:proofErr w:type="spellEnd"/>
      <w:r w:rsidRPr="00FA233C">
        <w:rPr>
          <w:rFonts w:ascii="Consolas" w:hAnsi="Consolas" w:cs="Consolas"/>
          <w:color w:val="0000FF"/>
          <w:sz w:val="20"/>
          <w:szCs w:val="20"/>
          <w:highlight w:val="white"/>
          <w:lang w:val="en-US" w:eastAsia="de-AT"/>
        </w:rPr>
        <w:t>&gt;</w:t>
      </w:r>
    </w:p>
    <w:p w14:paraId="00AB8367"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AccountingArea</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BK372</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AccountingArea</w:t>
      </w:r>
      <w:proofErr w:type="spellEnd"/>
      <w:r w:rsidRPr="00FA233C">
        <w:rPr>
          <w:rFonts w:ascii="Consolas" w:hAnsi="Consolas" w:cs="Consolas"/>
          <w:color w:val="0000FF"/>
          <w:sz w:val="20"/>
          <w:szCs w:val="20"/>
          <w:highlight w:val="white"/>
          <w:lang w:val="en-US" w:eastAsia="de-AT"/>
        </w:rPr>
        <w:t>&gt;</w:t>
      </w:r>
    </w:p>
    <w:p w14:paraId="4EDCC535" w14:textId="77777777" w:rsidR="00D21A90" w:rsidRPr="00FA233C" w:rsidRDefault="00D21A90"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SubOrganizationID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2938</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SubOrganizationID</w:t>
      </w:r>
      <w:proofErr w:type="spellEnd"/>
      <w:r w:rsidRPr="00FA233C">
        <w:rPr>
          <w:rFonts w:ascii="Consolas" w:hAnsi="Consolas" w:cs="Consolas"/>
          <w:color w:val="0000FF"/>
          <w:sz w:val="20"/>
          <w:szCs w:val="20"/>
          <w:highlight w:val="white"/>
          <w:lang w:val="en-US" w:eastAsia="de-AT"/>
        </w:rPr>
        <w:t>&gt;</w:t>
      </w:r>
    </w:p>
    <w:p w14:paraId="06866457"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6CC413A0"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InvoiceRecipientExtensionAutomotive</w:t>
      </w:r>
      <w:proofErr w:type="spellEnd"/>
      <w:r>
        <w:rPr>
          <w:rFonts w:ascii="Consolas" w:hAnsi="Consolas" w:cs="Consolas"/>
          <w:color w:val="0000FF"/>
          <w:sz w:val="20"/>
          <w:szCs w:val="20"/>
          <w:highlight w:val="white"/>
          <w:lang w:val="en-US" w:eastAsia="de-AT"/>
        </w:rPr>
        <w:t>"&gt;</w:t>
      </w:r>
    </w:p>
    <w:p w14:paraId="3931D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1:InvoiceRecpExtension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n1:InvoiceRecpExtension</w:t>
      </w:r>
      <w:r>
        <w:rPr>
          <w:rFonts w:ascii="Consolas" w:hAnsi="Consolas" w:cs="Consolas"/>
          <w:color w:val="0000FF"/>
          <w:sz w:val="20"/>
          <w:szCs w:val="20"/>
          <w:highlight w:val="white"/>
          <w:lang w:val="en-US" w:eastAsia="de-AT"/>
        </w:rPr>
        <w:t>&gt;</w:t>
      </w:r>
    </w:p>
    <w:p w14:paraId="496787A5"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23CB9FE8" w14:textId="77777777" w:rsidR="00565DFF" w:rsidRDefault="00565DFF" w:rsidP="00565D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de-DE" w:eastAsia="de-AT"/>
        </w:rPr>
        <w:t>&lt;/</w:t>
      </w:r>
      <w:r w:rsidRPr="00FA233C">
        <w:rPr>
          <w:rFonts w:ascii="Consolas" w:hAnsi="Consolas" w:cs="Consolas"/>
          <w:color w:val="800000"/>
          <w:sz w:val="20"/>
          <w:szCs w:val="20"/>
          <w:highlight w:val="white"/>
          <w:lang w:val="de-DE" w:eastAsia="de-AT"/>
        </w:rPr>
        <w:t>Extension</w:t>
      </w:r>
      <w:r w:rsidRPr="00FA233C">
        <w:rPr>
          <w:rFonts w:ascii="Consolas" w:hAnsi="Consolas" w:cs="Consolas"/>
          <w:color w:val="0000FF"/>
          <w:sz w:val="20"/>
          <w:szCs w:val="20"/>
          <w:highlight w:val="white"/>
          <w:lang w:val="de-DE" w:eastAsia="de-AT"/>
        </w:rPr>
        <w:t>&gt;</w:t>
      </w:r>
    </w:p>
    <w:p w14:paraId="55C24E63" w14:textId="77777777" w:rsidR="00730D1B" w:rsidRDefault="00D21A90" w:rsidP="00730D1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InvoiceRecipient</w:t>
      </w:r>
      <w:proofErr w:type="spellEnd"/>
      <w:r>
        <w:rPr>
          <w:rFonts w:ascii="Consolas" w:hAnsi="Consolas" w:cs="Consolas"/>
          <w:color w:val="0000FF"/>
          <w:sz w:val="20"/>
          <w:szCs w:val="20"/>
          <w:highlight w:val="white"/>
          <w:lang w:val="de-DE" w:eastAsia="de-AT"/>
        </w:rPr>
        <w:t>&gt;</w:t>
      </w:r>
    </w:p>
    <w:p w14:paraId="0D84488D" w14:textId="77777777" w:rsidR="00100A82" w:rsidRPr="0083051F" w:rsidRDefault="00100A82" w:rsidP="00730D1B">
      <w:pPr>
        <w:pBdr>
          <w:top w:val="single" w:sz="4" w:space="1" w:color="auto"/>
          <w:left w:val="single" w:sz="4" w:space="4" w:color="auto"/>
          <w:bottom w:val="single" w:sz="4" w:space="1" w:color="auto"/>
          <w:right w:val="single" w:sz="4" w:space="4" w:color="auto"/>
        </w:pBdr>
        <w:autoSpaceDE w:val="0"/>
        <w:autoSpaceDN w:val="0"/>
        <w:adjustRightInd w:val="0"/>
        <w:rPr>
          <w:lang w:val="de-DE"/>
        </w:rPr>
      </w:pPr>
      <w:r w:rsidRPr="0083051F">
        <w:rPr>
          <w:lang w:val="de-DE"/>
        </w:rPr>
        <w:br w:type="page"/>
      </w:r>
      <w:proofErr w:type="spellStart"/>
      <w:r w:rsidRPr="0083051F">
        <w:rPr>
          <w:lang w:val="de-DE"/>
        </w:rPr>
        <w:lastRenderedPageBreak/>
        <w:t>OrderingParty</w:t>
      </w:r>
      <w:proofErr w:type="spellEnd"/>
    </w:p>
    <w:p w14:paraId="26E00684" w14:textId="77777777" w:rsidR="00100A82" w:rsidRPr="0083051F" w:rsidRDefault="00100A82" w:rsidP="00B17E6B">
      <w:pPr>
        <w:jc w:val="both"/>
        <w:rPr>
          <w:lang w:val="de-DE"/>
        </w:rPr>
      </w:pPr>
      <w:r w:rsidRPr="0083051F">
        <w:rPr>
          <w:lang w:val="de-DE"/>
        </w:rPr>
        <w:t xml:space="preserve">Das Element </w:t>
      </w:r>
      <w:proofErr w:type="spellStart"/>
      <w:r w:rsidRPr="0083051F">
        <w:rPr>
          <w:i/>
          <w:lang w:val="de-DE"/>
        </w:rPr>
        <w:t>OrderingParty</w:t>
      </w:r>
      <w:proofErr w:type="spellEnd"/>
      <w:r w:rsidRPr="0083051F">
        <w:rPr>
          <w:lang w:val="de-DE"/>
        </w:rPr>
        <w:t xml:space="preserve"> ist OPTIONAL und dient zur Angabe eines Auftraggebers, falls dieser nicht dem Rechnungsempfänger entspricht.</w:t>
      </w:r>
    </w:p>
    <w:p w14:paraId="7B66BFC1" w14:textId="77777777" w:rsidR="00100A82" w:rsidRPr="0083051F" w:rsidRDefault="00100A82" w:rsidP="00100A82">
      <w:pPr>
        <w:rPr>
          <w:lang w:val="de-DE"/>
        </w:rPr>
      </w:pPr>
    </w:p>
    <w:p w14:paraId="2FD74C18" w14:textId="77777777" w:rsidR="00100A82" w:rsidRPr="0083051F" w:rsidRDefault="00565DFF" w:rsidP="00565DFF">
      <w:pPr>
        <w:jc w:val="center"/>
        <w:rPr>
          <w:lang w:val="de-DE"/>
        </w:rPr>
      </w:pPr>
      <w:r w:rsidRPr="00565DFF">
        <w:rPr>
          <w:noProof/>
          <w:lang w:val="de-DE" w:eastAsia="de-DE"/>
        </w:rPr>
        <w:drawing>
          <wp:inline distT="0" distB="0" distL="0" distR="0" wp14:anchorId="229C08F7" wp14:editId="5710B648">
            <wp:extent cx="4689043" cy="422075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97671" cy="4228525"/>
                    </a:xfrm>
                    <a:prstGeom prst="rect">
                      <a:avLst/>
                    </a:prstGeom>
                  </pic:spPr>
                </pic:pic>
              </a:graphicData>
            </a:graphic>
          </wp:inline>
        </w:drawing>
      </w:r>
    </w:p>
    <w:p w14:paraId="718F0DA8"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4B335118"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180BD72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94A979E"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DA739B3"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735D75C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637CF0EB"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F0D676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BAEAE0" w14:textId="77777777" w:rsidR="00100A82" w:rsidRPr="0083051F" w:rsidRDefault="00100A82" w:rsidP="00100A82">
            <w:pPr>
              <w:pStyle w:val="Default"/>
              <w:rPr>
                <w:sz w:val="20"/>
                <w:szCs w:val="20"/>
              </w:rPr>
            </w:pPr>
            <w:proofErr w:type="spellStart"/>
            <w:r w:rsidRPr="0083051F">
              <w:rPr>
                <w:sz w:val="20"/>
                <w:szCs w:val="20"/>
              </w:rPr>
              <w:t>VATIdentificationNumber</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FD14F18"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 xml:space="preserve">besitzt, ist der String </w:t>
            </w:r>
            <w:commentRangeStart w:id="536"/>
            <w:r w:rsidR="00100A82" w:rsidRPr="0083051F">
              <w:rPr>
                <w:sz w:val="20"/>
                <w:szCs w:val="20"/>
              </w:rPr>
              <w:t>„00000000“ (</w:t>
            </w:r>
            <w:r w:rsidR="00984064" w:rsidRPr="0083051F">
              <w:rPr>
                <w:sz w:val="20"/>
                <w:szCs w:val="20"/>
              </w:rPr>
              <w:t>acht Mal</w:t>
            </w:r>
            <w:r w:rsidR="00100A82" w:rsidRPr="0083051F">
              <w:rPr>
                <w:sz w:val="20"/>
                <w:szCs w:val="20"/>
              </w:rPr>
              <w:t xml:space="preserve"> die Null) einzusetzen. „00000000“ </w:t>
            </w:r>
            <w:commentRangeEnd w:id="536"/>
            <w:r w:rsidR="00B12D0F">
              <w:rPr>
                <w:rStyle w:val="Kommentarzeichen"/>
                <w:color w:val="auto"/>
                <w:lang w:val="de-AT" w:eastAsia="en-US"/>
              </w:rPr>
              <w:commentReference w:id="536"/>
            </w:r>
            <w:r w:rsidR="00100A82" w:rsidRPr="0083051F">
              <w:rPr>
                <w:sz w:val="20"/>
                <w:szCs w:val="20"/>
              </w:rPr>
              <w:t>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5BD41CA4"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735BA002"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1D16642A"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4A3EF9" w:rsidRPr="0083051F" w14:paraId="72A5B5F8"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0452446" w14:textId="77777777" w:rsidR="004A3EF9" w:rsidRPr="0083051F" w:rsidRDefault="004A3EF9" w:rsidP="004A3EF9">
            <w:pPr>
              <w:pStyle w:val="Default"/>
              <w:rPr>
                <w:sz w:val="20"/>
                <w:szCs w:val="20"/>
              </w:rPr>
            </w:pPr>
            <w:proofErr w:type="spellStart"/>
            <w:r w:rsidRPr="0083051F">
              <w:rPr>
                <w:sz w:val="20"/>
                <w:szCs w:val="20"/>
              </w:rPr>
              <w:t>FurtherIdentification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78D7875" w14:textId="3B1778CB"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w:t>
            </w:r>
            <w:ins w:id="537" w:author="Philip" w:date="2022-06-28T11:23:00Z">
              <w:r w:rsidR="00B12D0F">
                <w:rPr>
                  <w:sz w:val="20"/>
                  <w:szCs w:val="20"/>
                  <w:lang w:val="de-DE"/>
                </w:rPr>
                <w:t>,</w:t>
              </w:r>
            </w:ins>
            <w:r w:rsidRPr="0083051F">
              <w:rPr>
                <w:sz w:val="20"/>
                <w:szCs w:val="20"/>
                <w:lang w:val="de-DE"/>
              </w:rPr>
              <w:t xml:space="preserve"> dem </w:t>
            </w:r>
            <w:r w:rsidR="00736D8E" w:rsidRPr="0083051F">
              <w:rPr>
                <w:sz w:val="20"/>
                <w:szCs w:val="20"/>
                <w:lang w:val="de-DE"/>
              </w:rPr>
              <w:t>Auftraggeber</w:t>
            </w:r>
            <w:r w:rsidRPr="0083051F">
              <w:rPr>
                <w:sz w:val="20"/>
                <w:szCs w:val="20"/>
                <w:lang w:val="de-DE"/>
              </w:rPr>
              <w:t xml:space="preserve"> zugeordneten</w:t>
            </w:r>
            <w:ins w:id="538" w:author="Philip" w:date="2022-06-28T11:23:00Z">
              <w:r w:rsidR="00B12D0F">
                <w:rPr>
                  <w:sz w:val="20"/>
                  <w:szCs w:val="20"/>
                  <w:lang w:val="de-DE"/>
                </w:rPr>
                <w:t>,</w:t>
              </w:r>
            </w:ins>
            <w:r w:rsidRPr="0083051F">
              <w:rPr>
                <w:sz w:val="20"/>
                <w:szCs w:val="20"/>
                <w:lang w:val="de-DE"/>
              </w:rPr>
              <w:t xml:space="preserve"> IDs.</w:t>
            </w:r>
          </w:p>
        </w:tc>
        <w:tc>
          <w:tcPr>
            <w:tcW w:w="992" w:type="dxa"/>
            <w:tcBorders>
              <w:top w:val="single" w:sz="4" w:space="0" w:color="000000"/>
              <w:left w:val="single" w:sz="4" w:space="0" w:color="000000"/>
              <w:bottom w:val="single" w:sz="4" w:space="0" w:color="000000"/>
              <w:right w:val="single" w:sz="4" w:space="0" w:color="000000"/>
            </w:tcBorders>
          </w:tcPr>
          <w:p w14:paraId="4952F0FA"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DF383CF"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52145FA2" w14:textId="77777777" w:rsidR="004A3EF9" w:rsidRPr="0083051F" w:rsidRDefault="004A3EF9" w:rsidP="004A3EF9">
            <w:pPr>
              <w:rPr>
                <w:sz w:val="20"/>
                <w:szCs w:val="20"/>
                <w:lang w:val="de-DE"/>
              </w:rPr>
            </w:pPr>
            <w:proofErr w:type="spellStart"/>
            <w:r w:rsidRPr="0083051F">
              <w:rPr>
                <w:color w:val="000000"/>
                <w:sz w:val="20"/>
                <w:szCs w:val="20"/>
                <w:lang w:val="de-DE"/>
              </w:rPr>
              <w:t>IDType</w:t>
            </w:r>
            <w:proofErr w:type="spellEnd"/>
          </w:p>
        </w:tc>
      </w:tr>
      <w:tr w:rsidR="004A3EF9" w:rsidRPr="0083051F" w14:paraId="2C4790FA"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A42EF6A" w14:textId="77777777" w:rsidR="004A3EF9" w:rsidRPr="0083051F" w:rsidRDefault="004A3EF9" w:rsidP="0075167F">
            <w:pPr>
              <w:pStyle w:val="Default"/>
              <w:rPr>
                <w:sz w:val="20"/>
                <w:szCs w:val="20"/>
              </w:rPr>
            </w:pPr>
            <w:proofErr w:type="spellStart"/>
            <w:r w:rsidRPr="0083051F">
              <w:rPr>
                <w:sz w:val="20"/>
                <w:szCs w:val="20"/>
              </w:rPr>
              <w:t>FurtherIdentification</w:t>
            </w:r>
            <w:proofErr w:type="spellEnd"/>
            <w:r w:rsidRPr="0083051F">
              <w:rPr>
                <w:sz w:val="20"/>
                <w:szCs w:val="20"/>
              </w:rPr>
              <w:t>/@IdentificationType</w:t>
            </w:r>
          </w:p>
        </w:tc>
        <w:tc>
          <w:tcPr>
            <w:tcW w:w="3402" w:type="dxa"/>
            <w:tcBorders>
              <w:top w:val="single" w:sz="4" w:space="0" w:color="000000"/>
              <w:left w:val="single" w:sz="4" w:space="0" w:color="000000"/>
              <w:bottom w:val="single" w:sz="4" w:space="0" w:color="000000"/>
              <w:right w:val="single" w:sz="4" w:space="0" w:color="000000"/>
            </w:tcBorders>
          </w:tcPr>
          <w:p w14:paraId="54E7AD51" w14:textId="77777777"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 xml:space="preserve">Nummer, </w:t>
            </w:r>
            <w:proofErr w:type="spellStart"/>
            <w:r w:rsidRPr="0083051F">
              <w:rPr>
                <w:sz w:val="20"/>
                <w:szCs w:val="20"/>
                <w:lang w:val="de-DE"/>
              </w:rPr>
              <w:t>ConsolidatorID</w:t>
            </w:r>
            <w:proofErr w:type="spellEnd"/>
            <w:r w:rsidRPr="0083051F">
              <w:rPr>
                <w:sz w:val="20"/>
                <w:szCs w:val="20"/>
                <w:lang w:val="de-DE"/>
              </w:rPr>
              <w:t>, etc.</w:t>
            </w:r>
          </w:p>
          <w:p w14:paraId="56F0E746"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72E54304"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6048E171"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66FDA8F4" w14:textId="77777777" w:rsidR="004A3EF9" w:rsidRPr="0083051F" w:rsidRDefault="004A3EF9" w:rsidP="004A3EF9">
            <w:pPr>
              <w:rPr>
                <w:sz w:val="20"/>
                <w:szCs w:val="20"/>
                <w:lang w:val="de-DE"/>
              </w:rPr>
            </w:pPr>
            <w:proofErr w:type="spellStart"/>
            <w:proofErr w:type="gramStart"/>
            <w:r w:rsidRPr="0083051F">
              <w:rPr>
                <w:color w:val="000000"/>
                <w:sz w:val="20"/>
                <w:szCs w:val="20"/>
                <w:lang w:val="de-DE"/>
              </w:rPr>
              <w:t>xs:string</w:t>
            </w:r>
            <w:proofErr w:type="spellEnd"/>
            <w:proofErr w:type="gramEnd"/>
          </w:p>
        </w:tc>
      </w:tr>
      <w:tr w:rsidR="004A3EF9" w:rsidRPr="0083051F" w14:paraId="25FC0F04"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09195B8" w14:textId="77777777" w:rsidR="004A3EF9" w:rsidRPr="0083051F" w:rsidRDefault="004A3EF9" w:rsidP="004A3EF9">
            <w:pPr>
              <w:pStyle w:val="Default"/>
              <w:rPr>
                <w:sz w:val="20"/>
                <w:szCs w:val="20"/>
              </w:rPr>
            </w:pPr>
            <w:proofErr w:type="spellStart"/>
            <w:r w:rsidRPr="0083051F">
              <w:rPr>
                <w:sz w:val="20"/>
                <w:szCs w:val="20"/>
              </w:rPr>
              <w:t>OrderReference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C2997F2" w14:textId="7D135279"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proofErr w:type="spellStart"/>
            <w:r w:rsidRPr="0083051F">
              <w:rPr>
                <w:i/>
                <w:sz w:val="20"/>
                <w:szCs w:val="20"/>
                <w:lang w:val="de-DE"/>
              </w:rPr>
              <w:t>OrderReference</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_Ref88046393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4.6.1</w:t>
            </w:r>
            <w:r w:rsidR="000E0F9D"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62B71287"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44EA960"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8C483A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D56ABBC"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1D8C27A" w14:textId="77777777" w:rsidR="004A3EF9" w:rsidRPr="0083051F" w:rsidRDefault="004A3EF9" w:rsidP="004A3EF9">
            <w:pPr>
              <w:pStyle w:val="Default"/>
              <w:rPr>
                <w:sz w:val="20"/>
                <w:szCs w:val="20"/>
              </w:rPr>
            </w:pPr>
            <w:proofErr w:type="spellStart"/>
            <w:r w:rsidRPr="0083051F">
              <w:rPr>
                <w:sz w:val="20"/>
                <w:szCs w:val="20"/>
              </w:rPr>
              <w:t>Address</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3A99ABD" w14:textId="77777777" w:rsidR="004A3EF9" w:rsidRPr="0083051F" w:rsidRDefault="004A3EF9" w:rsidP="004A3EF9">
            <w:pPr>
              <w:rPr>
                <w:sz w:val="20"/>
                <w:szCs w:val="20"/>
                <w:lang w:val="de-DE"/>
              </w:rPr>
            </w:pPr>
            <w:r w:rsidRPr="0083051F">
              <w:rPr>
                <w:sz w:val="20"/>
                <w:szCs w:val="20"/>
                <w:lang w:val="de-DE"/>
              </w:rPr>
              <w:t>Adresse des Auftraggebers</w:t>
            </w:r>
          </w:p>
          <w:p w14:paraId="1CA20507" w14:textId="3854E78A" w:rsidR="004A3EF9" w:rsidRPr="0083051F" w:rsidRDefault="004A3EF9" w:rsidP="009175C7">
            <w:pPr>
              <w:autoSpaceDE w:val="0"/>
              <w:autoSpaceDN w:val="0"/>
              <w:adjustRightInd w:val="0"/>
              <w:rPr>
                <w:color w:val="000000"/>
                <w:sz w:val="20"/>
                <w:szCs w:val="20"/>
                <w:lang w:val="de-DE"/>
              </w:rPr>
            </w:pPr>
            <w:r w:rsidRPr="0083051F">
              <w:rPr>
                <w:sz w:val="20"/>
                <w:szCs w:val="20"/>
                <w:lang w:val="de-DE"/>
              </w:rPr>
              <w:lastRenderedPageBreak/>
              <w:t xml:space="preserve">(Anmerkung: der Aufbau des </w:t>
            </w:r>
            <w:proofErr w:type="spellStart"/>
            <w:r w:rsidRPr="0083051F">
              <w:rPr>
                <w:i/>
                <w:sz w:val="20"/>
                <w:szCs w:val="20"/>
                <w:lang w:val="de-DE"/>
              </w:rPr>
              <w:t>Address</w:t>
            </w:r>
            <w:proofErr w:type="spellEnd"/>
            <w:r w:rsidRPr="0083051F">
              <w:rPr>
                <w:i/>
                <w:sz w:val="20"/>
                <w:szCs w:val="20"/>
                <w:lang w:val="de-DE"/>
              </w:rPr>
              <w:t xml:space="preserv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0E0F9D" w:rsidRPr="0083051F">
              <w:rPr>
                <w:sz w:val="20"/>
                <w:szCs w:val="20"/>
                <w:lang w:val="de-DE"/>
              </w:rPr>
              <w:fldChar w:fldCharType="begin"/>
            </w:r>
            <w:r w:rsidR="005C4E0C" w:rsidRPr="0083051F">
              <w:rPr>
                <w:sz w:val="20"/>
                <w:szCs w:val="20"/>
                <w:lang w:val="de-DE"/>
              </w:rPr>
              <w:instrText xml:space="preserve"> REF _Ref304388820 \r \h </w:instrText>
            </w:r>
            <w:r w:rsidR="000E0F9D" w:rsidRPr="0083051F">
              <w:rPr>
                <w:sz w:val="20"/>
                <w:szCs w:val="20"/>
                <w:lang w:val="de-DE"/>
              </w:rPr>
            </w:r>
            <w:r w:rsidR="000E0F9D" w:rsidRPr="0083051F">
              <w:rPr>
                <w:sz w:val="20"/>
                <w:szCs w:val="20"/>
                <w:lang w:val="de-DE"/>
              </w:rPr>
              <w:fldChar w:fldCharType="separate"/>
            </w:r>
            <w:r w:rsidR="007168E8">
              <w:rPr>
                <w:sz w:val="20"/>
                <w:szCs w:val="20"/>
                <w:lang w:val="de-DE"/>
              </w:rPr>
              <w:t>4.5.1</w:t>
            </w:r>
            <w:r w:rsidR="000E0F9D"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0EA79225" w14:textId="77777777" w:rsidR="004A3EF9" w:rsidRPr="0083051F" w:rsidRDefault="004A3EF9" w:rsidP="004A3EF9">
            <w:pPr>
              <w:rPr>
                <w:sz w:val="20"/>
                <w:szCs w:val="20"/>
                <w:lang w:val="de-DE"/>
              </w:rPr>
            </w:pPr>
            <w:r w:rsidRPr="0083051F">
              <w:rPr>
                <w:sz w:val="20"/>
                <w:szCs w:val="20"/>
                <w:lang w:val="de-DE"/>
              </w:rPr>
              <w:lastRenderedPageBreak/>
              <w:t>Element</w:t>
            </w:r>
          </w:p>
        </w:tc>
        <w:tc>
          <w:tcPr>
            <w:tcW w:w="851" w:type="dxa"/>
            <w:tcBorders>
              <w:top w:val="single" w:sz="4" w:space="0" w:color="000000"/>
              <w:left w:val="single" w:sz="4" w:space="0" w:color="000000"/>
              <w:bottom w:val="single" w:sz="4" w:space="0" w:color="000000"/>
              <w:right w:val="single" w:sz="4" w:space="0" w:color="000000"/>
            </w:tcBorders>
          </w:tcPr>
          <w:p w14:paraId="4D9E5C8C" w14:textId="77777777"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4F514F29"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6A318DD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1075552" w14:textId="77777777"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160CE62"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49DA43CB" w14:textId="3096438A"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sidR="000E0F9D">
              <w:rPr>
                <w:sz w:val="20"/>
                <w:szCs w:val="20"/>
                <w:lang w:val="de-DE"/>
              </w:rPr>
              <w:fldChar w:fldCharType="begin"/>
            </w:r>
            <w:r>
              <w:rPr>
                <w:sz w:val="20"/>
                <w:szCs w:val="20"/>
                <w:lang w:val="de-DE"/>
              </w:rPr>
              <w:instrText xml:space="preserve"> REF _Ref503696038 \n \h </w:instrText>
            </w:r>
            <w:r w:rsidR="000E0F9D">
              <w:rPr>
                <w:sz w:val="20"/>
                <w:szCs w:val="20"/>
                <w:lang w:val="de-DE"/>
              </w:rPr>
            </w:r>
            <w:r w:rsidR="000E0F9D">
              <w:rPr>
                <w:sz w:val="20"/>
                <w:szCs w:val="20"/>
                <w:lang w:val="de-DE"/>
              </w:rPr>
              <w:fldChar w:fldCharType="separate"/>
            </w:r>
            <w:r w:rsidR="007168E8">
              <w:rPr>
                <w:sz w:val="20"/>
                <w:szCs w:val="20"/>
                <w:lang w:val="de-DE"/>
              </w:rPr>
              <w:t>4.5.2</w:t>
            </w:r>
            <w:r w:rsidR="000E0F9D">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5679EF2" w14:textId="77777777"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03498422" w14:textId="77777777"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65EB424" w14:textId="77777777" w:rsidR="00D21A90" w:rsidRPr="0083051F" w:rsidRDefault="008F2788" w:rsidP="004A3EF9">
            <w:pPr>
              <w:rPr>
                <w:sz w:val="20"/>
                <w:szCs w:val="20"/>
                <w:lang w:val="de-DE"/>
              </w:rPr>
            </w:pPr>
            <w:r>
              <w:rPr>
                <w:sz w:val="20"/>
                <w:szCs w:val="20"/>
                <w:lang w:val="de-DE"/>
              </w:rPr>
              <w:t>XML-Komposit</w:t>
            </w:r>
          </w:p>
        </w:tc>
      </w:tr>
      <w:tr w:rsidR="004A3EF9" w:rsidRPr="0083051F" w14:paraId="5C8A05D9"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0A1C3E64" w14:textId="77777777" w:rsidR="004A3EF9" w:rsidRPr="0083051F" w:rsidRDefault="004A3EF9" w:rsidP="004A3EF9">
            <w:pPr>
              <w:pStyle w:val="Default"/>
              <w:rPr>
                <w:sz w:val="20"/>
                <w:szCs w:val="20"/>
              </w:rPr>
            </w:pPr>
            <w:proofErr w:type="spellStart"/>
            <w:r w:rsidRPr="0083051F">
              <w:rPr>
                <w:sz w:val="20"/>
                <w:szCs w:val="20"/>
              </w:rPr>
              <w:t>BillersOrderingPartyID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8923367"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1BCAF5A6"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43EA544"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0256F1E1" w14:textId="77777777" w:rsidR="004A3EF9" w:rsidRPr="0083051F" w:rsidRDefault="004A3EF9" w:rsidP="004A3EF9">
            <w:pPr>
              <w:rPr>
                <w:sz w:val="20"/>
                <w:szCs w:val="20"/>
                <w:lang w:val="de-DE"/>
              </w:rPr>
            </w:pPr>
            <w:proofErr w:type="spellStart"/>
            <w:r w:rsidRPr="0083051F">
              <w:rPr>
                <w:sz w:val="20"/>
                <w:szCs w:val="20"/>
                <w:lang w:val="de-DE"/>
              </w:rPr>
              <w:t>IDType</w:t>
            </w:r>
            <w:proofErr w:type="spellEnd"/>
          </w:p>
        </w:tc>
      </w:tr>
      <w:tr w:rsidR="00565DFF" w:rsidRPr="0083051F" w14:paraId="0B2ED81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60F501E" w14:textId="77777777" w:rsidR="00565DFF" w:rsidRPr="0083051F" w:rsidRDefault="00565DFF" w:rsidP="00565DFF">
            <w:pPr>
              <w:pStyle w:val="Default"/>
              <w:rPr>
                <w:sz w:val="20"/>
                <w:szCs w:val="20"/>
              </w:rPr>
            </w:pPr>
            <w:r>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04816A2A" w14:textId="7F974DC2" w:rsidR="00565DFF" w:rsidRPr="0083051F" w:rsidRDefault="00565DFF" w:rsidP="00565DFF">
            <w:pPr>
              <w:autoSpaceDE w:val="0"/>
              <w:autoSpaceDN w:val="0"/>
              <w:adjustRightInd w:val="0"/>
              <w:rPr>
                <w:color w:val="000000"/>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73D289DF" w14:textId="77777777" w:rsidR="00565DFF" w:rsidRPr="0083051F" w:rsidRDefault="00565DFF" w:rsidP="00565DFF">
            <w:pPr>
              <w:rPr>
                <w:sz w:val="20"/>
                <w:szCs w:val="20"/>
                <w:lang w:val="de-DE"/>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6F002E30" w14:textId="77777777" w:rsidR="00565DFF" w:rsidRPr="0083051F" w:rsidRDefault="00565DFF" w:rsidP="00565DFF">
            <w:pPr>
              <w:jc w:val="center"/>
              <w:rPr>
                <w:sz w:val="20"/>
                <w:szCs w:val="20"/>
                <w:lang w:val="de-DE"/>
              </w:rPr>
            </w:pPr>
            <w:r w:rsidRPr="0083051F">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74F8E324" w14:textId="77777777" w:rsidR="00565DFF" w:rsidRPr="0083051F" w:rsidRDefault="00565DFF" w:rsidP="00565DFF">
            <w:pPr>
              <w:rPr>
                <w:sz w:val="20"/>
                <w:szCs w:val="20"/>
                <w:lang w:val="de-DE"/>
              </w:rPr>
            </w:pPr>
            <w:r>
              <w:rPr>
                <w:sz w:val="20"/>
                <w:szCs w:val="20"/>
                <w:lang w:val="de-DE"/>
              </w:rPr>
              <w:t>XML-Komposit</w:t>
            </w:r>
          </w:p>
        </w:tc>
      </w:tr>
    </w:tbl>
    <w:p w14:paraId="1F248F26" w14:textId="77777777" w:rsidR="00100A82" w:rsidRPr="00FA233C" w:rsidRDefault="00100A82" w:rsidP="00100A82"/>
    <w:p w14:paraId="58945F66" w14:textId="77777777" w:rsidR="00100A82" w:rsidRPr="008B3DDB" w:rsidRDefault="00100A82" w:rsidP="00100A82">
      <w:pPr>
        <w:rPr>
          <w:b/>
          <w:i/>
          <w:lang w:val="en-US"/>
        </w:rPr>
      </w:pPr>
      <w:proofErr w:type="spellStart"/>
      <w:r w:rsidRPr="008B3DDB">
        <w:rPr>
          <w:b/>
          <w:i/>
          <w:lang w:val="en-US"/>
        </w:rPr>
        <w:t>Beispiel</w:t>
      </w:r>
      <w:proofErr w:type="spellEnd"/>
      <w:r w:rsidRPr="008B3DDB">
        <w:rPr>
          <w:b/>
          <w:i/>
          <w:lang w:val="en-US"/>
        </w:rPr>
        <w:t>:</w:t>
      </w:r>
    </w:p>
    <w:p w14:paraId="4F1CA78B"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1954510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VATIdentificationNumber</w:t>
      </w:r>
      <w:proofErr w:type="spellEnd"/>
      <w:r>
        <w:rPr>
          <w:rFonts w:ascii="Consolas" w:hAnsi="Consolas" w:cs="Consolas"/>
          <w:color w:val="0000FF"/>
          <w:sz w:val="20"/>
          <w:szCs w:val="20"/>
          <w:highlight w:val="white"/>
          <w:lang w:val="de-DE" w:eastAsia="de-AT"/>
        </w:rPr>
        <w:t>&gt;</w:t>
      </w:r>
    </w:p>
    <w:p w14:paraId="52B4F84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03A5458A"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OrderID</w:t>
      </w:r>
      <w:proofErr w:type="spellEnd"/>
      <w:r>
        <w:rPr>
          <w:rFonts w:ascii="Consolas" w:hAnsi="Consolas" w:cs="Consolas"/>
          <w:color w:val="0000FF"/>
          <w:sz w:val="20"/>
          <w:szCs w:val="20"/>
          <w:highlight w:val="white"/>
          <w:lang w:val="de-DE" w:eastAsia="de-AT"/>
        </w:rPr>
        <w:t>&gt;</w:t>
      </w:r>
    </w:p>
    <w:p w14:paraId="766963C5"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w:t>
      </w:r>
      <w:r w:rsidR="004657BB">
        <w:rPr>
          <w:rFonts w:ascii="Consolas" w:hAnsi="Consolas" w:cs="Consolas"/>
          <w:color w:val="000000"/>
          <w:sz w:val="20"/>
          <w:szCs w:val="20"/>
          <w:highlight w:val="white"/>
          <w:lang w:val="de-DE" w:eastAsia="de-AT"/>
        </w:rPr>
        <w:t>20</w:t>
      </w:r>
      <w:r>
        <w:rPr>
          <w:rFonts w:ascii="Consolas" w:hAnsi="Consolas" w:cs="Consolas"/>
          <w:color w:val="000000"/>
          <w:sz w:val="20"/>
          <w:szCs w:val="20"/>
          <w:highlight w:val="white"/>
          <w:lang w:val="de-DE" w:eastAsia="de-AT"/>
        </w:rPr>
        <w:t>-09-20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ReferenceDate</w:t>
      </w:r>
      <w:proofErr w:type="spellEnd"/>
      <w:r>
        <w:rPr>
          <w:rFonts w:ascii="Consolas" w:hAnsi="Consolas" w:cs="Consolas"/>
          <w:color w:val="0000FF"/>
          <w:sz w:val="20"/>
          <w:szCs w:val="20"/>
          <w:highlight w:val="white"/>
          <w:lang w:val="de-DE" w:eastAsia="de-AT"/>
        </w:rPr>
        <w:t>&gt;</w:t>
      </w:r>
    </w:p>
    <w:p w14:paraId="442575F3"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Per Fax </w:t>
      </w:r>
      <w:proofErr w:type="gramStart"/>
      <w:r>
        <w:rPr>
          <w:rFonts w:ascii="Consolas" w:hAnsi="Consolas" w:cs="Consolas"/>
          <w:color w:val="000000"/>
          <w:sz w:val="20"/>
          <w:szCs w:val="20"/>
          <w:highlight w:val="white"/>
          <w:lang w:val="de-DE" w:eastAsia="de-AT"/>
        </w:rPr>
        <w:t>empfangen.</w:t>
      </w:r>
      <w:r>
        <w:rPr>
          <w:rFonts w:ascii="Consolas" w:hAnsi="Consolas" w:cs="Consolas"/>
          <w:color w:val="0000FF"/>
          <w:sz w:val="20"/>
          <w:szCs w:val="20"/>
          <w:highlight w:val="white"/>
          <w:lang w:val="de-DE" w:eastAsia="de-AT"/>
        </w:rPr>
        <w:t>&lt;</w:t>
      </w:r>
      <w:proofErr w:type="gramEnd"/>
      <w:r>
        <w:rPr>
          <w:rFonts w:ascii="Consolas" w:hAnsi="Consolas" w:cs="Consolas"/>
          <w:color w:val="0000FF"/>
          <w:sz w:val="20"/>
          <w:szCs w:val="20"/>
          <w:highlight w:val="white"/>
          <w:lang w:val="de-DE" w:eastAsia="de-AT"/>
        </w:rPr>
        <w: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C2ACF01"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OrderReference</w:t>
      </w:r>
      <w:proofErr w:type="spellEnd"/>
      <w:r>
        <w:rPr>
          <w:rFonts w:ascii="Consolas" w:hAnsi="Consolas" w:cs="Consolas"/>
          <w:color w:val="0000FF"/>
          <w:sz w:val="20"/>
          <w:szCs w:val="20"/>
          <w:highlight w:val="white"/>
          <w:lang w:val="de-DE" w:eastAsia="de-AT"/>
        </w:rPr>
        <w:t>&gt;</w:t>
      </w:r>
    </w:p>
    <w:p w14:paraId="41545080"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w:t>
      </w:r>
      <w:proofErr w:type="spellEnd"/>
      <w:r>
        <w:rPr>
          <w:rFonts w:ascii="Consolas" w:hAnsi="Consolas" w:cs="Consolas"/>
          <w:color w:val="0000FF"/>
          <w:sz w:val="20"/>
          <w:szCs w:val="20"/>
          <w:highlight w:val="white"/>
          <w:lang w:val="de-DE" w:eastAsia="de-AT"/>
        </w:rPr>
        <w:t>&gt;</w:t>
      </w:r>
    </w:p>
    <w:p w14:paraId="5AA11125" w14:textId="77777777" w:rsidR="0019308D"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AddressIdentifier</w:t>
      </w:r>
      <w:proofErr w:type="spellEnd"/>
    </w:p>
    <w:p w14:paraId="701B9FB1"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proofErr w:type="spellStart"/>
      <w:r w:rsidR="00051286">
        <w:rPr>
          <w:rFonts w:ascii="Consolas" w:hAnsi="Consolas" w:cs="Consolas"/>
          <w:color w:val="FF0000"/>
          <w:sz w:val="20"/>
          <w:szCs w:val="20"/>
          <w:highlight w:val="white"/>
          <w:lang w:val="de-DE" w:eastAsia="de-AT"/>
        </w:rPr>
        <w:t>AddressIdentifierType</w:t>
      </w:r>
      <w:proofErr w:type="spellEnd"/>
      <w:r w:rsidR="00051286">
        <w:rPr>
          <w:rFonts w:ascii="Consolas" w:hAnsi="Consolas" w:cs="Consolas"/>
          <w:color w:val="0000FF"/>
          <w:sz w:val="20"/>
          <w:szCs w:val="20"/>
          <w:highlight w:val="white"/>
          <w:lang w:val="de-DE" w:eastAsia="de-AT"/>
        </w:rPr>
        <w:t>="</w:t>
      </w:r>
      <w:proofErr w:type="spellStart"/>
      <w:r w:rsidR="00051286">
        <w:rPr>
          <w:rFonts w:ascii="Consolas" w:hAnsi="Consolas" w:cs="Consolas"/>
          <w:color w:val="000000"/>
          <w:sz w:val="20"/>
          <w:szCs w:val="20"/>
          <w:highlight w:val="white"/>
          <w:lang w:val="de-DE" w:eastAsia="de-AT"/>
        </w:rPr>
        <w:t>ProprietaryAddressID</w:t>
      </w:r>
      <w:proofErr w:type="spellEnd"/>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6ECA2EAD" w14:textId="77777777" w:rsidR="00051286" w:rsidRDefault="0019308D"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proofErr w:type="spellStart"/>
      <w:r w:rsidR="00051286">
        <w:rPr>
          <w:rFonts w:ascii="Consolas" w:hAnsi="Consolas" w:cs="Consolas"/>
          <w:color w:val="800000"/>
          <w:sz w:val="20"/>
          <w:szCs w:val="20"/>
          <w:highlight w:val="white"/>
          <w:lang w:val="de-DE" w:eastAsia="de-AT"/>
        </w:rPr>
        <w:t>AddressIdentifier</w:t>
      </w:r>
      <w:proofErr w:type="spellEnd"/>
      <w:r w:rsidR="00051286">
        <w:rPr>
          <w:rFonts w:ascii="Consolas" w:hAnsi="Consolas" w:cs="Consolas"/>
          <w:color w:val="0000FF"/>
          <w:sz w:val="20"/>
          <w:szCs w:val="20"/>
          <w:highlight w:val="white"/>
          <w:lang w:val="de-DE" w:eastAsia="de-AT"/>
        </w:rPr>
        <w:t>&gt;</w:t>
      </w:r>
    </w:p>
    <w:p w14:paraId="5D6D99E8" w14:textId="77777777" w:rsid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50B64B3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Lassallestraße</w:t>
      </w:r>
      <w:proofErr w:type="spellEnd"/>
      <w:r w:rsidRPr="00FA233C">
        <w:rPr>
          <w:rFonts w:ascii="Consolas" w:hAnsi="Consolas" w:cs="Consolas"/>
          <w:color w:val="000000"/>
          <w:sz w:val="20"/>
          <w:szCs w:val="20"/>
          <w:highlight w:val="white"/>
          <w:lang w:val="en-US" w:eastAsia="de-AT"/>
        </w:rPr>
        <w:t xml:space="preserve"> 7</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Street</w:t>
      </w:r>
      <w:r w:rsidRPr="00FA233C">
        <w:rPr>
          <w:rFonts w:ascii="Consolas" w:hAnsi="Consolas" w:cs="Consolas"/>
          <w:color w:val="0000FF"/>
          <w:sz w:val="20"/>
          <w:szCs w:val="20"/>
          <w:highlight w:val="white"/>
          <w:lang w:val="en-US" w:eastAsia="de-AT"/>
        </w:rPr>
        <w:t>&gt;</w:t>
      </w:r>
    </w:p>
    <w:p w14:paraId="7C71944A"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POBox</w:t>
      </w:r>
      <w:proofErr w:type="spellEnd"/>
      <w:r w:rsidRPr="00FA233C">
        <w:rPr>
          <w:rFonts w:ascii="Consolas" w:hAnsi="Consolas" w:cs="Consolas"/>
          <w:color w:val="0000FF"/>
          <w:sz w:val="20"/>
          <w:szCs w:val="20"/>
          <w:highlight w:val="white"/>
          <w:lang w:val="en-US" w:eastAsia="de-AT"/>
        </w:rPr>
        <w:t>&gt;</w:t>
      </w:r>
      <w:r w:rsidR="0019308D" w:rsidRPr="00FA233C">
        <w:rPr>
          <w:rFonts w:ascii="Consolas" w:hAnsi="Consolas" w:cs="Consolas"/>
          <w:color w:val="000000"/>
          <w:sz w:val="20"/>
          <w:szCs w:val="20"/>
          <w:highlight w:val="white"/>
          <w:lang w:val="en-US" w:eastAsia="de-AT"/>
        </w:rPr>
        <w:t>360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POBox</w:t>
      </w:r>
      <w:proofErr w:type="spellEnd"/>
      <w:r w:rsidRPr="00FA233C">
        <w:rPr>
          <w:rFonts w:ascii="Consolas" w:hAnsi="Consolas" w:cs="Consolas"/>
          <w:color w:val="0000FF"/>
          <w:sz w:val="20"/>
          <w:szCs w:val="20"/>
          <w:highlight w:val="white"/>
          <w:lang w:val="en-US" w:eastAsia="de-AT"/>
        </w:rPr>
        <w:t>&gt;</w:t>
      </w:r>
    </w:p>
    <w:p w14:paraId="2C52C40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Wien</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Town</w:t>
      </w:r>
      <w:r w:rsidRPr="00FA233C">
        <w:rPr>
          <w:rFonts w:ascii="Consolas" w:hAnsi="Consolas" w:cs="Consolas"/>
          <w:color w:val="0000FF"/>
          <w:sz w:val="20"/>
          <w:szCs w:val="20"/>
          <w:highlight w:val="white"/>
          <w:lang w:val="en-US" w:eastAsia="de-AT"/>
        </w:rPr>
        <w:t>&gt;</w:t>
      </w:r>
    </w:p>
    <w:p w14:paraId="7E365491"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ZIP</w:t>
      </w:r>
      <w:r w:rsidRPr="00FA233C">
        <w:rPr>
          <w:rFonts w:ascii="Consolas" w:hAnsi="Consolas" w:cs="Consolas"/>
          <w:color w:val="0000FF"/>
          <w:sz w:val="20"/>
          <w:szCs w:val="20"/>
          <w:highlight w:val="white"/>
          <w:lang w:val="en-US" w:eastAsia="de-AT"/>
        </w:rPr>
        <w:t>&gt;</w:t>
      </w:r>
    </w:p>
    <w:p w14:paraId="055748B3"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CountryCode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Österreich</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Country</w:t>
      </w:r>
      <w:r w:rsidRPr="00FA233C">
        <w:rPr>
          <w:rFonts w:ascii="Consolas" w:hAnsi="Consolas" w:cs="Consolas"/>
          <w:color w:val="0000FF"/>
          <w:sz w:val="20"/>
          <w:szCs w:val="20"/>
          <w:highlight w:val="white"/>
          <w:lang w:val="en-US" w:eastAsia="de-AT"/>
        </w:rPr>
        <w:t>&gt;</w:t>
      </w:r>
    </w:p>
    <w:p w14:paraId="008C9E9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Address</w:t>
      </w:r>
      <w:r w:rsidRPr="00FA233C">
        <w:rPr>
          <w:rFonts w:ascii="Consolas" w:hAnsi="Consolas" w:cs="Consolas"/>
          <w:color w:val="0000FF"/>
          <w:sz w:val="20"/>
          <w:szCs w:val="20"/>
          <w:highlight w:val="white"/>
          <w:lang w:val="en-US" w:eastAsia="de-AT"/>
        </w:rPr>
        <w:t>&gt;</w:t>
      </w:r>
    </w:p>
    <w:p w14:paraId="2DADF7F4"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060E1C58"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Max </w:t>
      </w:r>
      <w:proofErr w:type="spellStart"/>
      <w:r w:rsidRPr="00FA233C">
        <w:rPr>
          <w:rFonts w:ascii="Consolas" w:hAnsi="Consolas" w:cs="Consolas"/>
          <w:color w:val="000000"/>
          <w:sz w:val="20"/>
          <w:szCs w:val="20"/>
          <w:highlight w:val="white"/>
          <w:lang w:val="en-US" w:eastAsia="de-AT"/>
        </w:rPr>
        <w:t>Mustermann</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Name</w:t>
      </w:r>
      <w:r w:rsidRPr="00FA233C">
        <w:rPr>
          <w:rFonts w:ascii="Consolas" w:hAnsi="Consolas" w:cs="Consolas"/>
          <w:color w:val="0000FF"/>
          <w:sz w:val="20"/>
          <w:szCs w:val="20"/>
          <w:highlight w:val="white"/>
          <w:lang w:val="en-US" w:eastAsia="de-AT"/>
        </w:rPr>
        <w:t>&gt;</w:t>
      </w:r>
    </w:p>
    <w:p w14:paraId="66620CA2"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Contact</w:t>
      </w:r>
      <w:r w:rsidRPr="00FA233C">
        <w:rPr>
          <w:rFonts w:ascii="Consolas" w:hAnsi="Consolas" w:cs="Consolas"/>
          <w:color w:val="0000FF"/>
          <w:sz w:val="20"/>
          <w:szCs w:val="20"/>
          <w:highlight w:val="white"/>
          <w:lang w:val="en-US" w:eastAsia="de-AT"/>
        </w:rPr>
        <w:t>&gt;</w:t>
      </w:r>
    </w:p>
    <w:p w14:paraId="5A8B8EEF" w14:textId="77777777" w:rsidR="00051286" w:rsidRPr="00FA233C"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BillersOrderingPartyID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98765432</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BillersOrderingPartyID</w:t>
      </w:r>
      <w:proofErr w:type="spellEnd"/>
      <w:r w:rsidRPr="00FA233C">
        <w:rPr>
          <w:rFonts w:ascii="Consolas" w:hAnsi="Consolas" w:cs="Consolas"/>
          <w:color w:val="0000FF"/>
          <w:sz w:val="20"/>
          <w:szCs w:val="20"/>
          <w:highlight w:val="white"/>
          <w:lang w:val="en-US" w:eastAsia="de-AT"/>
        </w:rPr>
        <w:t>&gt;</w:t>
      </w:r>
    </w:p>
    <w:p w14:paraId="36F75485"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9724928"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OrderingPartyExtensionAutomotive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1:OrderingPartyExtension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n1:OrderingPartyExtension</w:t>
      </w:r>
      <w:r>
        <w:rPr>
          <w:rFonts w:ascii="Consolas" w:hAnsi="Consolas" w:cs="Consolas"/>
          <w:color w:val="0000FF"/>
          <w:sz w:val="20"/>
          <w:szCs w:val="20"/>
          <w:highlight w:val="white"/>
          <w:lang w:val="en-US" w:eastAsia="de-AT"/>
        </w:rPr>
        <w:t>&gt;</w:t>
      </w:r>
    </w:p>
    <w:p w14:paraId="406D7160"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41A354A7" w14:textId="77777777" w:rsidR="00565DFF" w:rsidRDefault="00565DFF"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1F37046" w14:textId="77777777" w:rsidR="00EE6232" w:rsidRPr="00051286" w:rsidRDefault="00051286" w:rsidP="00565DF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OrderingParty</w:t>
      </w:r>
      <w:proofErr w:type="spellEnd"/>
      <w:r>
        <w:rPr>
          <w:rFonts w:ascii="Consolas" w:hAnsi="Consolas" w:cs="Consolas"/>
          <w:color w:val="0000FF"/>
          <w:sz w:val="20"/>
          <w:szCs w:val="20"/>
          <w:highlight w:val="white"/>
          <w:lang w:val="de-DE" w:eastAsia="de-AT"/>
        </w:rPr>
        <w:t>&gt;</w:t>
      </w:r>
    </w:p>
    <w:p w14:paraId="6326EC98" w14:textId="77777777" w:rsidR="00100A82" w:rsidRPr="0083051F" w:rsidRDefault="00100A82" w:rsidP="003C69AD">
      <w:pPr>
        <w:pStyle w:val="berschrift2"/>
        <w:rPr>
          <w:lang w:val="de-DE"/>
        </w:rPr>
      </w:pPr>
      <w:r w:rsidRPr="0083051F">
        <w:rPr>
          <w:lang w:val="de-DE"/>
        </w:rPr>
        <w:br w:type="page"/>
      </w:r>
      <w:bookmarkStart w:id="539" w:name="_Toc107057804"/>
      <w:r w:rsidRPr="0083051F">
        <w:rPr>
          <w:lang w:val="de-DE"/>
        </w:rPr>
        <w:lastRenderedPageBreak/>
        <w:t>Details</w:t>
      </w:r>
      <w:bookmarkEnd w:id="539"/>
    </w:p>
    <w:p w14:paraId="674F61C7" w14:textId="06B16DDA" w:rsidR="00100A82" w:rsidRPr="00FA233C" w:rsidRDefault="00100A82" w:rsidP="008B019B">
      <w:pPr>
        <w:jc w:val="both"/>
        <w:rPr>
          <w:highlight w:val="yellow"/>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w:t>
      </w:r>
      <w:r w:rsidRPr="00FA233C">
        <w:t>.</w:t>
      </w:r>
    </w:p>
    <w:p w14:paraId="6B66F1F9" w14:textId="77777777" w:rsidR="00100A82" w:rsidRPr="0083051F" w:rsidRDefault="00100A82" w:rsidP="00100A82">
      <w:pPr>
        <w:rPr>
          <w:highlight w:val="yellow"/>
          <w:lang w:val="de-DE"/>
        </w:rPr>
      </w:pPr>
    </w:p>
    <w:p w14:paraId="675DBFC3" w14:textId="77777777" w:rsidR="00100A82" w:rsidRPr="0083051F" w:rsidRDefault="00EC76F0" w:rsidP="00100A82">
      <w:pPr>
        <w:jc w:val="center"/>
        <w:rPr>
          <w:lang w:val="de-DE"/>
        </w:rPr>
      </w:pPr>
      <w:commentRangeStart w:id="540"/>
      <w:r>
        <w:rPr>
          <w:noProof/>
          <w:lang w:val="de-DE" w:eastAsia="de-DE"/>
        </w:rPr>
        <w:drawing>
          <wp:inline distT="0" distB="0" distL="0" distR="0" wp14:anchorId="372DDE18" wp14:editId="75AE14CF">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1500" cy="2667000"/>
                    </a:xfrm>
                    <a:prstGeom prst="rect">
                      <a:avLst/>
                    </a:prstGeom>
                  </pic:spPr>
                </pic:pic>
              </a:graphicData>
            </a:graphic>
          </wp:inline>
        </w:drawing>
      </w:r>
      <w:commentRangeEnd w:id="540"/>
      <w:r w:rsidR="00CF5AAC">
        <w:rPr>
          <w:rStyle w:val="Kommentarzeichen"/>
        </w:rPr>
        <w:commentReference w:id="540"/>
      </w:r>
    </w:p>
    <w:p w14:paraId="129281A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341BFEF4"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19855131"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2A88970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5159871"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85FECB"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78C802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C2C91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1109A61" w14:textId="77777777" w:rsidR="00100A82" w:rsidRPr="0083051F" w:rsidRDefault="00100A82" w:rsidP="00291703">
            <w:pPr>
              <w:pStyle w:val="Default"/>
              <w:rPr>
                <w:sz w:val="20"/>
                <w:szCs w:val="20"/>
              </w:rPr>
            </w:pPr>
            <w:proofErr w:type="spellStart"/>
            <w:r w:rsidRPr="0083051F">
              <w:rPr>
                <w:sz w:val="20"/>
                <w:szCs w:val="20"/>
              </w:rPr>
              <w:t>HeaderDescription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64FF368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2DDAE6B4"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D15A3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7DB244"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7D295188"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4D5C6B1" w14:textId="77777777" w:rsidR="00100A82" w:rsidRPr="0083051F" w:rsidRDefault="00100A82" w:rsidP="00100A82">
            <w:pPr>
              <w:pStyle w:val="Default"/>
              <w:rPr>
                <w:sz w:val="20"/>
                <w:szCs w:val="20"/>
              </w:rPr>
            </w:pPr>
            <w:proofErr w:type="spellStart"/>
            <w:r w:rsidRPr="0083051F">
              <w:rPr>
                <w:sz w:val="20"/>
                <w:szCs w:val="20"/>
              </w:rPr>
              <w:t>ItemList</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7834582D"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proofErr w:type="spellStart"/>
            <w:r w:rsidRPr="0083051F">
              <w:rPr>
                <w:rFonts w:ascii="Courier New" w:hAnsi="Courier New" w:cs="Courier New"/>
                <w:sz w:val="20"/>
                <w:szCs w:val="20"/>
              </w:rPr>
              <w:t>ItemList</w:t>
            </w:r>
            <w:proofErr w:type="spellEnd"/>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0B27BB6D"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4DE87E" w14:textId="77777777" w:rsidR="00100A82" w:rsidRPr="00305166" w:rsidRDefault="00100A82" w:rsidP="00FA233C">
            <w:pPr>
              <w:jc w:val="center"/>
              <w:rPr>
                <w:color w:val="000000"/>
                <w:sz w:val="20"/>
                <w:szCs w:val="20"/>
                <w:lang w:val="de-DE"/>
              </w:rPr>
            </w:pPr>
            <w:r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DDCDD79"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F3386E" w14:paraId="7686FA5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529C1CC" w14:textId="77777777" w:rsidR="00100A82" w:rsidRPr="0083051F" w:rsidRDefault="00100A82"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HeaderDescription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1DFC7E76"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7A8C360D"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0291F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A6E409"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3A8DDFB9"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33FE4D5" w14:textId="77777777" w:rsidR="00100A82" w:rsidRPr="0083051F" w:rsidRDefault="00100A82"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ListLineItem</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353A7C72"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FC4FCAE"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1E5BD3"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EB5ABD5" w14:textId="77777777" w:rsidR="00100A82" w:rsidRPr="0083051F" w:rsidRDefault="00100A82" w:rsidP="00100A82">
            <w:pPr>
              <w:rPr>
                <w:sz w:val="20"/>
                <w:szCs w:val="20"/>
                <w:lang w:val="de-DE"/>
              </w:rPr>
            </w:pPr>
            <w:r w:rsidRPr="0083051F">
              <w:rPr>
                <w:sz w:val="20"/>
                <w:szCs w:val="20"/>
                <w:lang w:val="de-DE"/>
              </w:rPr>
              <w:t>XML-Komposit</w:t>
            </w:r>
          </w:p>
        </w:tc>
      </w:tr>
      <w:tr w:rsidR="00EF16F0" w:rsidRPr="00F3386E" w14:paraId="08A318A7"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FCC91C6" w14:textId="77777777" w:rsidR="00EF16F0" w:rsidRPr="0083051F" w:rsidRDefault="00EF16F0" w:rsidP="0075167F">
            <w:pPr>
              <w:pStyle w:val="Default"/>
              <w:rPr>
                <w:sz w:val="20"/>
                <w:szCs w:val="20"/>
              </w:rPr>
            </w:pPr>
            <w:proofErr w:type="spellStart"/>
            <w:r w:rsidRPr="0083051F">
              <w:rPr>
                <w:sz w:val="20"/>
                <w:szCs w:val="20"/>
              </w:rPr>
              <w:t>ItemList</w:t>
            </w:r>
            <w:proofErr w:type="spellEnd"/>
            <w:r w:rsidRPr="0083051F">
              <w:rPr>
                <w:sz w:val="20"/>
                <w:szCs w:val="20"/>
              </w:rPr>
              <w:t>/</w:t>
            </w:r>
            <w:proofErr w:type="spellStart"/>
            <w:r w:rsidRPr="0083051F">
              <w:rPr>
                <w:sz w:val="20"/>
                <w:szCs w:val="20"/>
              </w:rPr>
              <w:t>FooterDescription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16014368"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4983A49A"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4E8E25"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B0185B" w14:textId="77777777" w:rsidR="00EF16F0" w:rsidRPr="0083051F" w:rsidRDefault="00EF16F0" w:rsidP="00EE04E9">
            <w:pPr>
              <w:rPr>
                <w:sz w:val="20"/>
                <w:szCs w:val="20"/>
                <w:lang w:val="de-DE"/>
              </w:rPr>
            </w:pPr>
            <w:proofErr w:type="spellStart"/>
            <w:proofErr w:type="gramStart"/>
            <w:r w:rsidRPr="0083051F">
              <w:rPr>
                <w:sz w:val="20"/>
                <w:szCs w:val="20"/>
                <w:lang w:val="de-DE"/>
              </w:rPr>
              <w:t>xs:string</w:t>
            </w:r>
            <w:proofErr w:type="spellEnd"/>
            <w:proofErr w:type="gramEnd"/>
          </w:p>
        </w:tc>
      </w:tr>
      <w:tr w:rsidR="00EF16F0" w:rsidRPr="0083051F" w14:paraId="20AD18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3F57DFB" w14:textId="77777777" w:rsidR="00EF16F0" w:rsidRPr="0083051F" w:rsidRDefault="00EF16F0" w:rsidP="00291703">
            <w:pPr>
              <w:pStyle w:val="Default"/>
              <w:rPr>
                <w:sz w:val="20"/>
                <w:szCs w:val="20"/>
              </w:rPr>
            </w:pPr>
            <w:proofErr w:type="spellStart"/>
            <w:r w:rsidRPr="0083051F">
              <w:rPr>
                <w:sz w:val="20"/>
                <w:szCs w:val="20"/>
              </w:rPr>
              <w:t>FooterDescription</w:t>
            </w:r>
            <w:proofErr w:type="spellEnd"/>
          </w:p>
        </w:tc>
        <w:tc>
          <w:tcPr>
            <w:tcW w:w="3961" w:type="dxa"/>
            <w:tcBorders>
              <w:top w:val="single" w:sz="4" w:space="0" w:color="000000"/>
              <w:left w:val="single" w:sz="4" w:space="0" w:color="000000"/>
              <w:bottom w:val="single" w:sz="4" w:space="0" w:color="000000"/>
              <w:right w:val="single" w:sz="4" w:space="0" w:color="000000"/>
            </w:tcBorders>
          </w:tcPr>
          <w:p w14:paraId="2BEEF2AE"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08E0D7A7"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BDDE5C"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3084E34" w14:textId="77777777" w:rsidR="00EF16F0" w:rsidRPr="0083051F" w:rsidRDefault="00EF16F0"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6D2E3A" w:rsidRPr="0083051F" w14:paraId="22E7C2A5" w14:textId="77777777">
        <w:trPr>
          <w:trHeight w:val="154"/>
          <w:ins w:id="541" w:author="Philip Helger" w:date="2022-06-25T13:36:00Z"/>
        </w:trPr>
        <w:tc>
          <w:tcPr>
            <w:tcW w:w="1800" w:type="dxa"/>
            <w:tcBorders>
              <w:top w:val="single" w:sz="4" w:space="0" w:color="000000"/>
              <w:left w:val="single" w:sz="4" w:space="0" w:color="000000"/>
              <w:bottom w:val="single" w:sz="4" w:space="0" w:color="000000"/>
              <w:right w:val="single" w:sz="4" w:space="0" w:color="000000"/>
            </w:tcBorders>
          </w:tcPr>
          <w:p w14:paraId="7DD35C7E" w14:textId="3883797A" w:rsidR="006D2E3A" w:rsidRPr="0083051F" w:rsidRDefault="006D2E3A" w:rsidP="006D2E3A">
            <w:pPr>
              <w:pStyle w:val="Default"/>
              <w:rPr>
                <w:ins w:id="542" w:author="Philip Helger" w:date="2022-06-25T13:36:00Z"/>
                <w:sz w:val="20"/>
                <w:szCs w:val="20"/>
              </w:rPr>
            </w:pPr>
            <w:proofErr w:type="spellStart"/>
            <w:ins w:id="543" w:author="Philip Helger" w:date="2022-06-25T13:36:00Z">
              <w:r w:rsidRPr="0083051F">
                <w:rPr>
                  <w:sz w:val="20"/>
                  <w:szCs w:val="20"/>
                </w:rPr>
                <w:t>BelowTheLineItem</w:t>
              </w:r>
              <w:proofErr w:type="spellEnd"/>
            </w:ins>
          </w:p>
        </w:tc>
        <w:tc>
          <w:tcPr>
            <w:tcW w:w="3961" w:type="dxa"/>
            <w:tcBorders>
              <w:top w:val="single" w:sz="4" w:space="0" w:color="000000"/>
              <w:left w:val="single" w:sz="4" w:space="0" w:color="000000"/>
              <w:bottom w:val="single" w:sz="4" w:space="0" w:color="000000"/>
              <w:right w:val="single" w:sz="4" w:space="0" w:color="000000"/>
            </w:tcBorders>
          </w:tcPr>
          <w:p w14:paraId="26D819C9" w14:textId="77777777" w:rsidR="006D2E3A" w:rsidRPr="0083051F" w:rsidRDefault="006D2E3A" w:rsidP="006D2E3A">
            <w:pPr>
              <w:pStyle w:val="Default"/>
              <w:rPr>
                <w:ins w:id="544" w:author="Philip Helger" w:date="2022-06-25T13:36:00Z"/>
                <w:sz w:val="20"/>
                <w:szCs w:val="20"/>
              </w:rPr>
            </w:pPr>
            <w:ins w:id="545" w:author="Philip Helger" w:date="2022-06-25T13:36:00Z">
              <w:r w:rsidRPr="0083051F">
                <w:rPr>
                  <w:sz w:val="20"/>
                  <w:szCs w:val="20"/>
                </w:rPr>
                <w:t>Enthält im Falle einer Rechnung nicht-steuerrelevante Beträge wie Verzugszinsen, Drittleistungen, etc.</w:t>
              </w:r>
            </w:ins>
          </w:p>
          <w:p w14:paraId="30904E5A" w14:textId="0E2CF39D" w:rsidR="006D2E3A" w:rsidRPr="0083051F" w:rsidRDefault="006D2E3A" w:rsidP="006D2E3A">
            <w:pPr>
              <w:pStyle w:val="Default"/>
              <w:rPr>
                <w:ins w:id="546" w:author="Philip Helger" w:date="2022-06-25T13:36:00Z"/>
                <w:sz w:val="20"/>
                <w:szCs w:val="20"/>
              </w:rPr>
            </w:pPr>
            <w:ins w:id="547" w:author="Philip Helger" w:date="2022-06-25T13:36:00Z">
              <w:r w:rsidRPr="0083051F">
                <w:rPr>
                  <w:sz w:val="20"/>
                  <w:szCs w:val="20"/>
                </w:rPr>
                <w:t xml:space="preserve">Die genaue Beschreibung befindet sich in Abschnitt </w:t>
              </w:r>
            </w:ins>
            <w:ins w:id="548" w:author="Philip Helger" w:date="2022-06-25T13:52:00Z">
              <w:r w:rsidR="007347EB">
                <w:rPr>
                  <w:sz w:val="20"/>
                  <w:szCs w:val="20"/>
                  <w:highlight w:val="green"/>
                </w:rPr>
                <w:fldChar w:fldCharType="begin"/>
              </w:r>
              <w:r w:rsidR="007347EB">
                <w:rPr>
                  <w:sz w:val="20"/>
                  <w:szCs w:val="20"/>
                </w:rPr>
                <w:instrText xml:space="preserve"> REF _Ref369707940 \r \h </w:instrText>
              </w:r>
            </w:ins>
            <w:r w:rsidR="007347EB">
              <w:rPr>
                <w:sz w:val="20"/>
                <w:szCs w:val="20"/>
                <w:highlight w:val="green"/>
              </w:rPr>
            </w:r>
            <w:r w:rsidR="007347EB">
              <w:rPr>
                <w:sz w:val="20"/>
                <w:szCs w:val="20"/>
                <w:highlight w:val="green"/>
              </w:rPr>
              <w:fldChar w:fldCharType="separate"/>
            </w:r>
            <w:ins w:id="549" w:author="Philip Helger" w:date="2022-06-25T13:56:00Z">
              <w:r w:rsidR="007168E8">
                <w:rPr>
                  <w:sz w:val="20"/>
                  <w:szCs w:val="20"/>
                </w:rPr>
                <w:t>4.8.2</w:t>
              </w:r>
            </w:ins>
            <w:ins w:id="550" w:author="Philip Helger" w:date="2022-06-25T13:52:00Z">
              <w:r w:rsidR="007347EB">
                <w:rPr>
                  <w:sz w:val="20"/>
                  <w:szCs w:val="20"/>
                  <w:highlight w:val="green"/>
                </w:rPr>
                <w:fldChar w:fldCharType="end"/>
              </w:r>
            </w:ins>
          </w:p>
        </w:tc>
        <w:tc>
          <w:tcPr>
            <w:tcW w:w="900" w:type="dxa"/>
            <w:tcBorders>
              <w:top w:val="single" w:sz="4" w:space="0" w:color="000000"/>
              <w:left w:val="single" w:sz="4" w:space="0" w:color="000000"/>
              <w:bottom w:val="single" w:sz="4" w:space="0" w:color="000000"/>
              <w:right w:val="single" w:sz="4" w:space="0" w:color="000000"/>
            </w:tcBorders>
          </w:tcPr>
          <w:p w14:paraId="2B1AA0D9" w14:textId="06CF7B3E" w:rsidR="006D2E3A" w:rsidRPr="0083051F" w:rsidRDefault="006D2E3A" w:rsidP="006D2E3A">
            <w:pPr>
              <w:rPr>
                <w:ins w:id="551" w:author="Philip Helger" w:date="2022-06-25T13:36:00Z"/>
                <w:sz w:val="20"/>
                <w:szCs w:val="20"/>
                <w:lang w:val="de-DE"/>
              </w:rPr>
            </w:pPr>
            <w:ins w:id="552" w:author="Philip Helger" w:date="2022-06-25T13:36:00Z">
              <w:r w:rsidRPr="0083051F">
                <w:rPr>
                  <w:sz w:val="20"/>
                  <w:szCs w:val="20"/>
                  <w:lang w:val="de-DE"/>
                </w:rPr>
                <w:t>Element</w:t>
              </w:r>
            </w:ins>
          </w:p>
        </w:tc>
        <w:tc>
          <w:tcPr>
            <w:tcW w:w="900" w:type="dxa"/>
            <w:tcBorders>
              <w:top w:val="single" w:sz="4" w:space="0" w:color="000000"/>
              <w:left w:val="single" w:sz="4" w:space="0" w:color="000000"/>
              <w:bottom w:val="single" w:sz="4" w:space="0" w:color="000000"/>
              <w:right w:val="single" w:sz="4" w:space="0" w:color="000000"/>
            </w:tcBorders>
          </w:tcPr>
          <w:p w14:paraId="3799699E" w14:textId="60B7AE7F" w:rsidR="006D2E3A" w:rsidRPr="0083051F" w:rsidRDefault="006D2E3A" w:rsidP="006D2E3A">
            <w:pPr>
              <w:jc w:val="center"/>
              <w:rPr>
                <w:ins w:id="553" w:author="Philip Helger" w:date="2022-06-25T13:36:00Z"/>
                <w:sz w:val="20"/>
                <w:szCs w:val="20"/>
                <w:lang w:val="de-DE"/>
              </w:rPr>
            </w:pPr>
            <w:ins w:id="554" w:author="Philip Helger" w:date="2022-06-25T13:36:00Z">
              <w:r w:rsidRPr="0083051F">
                <w:rPr>
                  <w:sz w:val="20"/>
                  <w:szCs w:val="20"/>
                  <w:lang w:val="de-DE"/>
                </w:rPr>
                <w:t>0..*</w:t>
              </w:r>
            </w:ins>
          </w:p>
        </w:tc>
        <w:tc>
          <w:tcPr>
            <w:tcW w:w="1620" w:type="dxa"/>
            <w:tcBorders>
              <w:top w:val="single" w:sz="4" w:space="0" w:color="000000"/>
              <w:left w:val="single" w:sz="4" w:space="0" w:color="000000"/>
              <w:bottom w:val="single" w:sz="4" w:space="0" w:color="000000"/>
              <w:right w:val="single" w:sz="4" w:space="0" w:color="000000"/>
            </w:tcBorders>
          </w:tcPr>
          <w:p w14:paraId="1375A280" w14:textId="01AE2817" w:rsidR="006D2E3A" w:rsidRPr="0083051F" w:rsidRDefault="006D2E3A" w:rsidP="006D2E3A">
            <w:pPr>
              <w:rPr>
                <w:ins w:id="555" w:author="Philip Helger" w:date="2022-06-25T13:36:00Z"/>
                <w:sz w:val="20"/>
                <w:szCs w:val="20"/>
                <w:lang w:val="de-DE"/>
              </w:rPr>
            </w:pPr>
            <w:ins w:id="556" w:author="Philip Helger" w:date="2022-06-25T13:36:00Z">
              <w:r w:rsidRPr="0083051F">
                <w:rPr>
                  <w:sz w:val="20"/>
                  <w:szCs w:val="20"/>
                  <w:lang w:val="de-DE"/>
                </w:rPr>
                <w:t>XML-Komposit</w:t>
              </w:r>
            </w:ins>
          </w:p>
        </w:tc>
      </w:tr>
    </w:tbl>
    <w:p w14:paraId="2B90D644" w14:textId="77777777" w:rsidR="00100A82" w:rsidRPr="0083051F" w:rsidRDefault="00100A82" w:rsidP="00100A82">
      <w:pPr>
        <w:rPr>
          <w:highlight w:val="yellow"/>
          <w:lang w:val="de-DE"/>
        </w:rPr>
      </w:pPr>
    </w:p>
    <w:p w14:paraId="6E78AF4A"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6E999C1"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6ABC3BEE"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525409DA"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Pr>
          <w:rFonts w:ascii="Consolas" w:hAnsi="Consolas" w:cs="Consolas"/>
          <w:color w:val="000000"/>
          <w:sz w:val="20"/>
          <w:szCs w:val="20"/>
          <w:highlight w:val="white"/>
          <w:lang w:val="de-DE" w:eastAsia="de-AT"/>
        </w:rPr>
        <w:t>Wir stellen Ihnen folgende Leistungen in Rechnung.</w:t>
      </w:r>
    </w:p>
    <w:p w14:paraId="7D0ADBB7" w14:textId="77777777"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proofErr w:type="spellStart"/>
      <w:r w:rsidR="001C4863">
        <w:rPr>
          <w:rFonts w:ascii="Consolas" w:hAnsi="Consolas" w:cs="Consolas"/>
          <w:color w:val="800000"/>
          <w:sz w:val="20"/>
          <w:szCs w:val="20"/>
          <w:highlight w:val="white"/>
          <w:lang w:val="de-DE" w:eastAsia="de-AT"/>
        </w:rPr>
        <w:t>HeaderDescription</w:t>
      </w:r>
      <w:proofErr w:type="spellEnd"/>
      <w:r w:rsidR="001C4863">
        <w:rPr>
          <w:rFonts w:ascii="Consolas" w:hAnsi="Consolas" w:cs="Consolas"/>
          <w:color w:val="0000FF"/>
          <w:sz w:val="20"/>
          <w:szCs w:val="20"/>
          <w:highlight w:val="white"/>
          <w:lang w:val="de-DE" w:eastAsia="de-AT"/>
        </w:rPr>
        <w:t>&gt;</w:t>
      </w:r>
    </w:p>
    <w:p w14:paraId="249BEE6C"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0D16714A"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3104E55F"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Pr>
          <w:rFonts w:ascii="Consolas" w:hAnsi="Consolas" w:cs="Consolas"/>
          <w:color w:val="000000"/>
          <w:sz w:val="20"/>
          <w:szCs w:val="20"/>
          <w:highlight w:val="white"/>
          <w:lang w:val="de-DE" w:eastAsia="de-AT"/>
        </w:rPr>
        <w:t>Aus unserer Schrauben-Abteilung:</w:t>
      </w:r>
    </w:p>
    <w:p w14:paraId="23E03DE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HeaderDescription</w:t>
      </w:r>
      <w:proofErr w:type="spellEnd"/>
      <w:r w:rsidR="001C4863" w:rsidRPr="00FA233C">
        <w:rPr>
          <w:rFonts w:ascii="Consolas" w:hAnsi="Consolas" w:cs="Consolas"/>
          <w:color w:val="0000FF"/>
          <w:sz w:val="20"/>
          <w:szCs w:val="20"/>
          <w:highlight w:val="white"/>
          <w:lang w:val="en-US" w:eastAsia="de-AT"/>
        </w:rPr>
        <w:t>&gt;</w:t>
      </w:r>
    </w:p>
    <w:p w14:paraId="6CB3E9A9"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ListLineItem</w:t>
      </w:r>
      <w:proofErr w:type="spellEnd"/>
      <w:r w:rsidRPr="00FA233C">
        <w:rPr>
          <w:rFonts w:ascii="Consolas" w:hAnsi="Consolas" w:cs="Consolas"/>
          <w:color w:val="0000FF"/>
          <w:sz w:val="20"/>
          <w:szCs w:val="20"/>
          <w:highlight w:val="white"/>
          <w:lang w:val="en-US" w:eastAsia="de-AT"/>
        </w:rPr>
        <w:t>&gt;</w:t>
      </w:r>
    </w:p>
    <w:p w14:paraId="4D17E650"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PositionNumber</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PositionNumber</w:t>
      </w:r>
      <w:proofErr w:type="spellEnd"/>
      <w:r w:rsidRPr="00FA233C">
        <w:rPr>
          <w:rFonts w:ascii="Consolas" w:hAnsi="Consolas" w:cs="Consolas"/>
          <w:color w:val="0000FF"/>
          <w:sz w:val="20"/>
          <w:szCs w:val="20"/>
          <w:highlight w:val="white"/>
          <w:lang w:val="en-US" w:eastAsia="de-AT"/>
        </w:rPr>
        <w:t>&gt;</w:t>
      </w:r>
    </w:p>
    <w:p w14:paraId="28EB76E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Schraubenzieher</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Description</w:t>
      </w:r>
      <w:r w:rsidRPr="00FA233C">
        <w:rPr>
          <w:rFonts w:ascii="Consolas" w:hAnsi="Consolas" w:cs="Consolas"/>
          <w:color w:val="0000FF"/>
          <w:sz w:val="20"/>
          <w:szCs w:val="20"/>
          <w:highlight w:val="white"/>
          <w:lang w:val="en-US" w:eastAsia="de-AT"/>
        </w:rPr>
        <w:t>&gt;</w:t>
      </w:r>
    </w:p>
    <w:p w14:paraId="6C3CA48D"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proofErr w:type="spellStart"/>
      <w:r w:rsidRPr="00FA233C">
        <w:rPr>
          <w:rFonts w:ascii="Consolas" w:hAnsi="Consolas" w:cs="Consolas"/>
          <w:color w:val="000000"/>
          <w:sz w:val="20"/>
          <w:szCs w:val="20"/>
          <w:highlight w:val="white"/>
          <w:lang w:val="en-US" w:eastAsia="de-AT"/>
        </w:rPr>
        <w:t>BillersArticleNumber</w:t>
      </w:r>
      <w:proofErr w:type="spellEnd"/>
      <w:r w:rsidRPr="00FA233C">
        <w:rPr>
          <w:rFonts w:ascii="Consolas" w:hAnsi="Consolas" w:cs="Consolas"/>
          <w:color w:val="0000FF"/>
          <w:sz w:val="20"/>
          <w:szCs w:val="20"/>
          <w:highlight w:val="white"/>
          <w:lang w:val="en-US" w:eastAsia="de-AT"/>
        </w:rPr>
        <w:t>"&gt;</w:t>
      </w:r>
    </w:p>
    <w:p w14:paraId="6D819700"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I3939</w:t>
      </w:r>
    </w:p>
    <w:p w14:paraId="1F8ADCDA"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2D4768CB"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p>
    <w:p w14:paraId="278C062B" w14:textId="77777777" w:rsidR="0019308D"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proofErr w:type="spellStart"/>
      <w:r w:rsidR="001C4863" w:rsidRPr="00FA233C">
        <w:rPr>
          <w:rFonts w:ascii="Consolas" w:hAnsi="Consolas" w:cs="Consolas"/>
          <w:color w:val="FF0000"/>
          <w:sz w:val="20"/>
          <w:szCs w:val="20"/>
          <w:highlight w:val="white"/>
          <w:lang w:val="en-US" w:eastAsia="de-AT"/>
        </w:rPr>
        <w:t>ArticleNumberType</w:t>
      </w:r>
      <w:proofErr w:type="spellEnd"/>
      <w:r w:rsidR="001C4863" w:rsidRPr="00FA233C">
        <w:rPr>
          <w:rFonts w:ascii="Consolas" w:hAnsi="Consolas" w:cs="Consolas"/>
          <w:color w:val="0000FF"/>
          <w:sz w:val="20"/>
          <w:szCs w:val="20"/>
          <w:highlight w:val="white"/>
          <w:lang w:val="en-US" w:eastAsia="de-AT"/>
        </w:rPr>
        <w:t>="</w:t>
      </w:r>
      <w:proofErr w:type="spellStart"/>
      <w:r w:rsidR="001C4863" w:rsidRPr="00FA233C">
        <w:rPr>
          <w:rFonts w:ascii="Consolas" w:hAnsi="Consolas" w:cs="Consolas"/>
          <w:color w:val="000000"/>
          <w:sz w:val="20"/>
          <w:szCs w:val="20"/>
          <w:highlight w:val="white"/>
          <w:lang w:val="en-US" w:eastAsia="de-AT"/>
        </w:rPr>
        <w:t>InvoiceRecipientsArticleNumber</w:t>
      </w:r>
      <w:proofErr w:type="spellEnd"/>
      <w:r w:rsidR="001C4863" w:rsidRPr="00FA233C">
        <w:rPr>
          <w:rFonts w:ascii="Consolas" w:hAnsi="Consolas" w:cs="Consolas"/>
          <w:color w:val="0000FF"/>
          <w:sz w:val="20"/>
          <w:szCs w:val="20"/>
          <w:highlight w:val="white"/>
          <w:lang w:val="en-US" w:eastAsia="de-AT"/>
        </w:rPr>
        <w:t>"&gt;</w:t>
      </w:r>
    </w:p>
    <w:p w14:paraId="41D571F8"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E3949</w:t>
      </w:r>
    </w:p>
    <w:p w14:paraId="3482027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7AA5AB74"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40AF76A1"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291703">
        <w:rPr>
          <w:rFonts w:ascii="Consolas" w:hAnsi="Consolas" w:cs="Consolas"/>
          <w:color w:val="000000"/>
          <w:sz w:val="20"/>
          <w:szCs w:val="20"/>
          <w:highlight w:val="white"/>
          <w:lang w:val="fr-BE" w:eastAsia="de-AT"/>
        </w:rPr>
        <w:t>00012345678905</w:t>
      </w:r>
    </w:p>
    <w:p w14:paraId="2666D123" w14:textId="77777777" w:rsidR="001C4863" w:rsidRPr="0029170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001C4863" w:rsidRPr="00291703">
        <w:rPr>
          <w:rFonts w:ascii="Consolas" w:hAnsi="Consolas" w:cs="Consolas"/>
          <w:color w:val="0000FF"/>
          <w:sz w:val="20"/>
          <w:szCs w:val="20"/>
          <w:highlight w:val="white"/>
          <w:lang w:val="fr-BE" w:eastAsia="de-AT"/>
        </w:rPr>
        <w:t>&lt;/</w:t>
      </w:r>
      <w:proofErr w:type="spellStart"/>
      <w:r w:rsidR="001C4863" w:rsidRPr="00291703">
        <w:rPr>
          <w:rFonts w:ascii="Consolas" w:hAnsi="Consolas" w:cs="Consolas"/>
          <w:color w:val="800000"/>
          <w:sz w:val="20"/>
          <w:szCs w:val="20"/>
          <w:highlight w:val="white"/>
          <w:lang w:val="fr-BE" w:eastAsia="de-AT"/>
        </w:rPr>
        <w:t>ArticleNumber</w:t>
      </w:r>
      <w:proofErr w:type="spellEnd"/>
      <w:r w:rsidR="001C4863" w:rsidRPr="00291703">
        <w:rPr>
          <w:rFonts w:ascii="Consolas" w:hAnsi="Consolas" w:cs="Consolas"/>
          <w:color w:val="0000FF"/>
          <w:sz w:val="20"/>
          <w:szCs w:val="20"/>
          <w:highlight w:val="white"/>
          <w:lang w:val="fr-BE" w:eastAsia="de-AT"/>
        </w:rPr>
        <w:t>&gt;</w:t>
      </w:r>
    </w:p>
    <w:p w14:paraId="5171EC9A" w14:textId="77777777" w:rsidR="001C4863" w:rsidRPr="0029170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fr-BE"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FF"/>
          <w:sz w:val="20"/>
          <w:szCs w:val="20"/>
          <w:highlight w:val="white"/>
          <w:lang w:val="fr-BE" w:eastAsia="de-AT"/>
        </w:rPr>
        <w:t>&lt;</w:t>
      </w:r>
      <w:proofErr w:type="spellStart"/>
      <w:r w:rsidRPr="00291703">
        <w:rPr>
          <w:rFonts w:ascii="Consolas" w:hAnsi="Consolas" w:cs="Consolas"/>
          <w:color w:val="800000"/>
          <w:sz w:val="20"/>
          <w:szCs w:val="20"/>
          <w:highlight w:val="white"/>
          <w:lang w:val="fr-BE" w:eastAsia="de-AT"/>
        </w:rPr>
        <w:t>Quantity</w:t>
      </w:r>
      <w:proofErr w:type="spellEnd"/>
      <w:r w:rsidRPr="00291703">
        <w:rPr>
          <w:rFonts w:ascii="Consolas" w:hAnsi="Consolas" w:cs="Consolas"/>
          <w:color w:val="FF0000"/>
          <w:sz w:val="20"/>
          <w:szCs w:val="20"/>
          <w:highlight w:val="white"/>
          <w:lang w:val="fr-BE" w:eastAsia="de-AT"/>
        </w:rPr>
        <w:t xml:space="preserve"> Unit</w:t>
      </w:r>
      <w:r w:rsidRPr="00291703">
        <w:rPr>
          <w:rFonts w:ascii="Consolas" w:hAnsi="Consolas" w:cs="Consolas"/>
          <w:color w:val="0000FF"/>
          <w:sz w:val="20"/>
          <w:szCs w:val="20"/>
          <w:highlight w:val="white"/>
          <w:lang w:val="fr-BE" w:eastAsia="de-AT"/>
        </w:rPr>
        <w:t>="</w:t>
      </w:r>
      <w:r w:rsidRPr="00291703">
        <w:rPr>
          <w:rFonts w:ascii="Consolas" w:hAnsi="Consolas" w:cs="Consolas"/>
          <w:color w:val="000000"/>
          <w:sz w:val="20"/>
          <w:szCs w:val="20"/>
          <w:highlight w:val="white"/>
          <w:lang w:val="fr-BE" w:eastAsia="de-AT"/>
        </w:rPr>
        <w:t>C62</w:t>
      </w:r>
      <w:r w:rsidRPr="00291703">
        <w:rPr>
          <w:rFonts w:ascii="Consolas" w:hAnsi="Consolas" w:cs="Consolas"/>
          <w:color w:val="0000FF"/>
          <w:sz w:val="20"/>
          <w:szCs w:val="20"/>
          <w:highlight w:val="white"/>
          <w:lang w:val="fr-BE" w:eastAsia="de-AT"/>
        </w:rPr>
        <w:t>"&gt;</w:t>
      </w:r>
      <w:r w:rsidRPr="00291703">
        <w:rPr>
          <w:rFonts w:ascii="Consolas" w:hAnsi="Consolas" w:cs="Consolas"/>
          <w:color w:val="000000"/>
          <w:sz w:val="20"/>
          <w:szCs w:val="20"/>
          <w:highlight w:val="white"/>
          <w:lang w:val="fr-BE" w:eastAsia="de-AT"/>
        </w:rPr>
        <w:t>100.00</w:t>
      </w:r>
      <w:r w:rsidRPr="00291703">
        <w:rPr>
          <w:rFonts w:ascii="Consolas" w:hAnsi="Consolas" w:cs="Consolas"/>
          <w:color w:val="0000FF"/>
          <w:sz w:val="20"/>
          <w:szCs w:val="20"/>
          <w:highlight w:val="white"/>
          <w:lang w:val="fr-BE" w:eastAsia="de-AT"/>
        </w:rPr>
        <w:t>&lt;/</w:t>
      </w:r>
      <w:proofErr w:type="spellStart"/>
      <w:r w:rsidRPr="00291703">
        <w:rPr>
          <w:rFonts w:ascii="Consolas" w:hAnsi="Consolas" w:cs="Consolas"/>
          <w:color w:val="800000"/>
          <w:sz w:val="20"/>
          <w:szCs w:val="20"/>
          <w:highlight w:val="white"/>
          <w:lang w:val="fr-BE" w:eastAsia="de-AT"/>
        </w:rPr>
        <w:t>Quantity</w:t>
      </w:r>
      <w:proofErr w:type="spellEnd"/>
      <w:r w:rsidRPr="00291703">
        <w:rPr>
          <w:rFonts w:ascii="Consolas" w:hAnsi="Consolas" w:cs="Consolas"/>
          <w:color w:val="0000FF"/>
          <w:sz w:val="20"/>
          <w:szCs w:val="20"/>
          <w:highlight w:val="white"/>
          <w:lang w:val="fr-BE" w:eastAsia="de-AT"/>
        </w:rPr>
        <w:t>&gt;</w:t>
      </w:r>
    </w:p>
    <w:p w14:paraId="1A8EB55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291703">
        <w:rPr>
          <w:rFonts w:ascii="Consolas" w:hAnsi="Consolas" w:cs="Consolas"/>
          <w:color w:val="000000"/>
          <w:sz w:val="20"/>
          <w:szCs w:val="20"/>
          <w:highlight w:val="white"/>
          <w:lang w:val="fr-BE"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UnitPrice</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UnitPrice</w:t>
      </w:r>
      <w:proofErr w:type="spellEnd"/>
      <w:r w:rsidRPr="00FA233C">
        <w:rPr>
          <w:rFonts w:ascii="Consolas" w:hAnsi="Consolas" w:cs="Consolas"/>
          <w:color w:val="0000FF"/>
          <w:sz w:val="20"/>
          <w:szCs w:val="20"/>
          <w:highlight w:val="white"/>
          <w:lang w:val="en-US" w:eastAsia="de-AT"/>
        </w:rPr>
        <w:t>&gt;</w:t>
      </w:r>
    </w:p>
    <w:p w14:paraId="6FCF01C6"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AdditionalInformation</w:t>
      </w:r>
      <w:proofErr w:type="spellEnd"/>
      <w:r w:rsidRPr="00FA233C">
        <w:rPr>
          <w:rFonts w:ascii="Consolas" w:hAnsi="Consolas" w:cs="Consolas"/>
          <w:color w:val="FF0000"/>
          <w:sz w:val="20"/>
          <w:szCs w:val="20"/>
          <w:highlight w:val="white"/>
          <w:lang w:val="en-US" w:eastAsia="de-AT"/>
        </w:rPr>
        <w:t xml:space="preserve"> Key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35</w:t>
      </w:r>
      <w:r w:rsidRPr="00FA233C">
        <w:rPr>
          <w:rFonts w:ascii="Consolas" w:hAnsi="Consolas" w:cs="Consolas"/>
          <w:color w:val="0000FF"/>
          <w:sz w:val="20"/>
          <w:szCs w:val="20"/>
          <w:highlight w:val="white"/>
          <w:lang w:val="en-US" w:eastAsia="de-AT"/>
        </w:rPr>
        <w:t>"&gt;</w:t>
      </w:r>
    </w:p>
    <w:p w14:paraId="7383F3D9"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Gelb</w:t>
      </w:r>
    </w:p>
    <w:p w14:paraId="282ED3D4"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AdditionalInformation</w:t>
      </w:r>
      <w:proofErr w:type="spellEnd"/>
      <w:r w:rsidRPr="00FA233C">
        <w:rPr>
          <w:rFonts w:ascii="Consolas" w:hAnsi="Consolas" w:cs="Consolas"/>
          <w:color w:val="0000FF"/>
          <w:sz w:val="20"/>
          <w:szCs w:val="20"/>
          <w:highlight w:val="white"/>
          <w:lang w:val="en-US" w:eastAsia="de-AT"/>
        </w:rPr>
        <w:t>&gt;</w:t>
      </w:r>
    </w:p>
    <w:p w14:paraId="27813991" w14:textId="77777777" w:rsidR="0054014B" w:rsidRPr="00FA233C"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proofErr w:type="spellStart"/>
      <w:r w:rsidR="0054014B" w:rsidRPr="00FA233C">
        <w:rPr>
          <w:rFonts w:ascii="Consolas" w:hAnsi="Consolas" w:cs="Consolas"/>
          <w:color w:val="800000"/>
          <w:sz w:val="20"/>
          <w:szCs w:val="20"/>
          <w:highlight w:val="white"/>
          <w:lang w:val="en-US" w:eastAsia="de-AT"/>
        </w:rPr>
        <w:t>TaxItem</w:t>
      </w:r>
      <w:proofErr w:type="spellEnd"/>
      <w:r w:rsidR="0054014B" w:rsidRPr="00FA233C">
        <w:rPr>
          <w:rFonts w:ascii="Consolas" w:hAnsi="Consolas" w:cs="Consolas"/>
          <w:color w:val="0000FF"/>
          <w:sz w:val="20"/>
          <w:szCs w:val="20"/>
          <w:highlight w:val="white"/>
          <w:lang w:val="en-US" w:eastAsia="de-AT"/>
        </w:rPr>
        <w:t>&gt;</w:t>
      </w:r>
    </w:p>
    <w:p w14:paraId="238A4971"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0B303EC2"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54E44F9F"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204.00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55CF7AF9"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20% </w:t>
      </w:r>
      <w:proofErr w:type="spellStart"/>
      <w:r w:rsidRPr="00FA233C">
        <w:rPr>
          <w:rFonts w:ascii="Consolas" w:hAnsi="Consolas" w:cs="Consolas"/>
          <w:color w:val="000000"/>
          <w:sz w:val="20"/>
          <w:szCs w:val="20"/>
          <w:highlight w:val="white"/>
          <w:lang w:val="en-US" w:eastAsia="de-AT"/>
        </w:rPr>
        <w:t>Standardsteuersatz</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13AD9819" w14:textId="77777777" w:rsidR="0054014B" w:rsidRPr="00FA233C"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05B0B14E"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LineItemAmount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LineItemAmount</w:t>
      </w:r>
      <w:proofErr w:type="spellEnd"/>
      <w:r w:rsidRPr="00FA233C">
        <w:rPr>
          <w:rFonts w:ascii="Consolas" w:hAnsi="Consolas" w:cs="Consolas"/>
          <w:color w:val="0000FF"/>
          <w:sz w:val="20"/>
          <w:szCs w:val="20"/>
          <w:highlight w:val="white"/>
          <w:lang w:val="en-US" w:eastAsia="de-AT"/>
        </w:rPr>
        <w:t>&gt;</w:t>
      </w:r>
    </w:p>
    <w:p w14:paraId="668EB5FB" w14:textId="77777777" w:rsidR="001C4863" w:rsidRPr="00FA233C"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ListLineItem</w:t>
      </w:r>
      <w:proofErr w:type="spellEnd"/>
      <w:r w:rsidR="001C4863" w:rsidRPr="00FA233C">
        <w:rPr>
          <w:rFonts w:ascii="Consolas" w:hAnsi="Consolas" w:cs="Consolas"/>
          <w:color w:val="0000FF"/>
          <w:sz w:val="20"/>
          <w:szCs w:val="20"/>
          <w:highlight w:val="white"/>
          <w:lang w:val="en-US" w:eastAsia="de-AT"/>
        </w:rPr>
        <w:t>&gt;</w:t>
      </w:r>
    </w:p>
    <w:p w14:paraId="0BE84450"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ItemList</w:t>
      </w:r>
      <w:proofErr w:type="spellEnd"/>
      <w:r w:rsidRPr="00FA233C">
        <w:rPr>
          <w:rFonts w:ascii="Consolas" w:hAnsi="Consolas" w:cs="Consolas"/>
          <w:color w:val="0000FF"/>
          <w:sz w:val="20"/>
          <w:szCs w:val="20"/>
          <w:highlight w:val="white"/>
          <w:lang w:val="en-US" w:eastAsia="de-AT"/>
        </w:rPr>
        <w:t>&gt;</w:t>
      </w:r>
    </w:p>
    <w:p w14:paraId="68917AA4"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301ACDA8"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HeaderDescription</w:t>
      </w:r>
      <w:proofErr w:type="spellEnd"/>
      <w:r>
        <w:rPr>
          <w:rFonts w:ascii="Consolas" w:hAnsi="Consolas" w:cs="Consolas"/>
          <w:color w:val="0000FF"/>
          <w:sz w:val="20"/>
          <w:szCs w:val="20"/>
          <w:highlight w:val="white"/>
          <w:lang w:val="de-DE" w:eastAsia="de-AT"/>
        </w:rPr>
        <w:t>&gt;</w:t>
      </w:r>
    </w:p>
    <w:p w14:paraId="0F5064F9"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1A3E6E1D"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PositionNumber</w:t>
      </w:r>
      <w:proofErr w:type="spellEnd"/>
      <w:r>
        <w:rPr>
          <w:rFonts w:ascii="Consolas" w:hAnsi="Consolas" w:cs="Consolas"/>
          <w:color w:val="0000FF"/>
          <w:sz w:val="20"/>
          <w:szCs w:val="20"/>
          <w:highlight w:val="white"/>
          <w:lang w:val="de-DE" w:eastAsia="de-AT"/>
        </w:rPr>
        <w:t>&gt;</w:t>
      </w:r>
    </w:p>
    <w:p w14:paraId="68131737"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3F6E7A2A"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proofErr w:type="spellStart"/>
      <w:r w:rsidRPr="00FA233C">
        <w:rPr>
          <w:rFonts w:ascii="Consolas" w:hAnsi="Consolas" w:cs="Consolas"/>
          <w:color w:val="000000"/>
          <w:sz w:val="20"/>
          <w:szCs w:val="20"/>
          <w:highlight w:val="white"/>
          <w:lang w:val="en-US" w:eastAsia="de-AT"/>
        </w:rPr>
        <w:t>BillersArticleNumber</w:t>
      </w:r>
      <w:proofErr w:type="spellEnd"/>
      <w:r w:rsidRPr="00FA233C">
        <w:rPr>
          <w:rFonts w:ascii="Consolas" w:hAnsi="Consolas" w:cs="Consolas"/>
          <w:color w:val="0000FF"/>
          <w:sz w:val="20"/>
          <w:szCs w:val="20"/>
          <w:highlight w:val="white"/>
          <w:lang w:val="en-US" w:eastAsia="de-AT"/>
        </w:rPr>
        <w:t>"&gt;</w:t>
      </w:r>
    </w:p>
    <w:p w14:paraId="0C51674A"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K34838</w:t>
      </w:r>
    </w:p>
    <w:p w14:paraId="29F4470B"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1B563D93"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p>
    <w:p w14:paraId="5684FC4E" w14:textId="77777777" w:rsidR="0019308D"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proofErr w:type="spellStart"/>
      <w:r w:rsidR="001C4863" w:rsidRPr="00FA233C">
        <w:rPr>
          <w:rFonts w:ascii="Consolas" w:hAnsi="Consolas" w:cs="Consolas"/>
          <w:color w:val="FF0000"/>
          <w:sz w:val="20"/>
          <w:szCs w:val="20"/>
          <w:highlight w:val="white"/>
          <w:lang w:val="en-US" w:eastAsia="de-AT"/>
        </w:rPr>
        <w:t>ArticleNumberType</w:t>
      </w:r>
      <w:proofErr w:type="spellEnd"/>
      <w:r w:rsidR="001C4863" w:rsidRPr="00FA233C">
        <w:rPr>
          <w:rFonts w:ascii="Consolas" w:hAnsi="Consolas" w:cs="Consolas"/>
          <w:color w:val="0000FF"/>
          <w:sz w:val="20"/>
          <w:szCs w:val="20"/>
          <w:highlight w:val="white"/>
          <w:lang w:val="en-US" w:eastAsia="de-AT"/>
        </w:rPr>
        <w:t>="</w:t>
      </w:r>
      <w:proofErr w:type="spellStart"/>
      <w:r w:rsidR="001C4863" w:rsidRPr="00FA233C">
        <w:rPr>
          <w:rFonts w:ascii="Consolas" w:hAnsi="Consolas" w:cs="Consolas"/>
          <w:color w:val="000000"/>
          <w:sz w:val="20"/>
          <w:szCs w:val="20"/>
          <w:highlight w:val="white"/>
          <w:lang w:val="en-US" w:eastAsia="de-AT"/>
        </w:rPr>
        <w:t>InvoiceRecipientsArticleNumber</w:t>
      </w:r>
      <w:proofErr w:type="spellEnd"/>
      <w:r w:rsidR="001C4863" w:rsidRPr="00FA233C">
        <w:rPr>
          <w:rFonts w:ascii="Consolas" w:hAnsi="Consolas" w:cs="Consolas"/>
          <w:color w:val="0000FF"/>
          <w:sz w:val="20"/>
          <w:szCs w:val="20"/>
          <w:highlight w:val="white"/>
          <w:lang w:val="en-US" w:eastAsia="de-AT"/>
        </w:rPr>
        <w:t>"&gt;</w:t>
      </w:r>
    </w:p>
    <w:p w14:paraId="46D01640"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E4938</w:t>
      </w:r>
    </w:p>
    <w:p w14:paraId="37F26DE4"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6A6E9918" w14:textId="77777777" w:rsidR="0019308D"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ArticleNumber</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ArticleNumberType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GTIN</w:t>
      </w:r>
      <w:r w:rsidRPr="00FA233C">
        <w:rPr>
          <w:rFonts w:ascii="Consolas" w:hAnsi="Consolas" w:cs="Consolas"/>
          <w:color w:val="0000FF"/>
          <w:sz w:val="20"/>
          <w:szCs w:val="20"/>
          <w:highlight w:val="white"/>
          <w:lang w:val="en-US" w:eastAsia="de-AT"/>
        </w:rPr>
        <w:t>"&gt;</w:t>
      </w:r>
    </w:p>
    <w:p w14:paraId="2FF422AF"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00"/>
          <w:sz w:val="20"/>
          <w:szCs w:val="20"/>
          <w:highlight w:val="white"/>
          <w:lang w:val="en-US" w:eastAsia="de-AT"/>
        </w:rPr>
        <w:t>00012345678897</w:t>
      </w:r>
    </w:p>
    <w:p w14:paraId="43E35BCE" w14:textId="77777777" w:rsidR="001C4863" w:rsidRPr="00FA233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1C4863" w:rsidRPr="00FA233C">
        <w:rPr>
          <w:rFonts w:ascii="Consolas" w:hAnsi="Consolas" w:cs="Consolas"/>
          <w:color w:val="0000FF"/>
          <w:sz w:val="20"/>
          <w:szCs w:val="20"/>
          <w:highlight w:val="white"/>
          <w:lang w:val="en-US" w:eastAsia="de-AT"/>
        </w:rPr>
        <w:t>&lt;/</w:t>
      </w:r>
      <w:proofErr w:type="spellStart"/>
      <w:r w:rsidR="001C4863" w:rsidRPr="00FA233C">
        <w:rPr>
          <w:rFonts w:ascii="Consolas" w:hAnsi="Consolas" w:cs="Consolas"/>
          <w:color w:val="800000"/>
          <w:sz w:val="20"/>
          <w:szCs w:val="20"/>
          <w:highlight w:val="white"/>
          <w:lang w:val="en-US" w:eastAsia="de-AT"/>
        </w:rPr>
        <w:t>ArticleNumber</w:t>
      </w:r>
      <w:proofErr w:type="spellEnd"/>
      <w:r w:rsidR="001C4863" w:rsidRPr="00FA233C">
        <w:rPr>
          <w:rFonts w:ascii="Consolas" w:hAnsi="Consolas" w:cs="Consolas"/>
          <w:color w:val="0000FF"/>
          <w:sz w:val="20"/>
          <w:szCs w:val="20"/>
          <w:highlight w:val="white"/>
          <w:lang w:val="en-US" w:eastAsia="de-AT"/>
        </w:rPr>
        <w:t>&gt;</w:t>
      </w:r>
    </w:p>
    <w:p w14:paraId="0445CB93"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FF0000"/>
          <w:sz w:val="20"/>
          <w:szCs w:val="20"/>
          <w:highlight w:val="white"/>
          <w:lang w:val="en-US" w:eastAsia="de-AT"/>
        </w:rPr>
        <w:t xml:space="preserve"> Unit</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C62</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Quantity</w:t>
      </w:r>
      <w:r w:rsidRPr="00FA233C">
        <w:rPr>
          <w:rFonts w:ascii="Consolas" w:hAnsi="Consolas" w:cs="Consolas"/>
          <w:color w:val="0000FF"/>
          <w:sz w:val="20"/>
          <w:szCs w:val="20"/>
          <w:highlight w:val="white"/>
          <w:lang w:val="en-US" w:eastAsia="de-AT"/>
        </w:rPr>
        <w:t>&gt;</w:t>
      </w:r>
    </w:p>
    <w:p w14:paraId="049F82CC" w14:textId="77777777" w:rsidR="001C4863" w:rsidRPr="00FA233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UnitPrice</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UnitPrice</w:t>
      </w:r>
      <w:proofErr w:type="spellEnd"/>
      <w:r w:rsidRPr="00FA233C">
        <w:rPr>
          <w:rFonts w:ascii="Consolas" w:hAnsi="Consolas" w:cs="Consolas"/>
          <w:color w:val="0000FF"/>
          <w:sz w:val="20"/>
          <w:szCs w:val="20"/>
          <w:highlight w:val="white"/>
          <w:lang w:val="en-US" w:eastAsia="de-AT"/>
        </w:rPr>
        <w:t>&gt;</w:t>
      </w:r>
    </w:p>
    <w:p w14:paraId="76698F04" w14:textId="77777777" w:rsidR="0054014B" w:rsidRPr="00FA233C"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0054014B" w:rsidRPr="00FA233C">
        <w:rPr>
          <w:rFonts w:ascii="Consolas" w:hAnsi="Consolas" w:cs="Consolas"/>
          <w:color w:val="0000FF"/>
          <w:sz w:val="20"/>
          <w:szCs w:val="20"/>
          <w:highlight w:val="white"/>
          <w:lang w:val="en-US" w:eastAsia="de-AT"/>
        </w:rPr>
        <w:t>&lt;</w:t>
      </w:r>
      <w:proofErr w:type="spellStart"/>
      <w:r w:rsidR="0054014B" w:rsidRPr="00FA233C">
        <w:rPr>
          <w:rFonts w:ascii="Consolas" w:hAnsi="Consolas" w:cs="Consolas"/>
          <w:color w:val="800000"/>
          <w:sz w:val="20"/>
          <w:szCs w:val="20"/>
          <w:highlight w:val="white"/>
          <w:lang w:val="en-US" w:eastAsia="de-AT"/>
        </w:rPr>
        <w:t>TaxItem</w:t>
      </w:r>
      <w:proofErr w:type="spellEnd"/>
      <w:r w:rsidR="0054014B" w:rsidRPr="00FA233C">
        <w:rPr>
          <w:rFonts w:ascii="Consolas" w:hAnsi="Consolas" w:cs="Consolas"/>
          <w:color w:val="0000FF"/>
          <w:sz w:val="20"/>
          <w:szCs w:val="20"/>
          <w:highlight w:val="white"/>
          <w:lang w:val="en-US" w:eastAsia="de-AT"/>
        </w:rPr>
        <w:t>&gt;</w:t>
      </w:r>
    </w:p>
    <w:p w14:paraId="4AA09486"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0D6EAD21"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69F4734C" w14:textId="77777777" w:rsidR="0054014B" w:rsidRPr="00FA233C"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0.50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61F8202C"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6F7119A" w14:textId="77777777"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4F6AFDB6" w14:textId="77777777"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LineItemAmount</w:t>
      </w:r>
      <w:proofErr w:type="spellEnd"/>
      <w:r>
        <w:rPr>
          <w:rFonts w:ascii="Consolas" w:hAnsi="Consolas" w:cs="Consolas"/>
          <w:color w:val="0000FF"/>
          <w:sz w:val="20"/>
          <w:szCs w:val="20"/>
          <w:highlight w:val="white"/>
          <w:lang w:val="de-DE" w:eastAsia="de-AT"/>
        </w:rPr>
        <w:t>&gt;</w:t>
      </w:r>
    </w:p>
    <w:p w14:paraId="569414DE"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ListLineItem</w:t>
      </w:r>
      <w:proofErr w:type="spellEnd"/>
      <w:r>
        <w:rPr>
          <w:rFonts w:ascii="Consolas" w:hAnsi="Consolas" w:cs="Consolas"/>
          <w:color w:val="0000FF"/>
          <w:sz w:val="20"/>
          <w:szCs w:val="20"/>
          <w:highlight w:val="white"/>
          <w:lang w:val="de-DE" w:eastAsia="de-AT"/>
        </w:rPr>
        <w:t>&gt;</w:t>
      </w:r>
    </w:p>
    <w:p w14:paraId="09F17C1E"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ItemList</w:t>
      </w:r>
      <w:proofErr w:type="spellEnd"/>
      <w:r>
        <w:rPr>
          <w:rFonts w:ascii="Consolas" w:hAnsi="Consolas" w:cs="Consolas"/>
          <w:color w:val="0000FF"/>
          <w:sz w:val="20"/>
          <w:szCs w:val="20"/>
          <w:highlight w:val="white"/>
          <w:lang w:val="de-DE" w:eastAsia="de-AT"/>
        </w:rPr>
        <w:t>&gt;</w:t>
      </w:r>
    </w:p>
    <w:p w14:paraId="10333ADB" w14:textId="77777777"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FooterDescription</w:t>
      </w:r>
      <w:proofErr w:type="spellEnd"/>
      <w:r>
        <w:rPr>
          <w:rFonts w:ascii="Consolas" w:hAnsi="Consolas" w:cs="Consolas"/>
          <w:color w:val="0000FF"/>
          <w:sz w:val="20"/>
          <w:szCs w:val="20"/>
          <w:highlight w:val="white"/>
          <w:lang w:val="de-DE" w:eastAsia="de-AT"/>
        </w:rPr>
        <w:t>&gt;</w:t>
      </w:r>
    </w:p>
    <w:p w14:paraId="1865A0A1" w14:textId="77777777"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0DCFF564" w14:textId="77777777" w:rsidR="008B019B" w:rsidRPr="0083051F" w:rsidRDefault="008B019B" w:rsidP="008B019B">
      <w:pPr>
        <w:rPr>
          <w:lang w:val="de-DE"/>
        </w:rPr>
      </w:pPr>
    </w:p>
    <w:p w14:paraId="7E05B9F1" w14:textId="77777777" w:rsidR="00100A82" w:rsidRPr="0083051F" w:rsidRDefault="00100A82" w:rsidP="003C69AD">
      <w:pPr>
        <w:pStyle w:val="berschrift3"/>
        <w:rPr>
          <w:lang w:val="de-DE"/>
        </w:rPr>
      </w:pPr>
      <w:r w:rsidRPr="0083051F">
        <w:rPr>
          <w:highlight w:val="yellow"/>
          <w:lang w:val="de-DE"/>
        </w:rPr>
        <w:br w:type="page"/>
      </w:r>
      <w:bookmarkStart w:id="557" w:name="_Ref37193647"/>
      <w:bookmarkStart w:id="558" w:name="_Toc107057805"/>
      <w:proofErr w:type="spellStart"/>
      <w:r w:rsidRPr="0083051F">
        <w:rPr>
          <w:lang w:val="de-DE"/>
        </w:rPr>
        <w:lastRenderedPageBreak/>
        <w:t>ListLineItem</w:t>
      </w:r>
      <w:bookmarkEnd w:id="557"/>
      <w:bookmarkEnd w:id="558"/>
      <w:proofErr w:type="spellEnd"/>
    </w:p>
    <w:p w14:paraId="3CBB50BB" w14:textId="77777777" w:rsidR="00100A82" w:rsidRPr="0083051F" w:rsidRDefault="00100A82" w:rsidP="00B17E6B">
      <w:pPr>
        <w:jc w:val="both"/>
        <w:rPr>
          <w:lang w:val="de-DE"/>
        </w:rPr>
      </w:pPr>
      <w:r w:rsidRPr="0083051F">
        <w:rPr>
          <w:lang w:val="de-DE"/>
        </w:rPr>
        <w:t xml:space="preserve">Das </w:t>
      </w:r>
      <w:proofErr w:type="spellStart"/>
      <w:r w:rsidRPr="0083051F">
        <w:rPr>
          <w:i/>
          <w:lang w:val="de-DE"/>
        </w:rPr>
        <w:t>ListLineItem</w:t>
      </w:r>
      <w:proofErr w:type="spellEnd"/>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914EB46" w14:textId="77777777" w:rsidR="00100A82" w:rsidRPr="0083051F" w:rsidRDefault="00100A82" w:rsidP="00100A82">
      <w:pPr>
        <w:rPr>
          <w:lang w:val="de-DE"/>
        </w:rPr>
      </w:pPr>
    </w:p>
    <w:p w14:paraId="3292D85D" w14:textId="77777777" w:rsidR="00100A82" w:rsidRPr="0083051F" w:rsidRDefault="00565DFF" w:rsidP="00100A82">
      <w:pPr>
        <w:jc w:val="center"/>
        <w:rPr>
          <w:lang w:val="de-DE"/>
        </w:rPr>
      </w:pPr>
      <w:r w:rsidRPr="00565DFF">
        <w:rPr>
          <w:noProof/>
          <w:lang w:val="de-DE" w:eastAsia="de-DE"/>
        </w:rPr>
        <w:drawing>
          <wp:inline distT="0" distB="0" distL="0" distR="0" wp14:anchorId="32613E17" wp14:editId="5797B99E">
            <wp:extent cx="3467914" cy="492630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9580" cy="4942876"/>
                    </a:xfrm>
                    <a:prstGeom prst="rect">
                      <a:avLst/>
                    </a:prstGeom>
                  </pic:spPr>
                </pic:pic>
              </a:graphicData>
            </a:graphic>
          </wp:inline>
        </w:drawing>
      </w:r>
    </w:p>
    <w:p w14:paraId="46832C0B" w14:textId="77777777" w:rsidR="00100A82" w:rsidRPr="0083051F" w:rsidRDefault="00100A82" w:rsidP="00100A82">
      <w:pPr>
        <w:rPr>
          <w:highlight w:val="yellow"/>
          <w:lang w:val="de-DE"/>
        </w:rPr>
      </w:pPr>
    </w:p>
    <w:p w14:paraId="313D8E0B"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225265AE"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217F12FD"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2308495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F1F80E"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50C5F113"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4BE446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E02EB3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E138446" w14:textId="77777777" w:rsidR="00100A82" w:rsidRPr="0083051F" w:rsidRDefault="00100A82" w:rsidP="00100A82">
            <w:pPr>
              <w:pStyle w:val="Default"/>
              <w:rPr>
                <w:sz w:val="20"/>
                <w:szCs w:val="20"/>
              </w:rPr>
            </w:pPr>
            <w:proofErr w:type="spellStart"/>
            <w:r w:rsidRPr="0083051F">
              <w:rPr>
                <w:sz w:val="20"/>
                <w:szCs w:val="20"/>
              </w:rPr>
              <w:t>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DC656E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CFFF3B2"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34B41B"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EE2B60"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xs:positiveInteger</w:t>
            </w:r>
            <w:proofErr w:type="spellEnd"/>
            <w:proofErr w:type="gramEnd"/>
          </w:p>
        </w:tc>
      </w:tr>
      <w:tr w:rsidR="00100A82" w:rsidRPr="0083051F" w14:paraId="531A64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106D262"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0DC1CA01"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5E6F380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BC4DF5F"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ABA2B41"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7A0E29" w:rsidRPr="0083051F" w14:paraId="42393B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6928239" w14:textId="77777777" w:rsidR="007A0E29" w:rsidRPr="0083051F" w:rsidRDefault="007A0E29" w:rsidP="00100A82">
            <w:pPr>
              <w:pStyle w:val="Default"/>
              <w:rPr>
                <w:sz w:val="20"/>
                <w:szCs w:val="20"/>
              </w:rPr>
            </w:pPr>
            <w:proofErr w:type="spellStart"/>
            <w:r w:rsidRPr="0083051F">
              <w:rPr>
                <w:sz w:val="20"/>
                <w:szCs w:val="20"/>
              </w:rPr>
              <w:t>ArticleNumber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2D9A9E79"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1FBE52AA"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6375FAE7"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40276422" w14:textId="77777777" w:rsidR="007A0E29" w:rsidRPr="0083051F" w:rsidRDefault="002E03A7"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7A0E29" w:rsidRPr="0083051F" w14:paraId="6579DD4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8B149B6" w14:textId="77777777" w:rsidR="007A0E29" w:rsidRPr="0083051F" w:rsidRDefault="007A0E29" w:rsidP="00F3386E">
            <w:pPr>
              <w:pStyle w:val="Default"/>
              <w:rPr>
                <w:sz w:val="20"/>
                <w:szCs w:val="20"/>
              </w:rPr>
            </w:pPr>
            <w:proofErr w:type="spellStart"/>
            <w:r w:rsidRPr="0083051F">
              <w:rPr>
                <w:sz w:val="20"/>
                <w:szCs w:val="20"/>
              </w:rPr>
              <w:t>ArticleNumber</w:t>
            </w:r>
            <w:proofErr w:type="spellEnd"/>
            <w:r w:rsidRPr="0083051F">
              <w:rPr>
                <w:sz w:val="20"/>
                <w:szCs w:val="20"/>
              </w:rPr>
              <w:t>/@ArticleNumberType</w:t>
            </w:r>
          </w:p>
        </w:tc>
        <w:tc>
          <w:tcPr>
            <w:tcW w:w="3633" w:type="dxa"/>
            <w:tcBorders>
              <w:top w:val="single" w:sz="4" w:space="0" w:color="000000"/>
              <w:left w:val="single" w:sz="4" w:space="0" w:color="000000"/>
              <w:bottom w:val="single" w:sz="4" w:space="0" w:color="000000"/>
              <w:right w:val="single" w:sz="4" w:space="0" w:color="000000"/>
            </w:tcBorders>
          </w:tcPr>
          <w:p w14:paraId="346583C4" w14:textId="27CF0DDE"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xml:space="preserve">. Mögliche Werte sind: PZN, GTIN, Artikelnummer </w:t>
            </w:r>
            <w:del w:id="559" w:author="Philip" w:date="2022-06-28T11:24:00Z">
              <w:r w:rsidR="00B65436" w:rsidRPr="0083051F" w:rsidDel="00B12D0F">
                <w:rPr>
                  <w:sz w:val="20"/>
                  <w:szCs w:val="20"/>
                </w:rPr>
                <w:delText xml:space="preserve">der </w:delText>
              </w:r>
            </w:del>
            <w:ins w:id="560" w:author="Philip" w:date="2022-06-28T11:24:00Z">
              <w:r w:rsidR="00B12D0F" w:rsidRPr="0083051F">
                <w:rPr>
                  <w:sz w:val="20"/>
                  <w:szCs w:val="20"/>
                </w:rPr>
                <w:t>de</w:t>
              </w:r>
              <w:r w:rsidR="00B12D0F">
                <w:rPr>
                  <w:sz w:val="20"/>
                  <w:szCs w:val="20"/>
                </w:rPr>
                <w:t>s</w:t>
              </w:r>
              <w:r w:rsidR="00B12D0F" w:rsidRPr="0083051F">
                <w:rPr>
                  <w:sz w:val="20"/>
                  <w:szCs w:val="20"/>
                </w:rPr>
                <w:t xml:space="preserve"> </w:t>
              </w:r>
            </w:ins>
            <w:r w:rsidR="00B65436" w:rsidRPr="0083051F">
              <w:rPr>
                <w:sz w:val="20"/>
                <w:szCs w:val="20"/>
              </w:rPr>
              <w:t>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57CB5F8"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C5DB4AD"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1E91290" w14:textId="77777777" w:rsidR="007A0E29" w:rsidRPr="0083051F" w:rsidRDefault="007A0E29" w:rsidP="00100A82">
            <w:pPr>
              <w:rPr>
                <w:sz w:val="20"/>
                <w:szCs w:val="20"/>
                <w:lang w:val="de-DE"/>
              </w:rPr>
            </w:pPr>
            <w:proofErr w:type="spellStart"/>
            <w:r w:rsidRPr="0083051F">
              <w:rPr>
                <w:sz w:val="20"/>
                <w:szCs w:val="20"/>
                <w:lang w:val="de-DE"/>
              </w:rPr>
              <w:t>ArticleNumberType</w:t>
            </w:r>
            <w:proofErr w:type="spellEnd"/>
          </w:p>
        </w:tc>
      </w:tr>
      <w:tr w:rsidR="00100A82" w:rsidRPr="0083051F" w14:paraId="0767C2E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F29D046" w14:textId="77777777" w:rsidR="00100A82" w:rsidRPr="0083051F" w:rsidRDefault="00100A82" w:rsidP="00100A82">
            <w:pPr>
              <w:pStyle w:val="Default"/>
              <w:rPr>
                <w:sz w:val="20"/>
                <w:szCs w:val="20"/>
              </w:rPr>
            </w:pPr>
            <w:proofErr w:type="spellStart"/>
            <w:r w:rsidRPr="0083051F">
              <w:rPr>
                <w:sz w:val="20"/>
                <w:szCs w:val="20"/>
              </w:rPr>
              <w:t>Quantity</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227C6C0" w14:textId="77777777"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5B008BD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028E8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021AFF2"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1E72C07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AC4E7D" w14:textId="77777777" w:rsidR="00100A82" w:rsidRPr="0083051F" w:rsidRDefault="00100A82" w:rsidP="00100A82">
            <w:pPr>
              <w:pStyle w:val="Default"/>
              <w:rPr>
                <w:sz w:val="20"/>
                <w:szCs w:val="20"/>
              </w:rPr>
            </w:pPr>
            <w:proofErr w:type="spellStart"/>
            <w:r w:rsidRPr="0083051F">
              <w:rPr>
                <w:sz w:val="20"/>
                <w:szCs w:val="20"/>
              </w:rPr>
              <w:t>Quantity</w:t>
            </w:r>
            <w:proofErr w:type="spellEnd"/>
            <w:r w:rsidRPr="0083051F">
              <w:rPr>
                <w:sz w:val="20"/>
                <w:szCs w:val="20"/>
              </w:rPr>
              <w:t>/@Unit</w:t>
            </w:r>
          </w:p>
        </w:tc>
        <w:tc>
          <w:tcPr>
            <w:tcW w:w="3633" w:type="dxa"/>
            <w:tcBorders>
              <w:top w:val="single" w:sz="4" w:space="0" w:color="000000"/>
              <w:left w:val="single" w:sz="4" w:space="0" w:color="000000"/>
              <w:bottom w:val="single" w:sz="4" w:space="0" w:color="000000"/>
              <w:right w:val="single" w:sz="4" w:space="0" w:color="000000"/>
            </w:tcBorders>
          </w:tcPr>
          <w:p w14:paraId="174BEAF4" w14:textId="77777777"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ebInterface-</w:t>
            </w:r>
            <w:proofErr w:type="spellStart"/>
            <w:r w:rsidR="00B65436" w:rsidRPr="0083051F">
              <w:rPr>
                <w:sz w:val="20"/>
                <w:szCs w:val="20"/>
              </w:rPr>
              <w:t>UnitCodes</w:t>
            </w:r>
            <w:proofErr w:type="spellEnd"/>
            <w:r w:rsidR="00B65436" w:rsidRPr="0083051F">
              <w:rPr>
                <w:sz w:val="20"/>
                <w:szCs w:val="20"/>
              </w:rPr>
              <w:t xml:space="preserve">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56814870"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38C4DA9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3019309"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02F3D0D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34EB3B4" w14:textId="77777777" w:rsidR="00100A82" w:rsidRPr="0083051F" w:rsidRDefault="00100A82" w:rsidP="00100A82">
            <w:pPr>
              <w:pStyle w:val="Default"/>
              <w:rPr>
                <w:sz w:val="20"/>
                <w:szCs w:val="20"/>
              </w:rPr>
            </w:pPr>
            <w:proofErr w:type="spellStart"/>
            <w:r w:rsidRPr="0083051F">
              <w:rPr>
                <w:sz w:val="20"/>
                <w:szCs w:val="20"/>
              </w:rPr>
              <w:t>UnitPrice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D50E0BF"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52CAEF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E6070C3"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4D2B843"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14F219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EA05EB0" w14:textId="77777777" w:rsidR="006065DB" w:rsidRPr="0083051F" w:rsidRDefault="006065DB" w:rsidP="00317751">
            <w:pPr>
              <w:pStyle w:val="Default"/>
              <w:rPr>
                <w:sz w:val="20"/>
                <w:szCs w:val="20"/>
              </w:rPr>
            </w:pPr>
            <w:proofErr w:type="spellStart"/>
            <w:r w:rsidRPr="0083051F">
              <w:rPr>
                <w:sz w:val="20"/>
                <w:szCs w:val="20"/>
              </w:rPr>
              <w:t>UnitPrice</w:t>
            </w:r>
            <w:proofErr w:type="spellEnd"/>
            <w:r w:rsidRPr="0083051F">
              <w:rPr>
                <w:sz w:val="20"/>
                <w:szCs w:val="20"/>
              </w:rPr>
              <w:t>/@BaseQuantity</w:t>
            </w:r>
          </w:p>
        </w:tc>
        <w:tc>
          <w:tcPr>
            <w:tcW w:w="3633" w:type="dxa"/>
            <w:tcBorders>
              <w:top w:val="single" w:sz="4" w:space="0" w:color="000000"/>
              <w:left w:val="single" w:sz="4" w:space="0" w:color="000000"/>
              <w:bottom w:val="single" w:sz="4" w:space="0" w:color="000000"/>
              <w:right w:val="single" w:sz="4" w:space="0" w:color="000000"/>
            </w:tcBorders>
          </w:tcPr>
          <w:p w14:paraId="495D6CD1" w14:textId="77777777" w:rsidR="006065DB" w:rsidRPr="0083051F" w:rsidRDefault="006065DB" w:rsidP="00100A82">
            <w:pPr>
              <w:pStyle w:val="Default"/>
              <w:rPr>
                <w:sz w:val="20"/>
                <w:szCs w:val="20"/>
              </w:rPr>
            </w:pPr>
            <w:r w:rsidRPr="0083051F">
              <w:rPr>
                <w:sz w:val="20"/>
                <w:szCs w:val="20"/>
              </w:rPr>
              <w:t xml:space="preserve">Gibt die Menge an, auf die sich der </w:t>
            </w:r>
            <w:proofErr w:type="spellStart"/>
            <w:r w:rsidRPr="0083051F">
              <w:rPr>
                <w:sz w:val="20"/>
                <w:szCs w:val="20"/>
              </w:rPr>
              <w:t>UnitPrice</w:t>
            </w:r>
            <w:proofErr w:type="spellEnd"/>
            <w:r w:rsidRPr="0083051F">
              <w:rPr>
                <w:sz w:val="20"/>
                <w:szCs w:val="20"/>
              </w:rPr>
              <w:t xml:space="preserve"> bezieht. Wird dieses Attribut nicht angegeben, so bezieht sich der </w:t>
            </w:r>
            <w:proofErr w:type="spellStart"/>
            <w:r w:rsidRPr="0083051F">
              <w:rPr>
                <w:sz w:val="20"/>
                <w:szCs w:val="20"/>
              </w:rPr>
              <w:lastRenderedPageBreak/>
              <w:t>UnitPrice</w:t>
            </w:r>
            <w:proofErr w:type="spellEnd"/>
            <w:r w:rsidRPr="0083051F">
              <w:rPr>
                <w:sz w:val="20"/>
                <w:szCs w:val="20"/>
              </w:rPr>
              <w:t xml:space="preserv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20246778" w14:textId="77777777" w:rsidR="006065DB" w:rsidRPr="0083051F" w:rsidRDefault="006065DB" w:rsidP="00100A82">
            <w:pPr>
              <w:rPr>
                <w:sz w:val="20"/>
                <w:szCs w:val="20"/>
                <w:lang w:val="de-DE"/>
              </w:rPr>
            </w:pPr>
            <w:r w:rsidRPr="0083051F">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2FA21C65"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9281233"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5CC6D96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C9843D" w14:textId="77777777" w:rsidR="00100A82" w:rsidRPr="0083051F" w:rsidRDefault="0036384F" w:rsidP="00100A82">
            <w:pPr>
              <w:pStyle w:val="Default"/>
              <w:rPr>
                <w:sz w:val="20"/>
                <w:szCs w:val="20"/>
              </w:rPr>
            </w:pPr>
            <w:proofErr w:type="spellStart"/>
            <w:r w:rsidRPr="0083051F">
              <w:rPr>
                <w:sz w:val="20"/>
                <w:szCs w:val="20"/>
              </w:rPr>
              <w:t>ReductionAndSurchargeListLineItemDetails</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04E2E9D6"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w:t>
            </w:r>
            <w:proofErr w:type="spellStart"/>
            <w:r w:rsidR="008E2A06" w:rsidRPr="0083051F">
              <w:rPr>
                <w:sz w:val="20"/>
                <w:szCs w:val="20"/>
              </w:rPr>
              <w:t>zB</w:t>
            </w:r>
            <w:proofErr w:type="spellEnd"/>
            <w:r w:rsidR="008E2A06" w:rsidRPr="0083051F">
              <w:rPr>
                <w:sz w:val="20"/>
                <w:szCs w:val="20"/>
              </w:rPr>
              <w:t xml:space="preserve"> </w:t>
            </w:r>
            <w:r w:rsidR="000B1E8D" w:rsidRPr="0083051F">
              <w:rPr>
                <w:sz w:val="20"/>
                <w:szCs w:val="20"/>
              </w:rPr>
              <w:t>Biersteuer</w:t>
            </w:r>
            <w:r w:rsidR="008E2A06" w:rsidRPr="0083051F">
              <w:rPr>
                <w:sz w:val="20"/>
                <w:szCs w:val="20"/>
              </w:rPr>
              <w:t>, Mineralölsteuer, etc.</w:t>
            </w:r>
          </w:p>
          <w:p w14:paraId="103169C6" w14:textId="73EB0387"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0E0F9D" w:rsidRPr="0083051F">
              <w:rPr>
                <w:sz w:val="20"/>
                <w:szCs w:val="20"/>
              </w:rPr>
              <w:fldChar w:fldCharType="begin"/>
            </w:r>
            <w:r w:rsidR="005C4E0C" w:rsidRPr="0083051F">
              <w:rPr>
                <w:sz w:val="20"/>
                <w:szCs w:val="20"/>
              </w:rPr>
              <w:instrText xml:space="preserve"> REF _Ref369708193 \r \h </w:instrText>
            </w:r>
            <w:r w:rsidR="000E0F9D" w:rsidRPr="0083051F">
              <w:rPr>
                <w:sz w:val="20"/>
                <w:szCs w:val="20"/>
              </w:rPr>
            </w:r>
            <w:r w:rsidR="000E0F9D" w:rsidRPr="0083051F">
              <w:rPr>
                <w:sz w:val="20"/>
                <w:szCs w:val="20"/>
              </w:rPr>
              <w:fldChar w:fldCharType="separate"/>
            </w:r>
            <w:r w:rsidR="007168E8">
              <w:rPr>
                <w:sz w:val="20"/>
                <w:szCs w:val="20"/>
              </w:rPr>
              <w:t>4.8.1.1</w:t>
            </w:r>
            <w:r w:rsidR="000E0F9D"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2B378C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A2DCF80"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A7E2D7A" w14:textId="77777777" w:rsidR="0036384F" w:rsidRPr="0083051F" w:rsidRDefault="0036384F" w:rsidP="00100A82">
            <w:pPr>
              <w:rPr>
                <w:sz w:val="20"/>
                <w:szCs w:val="20"/>
                <w:lang w:val="de-DE"/>
              </w:rPr>
            </w:pPr>
            <w:r w:rsidRPr="0083051F">
              <w:rPr>
                <w:sz w:val="20"/>
                <w:szCs w:val="20"/>
                <w:lang w:val="de-DE"/>
              </w:rPr>
              <w:t>XML-Komposit</w:t>
            </w:r>
          </w:p>
          <w:p w14:paraId="35A38234" w14:textId="77777777" w:rsidR="00100A82" w:rsidRPr="0083051F" w:rsidRDefault="00100A82" w:rsidP="0036384F">
            <w:pPr>
              <w:jc w:val="center"/>
              <w:rPr>
                <w:sz w:val="20"/>
                <w:szCs w:val="20"/>
                <w:lang w:val="de-DE"/>
              </w:rPr>
            </w:pPr>
          </w:p>
        </w:tc>
      </w:tr>
      <w:tr w:rsidR="00100A82" w:rsidRPr="0083051F" w14:paraId="689C6D8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38F66C9" w14:textId="77777777" w:rsidR="00100A82" w:rsidRPr="0083051F" w:rsidRDefault="00100A82" w:rsidP="00100A82">
            <w:pPr>
              <w:pStyle w:val="Default"/>
              <w:rPr>
                <w:sz w:val="20"/>
                <w:szCs w:val="20"/>
              </w:rPr>
            </w:pPr>
            <w:r w:rsidRPr="0083051F">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14:paraId="3F671E76" w14:textId="26A14CE5"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r w:rsidRPr="0083051F">
              <w:rPr>
                <w:i/>
                <w:sz w:val="20"/>
                <w:szCs w:val="20"/>
              </w:rPr>
              <w:t xml:space="preserve">Delivery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0E0F9D" w:rsidRPr="0083051F">
              <w:rPr>
                <w:sz w:val="20"/>
                <w:szCs w:val="20"/>
              </w:rPr>
              <w:fldChar w:fldCharType="begin"/>
            </w:r>
            <w:r w:rsidR="005C4E0C" w:rsidRPr="0083051F">
              <w:rPr>
                <w:sz w:val="20"/>
                <w:szCs w:val="20"/>
              </w:rPr>
              <w:instrText xml:space="preserve"> REF _Ref372730098 \r \h </w:instrText>
            </w:r>
            <w:r w:rsidR="000E0F9D" w:rsidRPr="0083051F">
              <w:rPr>
                <w:sz w:val="20"/>
                <w:szCs w:val="20"/>
              </w:rPr>
            </w:r>
            <w:r w:rsidR="000E0F9D" w:rsidRPr="0083051F">
              <w:rPr>
                <w:sz w:val="20"/>
                <w:szCs w:val="20"/>
              </w:rPr>
              <w:fldChar w:fldCharType="separate"/>
            </w:r>
            <w:r w:rsidR="007168E8">
              <w:rPr>
                <w:sz w:val="20"/>
                <w:szCs w:val="20"/>
              </w:rPr>
              <w:t>4.4</w:t>
            </w:r>
            <w:r w:rsidR="000E0F9D"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72086ED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891A72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C6EDC5"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100D341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4233234"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549E462"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proofErr w:type="spellStart"/>
            <w:r w:rsidRPr="0083051F">
              <w:rPr>
                <w:i/>
                <w:sz w:val="20"/>
                <w:szCs w:val="20"/>
              </w:rPr>
              <w:t>Invoice</w:t>
            </w:r>
            <w:proofErr w:type="spellEnd"/>
            <w:r w:rsidRPr="0083051F">
              <w:rPr>
                <w:i/>
                <w:sz w:val="20"/>
                <w:szCs w:val="20"/>
              </w:rPr>
              <w:t>/Biller/Order-Reference</w:t>
            </w:r>
            <w:r w:rsidRPr="0083051F">
              <w:rPr>
                <w:sz w:val="20"/>
              </w:rPr>
              <w:t>).</w:t>
            </w:r>
          </w:p>
          <w:p w14:paraId="5ECB683B" w14:textId="15C9D852" w:rsidR="004261F8" w:rsidRPr="0083051F" w:rsidRDefault="004261F8" w:rsidP="004261F8">
            <w:pPr>
              <w:pStyle w:val="Default"/>
              <w:rPr>
                <w:sz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7168E8">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3C6A771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B67E7DA"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C3674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E71E64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5941525"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CFC0E85"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CC5FB9A"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522362"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4241163" w14:textId="77777777" w:rsidR="00100A82" w:rsidRPr="0083051F" w:rsidRDefault="0036384F" w:rsidP="00100A82">
            <w:pPr>
              <w:rPr>
                <w:sz w:val="20"/>
                <w:szCs w:val="20"/>
                <w:lang w:val="de-DE"/>
              </w:rPr>
            </w:pPr>
            <w:proofErr w:type="spellStart"/>
            <w:r w:rsidRPr="0083051F">
              <w:rPr>
                <w:sz w:val="20"/>
                <w:szCs w:val="20"/>
                <w:lang w:val="de-DE"/>
              </w:rPr>
              <w:t>ID</w:t>
            </w:r>
            <w:r w:rsidR="00100A82" w:rsidRPr="0083051F">
              <w:rPr>
                <w:sz w:val="20"/>
                <w:szCs w:val="20"/>
                <w:lang w:val="de-DE"/>
              </w:rPr>
              <w:t>Type</w:t>
            </w:r>
            <w:proofErr w:type="spellEnd"/>
          </w:p>
          <w:p w14:paraId="16BBD1F2"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B7E59E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9B7EC5" w14:textId="77777777" w:rsidR="006065DB" w:rsidRPr="0083051F" w:rsidRDefault="006065DB"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25B0AA9"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49B4A69F"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269089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27A5E3F" w14:textId="77777777" w:rsidR="006065DB" w:rsidRPr="0083051F" w:rsidRDefault="006065DB" w:rsidP="00100A82">
            <w:pPr>
              <w:rPr>
                <w:sz w:val="20"/>
                <w:szCs w:val="20"/>
                <w:lang w:val="de-DE"/>
              </w:rPr>
            </w:pPr>
            <w:proofErr w:type="spellStart"/>
            <w:proofErr w:type="gramStart"/>
            <w:r w:rsidRPr="0083051F">
              <w:rPr>
                <w:sz w:val="20"/>
                <w:szCs w:val="20"/>
                <w:lang w:val="de-DE"/>
              </w:rPr>
              <w:t>xs:date</w:t>
            </w:r>
            <w:proofErr w:type="spellEnd"/>
            <w:proofErr w:type="gramEnd"/>
          </w:p>
        </w:tc>
      </w:tr>
      <w:tr w:rsidR="006065DB" w:rsidRPr="0083051F" w14:paraId="3E8E819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94AA8B1" w14:textId="77777777" w:rsidR="006065DB" w:rsidRPr="0083051F" w:rsidRDefault="006065DB" w:rsidP="00F2341C">
            <w:pPr>
              <w:pStyle w:val="Default"/>
              <w:rPr>
                <w:sz w:val="20"/>
                <w:szCs w:val="20"/>
              </w:rPr>
            </w:pPr>
            <w:proofErr w:type="spellStart"/>
            <w:r w:rsidRPr="0083051F">
              <w:rPr>
                <w:sz w:val="20"/>
                <w:szCs w:val="20"/>
              </w:rPr>
              <w:t>BillersOrderReference</w:t>
            </w:r>
            <w:proofErr w:type="spellEnd"/>
            <w:r w:rsidRPr="0083051F">
              <w:rPr>
                <w:sz w:val="20"/>
                <w:szCs w:val="20"/>
              </w:rPr>
              <w:t>/</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30364F44"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2E8BA9B0"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F99171"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74D60FD" w14:textId="77777777" w:rsidR="006065DB" w:rsidRPr="0083051F" w:rsidRDefault="006065DB"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05E30FC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0E0964" w14:textId="77777777" w:rsidR="00100A82" w:rsidRPr="0083051F" w:rsidRDefault="00100A82" w:rsidP="00100A82">
            <w:pPr>
              <w:pStyle w:val="Default"/>
              <w:rPr>
                <w:sz w:val="20"/>
                <w:szCs w:val="20"/>
              </w:rPr>
            </w:pPr>
            <w:proofErr w:type="spellStart"/>
            <w:r w:rsidRPr="0083051F">
              <w:rPr>
                <w:sz w:val="20"/>
                <w:szCs w:val="20"/>
              </w:rPr>
              <w:t>BillersOrderReference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418B407B"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163591F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02D7E0F"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C49CA50" w14:textId="77777777" w:rsidR="00100A82" w:rsidRPr="0083051F" w:rsidRDefault="008F1FB3"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100A82" w:rsidRPr="0083051F" w14:paraId="6E054A9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2E0AE96" w14:textId="77777777" w:rsidR="00100A82" w:rsidRPr="0083051F" w:rsidRDefault="00100A82" w:rsidP="00100A82">
            <w:pPr>
              <w:pStyle w:val="Default"/>
              <w:rPr>
                <w:sz w:val="20"/>
                <w:szCs w:val="20"/>
              </w:rPr>
            </w:pPr>
            <w:proofErr w:type="spellStart"/>
            <w:r w:rsidRPr="0083051F">
              <w:rPr>
                <w:sz w:val="20"/>
                <w:szCs w:val="20"/>
              </w:rPr>
              <w:t>InvoiceRecipientsOrderReference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096AF46"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proofErr w:type="spellStart"/>
            <w:r w:rsidRPr="0083051F">
              <w:rPr>
                <w:i/>
                <w:sz w:val="20"/>
                <w:szCs w:val="20"/>
              </w:rPr>
              <w:t>Invoice</w:t>
            </w:r>
            <w:proofErr w:type="spellEnd"/>
            <w:r w:rsidRPr="0083051F">
              <w:rPr>
                <w:i/>
                <w:sz w:val="20"/>
                <w:szCs w:val="20"/>
              </w:rPr>
              <w:t>/</w:t>
            </w:r>
            <w:proofErr w:type="spellStart"/>
            <w:r w:rsidRPr="0083051F">
              <w:rPr>
                <w:i/>
                <w:sz w:val="20"/>
                <w:szCs w:val="20"/>
              </w:rPr>
              <w:t>InvoiceRecipient</w:t>
            </w:r>
            <w:proofErr w:type="spellEnd"/>
            <w:r w:rsidRPr="0083051F">
              <w:rPr>
                <w:i/>
                <w:sz w:val="20"/>
                <w:szCs w:val="20"/>
              </w:rPr>
              <w:t>/</w:t>
            </w:r>
            <w:r w:rsidRPr="0083051F">
              <w:rPr>
                <w:i/>
                <w:sz w:val="20"/>
                <w:szCs w:val="20"/>
              </w:rPr>
              <w:br/>
            </w:r>
            <w:proofErr w:type="spellStart"/>
            <w:r w:rsidRPr="0083051F">
              <w:rPr>
                <w:i/>
                <w:sz w:val="20"/>
                <w:szCs w:val="20"/>
              </w:rPr>
              <w:t>OrderReference</w:t>
            </w:r>
            <w:proofErr w:type="spellEnd"/>
            <w:r w:rsidRPr="0083051F">
              <w:rPr>
                <w:sz w:val="20"/>
                <w:szCs w:val="20"/>
              </w:rPr>
              <w:t xml:space="preserve"> bzw. </w:t>
            </w:r>
            <w:proofErr w:type="spellStart"/>
            <w:r w:rsidRPr="0083051F">
              <w:rPr>
                <w:i/>
                <w:sz w:val="20"/>
                <w:szCs w:val="20"/>
              </w:rPr>
              <w:t>Invoice</w:t>
            </w:r>
            <w:proofErr w:type="spellEnd"/>
            <w:r w:rsidRPr="0083051F">
              <w:rPr>
                <w:i/>
                <w:sz w:val="20"/>
                <w:szCs w:val="20"/>
              </w:rPr>
              <w:t>/</w:t>
            </w:r>
            <w:proofErr w:type="spellStart"/>
            <w:r w:rsidRPr="0083051F">
              <w:rPr>
                <w:i/>
                <w:sz w:val="20"/>
                <w:szCs w:val="20"/>
              </w:rPr>
              <w:t>Ordering</w:t>
            </w:r>
            <w:proofErr w:type="spellEnd"/>
            <w:r w:rsidRPr="0083051F">
              <w:rPr>
                <w:i/>
                <w:sz w:val="20"/>
                <w:szCs w:val="20"/>
              </w:rPr>
              <w:t>-Party/</w:t>
            </w:r>
            <w:proofErr w:type="spellStart"/>
            <w:r w:rsidRPr="0083051F">
              <w:rPr>
                <w:i/>
                <w:sz w:val="20"/>
                <w:szCs w:val="20"/>
              </w:rPr>
              <w:t>OrderReference</w:t>
            </w:r>
            <w:proofErr w:type="spellEnd"/>
            <w:r w:rsidRPr="0083051F">
              <w:rPr>
                <w:sz w:val="20"/>
              </w:rPr>
              <w:t>).</w:t>
            </w:r>
          </w:p>
          <w:p w14:paraId="1FCED0CC" w14:textId="6FABAEE2" w:rsidR="004261F8" w:rsidRPr="0083051F" w:rsidRDefault="004261F8" w:rsidP="004261F8">
            <w:pPr>
              <w:pStyle w:val="Default"/>
              <w:rPr>
                <w:sz w:val="20"/>
                <w:szCs w:val="20"/>
              </w:rPr>
            </w:pPr>
            <w:r w:rsidRPr="0083051F">
              <w:rPr>
                <w:sz w:val="20"/>
              </w:rPr>
              <w:t xml:space="preserve">Die genaue Definition befindet sich in Abschnitt </w:t>
            </w:r>
            <w:r w:rsidR="000E0F9D" w:rsidRPr="0083051F">
              <w:rPr>
                <w:sz w:val="20"/>
              </w:rPr>
              <w:fldChar w:fldCharType="begin"/>
            </w:r>
            <w:r w:rsidRPr="0083051F">
              <w:rPr>
                <w:sz w:val="20"/>
              </w:rPr>
              <w:instrText xml:space="preserve"> REF _Ref88046393 \r \h </w:instrText>
            </w:r>
            <w:r w:rsidR="000E0F9D" w:rsidRPr="0083051F">
              <w:rPr>
                <w:sz w:val="20"/>
              </w:rPr>
            </w:r>
            <w:r w:rsidR="000E0F9D" w:rsidRPr="0083051F">
              <w:rPr>
                <w:sz w:val="20"/>
              </w:rPr>
              <w:fldChar w:fldCharType="separate"/>
            </w:r>
            <w:r w:rsidR="007168E8">
              <w:rPr>
                <w:sz w:val="20"/>
              </w:rPr>
              <w:t>4.6.1</w:t>
            </w:r>
            <w:r w:rsidR="000E0F9D"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5C2CD6B5"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F35CB39"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DC23203"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1A304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A6B1" w14:textId="77777777" w:rsidR="00100A82" w:rsidRPr="0083051F" w:rsidRDefault="00100A82" w:rsidP="00F2341C">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OrderID</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FA9C49F"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4EE8C5F4"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2FEF256"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9A3BF23" w14:textId="77777777" w:rsidR="00100A82" w:rsidRPr="0083051F" w:rsidRDefault="008F1FB3" w:rsidP="00100A82">
            <w:pPr>
              <w:rPr>
                <w:sz w:val="20"/>
                <w:szCs w:val="20"/>
                <w:lang w:val="de-DE"/>
              </w:rPr>
            </w:pPr>
            <w:proofErr w:type="spellStart"/>
            <w:r w:rsidRPr="0083051F">
              <w:rPr>
                <w:sz w:val="20"/>
                <w:szCs w:val="20"/>
                <w:lang w:val="de-DE"/>
              </w:rPr>
              <w:t>IDType</w:t>
            </w:r>
            <w:proofErr w:type="spellEnd"/>
          </w:p>
          <w:p w14:paraId="39E858C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50BF75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7781A"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ReferenceDate</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1BF7374B" w14:textId="77777777"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610F46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37D5AE2"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7B143197" w14:textId="77777777" w:rsidR="007819B5" w:rsidRPr="0083051F" w:rsidRDefault="007819B5" w:rsidP="007819B5">
            <w:pPr>
              <w:rPr>
                <w:sz w:val="20"/>
                <w:szCs w:val="20"/>
                <w:lang w:val="de-DE"/>
              </w:rPr>
            </w:pPr>
            <w:proofErr w:type="spellStart"/>
            <w:proofErr w:type="gramStart"/>
            <w:r w:rsidRPr="0083051F">
              <w:rPr>
                <w:sz w:val="20"/>
                <w:szCs w:val="20"/>
                <w:lang w:val="de-DE"/>
              </w:rPr>
              <w:t>xs:date</w:t>
            </w:r>
            <w:proofErr w:type="spellEnd"/>
            <w:proofErr w:type="gramEnd"/>
          </w:p>
        </w:tc>
      </w:tr>
      <w:tr w:rsidR="007819B5" w:rsidRPr="0083051F" w14:paraId="638ECC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C0A9A77" w14:textId="77777777" w:rsidR="007819B5" w:rsidRPr="0083051F" w:rsidRDefault="007819B5" w:rsidP="007819B5">
            <w:pPr>
              <w:pStyle w:val="Default"/>
              <w:rPr>
                <w:sz w:val="20"/>
                <w:szCs w:val="20"/>
              </w:rPr>
            </w:pPr>
            <w:proofErr w:type="spellStart"/>
            <w:r w:rsidRPr="0083051F">
              <w:rPr>
                <w:sz w:val="20"/>
                <w:szCs w:val="20"/>
              </w:rPr>
              <w:t>InvoiceRecipientsOrderReference</w:t>
            </w:r>
            <w:proofErr w:type="spellEnd"/>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1DD4BC92"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552F1C1"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A111BE1"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676B5E" w14:textId="77777777" w:rsidR="007819B5" w:rsidRPr="0083051F" w:rsidRDefault="007819B5" w:rsidP="007819B5">
            <w:pPr>
              <w:rPr>
                <w:sz w:val="20"/>
                <w:szCs w:val="20"/>
                <w:lang w:val="de-DE"/>
              </w:rPr>
            </w:pPr>
            <w:proofErr w:type="spellStart"/>
            <w:proofErr w:type="gramStart"/>
            <w:r w:rsidRPr="0083051F">
              <w:rPr>
                <w:sz w:val="20"/>
                <w:szCs w:val="20"/>
                <w:lang w:val="de-DE"/>
              </w:rPr>
              <w:t>xs:string</w:t>
            </w:r>
            <w:proofErr w:type="spellEnd"/>
            <w:proofErr w:type="gramEnd"/>
          </w:p>
        </w:tc>
      </w:tr>
      <w:tr w:rsidR="007819B5" w:rsidRPr="00F3386E" w14:paraId="210FCA3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43554" w14:textId="77777777" w:rsidR="007819B5" w:rsidRPr="0083051F" w:rsidRDefault="007819B5" w:rsidP="00317751">
            <w:pPr>
              <w:pStyle w:val="Default"/>
              <w:rPr>
                <w:sz w:val="20"/>
                <w:szCs w:val="20"/>
              </w:rPr>
            </w:pPr>
            <w:proofErr w:type="spellStart"/>
            <w:r w:rsidRPr="0083051F">
              <w:rPr>
                <w:sz w:val="20"/>
                <w:szCs w:val="20"/>
              </w:rPr>
              <w:t>InvoiceRecipientsOrderReference</w:t>
            </w:r>
            <w:proofErr w:type="spellEnd"/>
            <w:r w:rsidRPr="0083051F">
              <w:rPr>
                <w:sz w:val="20"/>
                <w:szCs w:val="20"/>
              </w:rPr>
              <w:t>/</w:t>
            </w:r>
            <w:proofErr w:type="spellStart"/>
            <w:r w:rsidRPr="0083051F">
              <w:rPr>
                <w:sz w:val="20"/>
                <w:szCs w:val="20"/>
              </w:rPr>
              <w:t>OrderPositionNumber</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518EDBB0"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708ED8A9"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31AB08D"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1F3CD18" w14:textId="77777777" w:rsidR="007819B5" w:rsidRPr="0083051F" w:rsidRDefault="007819B5" w:rsidP="007819B5">
            <w:pPr>
              <w:rPr>
                <w:sz w:val="20"/>
                <w:szCs w:val="20"/>
                <w:lang w:val="de-DE"/>
              </w:rPr>
            </w:pPr>
            <w:proofErr w:type="spellStart"/>
            <w:proofErr w:type="gramStart"/>
            <w:r w:rsidRPr="0083051F">
              <w:rPr>
                <w:sz w:val="20"/>
                <w:szCs w:val="20"/>
                <w:lang w:val="de-DE"/>
              </w:rPr>
              <w:t>xs:string</w:t>
            </w:r>
            <w:proofErr w:type="spellEnd"/>
            <w:proofErr w:type="gramEnd"/>
          </w:p>
        </w:tc>
      </w:tr>
      <w:tr w:rsidR="007819B5" w:rsidRPr="0083051F" w14:paraId="37FE347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5CD782B" w14:textId="77777777"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668801CE" w14:textId="77777777"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0ABA232A" w14:textId="77777777"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E3C83E" w14:textId="77777777"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3A85BF07" w14:textId="77777777" w:rsidR="007819B5" w:rsidRPr="0083051F" w:rsidRDefault="007819B5" w:rsidP="007819B5">
            <w:pPr>
              <w:rPr>
                <w:sz w:val="20"/>
                <w:szCs w:val="20"/>
                <w:lang w:val="de-DE"/>
              </w:rPr>
            </w:pPr>
            <w:proofErr w:type="spellStart"/>
            <w:proofErr w:type="gramStart"/>
            <w:r>
              <w:rPr>
                <w:sz w:val="20"/>
                <w:szCs w:val="20"/>
                <w:lang w:val="de-DE"/>
              </w:rPr>
              <w:t>xs:string</w:t>
            </w:r>
            <w:proofErr w:type="spellEnd"/>
            <w:proofErr w:type="gramEnd"/>
          </w:p>
        </w:tc>
      </w:tr>
      <w:tr w:rsidR="007819B5" w:rsidRPr="0083051F" w14:paraId="539467C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E300A5B" w14:textId="77777777" w:rsidR="007819B5" w:rsidRPr="0083051F" w:rsidRDefault="007819B5" w:rsidP="007819B5">
            <w:pPr>
              <w:pStyle w:val="Default"/>
              <w:rPr>
                <w:sz w:val="20"/>
                <w:szCs w:val="20"/>
              </w:rPr>
            </w:pPr>
            <w:r>
              <w:rPr>
                <w:sz w:val="20"/>
                <w:szCs w:val="20"/>
              </w:rPr>
              <w:t>Classification/@ClassificationSchema</w:t>
            </w:r>
          </w:p>
        </w:tc>
        <w:tc>
          <w:tcPr>
            <w:tcW w:w="3633" w:type="dxa"/>
            <w:tcBorders>
              <w:top w:val="single" w:sz="4" w:space="0" w:color="000000"/>
              <w:left w:val="single" w:sz="4" w:space="0" w:color="000000"/>
              <w:bottom w:val="single" w:sz="4" w:space="0" w:color="000000"/>
              <w:right w:val="single" w:sz="4" w:space="0" w:color="000000"/>
            </w:tcBorders>
          </w:tcPr>
          <w:p w14:paraId="040A1D54" w14:textId="77777777" w:rsidR="007819B5" w:rsidRPr="0083051F" w:rsidRDefault="007819B5" w:rsidP="007819B5">
            <w:pPr>
              <w:pStyle w:val="Default"/>
              <w:rPr>
                <w:sz w:val="20"/>
                <w:szCs w:val="20"/>
              </w:rPr>
            </w:pPr>
            <w:r>
              <w:rPr>
                <w:sz w:val="20"/>
                <w:szCs w:val="20"/>
              </w:rPr>
              <w:t xml:space="preserve">Das Attribut definiert das Klassifikationsschema, auf den sich der Wert im Element </w:t>
            </w:r>
            <w:r w:rsidRPr="007819B5">
              <w:rPr>
                <w:rFonts w:ascii="Courier New" w:hAnsi="Courier New" w:cs="Courier New"/>
                <w:sz w:val="20"/>
                <w:szCs w:val="20"/>
              </w:rPr>
              <w:t>Classification</w:t>
            </w:r>
            <w:r>
              <w:rPr>
                <w:sz w:val="20"/>
                <w:szCs w:val="20"/>
              </w:rPr>
              <w:t xml:space="preserve"> </w:t>
            </w:r>
            <w:r>
              <w:rPr>
                <w:sz w:val="20"/>
                <w:szCs w:val="20"/>
              </w:rPr>
              <w:lastRenderedPageBreak/>
              <w:t>bezieht.</w:t>
            </w:r>
          </w:p>
        </w:tc>
        <w:tc>
          <w:tcPr>
            <w:tcW w:w="900" w:type="dxa"/>
            <w:tcBorders>
              <w:top w:val="single" w:sz="4" w:space="0" w:color="000000"/>
              <w:left w:val="single" w:sz="4" w:space="0" w:color="000000"/>
              <w:bottom w:val="single" w:sz="4" w:space="0" w:color="000000"/>
              <w:right w:val="single" w:sz="4" w:space="0" w:color="000000"/>
            </w:tcBorders>
          </w:tcPr>
          <w:p w14:paraId="1313D1F2" w14:textId="77777777" w:rsidR="007819B5" w:rsidRPr="0083051F" w:rsidRDefault="007819B5" w:rsidP="007819B5">
            <w:pPr>
              <w:rPr>
                <w:sz w:val="20"/>
                <w:szCs w:val="20"/>
                <w:lang w:val="de-DE"/>
              </w:rPr>
            </w:pPr>
            <w:r>
              <w:rPr>
                <w:sz w:val="20"/>
                <w:szCs w:val="20"/>
                <w:lang w:val="de-DE"/>
              </w:rPr>
              <w:lastRenderedPageBreak/>
              <w:t>Attribut</w:t>
            </w:r>
          </w:p>
        </w:tc>
        <w:tc>
          <w:tcPr>
            <w:tcW w:w="853" w:type="dxa"/>
            <w:tcBorders>
              <w:top w:val="single" w:sz="4" w:space="0" w:color="000000"/>
              <w:left w:val="single" w:sz="4" w:space="0" w:color="000000"/>
              <w:bottom w:val="single" w:sz="4" w:space="0" w:color="000000"/>
              <w:right w:val="single" w:sz="4" w:space="0" w:color="000000"/>
            </w:tcBorders>
          </w:tcPr>
          <w:p w14:paraId="7A69EDC1"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CD2F1D5" w14:textId="77777777" w:rsidR="007819B5" w:rsidRPr="0083051F" w:rsidRDefault="007819B5" w:rsidP="007819B5">
            <w:pPr>
              <w:rPr>
                <w:sz w:val="20"/>
                <w:szCs w:val="20"/>
                <w:lang w:val="de-DE"/>
              </w:rPr>
            </w:pPr>
            <w:proofErr w:type="spellStart"/>
            <w:proofErr w:type="gramStart"/>
            <w:r>
              <w:rPr>
                <w:sz w:val="20"/>
                <w:szCs w:val="20"/>
                <w:lang w:val="de-DE"/>
              </w:rPr>
              <w:t>xs:string</w:t>
            </w:r>
            <w:proofErr w:type="spellEnd"/>
            <w:proofErr w:type="gramEnd"/>
          </w:p>
        </w:tc>
      </w:tr>
      <w:tr w:rsidR="007819B5" w:rsidRPr="0083051F" w14:paraId="182256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F5EDAC4" w14:textId="77777777" w:rsidR="007819B5" w:rsidRPr="0083051F" w:rsidRDefault="007819B5" w:rsidP="007819B5">
            <w:pPr>
              <w:pStyle w:val="Default"/>
              <w:rPr>
                <w:sz w:val="20"/>
                <w:szCs w:val="20"/>
              </w:rPr>
            </w:pPr>
            <w:proofErr w:type="spellStart"/>
            <w:r w:rsidRPr="0083051F">
              <w:rPr>
                <w:sz w:val="20"/>
                <w:szCs w:val="20"/>
              </w:rPr>
              <w:t>AdditionalInformation</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74FB935A" w14:textId="77777777"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7250D12A"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7520A3"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571C1BE" w14:textId="77777777" w:rsidR="007819B5" w:rsidRPr="0083051F" w:rsidRDefault="007819B5" w:rsidP="007819B5">
            <w:pPr>
              <w:rPr>
                <w:sz w:val="20"/>
                <w:szCs w:val="20"/>
                <w:lang w:val="de-DE"/>
              </w:rPr>
            </w:pPr>
            <w:proofErr w:type="spellStart"/>
            <w:proofErr w:type="gramStart"/>
            <w:r>
              <w:rPr>
                <w:sz w:val="20"/>
                <w:szCs w:val="20"/>
                <w:lang w:val="de-DE"/>
              </w:rPr>
              <w:t>xs:string</w:t>
            </w:r>
            <w:proofErr w:type="spellEnd"/>
            <w:proofErr w:type="gramEnd"/>
          </w:p>
        </w:tc>
      </w:tr>
      <w:tr w:rsidR="007819B5" w:rsidRPr="0083051F" w14:paraId="7DF165D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8504F50" w14:textId="77777777" w:rsidR="007819B5" w:rsidRPr="0083051F" w:rsidRDefault="007819B5" w:rsidP="007819B5">
            <w:pPr>
              <w:pStyle w:val="Default"/>
              <w:rPr>
                <w:sz w:val="20"/>
                <w:szCs w:val="20"/>
              </w:rPr>
            </w:pPr>
            <w:proofErr w:type="spellStart"/>
            <w:r w:rsidRPr="0083051F">
              <w:rPr>
                <w:sz w:val="20"/>
                <w:szCs w:val="20"/>
              </w:rPr>
              <w:t>AdditionalInformation</w:t>
            </w:r>
            <w:proofErr w:type="spellEnd"/>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FFA9E6" w14:textId="77777777" w:rsidR="007819B5" w:rsidRDefault="007819B5" w:rsidP="007819B5">
            <w:pPr>
              <w:pStyle w:val="Default"/>
              <w:rPr>
                <w:sz w:val="20"/>
                <w:szCs w:val="20"/>
              </w:rPr>
            </w:pPr>
            <w:r>
              <w:rPr>
                <w:sz w:val="20"/>
                <w:szCs w:val="20"/>
              </w:rPr>
              <w:t xml:space="preserve">Anhand dieses Attributs kann der Wert im Element </w:t>
            </w:r>
            <w:proofErr w:type="spellStart"/>
            <w:r w:rsidRPr="007819B5">
              <w:rPr>
                <w:rFonts w:ascii="Courier New" w:hAnsi="Courier New" w:cs="Courier New"/>
                <w:sz w:val="20"/>
                <w:szCs w:val="20"/>
              </w:rPr>
              <w:t>AdditionalInformation</w:t>
            </w:r>
            <w:proofErr w:type="spellEnd"/>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proofErr w:type="spellStart"/>
            <w:r w:rsidR="00703B8E" w:rsidRPr="00703B8E">
              <w:rPr>
                <w:rFonts w:ascii="Courier New" w:hAnsi="Courier New" w:cs="Courier New"/>
                <w:sz w:val="20"/>
                <w:szCs w:val="20"/>
              </w:rPr>
              <w:t>AdditionalInformation</w:t>
            </w:r>
            <w:proofErr w:type="spellEnd"/>
            <w:r w:rsidR="00703B8E">
              <w:rPr>
                <w:sz w:val="20"/>
                <w:szCs w:val="20"/>
              </w:rPr>
              <w:t xml:space="preserve"> aus ebInterface 4p3 und davor abzubilden, werden folgenden Key-Werte empfohlen:</w:t>
            </w:r>
          </w:p>
          <w:p w14:paraId="5A259D84" w14:textId="77777777" w:rsidR="00703B8E" w:rsidRDefault="00703B8E" w:rsidP="007819B5">
            <w:pPr>
              <w:pStyle w:val="Default"/>
              <w:rPr>
                <w:sz w:val="20"/>
                <w:szCs w:val="20"/>
              </w:rPr>
            </w:pPr>
          </w:p>
          <w:p w14:paraId="7018BD4C"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SerialNumber</w:t>
            </w:r>
            <w:proofErr w:type="spellEnd"/>
          </w:p>
          <w:p w14:paraId="0022FF7B"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ChargeNumber</w:t>
            </w:r>
            <w:proofErr w:type="spellEnd"/>
          </w:p>
          <w:p w14:paraId="59AFB054"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w:t>
            </w:r>
            <w:proofErr w:type="spellEnd"/>
          </w:p>
          <w:p w14:paraId="440C6B85"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AlternativeQuantityUnit</w:t>
            </w:r>
            <w:proofErr w:type="spellEnd"/>
          </w:p>
          <w:p w14:paraId="2B85AFD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42B7EC34"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w:t>
            </w:r>
            <w:proofErr w:type="spellEnd"/>
          </w:p>
          <w:p w14:paraId="24ED4E99" w14:textId="77777777" w:rsidR="00703B8E" w:rsidRPr="00703B8E" w:rsidRDefault="00703B8E" w:rsidP="00703B8E">
            <w:pPr>
              <w:pStyle w:val="Default"/>
              <w:numPr>
                <w:ilvl w:val="0"/>
                <w:numId w:val="22"/>
              </w:numPr>
              <w:ind w:left="648"/>
              <w:rPr>
                <w:rFonts w:ascii="Courier New" w:hAnsi="Courier New" w:cs="Courier New"/>
                <w:sz w:val="20"/>
                <w:szCs w:val="20"/>
              </w:rPr>
            </w:pPr>
            <w:proofErr w:type="spellStart"/>
            <w:r w:rsidRPr="00703B8E">
              <w:rPr>
                <w:rFonts w:ascii="Courier New" w:hAnsi="Courier New" w:cs="Courier New"/>
                <w:sz w:val="20"/>
                <w:szCs w:val="20"/>
              </w:rPr>
              <w:t>WeightUnit</w:t>
            </w:r>
            <w:proofErr w:type="spellEnd"/>
          </w:p>
          <w:p w14:paraId="3EED16E7"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2894752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625F662E" w14:textId="7777777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00DFED13" w14:textId="77777777"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299696C5" w14:textId="77777777"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122C522" w14:textId="77777777" w:rsidR="007819B5" w:rsidRPr="0083051F" w:rsidRDefault="007819B5" w:rsidP="007819B5">
            <w:pPr>
              <w:rPr>
                <w:sz w:val="20"/>
                <w:szCs w:val="20"/>
                <w:lang w:val="de-DE"/>
              </w:rPr>
            </w:pPr>
            <w:proofErr w:type="spellStart"/>
            <w:proofErr w:type="gramStart"/>
            <w:r>
              <w:rPr>
                <w:sz w:val="20"/>
                <w:szCs w:val="20"/>
                <w:lang w:val="de-DE"/>
              </w:rPr>
              <w:t>xs:string</w:t>
            </w:r>
            <w:proofErr w:type="spellEnd"/>
            <w:proofErr w:type="gramEnd"/>
          </w:p>
        </w:tc>
      </w:tr>
      <w:tr w:rsidR="004A455B" w:rsidRPr="0083051F" w14:paraId="372B0E9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0DD631B" w14:textId="77777777" w:rsidR="004A455B" w:rsidRPr="0083051F" w:rsidRDefault="004A455B" w:rsidP="004A455B">
            <w:pPr>
              <w:pStyle w:val="Default"/>
              <w:rPr>
                <w:sz w:val="20"/>
                <w:szCs w:val="20"/>
              </w:rPr>
            </w:pPr>
            <w:proofErr w:type="spellStart"/>
            <w:r>
              <w:rPr>
                <w:sz w:val="20"/>
                <w:szCs w:val="20"/>
              </w:rPr>
              <w:t>TaxItem</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382FCB44" w14:textId="77777777"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1C95BBFC"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596294"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B278BCC" w14:textId="77777777" w:rsidR="004A455B" w:rsidRPr="0083051F" w:rsidRDefault="00220765" w:rsidP="004A455B">
            <w:pPr>
              <w:rPr>
                <w:sz w:val="20"/>
                <w:szCs w:val="20"/>
                <w:lang w:val="de-DE"/>
              </w:rPr>
            </w:pPr>
            <w:r>
              <w:rPr>
                <w:sz w:val="20"/>
                <w:szCs w:val="20"/>
                <w:lang w:val="de-DE"/>
              </w:rPr>
              <w:t>XML-Komposit</w:t>
            </w:r>
          </w:p>
        </w:tc>
      </w:tr>
      <w:tr w:rsidR="004A455B" w:rsidRPr="0083051F" w14:paraId="522CA89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9DC8078" w14:textId="77777777" w:rsidR="004A455B" w:rsidRPr="0083051F" w:rsidRDefault="004A455B" w:rsidP="004A455B">
            <w:pPr>
              <w:pStyle w:val="Default"/>
              <w:rPr>
                <w:sz w:val="20"/>
                <w:szCs w:val="20"/>
              </w:rPr>
            </w:pPr>
            <w:proofErr w:type="spellStart"/>
            <w:r w:rsidRPr="0083051F">
              <w:rPr>
                <w:sz w:val="20"/>
                <w:szCs w:val="20"/>
              </w:rPr>
              <w:t>LineItemAmount</w:t>
            </w:r>
            <w:proofErr w:type="spellEnd"/>
          </w:p>
        </w:tc>
        <w:tc>
          <w:tcPr>
            <w:tcW w:w="3633" w:type="dxa"/>
            <w:tcBorders>
              <w:top w:val="single" w:sz="4" w:space="0" w:color="000000"/>
              <w:left w:val="single" w:sz="4" w:space="0" w:color="000000"/>
              <w:bottom w:val="single" w:sz="4" w:space="0" w:color="000000"/>
              <w:right w:val="single" w:sz="4" w:space="0" w:color="000000"/>
            </w:tcBorders>
          </w:tcPr>
          <w:p w14:paraId="6B39307E"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0C0634C2" w14:textId="77777777" w:rsidR="004A455B" w:rsidRPr="00FA233C" w:rsidRDefault="004A455B" w:rsidP="004A455B">
            <w:pPr>
              <w:pStyle w:val="Default"/>
            </w:pPr>
            <w:r w:rsidRPr="0083051F">
              <w:rPr>
                <w:b/>
                <w:sz w:val="20"/>
              </w:rPr>
              <w:t>Berechnung:</w:t>
            </w:r>
          </w:p>
          <w:p w14:paraId="6522A801" w14:textId="77777777" w:rsidR="004A455B" w:rsidRPr="0083051F" w:rsidRDefault="004A455B" w:rsidP="004A455B">
            <w:pPr>
              <w:pStyle w:val="Default"/>
              <w:rPr>
                <w:sz w:val="20"/>
                <w:szCs w:val="20"/>
              </w:rPr>
            </w:pPr>
          </w:p>
          <w:p w14:paraId="7D940AAC" w14:textId="77777777" w:rsidR="004A455B" w:rsidRPr="0083051F" w:rsidRDefault="004A455B" w:rsidP="004A455B">
            <w:pPr>
              <w:pStyle w:val="Default"/>
              <w:rPr>
                <w:sz w:val="20"/>
                <w:szCs w:val="20"/>
              </w:rPr>
            </w:pPr>
            <w:r w:rsidRPr="0083051F">
              <w:rPr>
                <w:sz w:val="20"/>
                <w:szCs w:val="20"/>
              </w:rPr>
              <w:t xml:space="preserve">Der Betrag errechnet sich dabei </w:t>
            </w:r>
            <w:proofErr w:type="gramStart"/>
            <w:r w:rsidRPr="0083051F">
              <w:rPr>
                <w:sz w:val="20"/>
                <w:szCs w:val="20"/>
              </w:rPr>
              <w:t>nach folgender</w:t>
            </w:r>
            <w:proofErr w:type="gramEnd"/>
            <w:r w:rsidRPr="0083051F">
              <w:rPr>
                <w:sz w:val="20"/>
                <w:szCs w:val="20"/>
              </w:rPr>
              <w:t xml:space="preserve"> Formel:</w:t>
            </w:r>
            <w:r w:rsidRPr="0083051F">
              <w:rPr>
                <w:sz w:val="20"/>
                <w:szCs w:val="20"/>
              </w:rPr>
              <w:br/>
            </w:r>
          </w:p>
          <w:p w14:paraId="336A604C" w14:textId="77777777" w:rsidR="004A455B" w:rsidRPr="008B3DDB" w:rsidRDefault="004A455B" w:rsidP="004A455B">
            <w:pPr>
              <w:pStyle w:val="Default"/>
              <w:rPr>
                <w:sz w:val="20"/>
                <w:szCs w:val="20"/>
                <w:lang w:val="en-US"/>
              </w:rPr>
            </w:pPr>
            <w:proofErr w:type="spellStart"/>
            <w:r w:rsidRPr="008B3DDB">
              <w:rPr>
                <w:rFonts w:ascii="Courier New" w:hAnsi="Courier New" w:cs="Courier New"/>
                <w:sz w:val="20"/>
                <w:szCs w:val="20"/>
                <w:lang w:val="en-US"/>
              </w:rPr>
              <w:t>LineItemAmount</w:t>
            </w:r>
            <w:proofErr w:type="spellEnd"/>
            <w:r w:rsidRPr="008B3DDB">
              <w:rPr>
                <w:sz w:val="20"/>
                <w:szCs w:val="20"/>
                <w:lang w:val="en-US"/>
              </w:rPr>
              <w:t xml:space="preserve"> = </w:t>
            </w:r>
          </w:p>
          <w:p w14:paraId="12FD082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proofErr w:type="spellStart"/>
            <w:r w:rsidRPr="008B3DDB">
              <w:rPr>
                <w:rFonts w:ascii="Courier New" w:hAnsi="Courier New" w:cs="Courier New"/>
                <w:sz w:val="20"/>
                <w:szCs w:val="20"/>
                <w:lang w:val="en-US"/>
              </w:rPr>
              <w:t>UnitPrice</w:t>
            </w:r>
            <w:proofErr w:type="spellEnd"/>
            <w:r w:rsidRPr="008B3DDB">
              <w:rPr>
                <w:sz w:val="20"/>
                <w:szCs w:val="20"/>
                <w:lang w:val="en-US"/>
              </w:rPr>
              <w:t xml:space="preserve"> / </w:t>
            </w:r>
            <w:proofErr w:type="spellStart"/>
            <w:r w:rsidRPr="008B3DDB">
              <w:rPr>
                <w:rFonts w:ascii="Courier New" w:hAnsi="Courier New" w:cs="Courier New"/>
                <w:sz w:val="20"/>
                <w:szCs w:val="20"/>
                <w:lang w:val="en-US"/>
              </w:rPr>
              <w:t>BaseQuantity</w:t>
            </w:r>
            <w:proofErr w:type="spellEnd"/>
            <w:r w:rsidRPr="008B3DDB">
              <w:rPr>
                <w:sz w:val="20"/>
                <w:szCs w:val="20"/>
                <w:lang w:val="en-US"/>
              </w:rPr>
              <w:t xml:space="preserve"> </w:t>
            </w:r>
          </w:p>
          <w:p w14:paraId="102F3B2E"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SurchargeListLineItem</w:t>
            </w:r>
            <w:proofErr w:type="spellEnd"/>
            <w:r w:rsidRPr="008B3DDB">
              <w:rPr>
                <w:sz w:val="20"/>
                <w:szCs w:val="20"/>
                <w:lang w:val="en-US"/>
              </w:rPr>
              <w:t>/</w:t>
            </w:r>
            <w:r w:rsidRPr="008B3DDB">
              <w:rPr>
                <w:rFonts w:ascii="Courier New" w:hAnsi="Courier New" w:cs="Courier New"/>
                <w:sz w:val="20"/>
                <w:szCs w:val="20"/>
                <w:lang w:val="en-US"/>
              </w:rPr>
              <w:t>Amounts</w:t>
            </w:r>
          </w:p>
          <w:p w14:paraId="7EFE1A37" w14:textId="77777777" w:rsidR="00F3386E" w:rsidRDefault="00F3386E" w:rsidP="004A455B">
            <w:pPr>
              <w:pStyle w:val="Default"/>
              <w:rPr>
                <w:sz w:val="20"/>
                <w:szCs w:val="20"/>
                <w:lang w:val="en-US"/>
              </w:rPr>
            </w:pPr>
            <w:r>
              <w:rPr>
                <w:sz w:val="20"/>
                <w:szCs w:val="20"/>
                <w:lang w:val="en-US"/>
              </w:rPr>
              <w:t xml:space="preserve">+ Summer </w:t>
            </w:r>
            <w:proofErr w:type="spellStart"/>
            <w:r>
              <w:rPr>
                <w:sz w:val="20"/>
                <w:szCs w:val="20"/>
                <w:lang w:val="en-US"/>
              </w:rPr>
              <w:t>aller</w:t>
            </w:r>
            <w:proofErr w:type="spellEnd"/>
            <w:r>
              <w:rPr>
                <w:sz w:val="20"/>
                <w:szCs w:val="20"/>
                <w:lang w:val="en-US"/>
              </w:rPr>
              <w:t xml:space="preserve"> </w:t>
            </w:r>
            <w:proofErr w:type="spellStart"/>
            <w:r w:rsidRPr="009766AB">
              <w:rPr>
                <w:rFonts w:ascii="Courier New" w:hAnsi="Courier New" w:cs="Courier New"/>
                <w:sz w:val="20"/>
                <w:szCs w:val="20"/>
                <w:lang w:val="en-US"/>
              </w:rPr>
              <w:t>OtherVATableTaxListLineItem</w:t>
            </w:r>
            <w:proofErr w:type="spellEnd"/>
            <w:r w:rsidRPr="009766AB">
              <w:rPr>
                <w:rFonts w:ascii="Courier New" w:hAnsi="Courier New" w:cs="Courier New"/>
                <w:sz w:val="20"/>
                <w:szCs w:val="20"/>
                <w:lang w:val="en-US"/>
              </w:rPr>
              <w:t>/</w:t>
            </w:r>
            <w:proofErr w:type="spellStart"/>
            <w:r w:rsidRPr="009766AB">
              <w:rPr>
                <w:rFonts w:ascii="Courier New" w:hAnsi="Courier New" w:cs="Courier New"/>
                <w:sz w:val="20"/>
                <w:szCs w:val="20"/>
                <w:lang w:val="en-US"/>
              </w:rPr>
              <w:t>TaxAmounts</w:t>
            </w:r>
            <w:proofErr w:type="spellEnd"/>
          </w:p>
          <w:p w14:paraId="7540AD42" w14:textId="77777777"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w:t>
            </w:r>
            <w:proofErr w:type="spellStart"/>
            <w:r w:rsidRPr="008B3DDB">
              <w:rPr>
                <w:sz w:val="20"/>
                <w:szCs w:val="20"/>
                <w:lang w:val="en-US"/>
              </w:rPr>
              <w:t>Summe</w:t>
            </w:r>
            <w:proofErr w:type="spellEnd"/>
            <w:r w:rsidRPr="008B3DDB">
              <w:rPr>
                <w:sz w:val="20"/>
                <w:szCs w:val="20"/>
                <w:lang w:val="en-US"/>
              </w:rPr>
              <w:t xml:space="preserve"> </w:t>
            </w:r>
            <w:proofErr w:type="spellStart"/>
            <w:r w:rsidRPr="008B3DDB">
              <w:rPr>
                <w:sz w:val="20"/>
                <w:szCs w:val="20"/>
                <w:lang w:val="en-US"/>
              </w:rPr>
              <w:t>aller</w:t>
            </w:r>
            <w:proofErr w:type="spellEnd"/>
            <w:r w:rsidRPr="008B3DDB">
              <w:rPr>
                <w:sz w:val="20"/>
                <w:szCs w:val="20"/>
                <w:lang w:val="en-US"/>
              </w:rPr>
              <w:t xml:space="preserve"> </w:t>
            </w:r>
            <w:proofErr w:type="spellStart"/>
            <w:r w:rsidRPr="008B3DDB">
              <w:rPr>
                <w:rFonts w:ascii="Courier New" w:hAnsi="Courier New" w:cs="Courier New"/>
                <w:sz w:val="20"/>
                <w:szCs w:val="20"/>
                <w:lang w:val="en-US"/>
              </w:rPr>
              <w:t>ReductionListLineItem</w:t>
            </w:r>
            <w:proofErr w:type="spellEnd"/>
            <w:r w:rsidRPr="008B3DDB">
              <w:rPr>
                <w:rFonts w:ascii="Courier New" w:hAnsi="Courier New" w:cs="Courier New"/>
                <w:sz w:val="20"/>
                <w:szCs w:val="20"/>
                <w:lang w:val="en-US"/>
              </w:rPr>
              <w:t>/Amounts</w:t>
            </w:r>
          </w:p>
        </w:tc>
        <w:tc>
          <w:tcPr>
            <w:tcW w:w="900" w:type="dxa"/>
            <w:tcBorders>
              <w:top w:val="single" w:sz="4" w:space="0" w:color="000000"/>
              <w:left w:val="single" w:sz="4" w:space="0" w:color="000000"/>
              <w:bottom w:val="single" w:sz="4" w:space="0" w:color="000000"/>
              <w:right w:val="single" w:sz="4" w:space="0" w:color="000000"/>
            </w:tcBorders>
          </w:tcPr>
          <w:p w14:paraId="4D43B1CA"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908731E"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4350C7C" w14:textId="77777777" w:rsidR="004A455B" w:rsidRPr="0083051F" w:rsidRDefault="004A455B" w:rsidP="004A455B">
            <w:pPr>
              <w:rPr>
                <w:sz w:val="20"/>
                <w:szCs w:val="20"/>
                <w:lang w:val="de-DE"/>
              </w:rPr>
            </w:pPr>
            <w:r w:rsidRPr="0083051F">
              <w:rPr>
                <w:sz w:val="20"/>
                <w:szCs w:val="20"/>
                <w:lang w:val="de-DE"/>
              </w:rPr>
              <w:t>Decimal2Type</w:t>
            </w:r>
          </w:p>
        </w:tc>
      </w:tr>
      <w:tr w:rsidR="00900EEA" w:rsidRPr="0083051F" w14:paraId="0C67559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64BB35F" w14:textId="77777777" w:rsidR="00900EEA" w:rsidRPr="0083051F" w:rsidRDefault="00900EEA" w:rsidP="00900EEA">
            <w:pPr>
              <w:pStyle w:val="Default"/>
              <w:rPr>
                <w:sz w:val="20"/>
                <w:szCs w:val="20"/>
              </w:rPr>
            </w:pPr>
            <w:r>
              <w:rPr>
                <w:sz w:val="20"/>
                <w:szCs w:val="20"/>
              </w:rPr>
              <w:t>Extension</w:t>
            </w:r>
          </w:p>
        </w:tc>
        <w:tc>
          <w:tcPr>
            <w:tcW w:w="3633" w:type="dxa"/>
            <w:tcBorders>
              <w:top w:val="single" w:sz="4" w:space="0" w:color="000000"/>
              <w:left w:val="single" w:sz="4" w:space="0" w:color="000000"/>
              <w:bottom w:val="single" w:sz="4" w:space="0" w:color="000000"/>
              <w:right w:val="single" w:sz="4" w:space="0" w:color="000000"/>
            </w:tcBorders>
          </w:tcPr>
          <w:p w14:paraId="712CFE2E" w14:textId="2CBFA3D4" w:rsidR="00900EEA" w:rsidRPr="0083051F"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6200D2A" w14:textId="77777777" w:rsidR="00900EEA" w:rsidRPr="0083051F" w:rsidRDefault="00900EEA" w:rsidP="00900EEA">
            <w:pPr>
              <w:rPr>
                <w:sz w:val="20"/>
                <w:szCs w:val="20"/>
                <w:lang w:val="de-DE"/>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76A5F82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82E89BF" w14:textId="77777777" w:rsidR="00900EEA" w:rsidRPr="0083051F" w:rsidRDefault="00900EEA" w:rsidP="00900EEA">
            <w:pPr>
              <w:rPr>
                <w:sz w:val="20"/>
                <w:szCs w:val="20"/>
                <w:lang w:val="de-DE"/>
              </w:rPr>
            </w:pPr>
            <w:r>
              <w:rPr>
                <w:sz w:val="20"/>
                <w:szCs w:val="20"/>
                <w:lang w:val="de-DE"/>
              </w:rPr>
              <w:t>XML-Komposit</w:t>
            </w:r>
          </w:p>
        </w:tc>
      </w:tr>
    </w:tbl>
    <w:p w14:paraId="734BE064" w14:textId="77777777" w:rsidR="00100A82" w:rsidRPr="0083051F" w:rsidRDefault="00100A82" w:rsidP="00100A82">
      <w:pPr>
        <w:rPr>
          <w:highlight w:val="yellow"/>
          <w:lang w:val="de-DE"/>
        </w:rPr>
      </w:pPr>
    </w:p>
    <w:p w14:paraId="40EC484D" w14:textId="77777777" w:rsidR="00EE04E9" w:rsidRPr="00FA233C" w:rsidRDefault="00EE04E9" w:rsidP="00024A1E">
      <w:pPr>
        <w:pStyle w:val="berschrift4"/>
      </w:pPr>
      <w:bookmarkStart w:id="561" w:name="_Ref369708193"/>
      <w:proofErr w:type="spellStart"/>
      <w:r w:rsidRPr="00FA233C">
        <w:t>ReductionAndSurchargeListLineItemDetails</w:t>
      </w:r>
      <w:bookmarkEnd w:id="561"/>
      <w:proofErr w:type="spellEnd"/>
    </w:p>
    <w:p w14:paraId="439E8212" w14:textId="77777777" w:rsidR="00EE04E9" w:rsidRPr="0083051F" w:rsidRDefault="00EE04E9" w:rsidP="00EE04E9">
      <w:pPr>
        <w:jc w:val="both"/>
        <w:rPr>
          <w:lang w:val="de-DE"/>
        </w:rPr>
      </w:pPr>
      <w:r w:rsidRPr="0083051F">
        <w:rPr>
          <w:lang w:val="de-DE"/>
        </w:rPr>
        <w:t xml:space="preserve">Das Element </w:t>
      </w:r>
      <w:proofErr w:type="spellStart"/>
      <w:r w:rsidRPr="0083051F">
        <w:rPr>
          <w:i/>
          <w:lang w:val="de-DE"/>
        </w:rPr>
        <w:t>ReductionAndSurchargeListLineItemDetails</w:t>
      </w:r>
      <w:proofErr w:type="spellEnd"/>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w:t>
      </w:r>
      <w:proofErr w:type="spellStart"/>
      <w:r w:rsidR="005B6314" w:rsidRPr="0083051F">
        <w:rPr>
          <w:lang w:val="de-DE"/>
        </w:rPr>
        <w:t>zB</w:t>
      </w:r>
      <w:proofErr w:type="spellEnd"/>
      <w:r w:rsidR="005B6314" w:rsidRPr="0083051F">
        <w:rPr>
          <w:lang w:val="de-DE"/>
        </w:rPr>
        <w:t xml:space="preserve">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proofErr w:type="spellStart"/>
      <w:r w:rsidRPr="0083051F">
        <w:rPr>
          <w:i/>
          <w:lang w:val="de-DE"/>
        </w:rPr>
        <w:t>ListLineItem</w:t>
      </w:r>
      <w:proofErr w:type="spellEnd"/>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2F0CD0C" w14:textId="77777777" w:rsidR="00EE04E9" w:rsidRPr="0083051F" w:rsidRDefault="00EE04E9" w:rsidP="00EE04E9">
      <w:pPr>
        <w:jc w:val="both"/>
        <w:rPr>
          <w:lang w:val="de-DE"/>
        </w:rPr>
      </w:pPr>
    </w:p>
    <w:p w14:paraId="5AF71D66" w14:textId="77777777" w:rsidR="00D013F9" w:rsidRDefault="00900EEA" w:rsidP="00EE04E9">
      <w:pPr>
        <w:jc w:val="both"/>
        <w:rPr>
          <w:lang w:val="de-DE"/>
        </w:rPr>
      </w:pPr>
      <w:r w:rsidRPr="00900EEA">
        <w:rPr>
          <w:noProof/>
          <w:lang w:val="de-DE" w:eastAsia="de-DE"/>
        </w:rPr>
        <w:lastRenderedPageBreak/>
        <w:drawing>
          <wp:inline distT="0" distB="0" distL="0" distR="0" wp14:anchorId="72B8C441" wp14:editId="354DD3FF">
            <wp:extent cx="5760720" cy="5898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898515"/>
                    </a:xfrm>
                    <a:prstGeom prst="rect">
                      <a:avLst/>
                    </a:prstGeom>
                  </pic:spPr>
                </pic:pic>
              </a:graphicData>
            </a:graphic>
          </wp:inline>
        </w:drawing>
      </w:r>
    </w:p>
    <w:p w14:paraId="552FBC4D" w14:textId="77777777" w:rsidR="00D013F9" w:rsidRDefault="00D013F9">
      <w:pPr>
        <w:rPr>
          <w:lang w:val="de-DE"/>
        </w:rPr>
      </w:pPr>
      <w:r>
        <w:rPr>
          <w:lang w:val="de-DE"/>
        </w:rPr>
        <w:br w:type="page"/>
      </w:r>
    </w:p>
    <w:p w14:paraId="2357C58B"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54637A50"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79422AB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7A6E1B7A"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6D21058A"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6DE6077" w14:textId="77777777" w:rsidR="00EE04E9" w:rsidRPr="0083051F" w:rsidRDefault="00EE04E9" w:rsidP="00EE04E9">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C278D4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5FDD41B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583EA2"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F679215"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235C298A"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B25AEB"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52569D4C"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5500FB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2F6399"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30CB50F"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98AB713"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99E175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0F22A5D"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75AB735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B78E3AF"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7C38D7C"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417B0E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E9719F"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5B897FB" w14:textId="77777777" w:rsidR="00EE04E9" w:rsidRPr="0083051F" w:rsidRDefault="001C2F6A" w:rsidP="00EE04E9">
            <w:pPr>
              <w:rPr>
                <w:sz w:val="20"/>
                <w:szCs w:val="20"/>
                <w:lang w:val="de-DE"/>
              </w:rPr>
            </w:pPr>
            <w:r w:rsidRPr="0083051F">
              <w:rPr>
                <w:sz w:val="20"/>
                <w:szCs w:val="20"/>
                <w:lang w:val="de-DE"/>
              </w:rPr>
              <w:t>Decimal2Type</w:t>
            </w:r>
          </w:p>
        </w:tc>
      </w:tr>
      <w:tr w:rsidR="00EE04E9" w:rsidRPr="0083051F" w14:paraId="2A1D53E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D75A84D" w14:textId="77777777" w:rsidR="00EE04E9" w:rsidRPr="0083051F" w:rsidRDefault="00EE04E9"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 xml:space="preserve"> /</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5C67301"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1936CFD2" w14:textId="77777777" w:rsidR="006B1792" w:rsidRPr="0083051F" w:rsidRDefault="006B1792" w:rsidP="00EE04E9">
            <w:pPr>
              <w:rPr>
                <w:sz w:val="20"/>
                <w:szCs w:val="20"/>
                <w:lang w:val="de-DE"/>
              </w:rPr>
            </w:pPr>
          </w:p>
          <w:p w14:paraId="66CF78B0" w14:textId="77777777" w:rsidR="006B1792" w:rsidRPr="0083051F" w:rsidRDefault="006B1792" w:rsidP="00EE04E9">
            <w:pPr>
              <w:rPr>
                <w:b/>
                <w:sz w:val="20"/>
                <w:szCs w:val="20"/>
                <w:lang w:val="de-DE"/>
              </w:rPr>
            </w:pPr>
            <w:r w:rsidRPr="0083051F">
              <w:rPr>
                <w:b/>
                <w:sz w:val="20"/>
                <w:szCs w:val="20"/>
                <w:lang w:val="de-DE"/>
              </w:rPr>
              <w:t>Berechnung:</w:t>
            </w:r>
          </w:p>
          <w:p w14:paraId="4055EA21" w14:textId="77777777" w:rsidR="006B1792" w:rsidRPr="0083051F" w:rsidRDefault="006B1792" w:rsidP="00EE04E9">
            <w:pPr>
              <w:rPr>
                <w:sz w:val="20"/>
                <w:szCs w:val="20"/>
                <w:lang w:val="de-DE"/>
              </w:rPr>
            </w:pPr>
          </w:p>
          <w:p w14:paraId="3B03C6EF" w14:textId="77777777" w:rsidR="002728F7" w:rsidRPr="0083051F" w:rsidRDefault="00EE04E9" w:rsidP="001846B7">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916BF4"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AF39B97" w14:textId="77777777" w:rsidR="002728F7" w:rsidRPr="0083051F" w:rsidRDefault="002728F7" w:rsidP="001846B7">
            <w:pPr>
              <w:rPr>
                <w:sz w:val="20"/>
                <w:szCs w:val="20"/>
                <w:lang w:val="de-DE"/>
              </w:rPr>
            </w:pPr>
          </w:p>
          <w:p w14:paraId="0EA49E64" w14:textId="77777777" w:rsidR="00EE04E9" w:rsidRPr="0083051F" w:rsidRDefault="00FC186F" w:rsidP="001846B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C5D0E16"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23ED3"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6126E2"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63A0C7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28169D" w14:textId="77777777" w:rsidR="008F1FB3" w:rsidRPr="0083051F" w:rsidRDefault="008F1FB3" w:rsidP="00EE04E9">
            <w:pPr>
              <w:rPr>
                <w:sz w:val="20"/>
                <w:szCs w:val="20"/>
                <w:lang w:val="de-DE"/>
              </w:rPr>
            </w:pPr>
            <w:proofErr w:type="spellStart"/>
            <w:r w:rsidRPr="0083051F">
              <w:rPr>
                <w:sz w:val="20"/>
                <w:szCs w:val="20"/>
                <w:lang w:val="de-DE"/>
              </w:rPr>
              <w:t>ReductionListLineItem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16F86386"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520EC107"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B100FF9"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241828C" w14:textId="77777777" w:rsidR="008F1FB3" w:rsidRPr="0083051F" w:rsidRDefault="008F1FB3" w:rsidP="00EE04E9">
            <w:pPr>
              <w:rPr>
                <w:sz w:val="20"/>
                <w:szCs w:val="20"/>
                <w:lang w:val="de-DE"/>
              </w:rPr>
            </w:pPr>
            <w:proofErr w:type="spellStart"/>
            <w:proofErr w:type="gramStart"/>
            <w:r w:rsidRPr="0083051F">
              <w:rPr>
                <w:sz w:val="20"/>
                <w:szCs w:val="20"/>
                <w:lang w:val="de-DE"/>
              </w:rPr>
              <w:t>xs:string</w:t>
            </w:r>
            <w:proofErr w:type="spellEnd"/>
            <w:proofErr w:type="gramEnd"/>
          </w:p>
        </w:tc>
      </w:tr>
      <w:tr w:rsidR="00D013F9" w:rsidRPr="00D013F9" w14:paraId="014CB36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BFC7E94" w14:textId="77777777"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090D5B2" w14:textId="77777777"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5F62F716" w14:textId="77777777"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2ADF6A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DB976B" w14:textId="77777777" w:rsidR="00D013F9" w:rsidRPr="0083051F" w:rsidRDefault="00D013F9" w:rsidP="00EE04E9">
            <w:pPr>
              <w:rPr>
                <w:sz w:val="20"/>
                <w:szCs w:val="20"/>
                <w:lang w:val="de-DE"/>
              </w:rPr>
            </w:pPr>
            <w:proofErr w:type="spellStart"/>
            <w:proofErr w:type="gramStart"/>
            <w:r>
              <w:rPr>
                <w:sz w:val="20"/>
                <w:szCs w:val="20"/>
                <w:lang w:val="de-DE"/>
              </w:rPr>
              <w:t>xs:string</w:t>
            </w:r>
            <w:proofErr w:type="spellEnd"/>
            <w:proofErr w:type="gramEnd"/>
          </w:p>
        </w:tc>
      </w:tr>
      <w:tr w:rsidR="00D013F9" w:rsidRPr="00D013F9" w14:paraId="6408692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68A12A2" w14:textId="77777777" w:rsidR="00D013F9" w:rsidRPr="0083051F" w:rsidRDefault="00D013F9" w:rsidP="00EE04E9">
            <w:pPr>
              <w:rPr>
                <w:sz w:val="20"/>
                <w:szCs w:val="20"/>
                <w:lang w:val="de-DE"/>
              </w:rPr>
            </w:pPr>
            <w:proofErr w:type="spellStart"/>
            <w:r>
              <w:rPr>
                <w:sz w:val="20"/>
                <w:szCs w:val="20"/>
                <w:lang w:val="de-DE"/>
              </w:rPr>
              <w:t>ReductionListLineItem</w:t>
            </w:r>
            <w:proofErr w:type="spellEnd"/>
            <w:r>
              <w:rPr>
                <w:sz w:val="20"/>
                <w:szCs w:val="20"/>
                <w:lang w:val="de-DE"/>
              </w:rPr>
              <w:t>/Classification/@ClassificationSchema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9F9C9DD" w14:textId="7777777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6EC1EFC9" w14:textId="77777777"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118DD52" w14:textId="77777777"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1EF4A76" w14:textId="77777777" w:rsidR="00D013F9" w:rsidRPr="0083051F" w:rsidRDefault="00D013F9" w:rsidP="00EE04E9">
            <w:pPr>
              <w:rPr>
                <w:sz w:val="20"/>
                <w:szCs w:val="20"/>
                <w:lang w:val="de-DE"/>
              </w:rPr>
            </w:pPr>
            <w:proofErr w:type="spellStart"/>
            <w:proofErr w:type="gramStart"/>
            <w:r>
              <w:rPr>
                <w:sz w:val="20"/>
                <w:szCs w:val="20"/>
                <w:lang w:val="de-DE"/>
              </w:rPr>
              <w:t>xs:string</w:t>
            </w:r>
            <w:proofErr w:type="spellEnd"/>
            <w:proofErr w:type="gramEnd"/>
          </w:p>
        </w:tc>
      </w:tr>
      <w:tr w:rsidR="00900EEA" w:rsidRPr="00D013F9" w14:paraId="5AADC0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B61625" w14:textId="77777777" w:rsidR="00900EEA" w:rsidRPr="0083051F" w:rsidRDefault="00443853" w:rsidP="00900EEA">
            <w:pPr>
              <w:rPr>
                <w:sz w:val="20"/>
                <w:szCs w:val="20"/>
                <w:lang w:val="de-DE"/>
              </w:rPr>
            </w:pPr>
            <w:proofErr w:type="spellStart"/>
            <w:r>
              <w:rPr>
                <w:sz w:val="20"/>
                <w:szCs w:val="20"/>
                <w:lang w:val="de-DE"/>
              </w:rPr>
              <w:t>ReductionListLineItem</w:t>
            </w:r>
            <w:proofErr w:type="spellEnd"/>
            <w:r>
              <w:rPr>
                <w:sz w:val="20"/>
                <w:szCs w:val="20"/>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17C4649" w14:textId="53EFEC61"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7A124E2"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C1094B8"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262D89" w14:textId="77777777" w:rsidR="00900EEA" w:rsidRPr="0083051F" w:rsidRDefault="00900EEA" w:rsidP="00900EEA">
            <w:pPr>
              <w:rPr>
                <w:sz w:val="20"/>
                <w:szCs w:val="20"/>
                <w:lang w:val="de-DE"/>
              </w:rPr>
            </w:pPr>
            <w:r>
              <w:rPr>
                <w:sz w:val="20"/>
                <w:szCs w:val="20"/>
                <w:lang w:val="de-DE"/>
              </w:rPr>
              <w:t>XML-Komposit</w:t>
            </w:r>
          </w:p>
        </w:tc>
      </w:tr>
      <w:tr w:rsidR="00900EEA" w:rsidRPr="00D013F9" w14:paraId="514F17C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C599DE"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5ACBE80" w14:textId="77777777" w:rsidR="00900EEA" w:rsidRPr="0083051F" w:rsidRDefault="00900EEA" w:rsidP="00900EEA">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7F15211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A29105" w14:textId="77777777" w:rsidR="00900EEA" w:rsidRPr="0083051F" w:rsidRDefault="00900EEA" w:rsidP="00900EEA">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FA252CB"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61F93EC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24F1111"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E4E9DBC" w14:textId="77777777" w:rsidR="00900EEA" w:rsidRPr="0083051F" w:rsidRDefault="00900EEA" w:rsidP="00900EEA">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7905DFA1"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11560"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7E07A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578DDBA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1EB3F33"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28E4639E" w14:textId="77777777" w:rsidR="00900EEA" w:rsidRPr="0083051F" w:rsidRDefault="00900EEA" w:rsidP="00900EEA">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5CCE60F0"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469CE65"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1FF886" w14:textId="77777777" w:rsidR="00900EEA" w:rsidRPr="0083051F" w:rsidRDefault="001C2F6A" w:rsidP="00900EEA">
            <w:pPr>
              <w:rPr>
                <w:sz w:val="20"/>
                <w:szCs w:val="20"/>
                <w:lang w:val="de-DE"/>
              </w:rPr>
            </w:pPr>
            <w:r w:rsidRPr="0083051F">
              <w:rPr>
                <w:sz w:val="20"/>
                <w:szCs w:val="20"/>
                <w:lang w:val="de-DE"/>
              </w:rPr>
              <w:t>Decimal2Type</w:t>
            </w:r>
          </w:p>
        </w:tc>
      </w:tr>
      <w:tr w:rsidR="00900EEA" w:rsidRPr="0083051F" w14:paraId="6173E27A"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7830B7F6"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00E42D8" w14:textId="77777777" w:rsidR="00900EEA" w:rsidRPr="0083051F" w:rsidRDefault="00900EEA" w:rsidP="00900EEA">
            <w:pPr>
              <w:rPr>
                <w:sz w:val="20"/>
                <w:szCs w:val="20"/>
                <w:lang w:val="de-DE"/>
              </w:rPr>
            </w:pPr>
            <w:r w:rsidRPr="0083051F">
              <w:rPr>
                <w:sz w:val="20"/>
                <w:szCs w:val="20"/>
                <w:lang w:val="de-DE"/>
              </w:rPr>
              <w:t xml:space="preserve">Betrag des Aufschlages. </w:t>
            </w:r>
          </w:p>
          <w:p w14:paraId="3E27104A" w14:textId="77777777" w:rsidR="00900EEA" w:rsidRPr="0083051F" w:rsidRDefault="00900EEA" w:rsidP="00900EEA">
            <w:pPr>
              <w:rPr>
                <w:sz w:val="20"/>
                <w:szCs w:val="20"/>
                <w:lang w:val="de-DE"/>
              </w:rPr>
            </w:pPr>
          </w:p>
          <w:p w14:paraId="7BA8CD15" w14:textId="77777777" w:rsidR="00900EEA" w:rsidRPr="0083051F" w:rsidRDefault="00900EEA" w:rsidP="00900EEA">
            <w:pPr>
              <w:rPr>
                <w:b/>
                <w:sz w:val="20"/>
                <w:szCs w:val="20"/>
                <w:lang w:val="de-DE"/>
              </w:rPr>
            </w:pPr>
            <w:r w:rsidRPr="0083051F">
              <w:rPr>
                <w:b/>
                <w:sz w:val="20"/>
                <w:szCs w:val="20"/>
                <w:lang w:val="de-DE"/>
              </w:rPr>
              <w:t>Berechnung:</w:t>
            </w:r>
          </w:p>
          <w:p w14:paraId="15D0A32E" w14:textId="77777777" w:rsidR="00900EEA" w:rsidRPr="0083051F" w:rsidRDefault="00900EEA" w:rsidP="00900EEA">
            <w:pPr>
              <w:rPr>
                <w:sz w:val="20"/>
                <w:szCs w:val="20"/>
                <w:lang w:val="de-DE"/>
              </w:rPr>
            </w:pPr>
          </w:p>
          <w:p w14:paraId="0010DBA1"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21C660A5" w14:textId="77777777" w:rsidR="00900EEA" w:rsidRPr="0083051F" w:rsidRDefault="00900EEA" w:rsidP="00900EEA">
            <w:pPr>
              <w:rPr>
                <w:sz w:val="20"/>
                <w:szCs w:val="20"/>
                <w:lang w:val="de-DE"/>
              </w:rPr>
            </w:pPr>
          </w:p>
          <w:p w14:paraId="52765369" w14:textId="77777777" w:rsidR="00900EEA" w:rsidRPr="0083051F" w:rsidRDefault="00900EEA" w:rsidP="00900EEA">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06AD6D6"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C0949A"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11AF04"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2D7FABB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C43ABD"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440E2506" w14:textId="77777777" w:rsidR="00900EEA" w:rsidRPr="0083051F" w:rsidRDefault="00900EEA" w:rsidP="00900EEA">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6DAF3224"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5237C8C"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6DEF3B" w14:textId="77777777" w:rsidR="00900EEA" w:rsidRPr="0083051F" w:rsidRDefault="00900EEA" w:rsidP="00900EEA">
            <w:pPr>
              <w:rPr>
                <w:sz w:val="20"/>
                <w:szCs w:val="20"/>
                <w:lang w:val="de-DE"/>
              </w:rPr>
            </w:pPr>
            <w:proofErr w:type="spellStart"/>
            <w:proofErr w:type="gramStart"/>
            <w:r w:rsidRPr="0083051F">
              <w:rPr>
                <w:sz w:val="20"/>
                <w:szCs w:val="20"/>
                <w:lang w:val="de-DE"/>
              </w:rPr>
              <w:t>xs:string</w:t>
            </w:r>
            <w:proofErr w:type="spellEnd"/>
            <w:proofErr w:type="gramEnd"/>
          </w:p>
        </w:tc>
      </w:tr>
      <w:tr w:rsidR="00900EEA" w:rsidRPr="0083051F" w14:paraId="6626E7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5EA3F27"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56858831" w14:textId="77777777" w:rsidR="00900EEA" w:rsidRPr="0083051F" w:rsidRDefault="00900EEA" w:rsidP="00900EEA">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5BC6B583"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E4A23"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7DF21F8" w14:textId="77777777" w:rsidR="00900EEA" w:rsidRPr="0083051F" w:rsidRDefault="00900EEA" w:rsidP="00900EEA">
            <w:pPr>
              <w:rPr>
                <w:sz w:val="20"/>
                <w:szCs w:val="20"/>
                <w:lang w:val="de-DE"/>
              </w:rPr>
            </w:pPr>
            <w:proofErr w:type="spellStart"/>
            <w:proofErr w:type="gramStart"/>
            <w:r>
              <w:rPr>
                <w:sz w:val="20"/>
                <w:szCs w:val="20"/>
                <w:lang w:val="de-DE"/>
              </w:rPr>
              <w:t>xs:string</w:t>
            </w:r>
            <w:proofErr w:type="spellEnd"/>
            <w:proofErr w:type="gramEnd"/>
          </w:p>
        </w:tc>
      </w:tr>
      <w:tr w:rsidR="00900EEA" w:rsidRPr="0083051F" w14:paraId="5C22EAF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848EB9" w14:textId="77777777" w:rsidR="00900EEA" w:rsidRPr="0083051F" w:rsidRDefault="00900EEA"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16444EB" w14:textId="77777777" w:rsidR="00900EEA" w:rsidRPr="0083051F" w:rsidRDefault="00900EEA" w:rsidP="00900EEA">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EB4D2FF"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A0F627E"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B425E28" w14:textId="77777777" w:rsidR="00900EEA" w:rsidRPr="0083051F" w:rsidRDefault="00900EEA" w:rsidP="00900EEA">
            <w:pPr>
              <w:rPr>
                <w:sz w:val="20"/>
                <w:szCs w:val="20"/>
                <w:lang w:val="de-DE"/>
              </w:rPr>
            </w:pPr>
            <w:proofErr w:type="spellStart"/>
            <w:proofErr w:type="gramStart"/>
            <w:r>
              <w:rPr>
                <w:sz w:val="20"/>
                <w:szCs w:val="20"/>
                <w:lang w:val="de-DE"/>
              </w:rPr>
              <w:t>xs:string</w:t>
            </w:r>
            <w:proofErr w:type="spellEnd"/>
            <w:proofErr w:type="gramEnd"/>
          </w:p>
        </w:tc>
      </w:tr>
      <w:tr w:rsidR="00900EEA" w:rsidRPr="0083051F" w14:paraId="6F47A784"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29CD5AE" w14:textId="77777777" w:rsidR="00900EEA" w:rsidRPr="0083051F" w:rsidRDefault="00443853" w:rsidP="00900EEA">
            <w:pPr>
              <w:rPr>
                <w:sz w:val="20"/>
                <w:szCs w:val="20"/>
                <w:lang w:val="de-DE"/>
              </w:rPr>
            </w:pPr>
            <w:proofErr w:type="spellStart"/>
            <w:r w:rsidRPr="0083051F">
              <w:rPr>
                <w:sz w:val="20"/>
                <w:szCs w:val="20"/>
                <w:lang w:val="de-DE"/>
              </w:rPr>
              <w:t>SurchargeListLineItem</w:t>
            </w:r>
            <w:proofErr w:type="spellEnd"/>
            <w:r>
              <w:rPr>
                <w:sz w:val="20"/>
                <w:szCs w:val="20"/>
                <w:lang w:val="de-DE"/>
              </w:rPr>
              <w:t xml:space="preserve"> /</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15BE46C9" w14:textId="1FE9C41B"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FAE46F0"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BE44EB0"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AB8630" w14:textId="77777777" w:rsidR="00900EEA" w:rsidRPr="0083051F" w:rsidRDefault="00900EEA" w:rsidP="00900EEA">
            <w:pPr>
              <w:rPr>
                <w:sz w:val="20"/>
                <w:szCs w:val="20"/>
                <w:lang w:val="de-DE"/>
              </w:rPr>
            </w:pPr>
            <w:r>
              <w:rPr>
                <w:sz w:val="20"/>
                <w:szCs w:val="20"/>
                <w:lang w:val="de-DE"/>
              </w:rPr>
              <w:t>XML-Komposit</w:t>
            </w:r>
          </w:p>
        </w:tc>
      </w:tr>
      <w:tr w:rsidR="00900EEA" w:rsidRPr="0083051F" w14:paraId="3AABC2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AF2691E"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0B7689C" w14:textId="77777777" w:rsidR="00900EEA" w:rsidRPr="0083051F" w:rsidRDefault="00900EEA" w:rsidP="00900EEA">
            <w:pPr>
              <w:rPr>
                <w:sz w:val="20"/>
                <w:szCs w:val="20"/>
                <w:lang w:val="de-DE"/>
              </w:rPr>
            </w:pPr>
            <w:r w:rsidRPr="0083051F">
              <w:rPr>
                <w:sz w:val="20"/>
                <w:szCs w:val="20"/>
                <w:lang w:val="de-DE"/>
              </w:rPr>
              <w:t xml:space="preserve">Angaben zu einer sonstigen Steuer, die selbst der Umsatzsteuer unterliegt. </w:t>
            </w:r>
            <w:proofErr w:type="spellStart"/>
            <w:r w:rsidRPr="0083051F">
              <w:rPr>
                <w:sz w:val="20"/>
                <w:szCs w:val="20"/>
                <w:lang w:val="de-DE"/>
              </w:rPr>
              <w:t>zB</w:t>
            </w:r>
            <w:proofErr w:type="spellEnd"/>
            <w:r w:rsidRPr="0083051F">
              <w:rPr>
                <w:sz w:val="20"/>
                <w:szCs w:val="20"/>
                <w:lang w:val="de-DE"/>
              </w:rPr>
              <w:t xml:space="preserve">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0734F1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52D2A1B"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B4FF1E" w14:textId="77777777" w:rsidR="00900EEA" w:rsidRPr="0083051F" w:rsidRDefault="00900EEA" w:rsidP="00900EEA">
            <w:pPr>
              <w:rPr>
                <w:sz w:val="20"/>
                <w:szCs w:val="20"/>
                <w:lang w:val="de-DE"/>
              </w:rPr>
            </w:pPr>
            <w:r w:rsidRPr="0083051F">
              <w:rPr>
                <w:sz w:val="20"/>
                <w:szCs w:val="20"/>
                <w:lang w:val="de-DE"/>
              </w:rPr>
              <w:t>XML-Komposit</w:t>
            </w:r>
          </w:p>
        </w:tc>
      </w:tr>
      <w:tr w:rsidR="00900EEA" w:rsidRPr="0083051F" w14:paraId="0F0EAFD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A62755C" w14:textId="77777777" w:rsidR="00900EEA" w:rsidRPr="0083051F" w:rsidRDefault="00900EEA" w:rsidP="00900EEA">
            <w:pPr>
              <w:rPr>
                <w:sz w:val="20"/>
                <w:szCs w:val="20"/>
                <w:lang w:val="de-DE"/>
              </w:rPr>
            </w:pPr>
            <w:proofErr w:type="spellStart"/>
            <w:r w:rsidRPr="0083051F">
              <w:rPr>
                <w:sz w:val="20"/>
                <w:szCs w:val="20"/>
                <w:lang w:val="de-DE"/>
              </w:rPr>
              <w:lastRenderedPageBreak/>
              <w:t>OtherVATableTaxListLineItem</w:t>
            </w:r>
            <w:proofErr w:type="spellEnd"/>
            <w:r w:rsidRPr="0083051F">
              <w:rPr>
                <w:sz w:val="20"/>
                <w:szCs w:val="20"/>
                <w:lang w:val="de-DE"/>
              </w:rPr>
              <w:t>/</w:t>
            </w:r>
            <w:proofErr w:type="spellStart"/>
            <w:r>
              <w:rPr>
                <w:sz w:val="20"/>
                <w:szCs w:val="20"/>
                <w:lang w:val="de-DE"/>
              </w:rPr>
              <w:t>TaxableAmount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E3D3F9C" w14:textId="77777777" w:rsidR="00900EEA" w:rsidRPr="0083051F" w:rsidRDefault="00900EEA" w:rsidP="00900EEA">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6EBE20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FD7693"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BAA312"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7440046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17BF3AA"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B3F9B92" w14:textId="77777777" w:rsidR="00900EEA" w:rsidRPr="0083051F" w:rsidRDefault="00900EEA" w:rsidP="00900EEA">
            <w:pPr>
              <w:rPr>
                <w:sz w:val="20"/>
                <w:szCs w:val="20"/>
                <w:lang w:val="de-DE"/>
              </w:rPr>
            </w:pPr>
            <w:r w:rsidRPr="0083051F">
              <w:rPr>
                <w:sz w:val="20"/>
                <w:szCs w:val="20"/>
                <w:lang w:val="de-DE"/>
              </w:rPr>
              <w:t>Der Steuersatz</w:t>
            </w:r>
            <w:r>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62400F92"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A24495" w14:textId="77777777" w:rsidR="00900EEA" w:rsidRPr="0083051F" w:rsidRDefault="00900EEA" w:rsidP="00900EEA">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22DDB39" w14:textId="77777777" w:rsidR="00900EEA" w:rsidRPr="0083051F" w:rsidRDefault="001C2F6A" w:rsidP="001C2F6A">
            <w:pPr>
              <w:rPr>
                <w:sz w:val="20"/>
                <w:szCs w:val="20"/>
                <w:lang w:val="de-DE"/>
              </w:rPr>
            </w:pPr>
            <w:proofErr w:type="spellStart"/>
            <w:r>
              <w:rPr>
                <w:sz w:val="20"/>
                <w:szCs w:val="20"/>
                <w:lang w:val="de-DE"/>
              </w:rPr>
              <w:t>Tax</w:t>
            </w:r>
            <w:r w:rsidR="00900EEA" w:rsidRPr="0083051F">
              <w:rPr>
                <w:sz w:val="20"/>
                <w:szCs w:val="20"/>
                <w:lang w:val="de-DE"/>
              </w:rPr>
              <w:t>PercentType</w:t>
            </w:r>
            <w:proofErr w:type="spellEnd"/>
          </w:p>
        </w:tc>
      </w:tr>
      <w:tr w:rsidR="00900EEA" w:rsidRPr="0083051F" w14:paraId="478D4B0A"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6F5D66F"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/@TaxCategoryCode</w:t>
            </w:r>
          </w:p>
        </w:tc>
        <w:tc>
          <w:tcPr>
            <w:tcW w:w="3402" w:type="dxa"/>
            <w:tcBorders>
              <w:top w:val="single" w:sz="4" w:space="0" w:color="000000"/>
              <w:left w:val="single" w:sz="4" w:space="0" w:color="000000"/>
              <w:bottom w:val="single" w:sz="4" w:space="0" w:color="000000"/>
              <w:right w:val="single" w:sz="4" w:space="0" w:color="000000"/>
            </w:tcBorders>
          </w:tcPr>
          <w:p w14:paraId="30303345" w14:textId="77777777" w:rsidR="00900EEA" w:rsidRPr="0083051F" w:rsidRDefault="00900EEA" w:rsidP="00900EEA">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442BBAD4" w14:textId="77777777" w:rsidR="00900EEA" w:rsidRPr="0083051F" w:rsidRDefault="00900EEA" w:rsidP="00900EEA">
            <w:pPr>
              <w:jc w:val="center"/>
              <w:rPr>
                <w:sz w:val="20"/>
                <w:szCs w:val="20"/>
                <w:lang w:val="de-DE"/>
              </w:rPr>
            </w:pPr>
            <w:r>
              <w:rPr>
                <w:sz w:val="20"/>
                <w:szCs w:val="20"/>
                <w:lang w:val="de-DE"/>
              </w:rPr>
              <w:t>Attribute</w:t>
            </w:r>
          </w:p>
        </w:tc>
        <w:tc>
          <w:tcPr>
            <w:tcW w:w="900" w:type="dxa"/>
            <w:tcBorders>
              <w:top w:val="single" w:sz="4" w:space="0" w:color="000000"/>
              <w:left w:val="single" w:sz="4" w:space="0" w:color="000000"/>
              <w:bottom w:val="single" w:sz="4" w:space="0" w:color="000000"/>
              <w:right w:val="single" w:sz="4" w:space="0" w:color="000000"/>
            </w:tcBorders>
          </w:tcPr>
          <w:p w14:paraId="5CAB2BE8"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C05BC4" w14:textId="77777777" w:rsidR="00900EEA" w:rsidRPr="0083051F" w:rsidRDefault="00900EEA" w:rsidP="00900EEA">
            <w:pPr>
              <w:rPr>
                <w:sz w:val="20"/>
                <w:szCs w:val="20"/>
                <w:lang w:val="de-DE"/>
              </w:rPr>
            </w:pPr>
            <w:proofErr w:type="spellStart"/>
            <w:proofErr w:type="gramStart"/>
            <w:r>
              <w:rPr>
                <w:sz w:val="20"/>
                <w:szCs w:val="20"/>
                <w:lang w:val="de-DE"/>
              </w:rPr>
              <w:t>xs:</w:t>
            </w:r>
            <w:r w:rsidR="00317751">
              <w:rPr>
                <w:sz w:val="20"/>
                <w:szCs w:val="20"/>
                <w:lang w:val="de-DE"/>
              </w:rPr>
              <w:t>token</w:t>
            </w:r>
            <w:proofErr w:type="spellEnd"/>
            <w:proofErr w:type="gramEnd"/>
          </w:p>
        </w:tc>
      </w:tr>
      <w:tr w:rsidR="00900EEA" w:rsidRPr="0083051F" w14:paraId="25142F8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849A7F"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427C824" w14:textId="77777777" w:rsidR="00900EEA" w:rsidRPr="0083051F" w:rsidRDefault="00900EEA" w:rsidP="00900EEA">
            <w:pPr>
              <w:rPr>
                <w:sz w:val="20"/>
                <w:szCs w:val="20"/>
                <w:lang w:val="de-DE"/>
              </w:rPr>
            </w:pPr>
            <w:r w:rsidRPr="0083051F">
              <w:rPr>
                <w:sz w:val="20"/>
                <w:szCs w:val="20"/>
                <w:lang w:val="de-DE"/>
              </w:rPr>
              <w:t>Betrag der Steuer</w:t>
            </w:r>
          </w:p>
          <w:p w14:paraId="0535C3EE" w14:textId="77777777" w:rsidR="00900EEA" w:rsidRPr="0083051F" w:rsidRDefault="00900EEA" w:rsidP="00900EEA">
            <w:pPr>
              <w:rPr>
                <w:sz w:val="20"/>
                <w:szCs w:val="20"/>
                <w:lang w:val="de-DE"/>
              </w:rPr>
            </w:pPr>
          </w:p>
          <w:p w14:paraId="7AAA336F" w14:textId="77777777" w:rsidR="00900EEA" w:rsidRPr="0083051F" w:rsidRDefault="00900EEA" w:rsidP="00900EEA">
            <w:pPr>
              <w:rPr>
                <w:b/>
                <w:sz w:val="20"/>
                <w:szCs w:val="20"/>
                <w:lang w:val="de-DE"/>
              </w:rPr>
            </w:pPr>
            <w:r w:rsidRPr="0083051F">
              <w:rPr>
                <w:b/>
                <w:sz w:val="20"/>
                <w:szCs w:val="20"/>
                <w:lang w:val="de-DE"/>
              </w:rPr>
              <w:t>Berechnung:</w:t>
            </w:r>
          </w:p>
          <w:p w14:paraId="6E842F71" w14:textId="77777777" w:rsidR="00900EEA" w:rsidRPr="0083051F" w:rsidRDefault="00900EEA" w:rsidP="00900EEA">
            <w:pPr>
              <w:rPr>
                <w:sz w:val="20"/>
                <w:szCs w:val="20"/>
                <w:lang w:val="de-DE"/>
              </w:rPr>
            </w:pPr>
          </w:p>
          <w:p w14:paraId="601D07A5" w14:textId="77777777" w:rsidR="00900EEA" w:rsidRPr="0083051F" w:rsidRDefault="00900EEA" w:rsidP="00900EEA">
            <w:pPr>
              <w:rPr>
                <w:sz w:val="20"/>
                <w:szCs w:val="20"/>
                <w:lang w:val="de-DE"/>
              </w:rPr>
            </w:pPr>
            <w:r w:rsidRPr="0083051F">
              <w:rPr>
                <w:sz w:val="20"/>
                <w:szCs w:val="20"/>
                <w:lang w:val="de-DE"/>
              </w:rPr>
              <w:t xml:space="preserve">Ergibt sich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4BB400C"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E94F6E9" w14:textId="77777777" w:rsidR="00900EEA" w:rsidRPr="0083051F" w:rsidRDefault="00900EEA" w:rsidP="00900EEA">
            <w:pPr>
              <w:jc w:val="center"/>
              <w:rPr>
                <w:sz w:val="20"/>
                <w:szCs w:val="20"/>
                <w:lang w:val="de-DE"/>
              </w:rPr>
            </w:pPr>
            <w:r>
              <w:rPr>
                <w:sz w:val="20"/>
                <w:szCs w:val="20"/>
                <w:lang w:val="de-DE"/>
              </w:rPr>
              <w:t>0</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3D1075D" w14:textId="77777777" w:rsidR="00900EEA" w:rsidRPr="0083051F" w:rsidRDefault="00900EEA" w:rsidP="00900EEA">
            <w:pPr>
              <w:rPr>
                <w:sz w:val="20"/>
                <w:szCs w:val="20"/>
                <w:lang w:val="de-DE"/>
              </w:rPr>
            </w:pPr>
            <w:r w:rsidRPr="0083051F">
              <w:rPr>
                <w:sz w:val="20"/>
                <w:szCs w:val="20"/>
                <w:lang w:val="de-DE"/>
              </w:rPr>
              <w:t>Decimal2Type</w:t>
            </w:r>
          </w:p>
        </w:tc>
      </w:tr>
      <w:tr w:rsidR="00900EEA" w:rsidRPr="0083051F" w14:paraId="37D8294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2706FD1"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7E7E5E9E" w14:textId="77777777" w:rsidR="00900EEA" w:rsidRPr="0083051F" w:rsidRDefault="00900EEA" w:rsidP="00900EEA">
            <w:pPr>
              <w:rPr>
                <w:sz w:val="20"/>
                <w:szCs w:val="20"/>
                <w:lang w:val="de-DE"/>
              </w:rPr>
            </w:pPr>
            <w:r w:rsidRPr="00774608">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5100CE5B" w14:textId="77777777" w:rsidR="00900EEA" w:rsidRPr="0083051F" w:rsidRDefault="00900EEA" w:rsidP="00900EEA">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F955BF" w14:textId="77777777" w:rsidR="00900EEA" w:rsidRPr="0083051F" w:rsidRDefault="00900EEA" w:rsidP="00900EEA">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5B4E50" w14:textId="77777777" w:rsidR="00900EEA" w:rsidRPr="0083051F" w:rsidRDefault="00900EEA" w:rsidP="00900EEA">
            <w:pPr>
              <w:rPr>
                <w:sz w:val="20"/>
                <w:szCs w:val="20"/>
                <w:lang w:val="de-DE"/>
              </w:rPr>
            </w:pPr>
            <w:r>
              <w:rPr>
                <w:sz w:val="20"/>
                <w:szCs w:val="20"/>
                <w:lang w:val="de-DE"/>
              </w:rPr>
              <w:t>Decimal2Type</w:t>
            </w:r>
          </w:p>
        </w:tc>
      </w:tr>
      <w:tr w:rsidR="00900EEA" w:rsidRPr="0083051F" w14:paraId="1BD6639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AB571CB"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Pr>
                <w:sz w:val="20"/>
                <w:szCs w:val="20"/>
                <w:lang w:val="de-DE"/>
              </w:rPr>
              <w:t>AccountingCurrencyAmount</w:t>
            </w:r>
            <w:proofErr w:type="spellEnd"/>
            <w:r>
              <w:rPr>
                <w:sz w:val="20"/>
                <w:szCs w:val="20"/>
                <w:lang w:val="de-DE"/>
              </w:rPr>
              <w:t>/@Currency</w:t>
            </w:r>
          </w:p>
        </w:tc>
        <w:tc>
          <w:tcPr>
            <w:tcW w:w="3402" w:type="dxa"/>
            <w:tcBorders>
              <w:top w:val="single" w:sz="4" w:space="0" w:color="000000"/>
              <w:left w:val="single" w:sz="4" w:space="0" w:color="000000"/>
              <w:bottom w:val="single" w:sz="4" w:space="0" w:color="000000"/>
              <w:right w:val="single" w:sz="4" w:space="0" w:color="000000"/>
            </w:tcBorders>
          </w:tcPr>
          <w:p w14:paraId="1DDB7E7F" w14:textId="77777777" w:rsidR="00900EEA" w:rsidRPr="0083051F" w:rsidRDefault="00900EEA" w:rsidP="00900EEA">
            <w:pPr>
              <w:rPr>
                <w:sz w:val="20"/>
                <w:szCs w:val="20"/>
                <w:lang w:val="de-DE"/>
              </w:rPr>
            </w:pPr>
            <w:r w:rsidRPr="00774608">
              <w:rPr>
                <w:sz w:val="20"/>
                <w:szCs w:val="20"/>
              </w:rPr>
              <w:t xml:space="preserve">Die Währung, in welcher </w:t>
            </w:r>
            <w:proofErr w:type="spellStart"/>
            <w:r w:rsidRPr="00774608">
              <w:rPr>
                <w:sz w:val="20"/>
                <w:szCs w:val="20"/>
              </w:rPr>
              <w:t>AccountingCurrencyAmount</w:t>
            </w:r>
            <w:proofErr w:type="spellEnd"/>
            <w:r w:rsidRPr="00774608">
              <w:rPr>
                <w:sz w:val="20"/>
                <w:szCs w:val="20"/>
              </w:rPr>
              <w:t xml:space="preserve">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08908A75" w14:textId="77777777" w:rsidR="00900EEA" w:rsidRPr="0083051F" w:rsidRDefault="00900EEA" w:rsidP="00900EEA">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C1C6673" w14:textId="77777777" w:rsidR="00900EEA" w:rsidRPr="0083051F" w:rsidRDefault="00900EEA" w:rsidP="00900EEA">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893093E" w14:textId="77777777" w:rsidR="00900EEA" w:rsidRPr="0083051F" w:rsidRDefault="00900EEA" w:rsidP="00900EEA">
            <w:pPr>
              <w:rPr>
                <w:sz w:val="20"/>
                <w:szCs w:val="20"/>
                <w:lang w:val="de-DE"/>
              </w:rPr>
            </w:pPr>
            <w:proofErr w:type="spellStart"/>
            <w:r>
              <w:rPr>
                <w:sz w:val="20"/>
                <w:szCs w:val="20"/>
                <w:lang w:val="de-DE"/>
              </w:rPr>
              <w:t>CurrencyType</w:t>
            </w:r>
            <w:proofErr w:type="spellEnd"/>
          </w:p>
        </w:tc>
      </w:tr>
      <w:tr w:rsidR="00900EEA" w:rsidRPr="0083051F" w14:paraId="6D72166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AB7906B"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3F2C1650" w14:textId="77777777" w:rsidR="00900EEA" w:rsidRPr="0083051F" w:rsidRDefault="00900EEA" w:rsidP="00900EEA">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1960D2CE"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283F736" w14:textId="77777777" w:rsidR="00900EEA" w:rsidRPr="0083051F" w:rsidRDefault="00900EEA" w:rsidP="00900EEA">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BAFAC4F" w14:textId="77777777" w:rsidR="00900EEA" w:rsidRPr="0083051F" w:rsidRDefault="00900EEA" w:rsidP="00900EEA">
            <w:pPr>
              <w:rPr>
                <w:sz w:val="20"/>
                <w:szCs w:val="20"/>
                <w:lang w:val="de-DE"/>
              </w:rPr>
            </w:pPr>
            <w:proofErr w:type="spellStart"/>
            <w:proofErr w:type="gramStart"/>
            <w:r w:rsidRPr="0083051F">
              <w:rPr>
                <w:sz w:val="20"/>
                <w:szCs w:val="20"/>
                <w:lang w:val="de-DE"/>
              </w:rPr>
              <w:t>xs:string</w:t>
            </w:r>
            <w:proofErr w:type="spellEnd"/>
            <w:proofErr w:type="gramEnd"/>
          </w:p>
        </w:tc>
      </w:tr>
      <w:tr w:rsidR="00900EEA" w:rsidRPr="0083051F" w14:paraId="6D92EB8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D381F5" w14:textId="77777777" w:rsidR="00900EEA" w:rsidRPr="0083051F" w:rsidRDefault="00900EEA" w:rsidP="00900EEA">
            <w:pPr>
              <w:rPr>
                <w:sz w:val="20"/>
                <w:szCs w:val="20"/>
                <w:lang w:val="de-DE"/>
              </w:rPr>
            </w:pPr>
            <w:proofErr w:type="spellStart"/>
            <w:r w:rsidRPr="0083051F">
              <w:rPr>
                <w:sz w:val="20"/>
                <w:szCs w:val="20"/>
                <w:lang w:val="de-DE"/>
              </w:rPr>
              <w:t>OtherVATableTaxListLineItem</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92D618D" w14:textId="77777777" w:rsidR="00900EEA" w:rsidRPr="0083051F" w:rsidRDefault="00900EEA" w:rsidP="00900EEA">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w:t>
            </w:r>
            <w:proofErr w:type="spellStart"/>
            <w:r w:rsidRPr="0083051F">
              <w:rPr>
                <w:sz w:val="20"/>
                <w:szCs w:val="20"/>
                <w:lang w:val="de-DE"/>
              </w:rPr>
              <w:t>Identifiers</w:t>
            </w:r>
            <w:proofErr w:type="spellEnd"/>
            <w:r w:rsidRPr="0083051F">
              <w:rPr>
                <w:sz w:val="20"/>
                <w:szCs w:val="20"/>
                <w:lang w:val="de-DE"/>
              </w:rPr>
              <w:t>.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0D045E5A" w14:textId="77777777" w:rsidR="00900EEA" w:rsidRPr="0083051F" w:rsidRDefault="00900EEA" w:rsidP="00900EEA">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A46D65" w14:textId="77777777" w:rsidR="00900EEA" w:rsidRPr="0083051F" w:rsidRDefault="00900EEA" w:rsidP="00900EEA">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05BF90" w14:textId="77777777" w:rsidR="00900EEA" w:rsidRPr="0083051F" w:rsidRDefault="00900EEA" w:rsidP="00900EEA">
            <w:pPr>
              <w:rPr>
                <w:sz w:val="20"/>
                <w:szCs w:val="20"/>
                <w:lang w:val="de-DE"/>
              </w:rPr>
            </w:pPr>
            <w:proofErr w:type="spellStart"/>
            <w:r w:rsidRPr="0083051F">
              <w:rPr>
                <w:sz w:val="20"/>
                <w:szCs w:val="20"/>
                <w:lang w:val="de-DE"/>
              </w:rPr>
              <w:t>IDType</w:t>
            </w:r>
            <w:proofErr w:type="spellEnd"/>
          </w:p>
        </w:tc>
      </w:tr>
      <w:tr w:rsidR="00900EEA" w:rsidRPr="0083051F" w14:paraId="71EB75B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8626965" w14:textId="77777777" w:rsidR="00900EEA" w:rsidRPr="0083051F" w:rsidRDefault="00443853" w:rsidP="00900EEA">
            <w:pPr>
              <w:rPr>
                <w:sz w:val="20"/>
                <w:szCs w:val="20"/>
                <w:lang w:val="de-DE"/>
              </w:rPr>
            </w:pPr>
            <w:proofErr w:type="spellStart"/>
            <w:r w:rsidRPr="0083051F">
              <w:rPr>
                <w:sz w:val="20"/>
                <w:szCs w:val="20"/>
                <w:lang w:val="de-DE"/>
              </w:rPr>
              <w:t>OtherVATableTaxListLineItem</w:t>
            </w:r>
            <w:proofErr w:type="spellEnd"/>
            <w:r>
              <w:rPr>
                <w:sz w:val="20"/>
                <w:szCs w:val="20"/>
              </w:rPr>
              <w:t>/</w:t>
            </w:r>
            <w:r w:rsidR="00900EEA">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327208F5" w14:textId="4F2A4DA5" w:rsidR="00900EEA" w:rsidRPr="0083051F" w:rsidRDefault="00900EEA" w:rsidP="00900EEA">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5BCE5A7F" w14:textId="77777777" w:rsidR="00900EEA" w:rsidRPr="0083051F" w:rsidRDefault="00900EEA" w:rsidP="00900EEA">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6729C85"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EB60C0" w14:textId="77777777" w:rsidR="00900EEA" w:rsidRPr="0083051F" w:rsidRDefault="00900EEA" w:rsidP="00900EEA">
            <w:pPr>
              <w:rPr>
                <w:sz w:val="20"/>
                <w:szCs w:val="20"/>
                <w:lang w:val="de-DE"/>
              </w:rPr>
            </w:pPr>
            <w:r>
              <w:rPr>
                <w:sz w:val="20"/>
                <w:szCs w:val="20"/>
                <w:lang w:val="de-DE"/>
              </w:rPr>
              <w:t>XML-Komposit</w:t>
            </w:r>
          </w:p>
        </w:tc>
      </w:tr>
    </w:tbl>
    <w:p w14:paraId="710F2698" w14:textId="77777777" w:rsidR="00EE04E9" w:rsidRPr="0083051F" w:rsidRDefault="00EE04E9" w:rsidP="00EE04E9">
      <w:pPr>
        <w:jc w:val="both"/>
        <w:rPr>
          <w:lang w:val="de-DE"/>
        </w:rPr>
      </w:pPr>
    </w:p>
    <w:p w14:paraId="6D489C03"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1596169A" w14:textId="77777777" w:rsidR="005F243F" w:rsidRPr="00FA233C" w:rsidRDefault="005F243F" w:rsidP="009175C7">
      <w:pPr>
        <w:jc w:val="both"/>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39EDE0FF" w14:textId="77777777" w:rsidR="00100A82" w:rsidRPr="0083051F" w:rsidRDefault="00FC2D9C" w:rsidP="00A53648">
      <w:pPr>
        <w:pStyle w:val="berschrift4"/>
        <w:rPr>
          <w:lang w:val="de-DE"/>
        </w:rPr>
      </w:pPr>
      <w:proofErr w:type="spellStart"/>
      <w:r>
        <w:rPr>
          <w:lang w:val="de-DE"/>
        </w:rPr>
        <w:t>TaxItem</w:t>
      </w:r>
      <w:proofErr w:type="spellEnd"/>
    </w:p>
    <w:p w14:paraId="75DD6250" w14:textId="77777777" w:rsidR="00100A82" w:rsidRPr="0083051F" w:rsidRDefault="00100A82" w:rsidP="00B17E6B">
      <w:pPr>
        <w:jc w:val="both"/>
        <w:rPr>
          <w:lang w:val="de-DE"/>
        </w:rPr>
      </w:pPr>
      <w:r w:rsidRPr="0083051F">
        <w:rPr>
          <w:lang w:val="de-DE"/>
        </w:rPr>
        <w:t xml:space="preserve">Das Element </w:t>
      </w:r>
      <w:proofErr w:type="spellStart"/>
      <w:r w:rsidR="00FC2D9C">
        <w:rPr>
          <w:i/>
          <w:lang w:val="de-DE"/>
        </w:rPr>
        <w:t>TaxItem</w:t>
      </w:r>
      <w:proofErr w:type="spellEnd"/>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4911826F" w14:textId="77777777" w:rsidR="00100A82" w:rsidRPr="00FA233C" w:rsidRDefault="00100A82" w:rsidP="00100A82"/>
    <w:p w14:paraId="3FC5C167"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05CAA426" wp14:editId="4A07F65C">
            <wp:extent cx="3079699" cy="2104461"/>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3805" cy="2120933"/>
                    </a:xfrm>
                    <a:prstGeom prst="rect">
                      <a:avLst/>
                    </a:prstGeom>
                  </pic:spPr>
                </pic:pic>
              </a:graphicData>
            </a:graphic>
          </wp:inline>
        </w:drawing>
      </w:r>
    </w:p>
    <w:p w14:paraId="20996788" w14:textId="77777777" w:rsidR="000C0180" w:rsidRPr="0083051F" w:rsidRDefault="000C0180" w:rsidP="00100A82">
      <w:pPr>
        <w:jc w:val="center"/>
        <w:rPr>
          <w:lang w:val="de-DE"/>
        </w:rPr>
      </w:pPr>
    </w:p>
    <w:p w14:paraId="3825A173" w14:textId="77777777" w:rsidR="00100A82" w:rsidRPr="00FA233C" w:rsidRDefault="00100A82" w:rsidP="00100A82">
      <w:pPr>
        <w:rPr>
          <w:highlight w:val="yellow"/>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0C214A63"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6AF98D7"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69871E5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FA3A5DA"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41E8984"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28E6764"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2254A8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42F7062" w14:textId="77777777" w:rsidR="0054014B" w:rsidRPr="0083051F" w:rsidRDefault="0054014B" w:rsidP="0054014B">
            <w:pPr>
              <w:pStyle w:val="Default"/>
              <w:rPr>
                <w:sz w:val="20"/>
                <w:szCs w:val="20"/>
              </w:rPr>
            </w:pPr>
            <w:proofErr w:type="spellStart"/>
            <w:r>
              <w:rPr>
                <w:sz w:val="20"/>
                <w:szCs w:val="20"/>
              </w:rPr>
              <w:t>TaxableAmount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5AF75730" w14:textId="77777777"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5DD8A261"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ADA4A30"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35D034F" w14:textId="77777777" w:rsidR="0054014B" w:rsidRPr="0083051F" w:rsidRDefault="0054014B" w:rsidP="0054014B">
            <w:pPr>
              <w:rPr>
                <w:sz w:val="20"/>
                <w:szCs w:val="20"/>
                <w:lang w:val="de-DE"/>
              </w:rPr>
            </w:pPr>
            <w:proofErr w:type="spellStart"/>
            <w:proofErr w:type="gramStart"/>
            <w:r w:rsidRPr="0083051F">
              <w:rPr>
                <w:sz w:val="20"/>
                <w:szCs w:val="20"/>
                <w:lang w:val="de-DE"/>
              </w:rPr>
              <w:t>xs:string</w:t>
            </w:r>
            <w:proofErr w:type="spellEnd"/>
            <w:proofErr w:type="gramEnd"/>
          </w:p>
        </w:tc>
      </w:tr>
      <w:tr w:rsidR="0054014B" w:rsidRPr="0083051F" w14:paraId="04492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4CEE07A" w14:textId="77777777" w:rsidR="0054014B" w:rsidRPr="00011B39" w:rsidRDefault="0054014B" w:rsidP="0054014B">
            <w:pPr>
              <w:rPr>
                <w:lang w:val="de-DE" w:eastAsia="de-DE"/>
              </w:rPr>
            </w:pPr>
            <w:proofErr w:type="spellStart"/>
            <w:r>
              <w:rPr>
                <w:sz w:val="20"/>
                <w:szCs w:val="20"/>
              </w:rPr>
              <w:t>TaxPercent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2F86719A" w14:textId="77777777"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53C0ED26"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2B569A3B" w14:textId="77777777"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34679197" w14:textId="77777777" w:rsidR="0054014B" w:rsidRPr="0083051F" w:rsidRDefault="001C2F6A" w:rsidP="001C2F6A">
            <w:pPr>
              <w:rPr>
                <w:sz w:val="20"/>
                <w:szCs w:val="20"/>
                <w:lang w:val="de-DE"/>
              </w:rPr>
            </w:pPr>
            <w:proofErr w:type="spellStart"/>
            <w:r>
              <w:rPr>
                <w:sz w:val="20"/>
                <w:szCs w:val="20"/>
                <w:lang w:val="de-DE"/>
              </w:rPr>
              <w:t>Tax</w:t>
            </w:r>
            <w:r w:rsidR="00351355">
              <w:rPr>
                <w:sz w:val="20"/>
                <w:szCs w:val="20"/>
                <w:lang w:val="de-DE"/>
              </w:rPr>
              <w:t>PercentType</w:t>
            </w:r>
            <w:proofErr w:type="spellEnd"/>
          </w:p>
        </w:tc>
      </w:tr>
      <w:tr w:rsidR="0054014B" w:rsidRPr="0083051F" w14:paraId="485FC25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050ECEA4" w14:textId="77777777" w:rsidR="0054014B" w:rsidRPr="0083051F" w:rsidRDefault="0054014B" w:rsidP="0054014B">
            <w:pPr>
              <w:pStyle w:val="Default"/>
              <w:rPr>
                <w:sz w:val="20"/>
                <w:szCs w:val="20"/>
              </w:rPr>
            </w:pPr>
            <w:proofErr w:type="spellStart"/>
            <w:r>
              <w:rPr>
                <w:sz w:val="20"/>
                <w:szCs w:val="20"/>
              </w:rPr>
              <w:t>TaxPercent</w:t>
            </w:r>
            <w:proofErr w:type="spellEnd"/>
            <w:r>
              <w:rPr>
                <w:sz w:val="20"/>
                <w:szCs w:val="20"/>
              </w:rPr>
              <w:t>/@TaxCategoryCode</w:t>
            </w:r>
          </w:p>
        </w:tc>
        <w:tc>
          <w:tcPr>
            <w:tcW w:w="3685" w:type="dxa"/>
            <w:tcBorders>
              <w:top w:val="single" w:sz="4" w:space="0" w:color="000000"/>
              <w:left w:val="single" w:sz="4" w:space="0" w:color="000000"/>
              <w:bottom w:val="single" w:sz="4" w:space="0" w:color="000000"/>
              <w:right w:val="single" w:sz="4" w:space="0" w:color="000000"/>
            </w:tcBorders>
          </w:tcPr>
          <w:p w14:paraId="241A2C1E" w14:textId="77777777"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1B1B39C4"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E83D6E3" w14:textId="77777777"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22D7B5A2" w14:textId="77777777" w:rsidR="0054014B" w:rsidRPr="0083051F" w:rsidRDefault="0054014B" w:rsidP="00351355">
            <w:pPr>
              <w:rPr>
                <w:sz w:val="20"/>
                <w:szCs w:val="20"/>
                <w:lang w:val="de-DE"/>
              </w:rPr>
            </w:pPr>
            <w:proofErr w:type="spellStart"/>
            <w:proofErr w:type="gramStart"/>
            <w:r w:rsidRPr="0083051F">
              <w:rPr>
                <w:sz w:val="20"/>
                <w:szCs w:val="20"/>
                <w:lang w:val="de-DE"/>
              </w:rPr>
              <w:t>xs:</w:t>
            </w:r>
            <w:r w:rsidR="00351355">
              <w:rPr>
                <w:sz w:val="20"/>
                <w:szCs w:val="20"/>
                <w:lang w:val="de-DE"/>
              </w:rPr>
              <w:t>token</w:t>
            </w:r>
            <w:proofErr w:type="spellEnd"/>
            <w:proofErr w:type="gramEnd"/>
          </w:p>
        </w:tc>
      </w:tr>
      <w:tr w:rsidR="0054014B" w:rsidRPr="0083051F" w14:paraId="71FF75B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CB08B09" w14:textId="77777777" w:rsidR="0054014B" w:rsidRPr="0083051F" w:rsidRDefault="0054014B" w:rsidP="0054014B">
            <w:pPr>
              <w:pStyle w:val="Default"/>
              <w:rPr>
                <w:sz w:val="20"/>
                <w:szCs w:val="20"/>
              </w:rPr>
            </w:pPr>
            <w:proofErr w:type="spellStart"/>
            <w:r>
              <w:rPr>
                <w:sz w:val="20"/>
                <w:szCs w:val="20"/>
              </w:rPr>
              <w:t>TaxAmount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3BD2878D" w14:textId="77777777" w:rsidR="0054014B" w:rsidRPr="0083051F" w:rsidRDefault="0054014B" w:rsidP="0054014B">
            <w:pPr>
              <w:rPr>
                <w:sz w:val="20"/>
                <w:szCs w:val="20"/>
                <w:lang w:val="de-DE"/>
              </w:rPr>
            </w:pPr>
            <w:r w:rsidRPr="0083051F">
              <w:rPr>
                <w:sz w:val="20"/>
                <w:szCs w:val="20"/>
                <w:lang w:val="de-DE"/>
              </w:rPr>
              <w:t>Betrag der Steuer</w:t>
            </w:r>
          </w:p>
          <w:p w14:paraId="16A6F74E" w14:textId="77777777" w:rsidR="0054014B" w:rsidRPr="0083051F" w:rsidRDefault="0054014B" w:rsidP="0054014B">
            <w:pPr>
              <w:rPr>
                <w:sz w:val="20"/>
                <w:szCs w:val="20"/>
                <w:lang w:val="de-DE"/>
              </w:rPr>
            </w:pPr>
          </w:p>
          <w:p w14:paraId="1E6A1EF7" w14:textId="77777777" w:rsidR="0054014B" w:rsidRPr="0083051F" w:rsidRDefault="0054014B" w:rsidP="0054014B">
            <w:pPr>
              <w:rPr>
                <w:b/>
                <w:sz w:val="20"/>
                <w:szCs w:val="20"/>
                <w:lang w:val="de-DE"/>
              </w:rPr>
            </w:pPr>
            <w:r w:rsidRPr="0083051F">
              <w:rPr>
                <w:b/>
                <w:sz w:val="20"/>
                <w:szCs w:val="20"/>
                <w:lang w:val="de-DE"/>
              </w:rPr>
              <w:t>Berechnung:</w:t>
            </w:r>
          </w:p>
          <w:p w14:paraId="6832A2F9" w14:textId="77777777" w:rsidR="0054014B" w:rsidRPr="0083051F" w:rsidRDefault="0054014B" w:rsidP="0054014B">
            <w:pPr>
              <w:rPr>
                <w:sz w:val="20"/>
                <w:szCs w:val="20"/>
                <w:lang w:val="de-DE"/>
              </w:rPr>
            </w:pPr>
          </w:p>
          <w:p w14:paraId="79A321F7" w14:textId="77777777" w:rsidR="0054014B" w:rsidRPr="0083051F" w:rsidRDefault="0054014B" w:rsidP="0054014B">
            <w:pPr>
              <w:pStyle w:val="Default"/>
              <w:rPr>
                <w:sz w:val="20"/>
                <w:szCs w:val="20"/>
              </w:rPr>
            </w:pPr>
            <w:r w:rsidRPr="0083051F">
              <w:rPr>
                <w:sz w:val="20"/>
                <w:szCs w:val="20"/>
              </w:rPr>
              <w:t xml:space="preserve">Ergibt sich aus </w:t>
            </w:r>
            <w:proofErr w:type="spellStart"/>
            <w:r w:rsidRPr="0083051F">
              <w:rPr>
                <w:rFonts w:ascii="Courier New" w:hAnsi="Courier New" w:cs="Courier New"/>
                <w:sz w:val="20"/>
                <w:szCs w:val="20"/>
              </w:rPr>
              <w:t>BaseAmount</w:t>
            </w:r>
            <w:proofErr w:type="spellEnd"/>
            <w:r w:rsidRPr="0083051F">
              <w:rPr>
                <w:sz w:val="20"/>
                <w:szCs w:val="20"/>
              </w:rPr>
              <w:t xml:space="preserve"> * </w:t>
            </w:r>
            <w:proofErr w:type="spellStart"/>
            <w:r w:rsidRPr="0083051F">
              <w:rPr>
                <w:rFonts w:ascii="Courier New" w:hAnsi="Courier New" w:cs="Courier New"/>
                <w:sz w:val="20"/>
                <w:szCs w:val="20"/>
              </w:rPr>
              <w:t>Percentage</w:t>
            </w:r>
            <w:proofErr w:type="spellEnd"/>
            <w:r w:rsidRPr="0083051F">
              <w:rPr>
                <w:sz w:val="20"/>
                <w:szCs w:val="20"/>
              </w:rPr>
              <w:t xml:space="preserve"> / 100 falls </w:t>
            </w:r>
            <w:proofErr w:type="spellStart"/>
            <w:r w:rsidRPr="0083051F">
              <w:rPr>
                <w:rFonts w:ascii="Courier New" w:hAnsi="Courier New" w:cs="Courier New"/>
                <w:sz w:val="20"/>
                <w:szCs w:val="20"/>
              </w:rPr>
              <w:t>Percentage</w:t>
            </w:r>
            <w:proofErr w:type="spellEnd"/>
            <w:r w:rsidRPr="0083051F">
              <w:rPr>
                <w:sz w:val="20"/>
                <w:szCs w:val="20"/>
              </w:rPr>
              <w:t xml:space="preserve"> angegeben ist. Sind beide angegeben, so ist </w:t>
            </w:r>
            <w:proofErr w:type="spellStart"/>
            <w:r w:rsidRPr="0083051F">
              <w:rPr>
                <w:rFonts w:ascii="Courier New" w:hAnsi="Courier New" w:cs="Courier New"/>
                <w:sz w:val="20"/>
                <w:szCs w:val="20"/>
              </w:rPr>
              <w:t>Amount</w:t>
            </w:r>
            <w:proofErr w:type="spellEnd"/>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025AF613"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769ED565" w14:textId="77777777"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66D8120" w14:textId="77777777"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B1F2BD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05436E3" w14:textId="77777777" w:rsidR="0054014B" w:rsidRPr="0083051F" w:rsidRDefault="0054014B" w:rsidP="0054014B">
            <w:pPr>
              <w:pStyle w:val="Default"/>
              <w:rPr>
                <w:sz w:val="20"/>
                <w:szCs w:val="20"/>
              </w:rPr>
            </w:pPr>
            <w:proofErr w:type="spellStart"/>
            <w:r>
              <w:rPr>
                <w:sz w:val="20"/>
                <w:szCs w:val="20"/>
              </w:rPr>
              <w:t>AccountingCurrencyAmount</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69CA85E4" w14:textId="77777777"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197F7D88" w14:textId="77777777"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4AFF8DFE"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8F71CF8" w14:textId="77777777"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42869E2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5E09C9D" w14:textId="77777777" w:rsidR="0054014B" w:rsidRPr="0083051F" w:rsidRDefault="0054014B" w:rsidP="0054014B">
            <w:pPr>
              <w:pStyle w:val="Default"/>
              <w:rPr>
                <w:sz w:val="20"/>
                <w:szCs w:val="20"/>
              </w:rPr>
            </w:pPr>
            <w:proofErr w:type="spellStart"/>
            <w:r>
              <w:rPr>
                <w:sz w:val="20"/>
                <w:szCs w:val="20"/>
              </w:rPr>
              <w:t>AccountingCurrencyAmount</w:t>
            </w:r>
            <w:proofErr w:type="spellEnd"/>
            <w:r>
              <w:rPr>
                <w:sz w:val="20"/>
                <w:szCs w:val="20"/>
              </w:rPr>
              <w:t>/@Currency</w:t>
            </w:r>
          </w:p>
        </w:tc>
        <w:tc>
          <w:tcPr>
            <w:tcW w:w="3685" w:type="dxa"/>
            <w:tcBorders>
              <w:top w:val="single" w:sz="4" w:space="0" w:color="000000"/>
              <w:left w:val="single" w:sz="4" w:space="0" w:color="000000"/>
              <w:bottom w:val="single" w:sz="4" w:space="0" w:color="000000"/>
              <w:right w:val="single" w:sz="4" w:space="0" w:color="000000"/>
            </w:tcBorders>
          </w:tcPr>
          <w:p w14:paraId="14E4E28B" w14:textId="77777777" w:rsidR="0054014B" w:rsidRPr="0083051F" w:rsidRDefault="0054014B" w:rsidP="0054014B">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2BD3A81E" w14:textId="77777777"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1E55485" w14:textId="77777777"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05E8796A" w14:textId="77777777" w:rsidR="0054014B" w:rsidRPr="0083051F" w:rsidRDefault="00351355" w:rsidP="0054014B">
            <w:pPr>
              <w:rPr>
                <w:sz w:val="20"/>
                <w:szCs w:val="20"/>
                <w:lang w:val="de-DE"/>
              </w:rPr>
            </w:pPr>
            <w:proofErr w:type="spellStart"/>
            <w:r>
              <w:rPr>
                <w:sz w:val="20"/>
                <w:szCs w:val="20"/>
                <w:lang w:val="de-DE"/>
              </w:rPr>
              <w:t>CurrencyType</w:t>
            </w:r>
            <w:proofErr w:type="spellEnd"/>
          </w:p>
        </w:tc>
      </w:tr>
      <w:tr w:rsidR="0054014B" w:rsidRPr="0083051F" w14:paraId="158F826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16E961D" w14:textId="77777777"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4A819CBE" w14:textId="77777777"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6967066E"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06E88E5"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B86985A" w14:textId="77777777" w:rsidR="0054014B" w:rsidRPr="0083051F" w:rsidRDefault="0054014B" w:rsidP="0054014B">
            <w:pPr>
              <w:rPr>
                <w:sz w:val="20"/>
                <w:szCs w:val="20"/>
                <w:lang w:val="de-DE"/>
              </w:rPr>
            </w:pPr>
            <w:proofErr w:type="spellStart"/>
            <w:proofErr w:type="gramStart"/>
            <w:r>
              <w:rPr>
                <w:sz w:val="20"/>
                <w:szCs w:val="20"/>
                <w:lang w:val="de-DE"/>
              </w:rPr>
              <w:t>xs:string</w:t>
            </w:r>
            <w:proofErr w:type="spellEnd"/>
            <w:proofErr w:type="gramEnd"/>
          </w:p>
        </w:tc>
      </w:tr>
      <w:tr w:rsidR="00900EEA" w:rsidRPr="0083051F" w14:paraId="1D3F7E6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8A4465" w14:textId="77777777" w:rsidR="00900EEA" w:rsidRDefault="00900EEA" w:rsidP="00900EEA">
            <w:pPr>
              <w:pStyle w:val="Default"/>
              <w:rPr>
                <w:sz w:val="20"/>
                <w:szCs w:val="20"/>
              </w:rPr>
            </w:pPr>
            <w:r>
              <w:rPr>
                <w:sz w:val="20"/>
                <w:szCs w:val="20"/>
              </w:rPr>
              <w:t>Extension</w:t>
            </w:r>
          </w:p>
        </w:tc>
        <w:tc>
          <w:tcPr>
            <w:tcW w:w="3685" w:type="dxa"/>
            <w:tcBorders>
              <w:top w:val="single" w:sz="4" w:space="0" w:color="000000"/>
              <w:left w:val="single" w:sz="4" w:space="0" w:color="000000"/>
              <w:bottom w:val="single" w:sz="4" w:space="0" w:color="000000"/>
              <w:right w:val="single" w:sz="4" w:space="0" w:color="000000"/>
            </w:tcBorders>
          </w:tcPr>
          <w:p w14:paraId="7C6E9926" w14:textId="6250BF37" w:rsidR="00900EEA" w:rsidRDefault="00900EEA" w:rsidP="00900EEA">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39F64B6E" w14:textId="77777777" w:rsidR="00900EEA" w:rsidRPr="0083051F" w:rsidRDefault="00900EEA" w:rsidP="00900EEA">
            <w:pPr>
              <w:rPr>
                <w:sz w:val="20"/>
                <w:szCs w:val="20"/>
                <w:lang w:val="de-DE"/>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14:paraId="38B881EB" w14:textId="77777777" w:rsidR="00900EEA" w:rsidRPr="0083051F" w:rsidRDefault="00900EEA" w:rsidP="00900EEA">
            <w:pPr>
              <w:jc w:val="center"/>
              <w:rPr>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95CEEBD" w14:textId="77777777" w:rsidR="00900EEA" w:rsidRDefault="00900EEA" w:rsidP="00900EEA">
            <w:pPr>
              <w:rPr>
                <w:sz w:val="20"/>
                <w:szCs w:val="20"/>
                <w:lang w:val="de-DE"/>
              </w:rPr>
            </w:pPr>
            <w:r>
              <w:rPr>
                <w:sz w:val="20"/>
                <w:szCs w:val="20"/>
                <w:lang w:val="de-DE"/>
              </w:rPr>
              <w:t>XML-Komposit</w:t>
            </w:r>
          </w:p>
        </w:tc>
      </w:tr>
    </w:tbl>
    <w:p w14:paraId="27E05882" w14:textId="77777777" w:rsidR="00AB53FB" w:rsidRDefault="00AB53FB" w:rsidP="00AB53FB">
      <w:pPr>
        <w:jc w:val="both"/>
        <w:rPr>
          <w:lang w:val="de-DE"/>
        </w:rPr>
      </w:pPr>
    </w:p>
    <w:p w14:paraId="64B04413" w14:textId="77777777" w:rsidR="0054014B" w:rsidRDefault="0054014B" w:rsidP="00AB53FB">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w:t>
      </w:r>
      <w:r w:rsidRPr="0083051F">
        <w:rPr>
          <w:b/>
          <w:i/>
          <w:lang w:val="de-DE"/>
        </w:rPr>
        <w:t>:</w:t>
      </w:r>
    </w:p>
    <w:p w14:paraId="5930665E" w14:textId="77777777"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30D3F95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4F116C99"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6A801C4C"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4FCA6CF8" w14:textId="77777777" w:rsidR="00211D71" w:rsidRPr="00FA233C"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23C34C5F" w14:textId="77777777" w:rsidR="00211D71" w:rsidRDefault="00211D71"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20% </w:t>
      </w:r>
      <w:proofErr w:type="spellStart"/>
      <w:r w:rsidRPr="0087125E">
        <w:rPr>
          <w:rFonts w:ascii="Consolas" w:hAnsi="Consolas" w:cs="Consolas"/>
          <w:color w:val="000000"/>
          <w:sz w:val="20"/>
          <w:szCs w:val="20"/>
          <w:highlight w:val="white"/>
          <w:lang w:val="en-US" w:eastAsia="de-AT"/>
        </w:rPr>
        <w:t>Normalsteuersatz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1655B008"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704EDC60" w14:textId="77777777" w:rsidR="00900EEA"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1:TaxExtension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1C6934EE"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Custom</w:t>
      </w:r>
      <w:r w:rsidRPr="00291703">
        <w:rPr>
          <w:rFonts w:ascii="Consolas" w:hAnsi="Consolas" w:cs="Consolas"/>
          <w:color w:val="0000FF"/>
          <w:sz w:val="20"/>
          <w:szCs w:val="20"/>
          <w:highlight w:val="white"/>
          <w:lang w:val="de-DE" w:eastAsia="de-AT"/>
        </w:rPr>
        <w:t>&gt;</w:t>
      </w:r>
    </w:p>
    <w:p w14:paraId="0B20513A" w14:textId="77777777" w:rsidR="00900EEA" w:rsidRPr="00291703" w:rsidRDefault="00900EEA" w:rsidP="00900E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Extension</w:t>
      </w:r>
      <w:r w:rsidRPr="00291703">
        <w:rPr>
          <w:rFonts w:ascii="Consolas" w:hAnsi="Consolas" w:cs="Consolas"/>
          <w:color w:val="0000FF"/>
          <w:sz w:val="20"/>
          <w:szCs w:val="20"/>
          <w:highlight w:val="white"/>
          <w:lang w:val="de-DE" w:eastAsia="de-AT"/>
        </w:rPr>
        <w:t>&gt;</w:t>
      </w:r>
    </w:p>
    <w:p w14:paraId="71D8CB79" w14:textId="77777777" w:rsidR="0054014B" w:rsidRDefault="00211D71" w:rsidP="00900EEA">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2502E402" w14:textId="77777777" w:rsidR="0054014B" w:rsidRDefault="0054014B" w:rsidP="00AB53FB">
      <w:pPr>
        <w:jc w:val="both"/>
        <w:rPr>
          <w:lang w:val="de-DE"/>
        </w:rPr>
      </w:pPr>
    </w:p>
    <w:p w14:paraId="7AF1EEB9" w14:textId="77777777" w:rsidR="00774608" w:rsidRDefault="00774608" w:rsidP="00774608">
      <w:pPr>
        <w:jc w:val="both"/>
        <w:rPr>
          <w:b/>
          <w:i/>
          <w:lang w:val="de-DE"/>
        </w:rPr>
      </w:pPr>
      <w:r w:rsidRPr="0083051F">
        <w:rPr>
          <w:b/>
          <w:i/>
          <w:lang w:val="de-DE"/>
        </w:rPr>
        <w:t>Beispiel</w:t>
      </w:r>
      <w:r>
        <w:rPr>
          <w:b/>
          <w:i/>
          <w:lang w:val="de-DE"/>
        </w:rPr>
        <w:t xml:space="preserve"> – </w:t>
      </w:r>
      <w:proofErr w:type="spellStart"/>
      <w:r>
        <w:rPr>
          <w:b/>
          <w:i/>
          <w:lang w:val="de-DE"/>
        </w:rPr>
        <w:t>Umstatzsteuerpflicht</w:t>
      </w:r>
      <w:proofErr w:type="spellEnd"/>
      <w:r>
        <w:rPr>
          <w:b/>
          <w:i/>
          <w:lang w:val="de-DE"/>
        </w:rPr>
        <w:t xml:space="preserve"> 20% in anderer Währung als Euro</w:t>
      </w:r>
      <w:r w:rsidRPr="0083051F">
        <w:rPr>
          <w:b/>
          <w:i/>
          <w:lang w:val="de-DE"/>
        </w:rPr>
        <w:t>:</w:t>
      </w:r>
    </w:p>
    <w:p w14:paraId="2E6032C8"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w:t>
      </w:r>
      <w:proofErr w:type="spellStart"/>
      <w:r>
        <w:rPr>
          <w:lang w:val="de-DE"/>
        </w:rPr>
        <w:t>TaxCategoryCode</w:t>
      </w:r>
      <w:proofErr w:type="spellEnd"/>
      <w:r>
        <w:rPr>
          <w:lang w:val="de-DE"/>
        </w:rPr>
        <w:t xml:space="preserve"> </w:t>
      </w:r>
      <w:r w:rsidRPr="00211D71">
        <w:rPr>
          <w:rFonts w:ascii="Courier New" w:hAnsi="Courier New" w:cs="Courier New"/>
          <w:lang w:val="de-DE"/>
        </w:rPr>
        <w:t>S</w:t>
      </w:r>
      <w:r>
        <w:rPr>
          <w:lang w:val="de-DE"/>
        </w:rPr>
        <w:t xml:space="preserve"> angegeben.</w:t>
      </w:r>
    </w:p>
    <w:p w14:paraId="3B88FAFF"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1111E86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w:t>
      </w:r>
      <w:r w:rsidRPr="00FA233C">
        <w:rPr>
          <w:rFonts w:ascii="Consolas" w:hAnsi="Consolas" w:cs="Consolas"/>
          <w:color w:val="000000"/>
          <w:sz w:val="20"/>
          <w:szCs w:val="20"/>
          <w:highlight w:val="white"/>
          <w:lang w:val="en-US" w:eastAsia="de-AT"/>
        </w:rPr>
        <w:t>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770D49C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53D41E06"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0B90B801" w14:textId="77777777" w:rsidR="00774608" w:rsidRPr="00FA233C"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AccountingCurrencyAmount</w:t>
      </w:r>
      <w:proofErr w:type="spellEnd"/>
      <w:r w:rsidRPr="00FA233C">
        <w:rPr>
          <w:rFonts w:ascii="Consolas" w:hAnsi="Consolas" w:cs="Consolas"/>
          <w:color w:val="FF0000"/>
          <w:sz w:val="20"/>
          <w:szCs w:val="20"/>
          <w:highlight w:val="white"/>
          <w:lang w:val="en-US" w:eastAsia="de-AT"/>
        </w:rPr>
        <w:t xml:space="preserve"> Currency</w:t>
      </w:r>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EUR</w:t>
      </w:r>
      <w:r w:rsidRPr="00FA233C">
        <w:rPr>
          <w:rFonts w:ascii="Consolas" w:hAnsi="Consolas" w:cs="Consolas"/>
          <w:color w:val="0000FF"/>
          <w:sz w:val="20"/>
          <w:szCs w:val="20"/>
          <w:highlight w:val="white"/>
          <w:lang w:val="en-US" w:eastAsia="de-AT"/>
        </w:rPr>
        <w:t>"&gt;</w:t>
      </w:r>
      <w:r w:rsidR="00064439" w:rsidRPr="00FA233C">
        <w:rPr>
          <w:rFonts w:ascii="Consolas" w:hAnsi="Consolas" w:cs="Consolas"/>
          <w:color w:val="000000"/>
          <w:sz w:val="20"/>
          <w:szCs w:val="20"/>
          <w:highlight w:val="white"/>
          <w:lang w:val="en-US" w:eastAsia="de-AT"/>
        </w:rPr>
        <w:t>55.20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AccountingCurrencyAmount</w:t>
      </w:r>
      <w:proofErr w:type="spellEnd"/>
      <w:r w:rsidRPr="00FA233C">
        <w:rPr>
          <w:rFonts w:ascii="Consolas" w:hAnsi="Consolas" w:cs="Consolas"/>
          <w:color w:val="0000FF"/>
          <w:sz w:val="20"/>
          <w:szCs w:val="20"/>
          <w:highlight w:val="white"/>
          <w:lang w:val="en-US" w:eastAsia="de-AT"/>
        </w:rPr>
        <w:t>&gt;</w:t>
      </w:r>
    </w:p>
    <w:p w14:paraId="49EFC073"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DB6DD90"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3B5E925D" w14:textId="77777777" w:rsidR="00774608" w:rsidRDefault="00774608" w:rsidP="00AB53FB">
      <w:pPr>
        <w:jc w:val="both"/>
        <w:rPr>
          <w:lang w:val="de-DE"/>
        </w:rPr>
      </w:pPr>
    </w:p>
    <w:p w14:paraId="3621C457" w14:textId="77777777" w:rsidR="00774608" w:rsidRDefault="00774608" w:rsidP="00AB53FB">
      <w:pPr>
        <w:jc w:val="both"/>
        <w:rPr>
          <w:lang w:val="de-DE"/>
        </w:rPr>
      </w:pPr>
    </w:p>
    <w:p w14:paraId="48760D2E" w14:textId="77777777"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73E473CD" w14:textId="77777777" w:rsidR="00211D71" w:rsidRPr="00211D71" w:rsidRDefault="00211D71" w:rsidP="00211D71">
      <w:pPr>
        <w:rPr>
          <w:lang w:val="de-DE"/>
        </w:rPr>
      </w:pPr>
      <w:r>
        <w:rPr>
          <w:lang w:val="de-DE"/>
        </w:rPr>
        <w:t xml:space="preserve">Der reduzierte Standardsteuersatz wird mit dem </w:t>
      </w:r>
      <w:proofErr w:type="spellStart"/>
      <w:r>
        <w:rPr>
          <w:lang w:val="de-DE"/>
        </w:rPr>
        <w:t>TaxCategoryCode</w:t>
      </w:r>
      <w:proofErr w:type="spellEnd"/>
      <w:r>
        <w:rPr>
          <w:lang w:val="de-DE"/>
        </w:rPr>
        <w:t xml:space="preserve"> </w:t>
      </w:r>
      <w:r>
        <w:rPr>
          <w:rFonts w:ascii="Courier New" w:hAnsi="Courier New" w:cs="Courier New"/>
          <w:lang w:val="de-DE"/>
        </w:rPr>
        <w:t>AA</w:t>
      </w:r>
      <w:r>
        <w:rPr>
          <w:lang w:val="de-DE"/>
        </w:rPr>
        <w:t xml:space="preserve"> angegeben.</w:t>
      </w:r>
    </w:p>
    <w:p w14:paraId="1E3B745D" w14:textId="77777777" w:rsidR="0054014B" w:rsidRDefault="0054014B" w:rsidP="00AB53FB">
      <w:pPr>
        <w:jc w:val="both"/>
        <w:rPr>
          <w:lang w:val="de-DE"/>
        </w:rPr>
      </w:pPr>
    </w:p>
    <w:p w14:paraId="69EBD50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17590F38"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4EA9935C"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AA</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5A871D37" w14:textId="77777777" w:rsidR="00211D71" w:rsidRPr="00FA233C"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ab/>
      </w:r>
    </w:p>
    <w:p w14:paraId="0C78BD4C" w14:textId="77777777" w:rsidR="00211D71" w:rsidRPr="0087125E"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r w:rsidRPr="0087125E">
        <w:rPr>
          <w:rFonts w:ascii="Consolas" w:hAnsi="Consolas" w:cs="Consolas"/>
          <w:color w:val="000000"/>
          <w:sz w:val="20"/>
          <w:szCs w:val="20"/>
          <w:highlight w:val="white"/>
          <w:lang w:val="en-US" w:eastAsia="de-AT"/>
        </w:rPr>
        <w:t xml:space="preserve">10% </w:t>
      </w:r>
      <w:proofErr w:type="spellStart"/>
      <w:r w:rsidRPr="0087125E">
        <w:rPr>
          <w:rFonts w:ascii="Consolas" w:hAnsi="Consolas" w:cs="Consolas"/>
          <w:color w:val="000000"/>
          <w:sz w:val="20"/>
          <w:szCs w:val="20"/>
          <w:highlight w:val="white"/>
          <w:lang w:val="en-US" w:eastAsia="de-AT"/>
        </w:rPr>
        <w:t>reduzierter</w:t>
      </w:r>
      <w:proofErr w:type="spellEnd"/>
      <w:r w:rsidRPr="0087125E">
        <w:rPr>
          <w:rFonts w:ascii="Consolas" w:hAnsi="Consolas" w:cs="Consolas"/>
          <w:color w:val="000000"/>
          <w:sz w:val="20"/>
          <w:szCs w:val="20"/>
          <w:highlight w:val="white"/>
          <w:lang w:val="en-US" w:eastAsia="de-AT"/>
        </w:rPr>
        <w:t xml:space="preserve"> </w:t>
      </w:r>
      <w:proofErr w:type="spellStart"/>
      <w:r w:rsidRPr="0087125E">
        <w:rPr>
          <w:rFonts w:ascii="Consolas" w:hAnsi="Consolas" w:cs="Consolas"/>
          <w:color w:val="000000"/>
          <w:sz w:val="20"/>
          <w:szCs w:val="20"/>
          <w:highlight w:val="white"/>
          <w:lang w:val="en-US" w:eastAsia="de-AT"/>
        </w:rPr>
        <w:t>Steuersatz</w:t>
      </w:r>
      <w:proofErr w:type="spellEnd"/>
      <w:r w:rsidRPr="0087125E">
        <w:rPr>
          <w:rFonts w:ascii="Consolas" w:hAnsi="Consolas" w:cs="Consolas"/>
          <w:color w:val="0000FF"/>
          <w:sz w:val="20"/>
          <w:szCs w:val="20"/>
          <w:highlight w:val="white"/>
          <w:lang w:val="en-US" w:eastAsia="de-AT"/>
        </w:rPr>
        <w:t>&lt;/</w:t>
      </w:r>
      <w:r w:rsidRPr="0087125E">
        <w:rPr>
          <w:rFonts w:ascii="Consolas" w:hAnsi="Consolas" w:cs="Consolas"/>
          <w:color w:val="800000"/>
          <w:sz w:val="20"/>
          <w:szCs w:val="20"/>
          <w:highlight w:val="white"/>
          <w:lang w:val="en-US" w:eastAsia="de-AT"/>
        </w:rPr>
        <w:t>Comment</w:t>
      </w:r>
      <w:r w:rsidRPr="0087125E">
        <w:rPr>
          <w:rFonts w:ascii="Consolas" w:hAnsi="Consolas" w:cs="Consolas"/>
          <w:color w:val="0000FF"/>
          <w:sz w:val="20"/>
          <w:szCs w:val="20"/>
          <w:highlight w:val="white"/>
          <w:lang w:val="en-US" w:eastAsia="de-AT"/>
        </w:rPr>
        <w:t>&gt;</w:t>
      </w:r>
    </w:p>
    <w:p w14:paraId="0F02B8D2" w14:textId="7777777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76790A35" w14:textId="77777777" w:rsidR="00BA0350" w:rsidRDefault="00BA0350" w:rsidP="0054014B">
      <w:pPr>
        <w:jc w:val="both"/>
        <w:rPr>
          <w:b/>
          <w:i/>
          <w:lang w:val="de-DE"/>
        </w:rPr>
      </w:pPr>
    </w:p>
    <w:p w14:paraId="1C897CC1" w14:textId="77777777" w:rsidR="0054014B" w:rsidRDefault="0054014B" w:rsidP="0054014B">
      <w:pPr>
        <w:jc w:val="both"/>
        <w:rPr>
          <w:b/>
          <w:i/>
          <w:lang w:val="de-DE"/>
        </w:rPr>
      </w:pPr>
      <w:r w:rsidRPr="0083051F">
        <w:rPr>
          <w:b/>
          <w:i/>
          <w:lang w:val="de-DE"/>
        </w:rPr>
        <w:t>Beispiel</w:t>
      </w:r>
      <w:r w:rsidR="00BA0350">
        <w:rPr>
          <w:b/>
          <w:i/>
          <w:lang w:val="de-DE"/>
        </w:rPr>
        <w:t xml:space="preserve"> – Nicht USt-steuerbar</w:t>
      </w:r>
      <w:r w:rsidRPr="0083051F">
        <w:rPr>
          <w:b/>
          <w:i/>
          <w:lang w:val="de-DE"/>
        </w:rPr>
        <w:t>:</w:t>
      </w:r>
    </w:p>
    <w:p w14:paraId="6183C85C" w14:textId="77777777" w:rsidR="00BA0350" w:rsidRDefault="00BA0350" w:rsidP="0054014B">
      <w:pPr>
        <w:jc w:val="both"/>
        <w:rPr>
          <w:lang w:val="de-DE"/>
        </w:rPr>
      </w:pPr>
      <w:r>
        <w:rPr>
          <w:lang w:val="de-DE"/>
        </w:rPr>
        <w:t xml:space="preserve">Nicht USt-steuerbar wird mit dem </w:t>
      </w:r>
      <w:proofErr w:type="spellStart"/>
      <w:r>
        <w:rPr>
          <w:lang w:val="de-DE"/>
        </w:rPr>
        <w:t>TaxCategoryCode</w:t>
      </w:r>
      <w:proofErr w:type="spellEnd"/>
      <w:r>
        <w:rPr>
          <w:lang w:val="de-DE"/>
        </w:rPr>
        <w:t xml:space="preserve"> </w:t>
      </w:r>
      <w:r>
        <w:rPr>
          <w:rFonts w:ascii="Courier New" w:hAnsi="Courier New" w:cs="Courier New"/>
          <w:lang w:val="de-DE"/>
        </w:rPr>
        <w:t>O</w:t>
      </w:r>
      <w:r>
        <w:rPr>
          <w:lang w:val="de-DE"/>
        </w:rPr>
        <w:t xml:space="preserve"> angegeben.</w:t>
      </w:r>
    </w:p>
    <w:p w14:paraId="17AA5FDE" w14:textId="77777777" w:rsidR="00BA0350" w:rsidRDefault="00BA0350" w:rsidP="0054014B">
      <w:pPr>
        <w:jc w:val="both"/>
        <w:rPr>
          <w:b/>
          <w:i/>
          <w:lang w:val="de-DE"/>
        </w:rPr>
      </w:pPr>
    </w:p>
    <w:p w14:paraId="7E2C9772"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0FBADB6A"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4.42</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0E8033AC"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674B0FDE" w14:textId="77777777" w:rsidR="00BA0350" w:rsidRPr="00FA233C"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City tax</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45ACB54E" w14:textId="77777777" w:rsidR="0054014B" w:rsidRPr="00FA233C" w:rsidRDefault="00BA0350" w:rsidP="00BA0350">
      <w:pPr>
        <w:pBdr>
          <w:top w:val="single" w:sz="4" w:space="1" w:color="auto"/>
          <w:left w:val="single" w:sz="4" w:space="4" w:color="auto"/>
          <w:bottom w:val="single" w:sz="4" w:space="1" w:color="auto"/>
          <w:right w:val="single" w:sz="4" w:space="4" w:color="auto"/>
        </w:pBdr>
        <w:jc w:val="both"/>
        <w:rPr>
          <w:lang w:val="en-US"/>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0DB43C45" w14:textId="77777777" w:rsidR="0054014B" w:rsidRPr="00FA233C" w:rsidRDefault="0054014B" w:rsidP="00AB53FB">
      <w:pPr>
        <w:jc w:val="both"/>
        <w:rPr>
          <w:lang w:val="en-US"/>
        </w:rPr>
      </w:pPr>
    </w:p>
    <w:p w14:paraId="5678C8C1" w14:textId="77777777" w:rsidR="0054014B" w:rsidRDefault="0054014B" w:rsidP="0054014B">
      <w:pPr>
        <w:jc w:val="both"/>
        <w:rPr>
          <w:b/>
          <w:i/>
          <w:lang w:val="de-DE"/>
        </w:rPr>
      </w:pPr>
      <w:r w:rsidRPr="0083051F">
        <w:rPr>
          <w:b/>
          <w:i/>
          <w:lang w:val="de-DE"/>
        </w:rPr>
        <w:t>Beispiel</w:t>
      </w:r>
      <w:r w:rsidR="00A00CA9">
        <w:rPr>
          <w:b/>
          <w:i/>
          <w:lang w:val="de-DE"/>
        </w:rPr>
        <w:t xml:space="preserve"> – USt-befreit</w:t>
      </w:r>
      <w:r w:rsidRPr="0083051F">
        <w:rPr>
          <w:b/>
          <w:i/>
          <w:lang w:val="de-DE"/>
        </w:rPr>
        <w:t>:</w:t>
      </w:r>
    </w:p>
    <w:p w14:paraId="72BA7BF6" w14:textId="77777777" w:rsidR="00A00CA9" w:rsidRDefault="00A00CA9" w:rsidP="00A00CA9">
      <w:pPr>
        <w:rPr>
          <w:lang w:val="de-DE"/>
        </w:rPr>
      </w:pPr>
      <w:r>
        <w:rPr>
          <w:lang w:val="de-DE"/>
        </w:rPr>
        <w:t xml:space="preserve">USt-Befreiung wird mit </w:t>
      </w:r>
      <w:r w:rsidR="0019700F">
        <w:rPr>
          <w:lang w:val="de-DE"/>
        </w:rPr>
        <w:t>dem</w:t>
      </w:r>
      <w:r>
        <w:rPr>
          <w:lang w:val="de-DE"/>
        </w:rPr>
        <w:t xml:space="preserve"> folgenden </w:t>
      </w:r>
      <w:proofErr w:type="spellStart"/>
      <w:r w:rsidR="0019700F">
        <w:rPr>
          <w:lang w:val="de-DE"/>
        </w:rPr>
        <w:t>TaxCategoryCode</w:t>
      </w:r>
      <w:proofErr w:type="spellEnd"/>
      <w:r>
        <w:rPr>
          <w:lang w:val="de-DE"/>
        </w:rPr>
        <w:t xml:space="preserve"> angegeben: </w:t>
      </w:r>
      <w:r w:rsidRPr="00A00CA9">
        <w:rPr>
          <w:rFonts w:ascii="Courier New" w:hAnsi="Courier New" w:cs="Courier New"/>
          <w:lang w:val="de-DE"/>
        </w:rPr>
        <w:t>E</w:t>
      </w:r>
      <w:r w:rsidRPr="00A00CA9">
        <w:rPr>
          <w:lang w:val="de-DE"/>
        </w:rPr>
        <w:t>.</w:t>
      </w:r>
    </w:p>
    <w:p w14:paraId="77328320" w14:textId="77777777" w:rsidR="00A00CA9" w:rsidRDefault="00A00CA9" w:rsidP="0054014B">
      <w:pPr>
        <w:jc w:val="both"/>
        <w:rPr>
          <w:b/>
          <w:i/>
          <w:lang w:val="de-DE"/>
        </w:rPr>
      </w:pPr>
    </w:p>
    <w:p w14:paraId="67DD5F14"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3295773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2B0BDAAB" w14:textId="77777777" w:rsidR="00A00CA9" w:rsidRPr="00FA233C"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00D0897F" w14:textId="77777777"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B378987" w14:textId="77777777"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TaxItem</w:t>
      </w:r>
      <w:proofErr w:type="spellEnd"/>
      <w:r>
        <w:rPr>
          <w:rFonts w:ascii="Consolas" w:hAnsi="Consolas" w:cs="Consolas"/>
          <w:color w:val="0000FF"/>
          <w:sz w:val="20"/>
          <w:szCs w:val="20"/>
          <w:highlight w:val="white"/>
          <w:lang w:val="de-DE" w:eastAsia="de-AT"/>
        </w:rPr>
        <w:t>&gt;</w:t>
      </w:r>
    </w:p>
    <w:p w14:paraId="7CA3E951" w14:textId="77777777" w:rsidR="00AB53FB" w:rsidRPr="0083051F" w:rsidRDefault="00AB53FB" w:rsidP="00AB53FB">
      <w:pPr>
        <w:rPr>
          <w:lang w:val="de-DE"/>
        </w:rPr>
      </w:pPr>
    </w:p>
    <w:p w14:paraId="6A7B7CC0" w14:textId="77777777" w:rsidR="00CF5AAC" w:rsidRPr="0083051F" w:rsidRDefault="00CF5AAC" w:rsidP="00CF5AAC">
      <w:pPr>
        <w:pStyle w:val="berschrift3"/>
        <w:rPr>
          <w:ins w:id="562" w:author="Philip Helger" w:date="2022-06-25T13:44:00Z"/>
          <w:lang w:val="de-DE"/>
        </w:rPr>
      </w:pPr>
      <w:bookmarkStart w:id="563" w:name="_Ref369707940"/>
      <w:bookmarkStart w:id="564" w:name="_Toc469331983"/>
      <w:bookmarkStart w:id="565" w:name="_Toc107057806"/>
      <w:proofErr w:type="spellStart"/>
      <w:ins w:id="566" w:author="Philip Helger" w:date="2022-06-25T13:44:00Z">
        <w:r w:rsidRPr="0083051F">
          <w:rPr>
            <w:lang w:val="de-DE"/>
          </w:rPr>
          <w:t>BelowTheLineItem</w:t>
        </w:r>
        <w:bookmarkEnd w:id="563"/>
        <w:bookmarkEnd w:id="564"/>
        <w:bookmarkEnd w:id="565"/>
        <w:proofErr w:type="spellEnd"/>
      </w:ins>
    </w:p>
    <w:p w14:paraId="1E6DD241" w14:textId="40AA3AD9" w:rsidR="00CF5AAC" w:rsidRPr="0083051F" w:rsidRDefault="00CF5AAC" w:rsidP="00CF5AAC">
      <w:pPr>
        <w:jc w:val="both"/>
        <w:rPr>
          <w:ins w:id="567" w:author="Philip Helger" w:date="2022-06-25T13:44:00Z"/>
          <w:lang w:val="de-DE"/>
        </w:rPr>
      </w:pPr>
      <w:ins w:id="568" w:author="Philip Helger" w:date="2022-06-25T13:44:00Z">
        <w:r w:rsidRPr="0083051F">
          <w:rPr>
            <w:lang w:val="de-DE"/>
          </w:rPr>
          <w:t xml:space="preserve">Das Element </w:t>
        </w:r>
        <w:proofErr w:type="spellStart"/>
        <w:r w:rsidRPr="0083051F">
          <w:rPr>
            <w:i/>
            <w:lang w:val="de-DE"/>
          </w:rPr>
          <w:t>BelowTheLineItem</w:t>
        </w:r>
        <w:proofErr w:type="spellEnd"/>
        <w:r w:rsidRPr="0083051F">
          <w:rPr>
            <w:lang w:val="de-DE"/>
          </w:rPr>
          <w:t xml:space="preserve"> dient im Falle einer Rechnung zur Angabe von nicht-steuerrelevanten Beträgen wie Drittleistungen, Verzugszinsen, Saldoinformationen usw.</w:t>
        </w:r>
      </w:ins>
      <w:ins w:id="569" w:author="Philip" w:date="2022-06-28T11:25:00Z">
        <w:r w:rsidR="00B12D0F">
          <w:rPr>
            <w:lang w:val="de-DE"/>
          </w:rPr>
          <w:t>,</w:t>
        </w:r>
      </w:ins>
      <w:ins w:id="570" w:author="Philip Helger" w:date="2022-06-25T13:44:00Z">
        <w:r w:rsidRPr="0083051F">
          <w:rPr>
            <w:lang w:val="de-DE"/>
          </w:rPr>
          <w:t xml:space="preserve"> die aber dennoch den zahlbaren Betrag erhöhen bzw. reduzieren.</w:t>
        </w:r>
      </w:ins>
    </w:p>
    <w:p w14:paraId="7627CECB" w14:textId="77777777" w:rsidR="00CF5AAC" w:rsidRPr="0083051F" w:rsidRDefault="00CF5AAC" w:rsidP="00CF5AAC">
      <w:pPr>
        <w:jc w:val="both"/>
        <w:rPr>
          <w:ins w:id="571" w:author="Philip Helger" w:date="2022-06-25T13:44:00Z"/>
          <w:lang w:val="de-DE"/>
        </w:rPr>
      </w:pPr>
      <w:ins w:id="572" w:author="Philip Helger" w:date="2022-06-25T13:44:00Z">
        <w:r w:rsidRPr="0083051F">
          <w:rPr>
            <w:lang w:val="de-DE"/>
          </w:rPr>
          <w:t xml:space="preserve">Dieses Element ist nicht zur Angabe von steuerbefreiten Einträgen gedacht (§6 UStG etc.). Dafür ist das Element </w:t>
        </w:r>
        <w:proofErr w:type="spellStart"/>
        <w:r w:rsidRPr="0083051F">
          <w:rPr>
            <w:i/>
            <w:lang w:val="de-DE"/>
          </w:rPr>
          <w:t>TaxExemption</w:t>
        </w:r>
        <w:proofErr w:type="spellEnd"/>
        <w:r w:rsidRPr="0083051F">
          <w:rPr>
            <w:lang w:val="de-DE"/>
          </w:rPr>
          <w:t xml:space="preserve"> auf Rechnungszeilenebene vorgesehen.</w:t>
        </w:r>
      </w:ins>
    </w:p>
    <w:p w14:paraId="70353103" w14:textId="77777777" w:rsidR="00CF5AAC" w:rsidRPr="0083051F" w:rsidRDefault="00CF5AAC" w:rsidP="00CF5AAC">
      <w:pPr>
        <w:jc w:val="both"/>
        <w:rPr>
          <w:ins w:id="573" w:author="Philip Helger" w:date="2022-06-25T13:44:00Z"/>
          <w:lang w:val="de-DE"/>
        </w:rPr>
      </w:pPr>
    </w:p>
    <w:p w14:paraId="43A63640" w14:textId="77777777" w:rsidR="00CF5AAC" w:rsidRPr="0083051F" w:rsidRDefault="00CF5AAC" w:rsidP="00CF5AAC">
      <w:pPr>
        <w:rPr>
          <w:ins w:id="574" w:author="Philip Helger" w:date="2022-06-25T13:44:00Z"/>
          <w:lang w:val="de-DE"/>
        </w:rPr>
      </w:pPr>
      <w:ins w:id="575" w:author="Philip Helger" w:date="2022-06-25T13:44:00Z">
        <w:r w:rsidRPr="0083051F">
          <w:rPr>
            <w:noProof/>
            <w:lang w:val="de-DE" w:eastAsia="de-DE"/>
          </w:rPr>
          <w:lastRenderedPageBreak/>
          <w:drawing>
            <wp:inline distT="0" distB="0" distL="0" distR="0" wp14:anchorId="3EA9E644" wp14:editId="16F38584">
              <wp:extent cx="4070985" cy="2258060"/>
              <wp:effectExtent l="0" t="0" r="5715" b="889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0985" cy="2258060"/>
                      </a:xfrm>
                      <a:prstGeom prst="rect">
                        <a:avLst/>
                      </a:prstGeom>
                      <a:noFill/>
                      <a:ln>
                        <a:noFill/>
                      </a:ln>
                    </pic:spPr>
                  </pic:pic>
                </a:graphicData>
              </a:graphic>
            </wp:inline>
          </w:drawing>
        </w:r>
      </w:ins>
    </w:p>
    <w:p w14:paraId="5A7C2052" w14:textId="77777777" w:rsidR="00CF5AAC" w:rsidRPr="0083051F" w:rsidRDefault="00CF5AAC" w:rsidP="00CF5AAC">
      <w:pPr>
        <w:rPr>
          <w:ins w:id="576" w:author="Philip Helger" w:date="2022-06-25T13:44:00Z"/>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CF5AAC" w:rsidRPr="0083051F" w14:paraId="0DCAE08F" w14:textId="77777777" w:rsidTr="00386973">
        <w:trPr>
          <w:trHeight w:val="298"/>
          <w:ins w:id="577" w:author="Philip Helger" w:date="2022-06-25T13:44:00Z"/>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66F0D948" w14:textId="77777777" w:rsidR="00CF5AAC" w:rsidRPr="0083051F" w:rsidRDefault="00CF5AAC" w:rsidP="00386973">
            <w:pPr>
              <w:pStyle w:val="Default"/>
              <w:rPr>
                <w:ins w:id="578" w:author="Philip Helger" w:date="2022-06-25T13:44:00Z"/>
                <w:sz w:val="20"/>
                <w:szCs w:val="20"/>
              </w:rPr>
            </w:pPr>
            <w:ins w:id="579" w:author="Philip Helger" w:date="2022-06-25T13:44:00Z">
              <w:r w:rsidRPr="0083051F">
                <w:rPr>
                  <w:b/>
                  <w:bCs/>
                  <w:sz w:val="20"/>
                  <w:szCs w:val="20"/>
                </w:rPr>
                <w:t xml:space="preserve">Name </w:t>
              </w:r>
            </w:ins>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40CC83C9" w14:textId="77777777" w:rsidR="00CF5AAC" w:rsidRPr="0083051F" w:rsidRDefault="00CF5AAC" w:rsidP="00386973">
            <w:pPr>
              <w:pStyle w:val="Default"/>
              <w:rPr>
                <w:ins w:id="580" w:author="Philip Helger" w:date="2022-06-25T13:44:00Z"/>
                <w:sz w:val="20"/>
                <w:szCs w:val="20"/>
              </w:rPr>
            </w:pPr>
            <w:ins w:id="581" w:author="Philip Helger" w:date="2022-06-25T13:44:00Z">
              <w:r w:rsidRPr="0083051F">
                <w:rPr>
                  <w:b/>
                  <w:bCs/>
                  <w:sz w:val="20"/>
                  <w:szCs w:val="20"/>
                </w:rPr>
                <w:t xml:space="preserve">Bedeutung </w:t>
              </w:r>
            </w:ins>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00E88DB1" w14:textId="77777777" w:rsidR="00CF5AAC" w:rsidRPr="0083051F" w:rsidRDefault="00CF5AAC" w:rsidP="00386973">
            <w:pPr>
              <w:pStyle w:val="Default"/>
              <w:rPr>
                <w:ins w:id="582" w:author="Philip Helger" w:date="2022-06-25T13:44:00Z"/>
                <w:sz w:val="20"/>
                <w:szCs w:val="20"/>
              </w:rPr>
            </w:pPr>
            <w:ins w:id="583" w:author="Philip Helger" w:date="2022-06-25T13:44:00Z">
              <w:r w:rsidRPr="0083051F">
                <w:rPr>
                  <w:b/>
                  <w:bCs/>
                  <w:sz w:val="20"/>
                  <w:szCs w:val="20"/>
                </w:rPr>
                <w:t xml:space="preserve">Typ </w:t>
              </w:r>
            </w:ins>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4906057" w14:textId="77777777" w:rsidR="00CF5AAC" w:rsidRPr="0083051F" w:rsidRDefault="00CF5AAC" w:rsidP="00386973">
            <w:pPr>
              <w:pStyle w:val="Default"/>
              <w:jc w:val="center"/>
              <w:rPr>
                <w:ins w:id="584" w:author="Philip Helger" w:date="2022-06-25T13:44:00Z"/>
                <w:sz w:val="20"/>
                <w:szCs w:val="20"/>
              </w:rPr>
            </w:pPr>
            <w:proofErr w:type="spellStart"/>
            <w:ins w:id="585" w:author="Philip Helger" w:date="2022-06-25T13:44:00Z">
              <w:r w:rsidRPr="0083051F">
                <w:rPr>
                  <w:b/>
                  <w:bCs/>
                  <w:sz w:val="20"/>
                  <w:szCs w:val="20"/>
                </w:rPr>
                <w:t>Kard</w:t>
              </w:r>
              <w:proofErr w:type="spellEnd"/>
              <w:r w:rsidRPr="0083051F">
                <w:rPr>
                  <w:b/>
                  <w:bCs/>
                  <w:sz w:val="20"/>
                  <w:szCs w:val="20"/>
                </w:rPr>
                <w:t>.</w:t>
              </w:r>
            </w:ins>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61CCEDC7" w14:textId="77777777" w:rsidR="00CF5AAC" w:rsidRPr="0083051F" w:rsidRDefault="00CF5AAC" w:rsidP="00386973">
            <w:pPr>
              <w:pStyle w:val="Default"/>
              <w:rPr>
                <w:ins w:id="586" w:author="Philip Helger" w:date="2022-06-25T13:44:00Z"/>
                <w:sz w:val="20"/>
                <w:szCs w:val="20"/>
              </w:rPr>
            </w:pPr>
            <w:ins w:id="587" w:author="Philip Helger" w:date="2022-06-25T13:44:00Z">
              <w:r w:rsidRPr="0083051F">
                <w:rPr>
                  <w:b/>
                  <w:bCs/>
                  <w:sz w:val="20"/>
                  <w:szCs w:val="20"/>
                </w:rPr>
                <w:t xml:space="preserve">Format </w:t>
              </w:r>
            </w:ins>
          </w:p>
        </w:tc>
      </w:tr>
      <w:tr w:rsidR="00CF5AAC" w:rsidRPr="0083051F" w14:paraId="3F20A119" w14:textId="77777777" w:rsidTr="00386973">
        <w:trPr>
          <w:trHeight w:val="154"/>
          <w:ins w:id="588"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3B158BB1" w14:textId="77777777" w:rsidR="00CF5AAC" w:rsidRPr="0083051F" w:rsidRDefault="00CF5AAC" w:rsidP="00386973">
            <w:pPr>
              <w:pStyle w:val="Default"/>
              <w:rPr>
                <w:ins w:id="589" w:author="Philip Helger" w:date="2022-06-25T13:44:00Z"/>
                <w:sz w:val="20"/>
                <w:szCs w:val="20"/>
              </w:rPr>
            </w:pPr>
            <w:ins w:id="590" w:author="Philip Helger" w:date="2022-06-25T13:44:00Z">
              <w:r w:rsidRPr="0083051F">
                <w:rPr>
                  <w:sz w:val="20"/>
                  <w:szCs w:val="20"/>
                </w:rPr>
                <w:t>Description</w:t>
              </w:r>
            </w:ins>
          </w:p>
        </w:tc>
        <w:tc>
          <w:tcPr>
            <w:tcW w:w="3685" w:type="dxa"/>
            <w:tcBorders>
              <w:top w:val="single" w:sz="4" w:space="0" w:color="000000"/>
              <w:left w:val="single" w:sz="4" w:space="0" w:color="000000"/>
              <w:bottom w:val="single" w:sz="4" w:space="0" w:color="000000"/>
              <w:right w:val="single" w:sz="4" w:space="0" w:color="000000"/>
            </w:tcBorders>
          </w:tcPr>
          <w:p w14:paraId="449CD28D" w14:textId="77777777" w:rsidR="00CF5AAC" w:rsidRPr="0083051F" w:rsidRDefault="00CF5AAC" w:rsidP="00386973">
            <w:pPr>
              <w:pStyle w:val="Default"/>
              <w:rPr>
                <w:ins w:id="591" w:author="Philip Helger" w:date="2022-06-25T13:44:00Z"/>
                <w:sz w:val="20"/>
                <w:szCs w:val="20"/>
              </w:rPr>
            </w:pPr>
            <w:ins w:id="592" w:author="Philip Helger" w:date="2022-06-25T13:44:00Z">
              <w:r w:rsidRPr="0083051F">
                <w:rPr>
                  <w:sz w:val="20"/>
                  <w:szCs w:val="20"/>
                </w:rPr>
                <w:t>Die Beschreibung des Below-</w:t>
              </w:r>
              <w:proofErr w:type="spellStart"/>
              <w:r w:rsidRPr="0083051F">
                <w:rPr>
                  <w:sz w:val="20"/>
                  <w:szCs w:val="20"/>
                </w:rPr>
                <w:t>the</w:t>
              </w:r>
              <w:proofErr w:type="spellEnd"/>
              <w:r w:rsidRPr="0083051F">
                <w:rPr>
                  <w:sz w:val="20"/>
                  <w:szCs w:val="20"/>
                </w:rPr>
                <w:t>-line Eintrags</w:t>
              </w:r>
            </w:ins>
          </w:p>
        </w:tc>
        <w:tc>
          <w:tcPr>
            <w:tcW w:w="992" w:type="dxa"/>
            <w:tcBorders>
              <w:top w:val="single" w:sz="4" w:space="0" w:color="000000"/>
              <w:left w:val="single" w:sz="4" w:space="0" w:color="000000"/>
              <w:bottom w:val="single" w:sz="4" w:space="0" w:color="000000"/>
              <w:right w:val="single" w:sz="4" w:space="0" w:color="000000"/>
            </w:tcBorders>
          </w:tcPr>
          <w:p w14:paraId="4F464F7A" w14:textId="77777777" w:rsidR="00CF5AAC" w:rsidRPr="0083051F" w:rsidRDefault="00CF5AAC" w:rsidP="00386973">
            <w:pPr>
              <w:pStyle w:val="Default"/>
              <w:rPr>
                <w:ins w:id="593" w:author="Philip Helger" w:date="2022-06-25T13:44:00Z"/>
                <w:sz w:val="20"/>
                <w:szCs w:val="20"/>
              </w:rPr>
            </w:pPr>
            <w:ins w:id="594" w:author="Philip Helger" w:date="2022-06-25T13:44:00Z">
              <w:r w:rsidRPr="0083051F">
                <w:rPr>
                  <w:sz w:val="20"/>
                  <w:szCs w:val="20"/>
                </w:rPr>
                <w:t>Element</w:t>
              </w:r>
            </w:ins>
          </w:p>
        </w:tc>
        <w:tc>
          <w:tcPr>
            <w:tcW w:w="709" w:type="dxa"/>
            <w:tcBorders>
              <w:top w:val="single" w:sz="4" w:space="0" w:color="000000"/>
              <w:left w:val="single" w:sz="4" w:space="0" w:color="000000"/>
              <w:bottom w:val="single" w:sz="4" w:space="0" w:color="000000"/>
              <w:right w:val="single" w:sz="4" w:space="0" w:color="000000"/>
            </w:tcBorders>
          </w:tcPr>
          <w:p w14:paraId="5763D682" w14:textId="77777777" w:rsidR="00CF5AAC" w:rsidRPr="0083051F" w:rsidRDefault="00CF5AAC" w:rsidP="00386973">
            <w:pPr>
              <w:autoSpaceDE w:val="0"/>
              <w:autoSpaceDN w:val="0"/>
              <w:adjustRightInd w:val="0"/>
              <w:jc w:val="center"/>
              <w:rPr>
                <w:ins w:id="595" w:author="Philip Helger" w:date="2022-06-25T13:44:00Z"/>
                <w:color w:val="000000"/>
                <w:sz w:val="20"/>
                <w:szCs w:val="20"/>
                <w:lang w:val="de-DE"/>
              </w:rPr>
            </w:pPr>
            <w:ins w:id="596" w:author="Philip Helger" w:date="2022-06-25T13:44:00Z">
              <w:r w:rsidRPr="0083051F">
                <w:rPr>
                  <w:color w:val="000000"/>
                  <w:sz w:val="20"/>
                  <w:szCs w:val="20"/>
                  <w:lang w:val="de-DE"/>
                </w:rPr>
                <w:t>1..1</w:t>
              </w:r>
            </w:ins>
          </w:p>
        </w:tc>
        <w:tc>
          <w:tcPr>
            <w:tcW w:w="1667" w:type="dxa"/>
            <w:tcBorders>
              <w:top w:val="single" w:sz="4" w:space="0" w:color="000000"/>
              <w:left w:val="single" w:sz="4" w:space="0" w:color="000000"/>
              <w:bottom w:val="single" w:sz="4" w:space="0" w:color="000000"/>
              <w:right w:val="single" w:sz="4" w:space="0" w:color="000000"/>
            </w:tcBorders>
          </w:tcPr>
          <w:p w14:paraId="2C29153D" w14:textId="77777777" w:rsidR="00CF5AAC" w:rsidRPr="0083051F" w:rsidRDefault="00CF5AAC" w:rsidP="00386973">
            <w:pPr>
              <w:autoSpaceDE w:val="0"/>
              <w:autoSpaceDN w:val="0"/>
              <w:adjustRightInd w:val="0"/>
              <w:rPr>
                <w:ins w:id="597" w:author="Philip Helger" w:date="2022-06-25T13:44:00Z"/>
                <w:color w:val="000000"/>
                <w:sz w:val="20"/>
                <w:szCs w:val="20"/>
                <w:lang w:val="de-DE"/>
              </w:rPr>
            </w:pPr>
            <w:proofErr w:type="spellStart"/>
            <w:proofErr w:type="gramStart"/>
            <w:ins w:id="598" w:author="Philip Helger" w:date="2022-06-25T13:44:00Z">
              <w:r w:rsidRPr="0083051F">
                <w:rPr>
                  <w:color w:val="000000"/>
                  <w:sz w:val="20"/>
                  <w:szCs w:val="20"/>
                  <w:lang w:val="de-DE"/>
                </w:rPr>
                <w:t>xs:string</w:t>
              </w:r>
              <w:proofErr w:type="spellEnd"/>
              <w:proofErr w:type="gramEnd"/>
            </w:ins>
          </w:p>
        </w:tc>
      </w:tr>
      <w:tr w:rsidR="00CF5AAC" w:rsidRPr="0083051F" w14:paraId="31F580EB" w14:textId="77777777" w:rsidTr="00386973">
        <w:trPr>
          <w:trHeight w:val="154"/>
          <w:ins w:id="599"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61D1110D" w14:textId="77777777" w:rsidR="00CF5AAC" w:rsidRPr="0083051F" w:rsidRDefault="00CF5AAC" w:rsidP="00386973">
            <w:pPr>
              <w:pStyle w:val="Default"/>
              <w:rPr>
                <w:ins w:id="600" w:author="Philip Helger" w:date="2022-06-25T13:44:00Z"/>
                <w:sz w:val="20"/>
                <w:szCs w:val="20"/>
              </w:rPr>
            </w:pPr>
            <w:proofErr w:type="spellStart"/>
            <w:ins w:id="601" w:author="Philip Helger" w:date="2022-06-25T13:44:00Z">
              <w:r w:rsidRPr="0083051F">
                <w:rPr>
                  <w:sz w:val="20"/>
                  <w:szCs w:val="20"/>
                </w:rPr>
                <w:t>LineItemAmount</w:t>
              </w:r>
              <w:proofErr w:type="spellEnd"/>
            </w:ins>
          </w:p>
        </w:tc>
        <w:tc>
          <w:tcPr>
            <w:tcW w:w="3685" w:type="dxa"/>
            <w:tcBorders>
              <w:top w:val="single" w:sz="4" w:space="0" w:color="000000"/>
              <w:left w:val="single" w:sz="4" w:space="0" w:color="000000"/>
              <w:bottom w:val="single" w:sz="4" w:space="0" w:color="000000"/>
              <w:right w:val="single" w:sz="4" w:space="0" w:color="000000"/>
            </w:tcBorders>
          </w:tcPr>
          <w:p w14:paraId="2C87F8D0" w14:textId="77777777" w:rsidR="00CF5AAC" w:rsidRPr="0083051F" w:rsidRDefault="00CF5AAC" w:rsidP="00386973">
            <w:pPr>
              <w:pStyle w:val="Default"/>
              <w:rPr>
                <w:ins w:id="602" w:author="Philip Helger" w:date="2022-06-25T13:44:00Z"/>
                <w:sz w:val="20"/>
                <w:szCs w:val="20"/>
              </w:rPr>
            </w:pPr>
            <w:ins w:id="603" w:author="Philip Helger" w:date="2022-06-25T13:44:00Z">
              <w:r w:rsidRPr="0083051F">
                <w:rPr>
                  <w:sz w:val="20"/>
                  <w:szCs w:val="20"/>
                </w:rPr>
                <w:t>Der Betrag des Below-</w:t>
              </w:r>
              <w:proofErr w:type="spellStart"/>
              <w:r w:rsidRPr="0083051F">
                <w:rPr>
                  <w:sz w:val="20"/>
                  <w:szCs w:val="20"/>
                </w:rPr>
                <w:t>the</w:t>
              </w:r>
              <w:proofErr w:type="spellEnd"/>
              <w:r w:rsidRPr="0083051F">
                <w:rPr>
                  <w:sz w:val="20"/>
                  <w:szCs w:val="20"/>
                </w:rPr>
                <w:t xml:space="preserve">-line Eintrags. </w:t>
              </w:r>
            </w:ins>
          </w:p>
          <w:p w14:paraId="77611C46" w14:textId="77777777" w:rsidR="00CF5AAC" w:rsidRPr="0083051F" w:rsidRDefault="00CF5AAC" w:rsidP="00386973">
            <w:pPr>
              <w:pStyle w:val="Default"/>
              <w:rPr>
                <w:ins w:id="604" w:author="Philip Helger" w:date="2022-06-25T13:44:00Z"/>
                <w:sz w:val="20"/>
                <w:szCs w:val="20"/>
              </w:rPr>
            </w:pPr>
          </w:p>
          <w:p w14:paraId="6386AC07" w14:textId="77777777" w:rsidR="00CF5AAC" w:rsidRPr="0083051F" w:rsidRDefault="00CF5AAC" w:rsidP="00386973">
            <w:pPr>
              <w:rPr>
                <w:ins w:id="605" w:author="Philip Helger" w:date="2022-06-25T13:44:00Z"/>
                <w:b/>
                <w:sz w:val="20"/>
                <w:szCs w:val="20"/>
                <w:lang w:val="de-DE"/>
              </w:rPr>
            </w:pPr>
            <w:ins w:id="606" w:author="Philip Helger" w:date="2022-06-25T13:44:00Z">
              <w:r w:rsidRPr="0083051F">
                <w:rPr>
                  <w:b/>
                  <w:sz w:val="20"/>
                  <w:szCs w:val="20"/>
                  <w:lang w:val="de-DE"/>
                </w:rPr>
                <w:t>Berechnung (im Kontext einer Rechnung):</w:t>
              </w:r>
            </w:ins>
          </w:p>
          <w:p w14:paraId="40827976" w14:textId="77777777" w:rsidR="00CF5AAC" w:rsidRPr="0083051F" w:rsidRDefault="00CF5AAC" w:rsidP="00386973">
            <w:pPr>
              <w:rPr>
                <w:ins w:id="607" w:author="Philip Helger" w:date="2022-06-25T13:44:00Z"/>
                <w:sz w:val="20"/>
                <w:szCs w:val="20"/>
                <w:lang w:val="de-DE"/>
              </w:rPr>
            </w:pPr>
          </w:p>
          <w:p w14:paraId="687A7370" w14:textId="77777777" w:rsidR="00CF5AAC" w:rsidRPr="0083051F" w:rsidRDefault="00CF5AAC" w:rsidP="00386973">
            <w:pPr>
              <w:pStyle w:val="Default"/>
              <w:rPr>
                <w:ins w:id="608" w:author="Philip Helger" w:date="2022-06-25T13:44:00Z"/>
                <w:sz w:val="20"/>
                <w:szCs w:val="20"/>
              </w:rPr>
            </w:pPr>
            <w:ins w:id="609" w:author="Philip Helger" w:date="2022-06-25T13:44:00Z">
              <w:r w:rsidRPr="0083051F">
                <w:rPr>
                  <w:sz w:val="20"/>
                  <w:szCs w:val="20"/>
                </w:rPr>
                <w:t>Beträge die zu einer Verringerung des zahlbaren Betrages führen, müssen mit einem negativen Vorzeichen angegeben werden. Beträge die zu einer Erhöhung des zahlbaren Betrages führen mit einem positiven Vorzeichen.</w:t>
              </w:r>
            </w:ins>
          </w:p>
        </w:tc>
        <w:tc>
          <w:tcPr>
            <w:tcW w:w="992" w:type="dxa"/>
            <w:tcBorders>
              <w:top w:val="single" w:sz="4" w:space="0" w:color="000000"/>
              <w:left w:val="single" w:sz="4" w:space="0" w:color="000000"/>
              <w:bottom w:val="single" w:sz="4" w:space="0" w:color="000000"/>
              <w:right w:val="single" w:sz="4" w:space="0" w:color="000000"/>
            </w:tcBorders>
          </w:tcPr>
          <w:p w14:paraId="3CAB8C25" w14:textId="77777777" w:rsidR="00CF5AAC" w:rsidRPr="0083051F" w:rsidRDefault="00CF5AAC" w:rsidP="00386973">
            <w:pPr>
              <w:pStyle w:val="Default"/>
              <w:rPr>
                <w:ins w:id="610" w:author="Philip Helger" w:date="2022-06-25T13:44:00Z"/>
                <w:sz w:val="20"/>
                <w:szCs w:val="20"/>
              </w:rPr>
            </w:pPr>
            <w:ins w:id="611" w:author="Philip Helger" w:date="2022-06-25T13:44:00Z">
              <w:r w:rsidRPr="0083051F">
                <w:rPr>
                  <w:sz w:val="20"/>
                  <w:szCs w:val="20"/>
                </w:rPr>
                <w:t>Element</w:t>
              </w:r>
            </w:ins>
          </w:p>
        </w:tc>
        <w:tc>
          <w:tcPr>
            <w:tcW w:w="709" w:type="dxa"/>
            <w:tcBorders>
              <w:top w:val="single" w:sz="4" w:space="0" w:color="000000"/>
              <w:left w:val="single" w:sz="4" w:space="0" w:color="000000"/>
              <w:bottom w:val="single" w:sz="4" w:space="0" w:color="000000"/>
              <w:right w:val="single" w:sz="4" w:space="0" w:color="000000"/>
            </w:tcBorders>
          </w:tcPr>
          <w:p w14:paraId="1C2C35F8" w14:textId="77777777" w:rsidR="00CF5AAC" w:rsidRPr="0083051F" w:rsidRDefault="00CF5AAC" w:rsidP="00386973">
            <w:pPr>
              <w:autoSpaceDE w:val="0"/>
              <w:autoSpaceDN w:val="0"/>
              <w:adjustRightInd w:val="0"/>
              <w:jc w:val="center"/>
              <w:rPr>
                <w:ins w:id="612" w:author="Philip Helger" w:date="2022-06-25T13:44:00Z"/>
                <w:color w:val="000000"/>
                <w:sz w:val="20"/>
                <w:szCs w:val="20"/>
                <w:lang w:val="de-DE"/>
              </w:rPr>
            </w:pPr>
            <w:ins w:id="613" w:author="Philip Helger" w:date="2022-06-25T13:44:00Z">
              <w:r w:rsidRPr="0083051F">
                <w:rPr>
                  <w:color w:val="000000"/>
                  <w:sz w:val="20"/>
                  <w:szCs w:val="20"/>
                  <w:lang w:val="de-DE"/>
                </w:rPr>
                <w:t>1..1</w:t>
              </w:r>
            </w:ins>
          </w:p>
        </w:tc>
        <w:tc>
          <w:tcPr>
            <w:tcW w:w="1667" w:type="dxa"/>
            <w:tcBorders>
              <w:top w:val="single" w:sz="4" w:space="0" w:color="000000"/>
              <w:left w:val="single" w:sz="4" w:space="0" w:color="000000"/>
              <w:bottom w:val="single" w:sz="4" w:space="0" w:color="000000"/>
              <w:right w:val="single" w:sz="4" w:space="0" w:color="000000"/>
            </w:tcBorders>
          </w:tcPr>
          <w:p w14:paraId="671F2C5B" w14:textId="77777777" w:rsidR="00CF5AAC" w:rsidRPr="0083051F" w:rsidRDefault="00CF5AAC" w:rsidP="00386973">
            <w:pPr>
              <w:autoSpaceDE w:val="0"/>
              <w:autoSpaceDN w:val="0"/>
              <w:adjustRightInd w:val="0"/>
              <w:rPr>
                <w:ins w:id="614" w:author="Philip Helger" w:date="2022-06-25T13:44:00Z"/>
                <w:color w:val="000000"/>
                <w:sz w:val="20"/>
                <w:szCs w:val="20"/>
                <w:lang w:val="de-DE"/>
              </w:rPr>
            </w:pPr>
            <w:ins w:id="615" w:author="Philip Helger" w:date="2022-06-25T13:44:00Z">
              <w:r w:rsidRPr="0083051F">
                <w:rPr>
                  <w:color w:val="000000"/>
                  <w:sz w:val="20"/>
                  <w:szCs w:val="20"/>
                  <w:lang w:val="de-DE"/>
                </w:rPr>
                <w:t>Decimal2Type</w:t>
              </w:r>
            </w:ins>
          </w:p>
        </w:tc>
      </w:tr>
      <w:tr w:rsidR="00CF5AAC" w:rsidRPr="0083051F" w14:paraId="0831073D" w14:textId="77777777" w:rsidTr="00386973">
        <w:trPr>
          <w:trHeight w:val="154"/>
          <w:ins w:id="616"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325F7364" w14:textId="77777777" w:rsidR="00CF5AAC" w:rsidRPr="0083051F" w:rsidRDefault="00CF5AAC" w:rsidP="00386973">
            <w:pPr>
              <w:pStyle w:val="Default"/>
              <w:rPr>
                <w:ins w:id="617" w:author="Philip Helger" w:date="2022-06-25T13:44:00Z"/>
                <w:sz w:val="20"/>
                <w:szCs w:val="20"/>
              </w:rPr>
            </w:pPr>
            <w:proofErr w:type="spellStart"/>
            <w:ins w:id="618" w:author="Philip Helger" w:date="2022-06-25T13:44:00Z">
              <w:r w:rsidRPr="0083051F">
                <w:rPr>
                  <w:sz w:val="20"/>
                  <w:szCs w:val="20"/>
                </w:rPr>
                <w:t>Reason</w:t>
              </w:r>
              <w:proofErr w:type="spellEnd"/>
            </w:ins>
          </w:p>
        </w:tc>
        <w:tc>
          <w:tcPr>
            <w:tcW w:w="3685" w:type="dxa"/>
            <w:tcBorders>
              <w:top w:val="single" w:sz="4" w:space="0" w:color="000000"/>
              <w:left w:val="single" w:sz="4" w:space="0" w:color="000000"/>
              <w:bottom w:val="single" w:sz="4" w:space="0" w:color="000000"/>
              <w:right w:val="single" w:sz="4" w:space="0" w:color="000000"/>
            </w:tcBorders>
          </w:tcPr>
          <w:p w14:paraId="12DA89C4" w14:textId="77777777" w:rsidR="00CF5AAC" w:rsidRPr="0083051F" w:rsidRDefault="00CF5AAC" w:rsidP="00386973">
            <w:pPr>
              <w:pStyle w:val="Default"/>
              <w:rPr>
                <w:ins w:id="619" w:author="Philip Helger" w:date="2022-06-25T13:44:00Z"/>
                <w:sz w:val="20"/>
                <w:szCs w:val="20"/>
              </w:rPr>
            </w:pPr>
            <w:ins w:id="620" w:author="Philip Helger" w:date="2022-06-25T13:44:00Z">
              <w:r w:rsidRPr="0083051F">
                <w:rPr>
                  <w:sz w:val="20"/>
                  <w:szCs w:val="20"/>
                </w:rPr>
                <w:t>Die Begründung für diesen Below-</w:t>
              </w:r>
              <w:proofErr w:type="spellStart"/>
              <w:r w:rsidRPr="0083051F">
                <w:rPr>
                  <w:sz w:val="20"/>
                  <w:szCs w:val="20"/>
                </w:rPr>
                <w:t>the</w:t>
              </w:r>
              <w:proofErr w:type="spellEnd"/>
              <w:r w:rsidRPr="0083051F">
                <w:rPr>
                  <w:sz w:val="20"/>
                  <w:szCs w:val="20"/>
                </w:rPr>
                <w:t>-line Eintrag.</w:t>
              </w:r>
            </w:ins>
          </w:p>
        </w:tc>
        <w:tc>
          <w:tcPr>
            <w:tcW w:w="992" w:type="dxa"/>
            <w:tcBorders>
              <w:top w:val="single" w:sz="4" w:space="0" w:color="000000"/>
              <w:left w:val="single" w:sz="4" w:space="0" w:color="000000"/>
              <w:bottom w:val="single" w:sz="4" w:space="0" w:color="000000"/>
              <w:right w:val="single" w:sz="4" w:space="0" w:color="000000"/>
            </w:tcBorders>
          </w:tcPr>
          <w:p w14:paraId="64E3CDC9" w14:textId="77777777" w:rsidR="00CF5AAC" w:rsidRPr="0083051F" w:rsidRDefault="00CF5AAC" w:rsidP="00386973">
            <w:pPr>
              <w:pStyle w:val="Default"/>
              <w:rPr>
                <w:ins w:id="621" w:author="Philip Helger" w:date="2022-06-25T13:44:00Z"/>
                <w:sz w:val="20"/>
                <w:szCs w:val="20"/>
              </w:rPr>
            </w:pPr>
            <w:ins w:id="622" w:author="Philip Helger" w:date="2022-06-25T13:44:00Z">
              <w:r w:rsidRPr="0083051F">
                <w:rPr>
                  <w:sz w:val="20"/>
                  <w:szCs w:val="20"/>
                </w:rPr>
                <w:t>Element</w:t>
              </w:r>
            </w:ins>
          </w:p>
        </w:tc>
        <w:tc>
          <w:tcPr>
            <w:tcW w:w="709" w:type="dxa"/>
            <w:tcBorders>
              <w:top w:val="single" w:sz="4" w:space="0" w:color="000000"/>
              <w:left w:val="single" w:sz="4" w:space="0" w:color="000000"/>
              <w:bottom w:val="single" w:sz="4" w:space="0" w:color="000000"/>
              <w:right w:val="single" w:sz="4" w:space="0" w:color="000000"/>
            </w:tcBorders>
          </w:tcPr>
          <w:p w14:paraId="125A90F5" w14:textId="77777777" w:rsidR="00CF5AAC" w:rsidRPr="0083051F" w:rsidRDefault="00CF5AAC" w:rsidP="00386973">
            <w:pPr>
              <w:autoSpaceDE w:val="0"/>
              <w:autoSpaceDN w:val="0"/>
              <w:adjustRightInd w:val="0"/>
              <w:jc w:val="center"/>
              <w:rPr>
                <w:ins w:id="623" w:author="Philip Helger" w:date="2022-06-25T13:44:00Z"/>
                <w:color w:val="000000"/>
                <w:sz w:val="20"/>
                <w:szCs w:val="20"/>
                <w:lang w:val="de-DE"/>
              </w:rPr>
            </w:pPr>
            <w:ins w:id="624" w:author="Philip Helger" w:date="2022-06-25T13:44:00Z">
              <w:r w:rsidRPr="0083051F">
                <w:rPr>
                  <w:color w:val="000000"/>
                  <w:sz w:val="20"/>
                  <w:szCs w:val="20"/>
                  <w:lang w:val="de-DE"/>
                </w:rPr>
                <w:t>0..1</w:t>
              </w:r>
            </w:ins>
          </w:p>
        </w:tc>
        <w:tc>
          <w:tcPr>
            <w:tcW w:w="1667" w:type="dxa"/>
            <w:tcBorders>
              <w:top w:val="single" w:sz="4" w:space="0" w:color="000000"/>
              <w:left w:val="single" w:sz="4" w:space="0" w:color="000000"/>
              <w:bottom w:val="single" w:sz="4" w:space="0" w:color="000000"/>
              <w:right w:val="single" w:sz="4" w:space="0" w:color="000000"/>
            </w:tcBorders>
          </w:tcPr>
          <w:p w14:paraId="3777C0ED" w14:textId="77777777" w:rsidR="00CF5AAC" w:rsidRPr="0083051F" w:rsidRDefault="00CF5AAC" w:rsidP="00386973">
            <w:pPr>
              <w:autoSpaceDE w:val="0"/>
              <w:autoSpaceDN w:val="0"/>
              <w:adjustRightInd w:val="0"/>
              <w:rPr>
                <w:ins w:id="625" w:author="Philip Helger" w:date="2022-06-25T13:44:00Z"/>
                <w:color w:val="000000"/>
                <w:sz w:val="20"/>
                <w:szCs w:val="20"/>
                <w:lang w:val="de-DE"/>
              </w:rPr>
            </w:pPr>
            <w:proofErr w:type="spellStart"/>
            <w:proofErr w:type="gramStart"/>
            <w:ins w:id="626" w:author="Philip Helger" w:date="2022-06-25T13:44:00Z">
              <w:r w:rsidRPr="0083051F">
                <w:rPr>
                  <w:color w:val="000000"/>
                  <w:sz w:val="20"/>
                  <w:szCs w:val="20"/>
                  <w:lang w:val="de-DE"/>
                </w:rPr>
                <w:t>xs:string</w:t>
              </w:r>
              <w:proofErr w:type="spellEnd"/>
              <w:proofErr w:type="gramEnd"/>
            </w:ins>
          </w:p>
        </w:tc>
      </w:tr>
      <w:tr w:rsidR="00CF5AAC" w:rsidRPr="0083051F" w14:paraId="011285F6" w14:textId="77777777" w:rsidTr="00386973">
        <w:trPr>
          <w:trHeight w:val="154"/>
          <w:ins w:id="627" w:author="Philip Helger" w:date="2022-06-25T13:44:00Z"/>
        </w:trPr>
        <w:tc>
          <w:tcPr>
            <w:tcW w:w="2128" w:type="dxa"/>
            <w:tcBorders>
              <w:top w:val="single" w:sz="4" w:space="0" w:color="000000"/>
              <w:left w:val="single" w:sz="4" w:space="0" w:color="000000"/>
              <w:bottom w:val="single" w:sz="4" w:space="0" w:color="000000"/>
              <w:right w:val="single" w:sz="4" w:space="0" w:color="000000"/>
            </w:tcBorders>
          </w:tcPr>
          <w:p w14:paraId="5BEF590B" w14:textId="77777777" w:rsidR="00CF5AAC" w:rsidRPr="0083051F" w:rsidRDefault="00CF5AAC" w:rsidP="00386973">
            <w:pPr>
              <w:pStyle w:val="Default"/>
              <w:rPr>
                <w:ins w:id="628" w:author="Philip Helger" w:date="2022-06-25T13:44:00Z"/>
                <w:sz w:val="20"/>
                <w:szCs w:val="20"/>
              </w:rPr>
            </w:pPr>
            <w:proofErr w:type="spellStart"/>
            <w:ins w:id="629" w:author="Philip Helger" w:date="2022-06-25T13:44:00Z">
              <w:r w:rsidRPr="0083051F">
                <w:rPr>
                  <w:sz w:val="20"/>
                  <w:szCs w:val="20"/>
                </w:rPr>
                <w:t>Reason</w:t>
              </w:r>
              <w:proofErr w:type="spellEnd"/>
              <w:r w:rsidRPr="0083051F">
                <w:rPr>
                  <w:sz w:val="20"/>
                  <w:szCs w:val="20"/>
                </w:rPr>
                <w:t>/@Date</w:t>
              </w:r>
            </w:ins>
          </w:p>
        </w:tc>
        <w:tc>
          <w:tcPr>
            <w:tcW w:w="3685" w:type="dxa"/>
            <w:tcBorders>
              <w:top w:val="single" w:sz="4" w:space="0" w:color="000000"/>
              <w:left w:val="single" w:sz="4" w:space="0" w:color="000000"/>
              <w:bottom w:val="single" w:sz="4" w:space="0" w:color="000000"/>
              <w:right w:val="single" w:sz="4" w:space="0" w:color="000000"/>
            </w:tcBorders>
          </w:tcPr>
          <w:p w14:paraId="0837E972" w14:textId="77777777" w:rsidR="00CF5AAC" w:rsidRPr="0083051F" w:rsidRDefault="00CF5AAC" w:rsidP="00386973">
            <w:pPr>
              <w:pStyle w:val="Default"/>
              <w:rPr>
                <w:ins w:id="630" w:author="Philip Helger" w:date="2022-06-25T13:44:00Z"/>
                <w:sz w:val="20"/>
                <w:szCs w:val="20"/>
              </w:rPr>
            </w:pPr>
            <w:ins w:id="631" w:author="Philip Helger" w:date="2022-06-25T13:44:00Z">
              <w:r w:rsidRPr="0083051F">
                <w:rPr>
                  <w:sz w:val="20"/>
                  <w:szCs w:val="20"/>
                </w:rPr>
                <w:t>Ein optionales Datum auf das sich dieser Eintrag bezieht.</w:t>
              </w:r>
            </w:ins>
          </w:p>
        </w:tc>
        <w:tc>
          <w:tcPr>
            <w:tcW w:w="992" w:type="dxa"/>
            <w:tcBorders>
              <w:top w:val="single" w:sz="4" w:space="0" w:color="000000"/>
              <w:left w:val="single" w:sz="4" w:space="0" w:color="000000"/>
              <w:bottom w:val="single" w:sz="4" w:space="0" w:color="000000"/>
              <w:right w:val="single" w:sz="4" w:space="0" w:color="000000"/>
            </w:tcBorders>
          </w:tcPr>
          <w:p w14:paraId="640363D9" w14:textId="77777777" w:rsidR="00CF5AAC" w:rsidRPr="0083051F" w:rsidRDefault="00CF5AAC" w:rsidP="00386973">
            <w:pPr>
              <w:pStyle w:val="Default"/>
              <w:rPr>
                <w:ins w:id="632" w:author="Philip Helger" w:date="2022-06-25T13:44:00Z"/>
                <w:sz w:val="20"/>
                <w:szCs w:val="20"/>
              </w:rPr>
            </w:pPr>
            <w:ins w:id="633" w:author="Philip Helger" w:date="2022-06-25T13:44:00Z">
              <w:r w:rsidRPr="0083051F">
                <w:rPr>
                  <w:sz w:val="20"/>
                  <w:szCs w:val="20"/>
                </w:rPr>
                <w:t>Attribut</w:t>
              </w:r>
            </w:ins>
          </w:p>
        </w:tc>
        <w:tc>
          <w:tcPr>
            <w:tcW w:w="709" w:type="dxa"/>
            <w:tcBorders>
              <w:top w:val="single" w:sz="4" w:space="0" w:color="000000"/>
              <w:left w:val="single" w:sz="4" w:space="0" w:color="000000"/>
              <w:bottom w:val="single" w:sz="4" w:space="0" w:color="000000"/>
              <w:right w:val="single" w:sz="4" w:space="0" w:color="000000"/>
            </w:tcBorders>
          </w:tcPr>
          <w:p w14:paraId="711A66D4" w14:textId="77777777" w:rsidR="00CF5AAC" w:rsidRPr="0083051F" w:rsidRDefault="00CF5AAC" w:rsidP="00386973">
            <w:pPr>
              <w:autoSpaceDE w:val="0"/>
              <w:autoSpaceDN w:val="0"/>
              <w:adjustRightInd w:val="0"/>
              <w:jc w:val="center"/>
              <w:rPr>
                <w:ins w:id="634" w:author="Philip Helger" w:date="2022-06-25T13:44:00Z"/>
                <w:color w:val="000000"/>
                <w:sz w:val="20"/>
                <w:szCs w:val="20"/>
                <w:lang w:val="de-DE"/>
              </w:rPr>
            </w:pPr>
            <w:ins w:id="635" w:author="Philip Helger" w:date="2022-06-25T13:44:00Z">
              <w:r w:rsidRPr="0083051F">
                <w:rPr>
                  <w:color w:val="000000"/>
                  <w:sz w:val="20"/>
                  <w:szCs w:val="20"/>
                  <w:lang w:val="de-DE"/>
                </w:rPr>
                <w:t>0..1</w:t>
              </w:r>
            </w:ins>
          </w:p>
        </w:tc>
        <w:tc>
          <w:tcPr>
            <w:tcW w:w="1667" w:type="dxa"/>
            <w:tcBorders>
              <w:top w:val="single" w:sz="4" w:space="0" w:color="000000"/>
              <w:left w:val="single" w:sz="4" w:space="0" w:color="000000"/>
              <w:bottom w:val="single" w:sz="4" w:space="0" w:color="000000"/>
              <w:right w:val="single" w:sz="4" w:space="0" w:color="000000"/>
            </w:tcBorders>
          </w:tcPr>
          <w:p w14:paraId="1CE7BB8B" w14:textId="77777777" w:rsidR="00CF5AAC" w:rsidRPr="0083051F" w:rsidRDefault="00CF5AAC" w:rsidP="00386973">
            <w:pPr>
              <w:autoSpaceDE w:val="0"/>
              <w:autoSpaceDN w:val="0"/>
              <w:adjustRightInd w:val="0"/>
              <w:rPr>
                <w:ins w:id="636" w:author="Philip Helger" w:date="2022-06-25T13:44:00Z"/>
                <w:color w:val="000000"/>
                <w:sz w:val="20"/>
                <w:szCs w:val="20"/>
                <w:lang w:val="de-DE"/>
              </w:rPr>
            </w:pPr>
            <w:proofErr w:type="spellStart"/>
            <w:proofErr w:type="gramStart"/>
            <w:ins w:id="637" w:author="Philip Helger" w:date="2022-06-25T13:44:00Z">
              <w:r w:rsidRPr="0083051F">
                <w:rPr>
                  <w:color w:val="000000"/>
                  <w:sz w:val="20"/>
                  <w:szCs w:val="20"/>
                  <w:lang w:val="de-DE"/>
                </w:rPr>
                <w:t>xs:date</w:t>
              </w:r>
              <w:proofErr w:type="spellEnd"/>
              <w:proofErr w:type="gramEnd"/>
            </w:ins>
          </w:p>
        </w:tc>
      </w:tr>
    </w:tbl>
    <w:p w14:paraId="373AB599" w14:textId="6980748A" w:rsidR="00100A82" w:rsidRPr="0083051F" w:rsidRDefault="00100A82" w:rsidP="00A53648">
      <w:pPr>
        <w:pStyle w:val="berschrift2"/>
        <w:rPr>
          <w:lang w:val="de-DE"/>
        </w:rPr>
      </w:pPr>
      <w:bookmarkStart w:id="638" w:name="_Toc107057807"/>
      <w:proofErr w:type="spellStart"/>
      <w:r w:rsidRPr="0083051F">
        <w:rPr>
          <w:lang w:val="de-DE"/>
        </w:rPr>
        <w:t>Reduction</w:t>
      </w:r>
      <w:r w:rsidR="00ED1747" w:rsidRPr="0083051F">
        <w:rPr>
          <w:lang w:val="de-DE"/>
        </w:rPr>
        <w:t>AndSurcharge</w:t>
      </w:r>
      <w:r w:rsidRPr="0083051F">
        <w:rPr>
          <w:lang w:val="de-DE"/>
        </w:rPr>
        <w:t>Details</w:t>
      </w:r>
      <w:bookmarkEnd w:id="638"/>
      <w:proofErr w:type="spellEnd"/>
    </w:p>
    <w:p w14:paraId="62557B15" w14:textId="0285D864" w:rsidR="00A00824" w:rsidRPr="0083051F" w:rsidRDefault="00100A82" w:rsidP="00B17E6B">
      <w:pPr>
        <w:jc w:val="both"/>
        <w:rPr>
          <w:lang w:val="de-DE"/>
        </w:rPr>
      </w:pPr>
      <w:r w:rsidRPr="0083051F">
        <w:rPr>
          <w:lang w:val="de-DE"/>
        </w:rPr>
        <w:t xml:space="preserve">Das Element </w:t>
      </w:r>
      <w:proofErr w:type="spellStart"/>
      <w:r w:rsidRPr="0083051F">
        <w:rPr>
          <w:i/>
          <w:lang w:val="de-DE"/>
        </w:rPr>
        <w:t>Reduction</w:t>
      </w:r>
      <w:r w:rsidR="00ED1747" w:rsidRPr="0083051F">
        <w:rPr>
          <w:i/>
          <w:lang w:val="de-DE"/>
        </w:rPr>
        <w:t>AndSurcharge</w:t>
      </w:r>
      <w:r w:rsidRPr="0083051F">
        <w:rPr>
          <w:i/>
          <w:lang w:val="de-DE"/>
        </w:rPr>
        <w:t>Details</w:t>
      </w:r>
      <w:proofErr w:type="spellEnd"/>
      <w:r w:rsidRPr="0083051F">
        <w:rPr>
          <w:lang w:val="de-DE"/>
        </w:rPr>
        <w:t xml:space="preserve"> ist OPTIONAL. Es dient zur Angabe von einem oder mehreren Rabatten</w:t>
      </w:r>
      <w:r w:rsidR="00ED1747" w:rsidRPr="0083051F">
        <w:rPr>
          <w:lang w:val="de-DE"/>
        </w:rPr>
        <w:t xml:space="preserve"> bzw. Aufschlägen</w:t>
      </w:r>
      <w:ins w:id="639" w:author="Philip" w:date="2022-06-28T11:25:00Z">
        <w:r w:rsidR="00DC7F3F">
          <w:rPr>
            <w:lang w:val="de-DE"/>
          </w:rPr>
          <w:t>,</w:t>
        </w:r>
      </w:ins>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 xml:space="preserve">wie </w:t>
      </w:r>
      <w:proofErr w:type="spellStart"/>
      <w:r w:rsidR="000B1E8D" w:rsidRPr="0083051F">
        <w:rPr>
          <w:lang w:val="de-DE"/>
        </w:rPr>
        <w:t>zB</w:t>
      </w:r>
      <w:proofErr w:type="spellEnd"/>
      <w:r w:rsidR="000B1E8D" w:rsidRPr="0083051F">
        <w:rPr>
          <w:lang w:val="de-DE"/>
        </w:rPr>
        <w:t xml:space="preserve">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045FBFEE" w14:textId="77777777" w:rsidR="00100A82" w:rsidRPr="0083051F" w:rsidRDefault="00100A82" w:rsidP="00100A82">
      <w:pPr>
        <w:rPr>
          <w:lang w:val="de-DE"/>
        </w:rPr>
      </w:pPr>
    </w:p>
    <w:p w14:paraId="6852C521" w14:textId="77777777" w:rsidR="00100A82" w:rsidRPr="0083051F" w:rsidRDefault="00900EEA" w:rsidP="00100A82">
      <w:pPr>
        <w:jc w:val="center"/>
        <w:rPr>
          <w:lang w:val="de-DE"/>
        </w:rPr>
      </w:pPr>
      <w:r w:rsidRPr="00900EEA">
        <w:rPr>
          <w:noProof/>
          <w:lang w:val="de-DE" w:eastAsia="de-DE"/>
        </w:rPr>
        <w:lastRenderedPageBreak/>
        <w:drawing>
          <wp:inline distT="0" distB="0" distL="0" distR="0" wp14:anchorId="2E82F5E0" wp14:editId="711F4CAB">
            <wp:extent cx="5760720" cy="659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6597650"/>
                    </a:xfrm>
                    <a:prstGeom prst="rect">
                      <a:avLst/>
                    </a:prstGeom>
                  </pic:spPr>
                </pic:pic>
              </a:graphicData>
            </a:graphic>
          </wp:inline>
        </w:drawing>
      </w:r>
    </w:p>
    <w:p w14:paraId="4A61819E" w14:textId="77777777" w:rsidR="0063523A" w:rsidRDefault="0063523A">
      <w:pPr>
        <w:rPr>
          <w:lang w:val="de-DE"/>
        </w:rPr>
      </w:pPr>
      <w:r>
        <w:rPr>
          <w:lang w:val="de-DE"/>
        </w:rPr>
        <w:br w:type="page"/>
      </w:r>
    </w:p>
    <w:p w14:paraId="19B66331"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54A2E00B"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05080BA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20B37F4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212775F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E4E856"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5B1E4C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BDA2D9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79DB7E"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8E62DE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617C4C3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859F04"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9325B02"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5965830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C151B0E" w14:textId="77777777" w:rsidR="00100A82" w:rsidRPr="0083051F" w:rsidRDefault="00100A82"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30BBD050"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303359F1"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0E33F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4EC5429"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08F498B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60B774"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76AA60B"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0170EA16"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D10BA8"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5B918AD" w14:textId="77777777" w:rsidR="00ED1747" w:rsidRPr="0083051F" w:rsidRDefault="001C2F6A" w:rsidP="00873DF7">
            <w:pPr>
              <w:rPr>
                <w:sz w:val="20"/>
                <w:szCs w:val="20"/>
                <w:lang w:val="de-DE"/>
              </w:rPr>
            </w:pPr>
            <w:r w:rsidRPr="0083051F">
              <w:rPr>
                <w:sz w:val="20"/>
                <w:szCs w:val="20"/>
                <w:lang w:val="de-DE"/>
              </w:rPr>
              <w:t>Decimal2Type</w:t>
            </w:r>
          </w:p>
        </w:tc>
      </w:tr>
      <w:tr w:rsidR="00ED1747" w:rsidRPr="0083051F" w14:paraId="2614DE5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926ABC" w14:textId="77777777" w:rsidR="00ED1747" w:rsidRPr="0083051F" w:rsidRDefault="00ED1747" w:rsidP="00873DF7">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E157D1F" w14:textId="77777777" w:rsidR="001846B7" w:rsidRPr="0083051F" w:rsidRDefault="00ED1747" w:rsidP="001846B7">
            <w:pPr>
              <w:rPr>
                <w:sz w:val="20"/>
                <w:szCs w:val="20"/>
                <w:lang w:val="de-DE"/>
              </w:rPr>
            </w:pPr>
            <w:r w:rsidRPr="0083051F">
              <w:rPr>
                <w:sz w:val="20"/>
                <w:szCs w:val="20"/>
                <w:lang w:val="de-DE"/>
              </w:rPr>
              <w:t>Betrag des gewährten Rabatts.</w:t>
            </w:r>
          </w:p>
          <w:p w14:paraId="296DEB66" w14:textId="77777777" w:rsidR="001846B7" w:rsidRPr="0083051F" w:rsidRDefault="001846B7" w:rsidP="001846B7">
            <w:pPr>
              <w:rPr>
                <w:sz w:val="20"/>
                <w:szCs w:val="20"/>
                <w:lang w:val="de-DE"/>
              </w:rPr>
            </w:pPr>
          </w:p>
          <w:p w14:paraId="78EC796C" w14:textId="77777777" w:rsidR="001846B7" w:rsidRPr="0083051F" w:rsidRDefault="001846B7" w:rsidP="001846B7">
            <w:pPr>
              <w:rPr>
                <w:b/>
                <w:sz w:val="20"/>
                <w:szCs w:val="20"/>
                <w:lang w:val="de-DE"/>
              </w:rPr>
            </w:pPr>
            <w:r w:rsidRPr="0083051F">
              <w:rPr>
                <w:b/>
                <w:sz w:val="20"/>
                <w:szCs w:val="20"/>
                <w:lang w:val="de-DE"/>
              </w:rPr>
              <w:t>Berechnung:</w:t>
            </w:r>
          </w:p>
          <w:p w14:paraId="22FB2E7B" w14:textId="77777777" w:rsidR="001846B7" w:rsidRPr="0083051F" w:rsidRDefault="001846B7" w:rsidP="001846B7">
            <w:pPr>
              <w:rPr>
                <w:sz w:val="20"/>
                <w:szCs w:val="20"/>
                <w:lang w:val="de-DE"/>
              </w:rPr>
            </w:pPr>
          </w:p>
          <w:p w14:paraId="1932DD1B" w14:textId="77777777" w:rsidR="002728F7" w:rsidRPr="0083051F" w:rsidRDefault="00ED1747" w:rsidP="002728F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w:t>
            </w:r>
            <w:r w:rsidR="001846B7" w:rsidRPr="0083051F">
              <w:rPr>
                <w:sz w:val="20"/>
                <w:szCs w:val="20"/>
                <w:lang w:val="de-DE"/>
              </w:rPr>
              <w:t xml:space="preserve">* </w:t>
            </w:r>
            <w:proofErr w:type="spellStart"/>
            <w:r w:rsidRPr="0083051F">
              <w:rPr>
                <w:rFonts w:ascii="Courier New" w:hAnsi="Courier New" w:cs="Courier New"/>
                <w:sz w:val="20"/>
                <w:szCs w:val="20"/>
                <w:lang w:val="de-DE"/>
              </w:rPr>
              <w:t>Percentage</w:t>
            </w:r>
            <w:proofErr w:type="spellEnd"/>
            <w:r w:rsidR="001846B7" w:rsidRPr="0083051F">
              <w:rPr>
                <w:sz w:val="20"/>
                <w:szCs w:val="20"/>
                <w:lang w:val="de-DE"/>
              </w:rPr>
              <w:t xml:space="preserve"> / 100</w:t>
            </w:r>
            <w:r w:rsidRPr="0083051F">
              <w:rPr>
                <w:sz w:val="20"/>
                <w:szCs w:val="20"/>
                <w:lang w:val="de-DE"/>
              </w:rPr>
              <w:t>.</w:t>
            </w:r>
          </w:p>
          <w:p w14:paraId="4F592608" w14:textId="77777777" w:rsidR="002728F7" w:rsidRPr="0083051F" w:rsidRDefault="002728F7" w:rsidP="002728F7">
            <w:pPr>
              <w:rPr>
                <w:sz w:val="20"/>
                <w:szCs w:val="20"/>
                <w:lang w:val="de-DE"/>
              </w:rPr>
            </w:pPr>
          </w:p>
          <w:p w14:paraId="2A14D6DA" w14:textId="77777777" w:rsidR="00ED1747" w:rsidRPr="0083051F" w:rsidRDefault="00FC186F" w:rsidP="002728F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7C8329C8"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E6CD86"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7676EDE"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29DDE8C8"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09A18E97" w14:textId="77777777" w:rsidR="004179D6" w:rsidRPr="0083051F" w:rsidRDefault="004179D6" w:rsidP="00100A82">
            <w:pPr>
              <w:rPr>
                <w:sz w:val="20"/>
                <w:szCs w:val="20"/>
                <w:lang w:val="de-DE"/>
              </w:rPr>
            </w:pPr>
            <w:proofErr w:type="spellStart"/>
            <w:r w:rsidRPr="0083051F">
              <w:rPr>
                <w:sz w:val="20"/>
                <w:szCs w:val="20"/>
                <w:lang w:val="de-DE"/>
              </w:rPr>
              <w:t>Reduction</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15E7DD12" w14:textId="77777777"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7B18C770"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A813F8"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B12C35F" w14:textId="77777777" w:rsidR="004179D6" w:rsidRPr="0083051F" w:rsidRDefault="00E53FBF"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63523A" w:rsidRPr="0083051F" w14:paraId="0C4694C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381AB8" w14:textId="77777777"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2065EB6C" w14:textId="77777777"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01055B44" w14:textId="77777777"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AE8B0"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D0D8F7C" w14:textId="77777777" w:rsidR="0063523A" w:rsidRPr="0083051F" w:rsidRDefault="0063523A" w:rsidP="00100A82">
            <w:pPr>
              <w:rPr>
                <w:sz w:val="20"/>
                <w:szCs w:val="20"/>
                <w:lang w:val="de-DE"/>
              </w:rPr>
            </w:pPr>
            <w:proofErr w:type="spellStart"/>
            <w:proofErr w:type="gramStart"/>
            <w:r>
              <w:rPr>
                <w:sz w:val="20"/>
                <w:szCs w:val="20"/>
                <w:lang w:val="de-DE"/>
              </w:rPr>
              <w:t>xs:string</w:t>
            </w:r>
            <w:proofErr w:type="spellEnd"/>
            <w:proofErr w:type="gramEnd"/>
          </w:p>
        </w:tc>
      </w:tr>
      <w:tr w:rsidR="0063523A" w:rsidRPr="0083051F" w14:paraId="520036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AC5DB7A" w14:textId="77777777" w:rsidR="0063523A" w:rsidRPr="0083051F" w:rsidRDefault="0063523A" w:rsidP="00100A82">
            <w:pPr>
              <w:rPr>
                <w:sz w:val="20"/>
                <w:szCs w:val="20"/>
                <w:lang w:val="de-DE"/>
              </w:rPr>
            </w:pPr>
            <w:proofErr w:type="spellStart"/>
            <w:r>
              <w:rPr>
                <w:sz w:val="20"/>
                <w:szCs w:val="20"/>
                <w:lang w:val="de-DE"/>
              </w:rPr>
              <w:t>Reduction</w:t>
            </w:r>
            <w:proofErr w:type="spellEnd"/>
            <w:r>
              <w:rPr>
                <w:sz w:val="20"/>
                <w:szCs w:val="20"/>
                <w:lang w:val="de-DE"/>
              </w:rPr>
              <w:t>/Classification/@ClassificationSchema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3819A9B" w14:textId="77777777"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7E150A7D" w14:textId="77777777"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84069FB" w14:textId="7777777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A2E6C5F" w14:textId="77777777" w:rsidR="0063523A" w:rsidRPr="0083051F" w:rsidRDefault="0063523A" w:rsidP="00100A82">
            <w:pPr>
              <w:rPr>
                <w:sz w:val="20"/>
                <w:szCs w:val="20"/>
                <w:lang w:val="de-DE"/>
              </w:rPr>
            </w:pPr>
            <w:proofErr w:type="spellStart"/>
            <w:proofErr w:type="gramStart"/>
            <w:r>
              <w:rPr>
                <w:sz w:val="20"/>
                <w:szCs w:val="20"/>
                <w:lang w:val="de-DE"/>
              </w:rPr>
              <w:t>xs:string</w:t>
            </w:r>
            <w:proofErr w:type="spellEnd"/>
            <w:proofErr w:type="gramEnd"/>
          </w:p>
        </w:tc>
      </w:tr>
      <w:tr w:rsidR="0063523A" w:rsidRPr="0083051F" w14:paraId="2FFCF88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28691F" w14:textId="77777777" w:rsidR="0063523A" w:rsidRPr="0083051F" w:rsidRDefault="0063523A" w:rsidP="003A4504">
            <w:pPr>
              <w:rPr>
                <w:sz w:val="20"/>
                <w:szCs w:val="20"/>
                <w:lang w:val="de-DE"/>
              </w:rPr>
            </w:pPr>
            <w:proofErr w:type="spellStart"/>
            <w:r w:rsidRPr="0083051F">
              <w:rPr>
                <w:sz w:val="20"/>
                <w:szCs w:val="20"/>
                <w:lang w:val="de-DE"/>
              </w:rPr>
              <w:t>Reduction</w:t>
            </w:r>
            <w:proofErr w:type="spellEnd"/>
            <w:r w:rsidRPr="0083051F">
              <w:rPr>
                <w:sz w:val="20"/>
                <w:szCs w:val="20"/>
                <w:lang w:val="de-DE"/>
              </w:rPr>
              <w:t>/</w:t>
            </w:r>
            <w:proofErr w:type="spellStart"/>
            <w:r w:rsidR="003A4504">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4255B6C2"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D510A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1C9610"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8B5C2BF" w14:textId="77777777" w:rsidR="0063523A" w:rsidRPr="0083051F" w:rsidRDefault="003A4504" w:rsidP="00100A82">
            <w:pPr>
              <w:rPr>
                <w:sz w:val="20"/>
                <w:szCs w:val="20"/>
                <w:lang w:val="de-DE"/>
              </w:rPr>
            </w:pPr>
            <w:r>
              <w:rPr>
                <w:sz w:val="20"/>
                <w:szCs w:val="20"/>
                <w:lang w:val="de-DE"/>
              </w:rPr>
              <w:t>XML-Komposit</w:t>
            </w:r>
          </w:p>
        </w:tc>
      </w:tr>
      <w:tr w:rsidR="00873CE7" w:rsidRPr="0083051F" w14:paraId="07527DA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6D7E090" w14:textId="77777777" w:rsidR="00873CE7" w:rsidRPr="0083051F" w:rsidRDefault="000A732F" w:rsidP="00873CE7">
            <w:pPr>
              <w:rPr>
                <w:sz w:val="20"/>
                <w:szCs w:val="20"/>
                <w:lang w:val="de-DE"/>
              </w:rPr>
            </w:pPr>
            <w:proofErr w:type="spellStart"/>
            <w:r>
              <w:rPr>
                <w:sz w:val="20"/>
                <w:szCs w:val="20"/>
              </w:rPr>
              <w:t>Reduction</w:t>
            </w:r>
            <w:proofErr w:type="spellEnd"/>
            <w:r>
              <w:rPr>
                <w:sz w:val="20"/>
                <w:szCs w:val="20"/>
              </w:rPr>
              <w:t>/</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72CEB5A6" w14:textId="631E76A8"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7F1B8A2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8EF252"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F32801" w14:textId="77777777" w:rsidR="00873CE7" w:rsidRPr="0083051F" w:rsidRDefault="00873CE7" w:rsidP="00873CE7">
            <w:pPr>
              <w:rPr>
                <w:sz w:val="20"/>
                <w:szCs w:val="20"/>
                <w:lang w:val="de-DE"/>
              </w:rPr>
            </w:pPr>
            <w:r>
              <w:rPr>
                <w:sz w:val="20"/>
                <w:szCs w:val="20"/>
                <w:lang w:val="de-DE"/>
              </w:rPr>
              <w:t>XML-Komposit</w:t>
            </w:r>
          </w:p>
        </w:tc>
      </w:tr>
      <w:tr w:rsidR="00873CE7" w:rsidRPr="0083051F" w14:paraId="1893BBF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2AAB6CD"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A338F1E" w14:textId="77777777" w:rsidR="00873CE7" w:rsidRPr="0083051F" w:rsidRDefault="00873CE7" w:rsidP="00873CE7">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57065807"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96BE521" w14:textId="77777777" w:rsidR="00873CE7" w:rsidRPr="0083051F" w:rsidRDefault="00873CE7" w:rsidP="00873CE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B41DBA3"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408B6A1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69F55C3"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BaseAmount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9AA01EA" w14:textId="77777777" w:rsidR="00873CE7" w:rsidRPr="0083051F" w:rsidRDefault="00873CE7" w:rsidP="00873CE7">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6A185362"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243CD96"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E32DE6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42EE42D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70D4AF"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Percentage</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69C147D" w14:textId="77777777" w:rsidR="00873CE7" w:rsidRPr="0083051F" w:rsidRDefault="00873CE7" w:rsidP="00873CE7">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CCAF43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080F5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D4248C4" w14:textId="77777777" w:rsidR="00873CE7" w:rsidRPr="0083051F" w:rsidRDefault="001C2F6A" w:rsidP="00873CE7">
            <w:pPr>
              <w:rPr>
                <w:sz w:val="20"/>
                <w:szCs w:val="20"/>
                <w:lang w:val="de-DE"/>
              </w:rPr>
            </w:pPr>
            <w:r w:rsidRPr="0083051F">
              <w:rPr>
                <w:sz w:val="20"/>
                <w:szCs w:val="20"/>
                <w:lang w:val="de-DE"/>
              </w:rPr>
              <w:t>Decimal2Type</w:t>
            </w:r>
          </w:p>
        </w:tc>
      </w:tr>
      <w:tr w:rsidR="00873CE7" w:rsidRPr="0083051F" w14:paraId="7945111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98748C9"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6002B92" w14:textId="77777777" w:rsidR="00873CE7" w:rsidRPr="0083051F" w:rsidRDefault="00873CE7" w:rsidP="00873CE7">
            <w:pPr>
              <w:rPr>
                <w:sz w:val="20"/>
                <w:szCs w:val="20"/>
                <w:lang w:val="de-DE"/>
              </w:rPr>
            </w:pPr>
            <w:r w:rsidRPr="0083051F">
              <w:rPr>
                <w:sz w:val="20"/>
                <w:szCs w:val="20"/>
                <w:lang w:val="de-DE"/>
              </w:rPr>
              <w:t xml:space="preserve">Betrag des Aufschlags. </w:t>
            </w:r>
          </w:p>
          <w:p w14:paraId="2F94771A" w14:textId="77777777" w:rsidR="00873CE7" w:rsidRPr="0083051F" w:rsidRDefault="00873CE7" w:rsidP="00873CE7">
            <w:pPr>
              <w:rPr>
                <w:sz w:val="20"/>
                <w:szCs w:val="20"/>
                <w:lang w:val="de-DE"/>
              </w:rPr>
            </w:pPr>
          </w:p>
          <w:p w14:paraId="6DA9EBF8" w14:textId="77777777" w:rsidR="00873CE7" w:rsidRPr="0083051F" w:rsidRDefault="00873CE7" w:rsidP="00873CE7">
            <w:pPr>
              <w:rPr>
                <w:b/>
                <w:sz w:val="20"/>
                <w:szCs w:val="20"/>
                <w:lang w:val="de-DE"/>
              </w:rPr>
            </w:pPr>
            <w:r w:rsidRPr="0083051F">
              <w:rPr>
                <w:b/>
                <w:sz w:val="20"/>
                <w:szCs w:val="20"/>
                <w:lang w:val="de-DE"/>
              </w:rPr>
              <w:t>Berechnung:</w:t>
            </w:r>
          </w:p>
          <w:p w14:paraId="2ACE8CE5" w14:textId="77777777" w:rsidR="00873CE7" w:rsidRPr="0083051F" w:rsidRDefault="00873CE7" w:rsidP="00873CE7">
            <w:pPr>
              <w:rPr>
                <w:sz w:val="20"/>
                <w:szCs w:val="20"/>
                <w:lang w:val="de-DE"/>
              </w:rPr>
            </w:pPr>
          </w:p>
          <w:p w14:paraId="50FFF426"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w:t>
            </w:r>
          </w:p>
          <w:p w14:paraId="0646302C" w14:textId="77777777" w:rsidR="00873CE7" w:rsidRPr="0083051F" w:rsidRDefault="00873CE7" w:rsidP="00873CE7">
            <w:pPr>
              <w:rPr>
                <w:sz w:val="20"/>
                <w:szCs w:val="20"/>
                <w:lang w:val="de-DE"/>
              </w:rPr>
            </w:pPr>
          </w:p>
          <w:p w14:paraId="4DB2BDB5" w14:textId="77777777" w:rsidR="00873CE7" w:rsidRPr="0083051F" w:rsidRDefault="00873CE7" w:rsidP="00873CE7">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D24ABA8"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2DA433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527AF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22F79E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9AE0070"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5353BB67" w14:textId="77777777" w:rsidR="00873CE7" w:rsidRPr="0083051F" w:rsidRDefault="00873CE7" w:rsidP="00873CE7">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4E493BC7"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A872791"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05E38E" w14:textId="77777777" w:rsidR="00873CE7" w:rsidRPr="0083051F" w:rsidRDefault="00873CE7" w:rsidP="00873CE7">
            <w:pPr>
              <w:rPr>
                <w:sz w:val="20"/>
                <w:szCs w:val="20"/>
                <w:lang w:val="de-DE"/>
              </w:rPr>
            </w:pPr>
            <w:proofErr w:type="spellStart"/>
            <w:proofErr w:type="gramStart"/>
            <w:r>
              <w:rPr>
                <w:sz w:val="20"/>
                <w:szCs w:val="20"/>
                <w:lang w:val="de-DE"/>
              </w:rPr>
              <w:t>xs:string</w:t>
            </w:r>
            <w:proofErr w:type="spellEnd"/>
            <w:proofErr w:type="gramEnd"/>
          </w:p>
        </w:tc>
      </w:tr>
      <w:tr w:rsidR="00873CE7" w:rsidRPr="0083051F" w14:paraId="44F6873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08554ED" w14:textId="77777777" w:rsidR="00873CE7" w:rsidRPr="0083051F" w:rsidRDefault="00873CE7" w:rsidP="000A732F">
            <w:pPr>
              <w:rPr>
                <w:sz w:val="20"/>
                <w:szCs w:val="20"/>
                <w:lang w:val="de-DE"/>
              </w:rPr>
            </w:pPr>
            <w:proofErr w:type="spellStart"/>
            <w:r w:rsidRPr="0083051F">
              <w:rPr>
                <w:sz w:val="20"/>
                <w:szCs w:val="20"/>
                <w:lang w:val="de-DE"/>
              </w:rPr>
              <w:t>Surcharge</w:t>
            </w:r>
            <w:proofErr w:type="spellEnd"/>
            <w:r>
              <w:rPr>
                <w:sz w:val="20"/>
                <w:szCs w:val="20"/>
                <w:lang w:val="de-DE"/>
              </w:rPr>
              <w:t>/Classification/@ClassificationSchema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6617CAB5" w14:textId="77777777" w:rsidR="00873CE7" w:rsidRPr="0083051F" w:rsidRDefault="00873CE7" w:rsidP="00873CE7">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39C86DF3"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2EE834" w14:textId="77777777" w:rsidR="00873CE7" w:rsidRPr="0083051F" w:rsidRDefault="00873CE7" w:rsidP="00873CE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78F066D" w14:textId="77777777" w:rsidR="00873CE7" w:rsidRPr="0083051F" w:rsidRDefault="00873CE7" w:rsidP="00873CE7">
            <w:pPr>
              <w:rPr>
                <w:sz w:val="20"/>
                <w:szCs w:val="20"/>
                <w:lang w:val="de-DE"/>
              </w:rPr>
            </w:pPr>
            <w:proofErr w:type="spellStart"/>
            <w:proofErr w:type="gramStart"/>
            <w:r>
              <w:rPr>
                <w:sz w:val="20"/>
                <w:szCs w:val="20"/>
                <w:lang w:val="de-DE"/>
              </w:rPr>
              <w:t>xs:string</w:t>
            </w:r>
            <w:proofErr w:type="spellEnd"/>
            <w:proofErr w:type="gramEnd"/>
          </w:p>
        </w:tc>
      </w:tr>
      <w:tr w:rsidR="00873CE7" w:rsidRPr="0083051F" w14:paraId="6E9E4146"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0AF5B45"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224D48AD" w14:textId="77777777" w:rsidR="00873CE7" w:rsidRPr="0083051F" w:rsidRDefault="00873CE7" w:rsidP="00873CE7">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09E9C9D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8F0673C"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B562DA" w14:textId="77777777" w:rsidR="00873CE7" w:rsidRPr="0083051F" w:rsidRDefault="00873CE7" w:rsidP="00873CE7">
            <w:pPr>
              <w:rPr>
                <w:sz w:val="20"/>
                <w:szCs w:val="20"/>
                <w:lang w:val="de-DE"/>
              </w:rPr>
            </w:pPr>
            <w:proofErr w:type="spellStart"/>
            <w:proofErr w:type="gramStart"/>
            <w:r w:rsidRPr="0083051F">
              <w:rPr>
                <w:sz w:val="20"/>
                <w:szCs w:val="20"/>
                <w:lang w:val="de-DE"/>
              </w:rPr>
              <w:t>xs:string</w:t>
            </w:r>
            <w:proofErr w:type="spellEnd"/>
            <w:proofErr w:type="gramEnd"/>
          </w:p>
        </w:tc>
      </w:tr>
      <w:tr w:rsidR="00873CE7" w:rsidRPr="0083051F" w14:paraId="7CD71DF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83B12D7" w14:textId="77777777" w:rsidR="00873CE7" w:rsidRPr="0083051F" w:rsidRDefault="00873CE7" w:rsidP="00873CE7">
            <w:pPr>
              <w:rPr>
                <w:sz w:val="20"/>
                <w:szCs w:val="20"/>
                <w:lang w:val="de-DE"/>
              </w:rPr>
            </w:pPr>
            <w:proofErr w:type="spellStart"/>
            <w:r w:rsidRPr="0083051F">
              <w:rPr>
                <w:sz w:val="20"/>
                <w:szCs w:val="20"/>
                <w:lang w:val="de-DE"/>
              </w:rPr>
              <w:t>Surcharge</w:t>
            </w:r>
            <w:proofErr w:type="spellEnd"/>
            <w:r w:rsidRPr="0083051F">
              <w:rPr>
                <w:sz w:val="20"/>
                <w:szCs w:val="20"/>
                <w:lang w:val="de-DE"/>
              </w:rPr>
              <w:t>/</w:t>
            </w:r>
            <w:proofErr w:type="spellStart"/>
            <w:r>
              <w:rPr>
                <w:sz w:val="20"/>
                <w:szCs w:val="20"/>
                <w:lang w:val="de-DE"/>
              </w:rPr>
              <w:t>TaxItem</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D4E980D" w14:textId="77777777" w:rsidR="00873CE7" w:rsidRPr="0083051F" w:rsidRDefault="00873CE7" w:rsidP="00873CE7">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6B2BEB4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EF2592"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7810CDD" w14:textId="77777777" w:rsidR="00873CE7" w:rsidRPr="0083051F" w:rsidRDefault="00873CE7" w:rsidP="00873CE7">
            <w:pPr>
              <w:rPr>
                <w:sz w:val="20"/>
                <w:szCs w:val="20"/>
                <w:lang w:val="de-DE"/>
              </w:rPr>
            </w:pPr>
            <w:r>
              <w:rPr>
                <w:sz w:val="20"/>
                <w:szCs w:val="20"/>
                <w:lang w:val="de-DE"/>
              </w:rPr>
              <w:t>XML-Komposit</w:t>
            </w:r>
          </w:p>
        </w:tc>
      </w:tr>
      <w:tr w:rsidR="00873CE7" w:rsidRPr="0083051F" w14:paraId="70DA671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A4DECC" w14:textId="77777777" w:rsidR="00873CE7" w:rsidRPr="0083051F" w:rsidRDefault="000A732F" w:rsidP="00873CE7">
            <w:pPr>
              <w:rPr>
                <w:sz w:val="20"/>
                <w:szCs w:val="20"/>
                <w:lang w:val="de-DE"/>
              </w:rPr>
            </w:pPr>
            <w:proofErr w:type="spellStart"/>
            <w:r>
              <w:rPr>
                <w:sz w:val="20"/>
                <w:szCs w:val="20"/>
              </w:rPr>
              <w:t>Surcharge</w:t>
            </w:r>
            <w:proofErr w:type="spellEnd"/>
            <w:r>
              <w:rPr>
                <w:sz w:val="20"/>
                <w:szCs w:val="20"/>
              </w:rPr>
              <w:t>/</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7042B20" w14:textId="7A468A03"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5F73D80"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8FF06ED"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AB9B179" w14:textId="77777777" w:rsidR="00873CE7" w:rsidRPr="0083051F" w:rsidRDefault="00873CE7" w:rsidP="00873CE7">
            <w:pPr>
              <w:rPr>
                <w:sz w:val="20"/>
                <w:szCs w:val="20"/>
                <w:lang w:val="de-DE"/>
              </w:rPr>
            </w:pPr>
            <w:r>
              <w:rPr>
                <w:sz w:val="20"/>
                <w:szCs w:val="20"/>
                <w:lang w:val="de-DE"/>
              </w:rPr>
              <w:t>XML-Komposit</w:t>
            </w:r>
          </w:p>
        </w:tc>
      </w:tr>
      <w:tr w:rsidR="00873CE7" w:rsidRPr="0083051F" w14:paraId="0DB0821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5B0D78A"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C496D05" w14:textId="77777777" w:rsidR="00873CE7" w:rsidRPr="0083051F" w:rsidRDefault="00873CE7" w:rsidP="00873CE7">
            <w:pPr>
              <w:rPr>
                <w:sz w:val="20"/>
                <w:szCs w:val="20"/>
                <w:lang w:val="de-DE"/>
              </w:rPr>
            </w:pPr>
            <w:r w:rsidRPr="0083051F">
              <w:rPr>
                <w:sz w:val="20"/>
                <w:szCs w:val="20"/>
                <w:lang w:val="de-DE"/>
              </w:rPr>
              <w:t xml:space="preserve">Mit Hilfe dieses Elements können sonstige Steuern abgebildet werden, die selbst wieder der Umsatzsteuer unterliegen wie </w:t>
            </w:r>
            <w:proofErr w:type="spellStart"/>
            <w:r w:rsidRPr="0083051F">
              <w:rPr>
                <w:sz w:val="20"/>
                <w:szCs w:val="20"/>
                <w:lang w:val="de-DE"/>
              </w:rPr>
              <w:t>zB</w:t>
            </w:r>
            <w:proofErr w:type="spellEnd"/>
            <w:r w:rsidRPr="0083051F">
              <w:rPr>
                <w:sz w:val="20"/>
                <w:szCs w:val="20"/>
                <w:lang w:val="de-DE"/>
              </w:rPr>
              <w:t xml:space="preserve"> Getränkesteuer, Mineralölsteuer, etc.</w:t>
            </w:r>
          </w:p>
          <w:p w14:paraId="57E8593E" w14:textId="77777777" w:rsidR="00873CE7" w:rsidRPr="0083051F" w:rsidRDefault="00873CE7" w:rsidP="00873CE7">
            <w:pPr>
              <w:rPr>
                <w:sz w:val="20"/>
                <w:szCs w:val="20"/>
                <w:lang w:val="de-DE"/>
              </w:rPr>
            </w:pPr>
          </w:p>
          <w:p w14:paraId="07B48641" w14:textId="77777777" w:rsidR="00873CE7" w:rsidRPr="0083051F" w:rsidRDefault="00873CE7" w:rsidP="00873CE7">
            <w:pPr>
              <w:rPr>
                <w:sz w:val="20"/>
                <w:szCs w:val="20"/>
                <w:lang w:val="de-DE"/>
              </w:rPr>
            </w:pPr>
            <w:r w:rsidRPr="0083051F">
              <w:rPr>
                <w:sz w:val="20"/>
                <w:szCs w:val="20"/>
                <w:lang w:val="de-DE"/>
              </w:rPr>
              <w:t xml:space="preserve">Hinweis: Wenn eine sonstige Steuer schon auf </w:t>
            </w:r>
            <w:proofErr w:type="spellStart"/>
            <w:r w:rsidRPr="0083051F">
              <w:rPr>
                <w:sz w:val="20"/>
                <w:szCs w:val="20"/>
                <w:lang w:val="de-DE"/>
              </w:rPr>
              <w:t>ListLineItem</w:t>
            </w:r>
            <w:proofErr w:type="spellEnd"/>
            <w:r w:rsidRPr="0083051F">
              <w:rPr>
                <w:sz w:val="20"/>
                <w:szCs w:val="20"/>
                <w:lang w:val="de-DE"/>
              </w:rPr>
              <w:t>-Ebene angegeben ist, dann muss sie nicht mehr auf ROOT-Ebene angegeben werden.</w:t>
            </w:r>
          </w:p>
        </w:tc>
        <w:tc>
          <w:tcPr>
            <w:tcW w:w="990" w:type="dxa"/>
            <w:tcBorders>
              <w:top w:val="single" w:sz="4" w:space="0" w:color="000000"/>
              <w:left w:val="single" w:sz="4" w:space="0" w:color="000000"/>
              <w:bottom w:val="single" w:sz="4" w:space="0" w:color="000000"/>
              <w:right w:val="single" w:sz="4" w:space="0" w:color="000000"/>
            </w:tcBorders>
          </w:tcPr>
          <w:p w14:paraId="338F2037" w14:textId="77777777" w:rsidR="00873CE7" w:rsidRPr="0083051F" w:rsidRDefault="00873CE7" w:rsidP="00873CE7">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4D3A517"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71254C" w14:textId="77777777" w:rsidR="00873CE7" w:rsidRPr="0083051F" w:rsidRDefault="00873CE7" w:rsidP="00873CE7">
            <w:pPr>
              <w:rPr>
                <w:sz w:val="20"/>
                <w:szCs w:val="20"/>
                <w:lang w:val="de-DE"/>
              </w:rPr>
            </w:pPr>
            <w:r w:rsidRPr="0083051F">
              <w:rPr>
                <w:sz w:val="20"/>
                <w:szCs w:val="20"/>
                <w:lang w:val="de-DE"/>
              </w:rPr>
              <w:t>XML-Komposit</w:t>
            </w:r>
          </w:p>
        </w:tc>
      </w:tr>
      <w:tr w:rsidR="00873CE7" w:rsidRPr="0083051F" w14:paraId="3594260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77B9003"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Taxable</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6A508CE4" w14:textId="77777777" w:rsidR="00873CE7" w:rsidRPr="0083051F" w:rsidRDefault="00873CE7" w:rsidP="00873CE7">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2F3A03CF"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B0F523"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2B930DC"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070D2B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F84175E"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59811A6F" w14:textId="77777777" w:rsidR="00873CE7" w:rsidRPr="0083051F" w:rsidRDefault="00873CE7" w:rsidP="00873CE7">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48DFF163"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3C2D5E"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9A55726" w14:textId="77777777" w:rsidR="00873CE7" w:rsidRPr="0083051F" w:rsidRDefault="001C2F6A" w:rsidP="001C2F6A">
            <w:pPr>
              <w:rPr>
                <w:sz w:val="20"/>
                <w:szCs w:val="20"/>
                <w:lang w:val="de-DE"/>
              </w:rPr>
            </w:pPr>
            <w:proofErr w:type="spellStart"/>
            <w:r>
              <w:rPr>
                <w:sz w:val="20"/>
                <w:szCs w:val="20"/>
                <w:lang w:val="de-DE"/>
              </w:rPr>
              <w:t>Tax</w:t>
            </w:r>
            <w:r w:rsidR="00873CE7" w:rsidRPr="0083051F">
              <w:rPr>
                <w:sz w:val="20"/>
                <w:szCs w:val="20"/>
                <w:lang w:val="de-DE"/>
              </w:rPr>
              <w:t>PercentType</w:t>
            </w:r>
            <w:proofErr w:type="spellEnd"/>
          </w:p>
        </w:tc>
      </w:tr>
      <w:tr w:rsidR="00873CE7" w:rsidRPr="0083051F" w14:paraId="7417E7A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3CD1DB"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TaxPercent</w:t>
            </w:r>
            <w:proofErr w:type="spellEnd"/>
            <w:r>
              <w:rPr>
                <w:sz w:val="20"/>
                <w:szCs w:val="20"/>
                <w:lang w:val="de-DE"/>
              </w:rPr>
              <w:t>/@TaxCategoryCode</w:t>
            </w:r>
          </w:p>
        </w:tc>
        <w:tc>
          <w:tcPr>
            <w:tcW w:w="3402" w:type="dxa"/>
            <w:tcBorders>
              <w:top w:val="single" w:sz="4" w:space="0" w:color="000000"/>
              <w:left w:val="single" w:sz="4" w:space="0" w:color="000000"/>
              <w:bottom w:val="single" w:sz="4" w:space="0" w:color="000000"/>
              <w:right w:val="single" w:sz="4" w:space="0" w:color="000000"/>
            </w:tcBorders>
          </w:tcPr>
          <w:p w14:paraId="7B4B86DC" w14:textId="77777777" w:rsidR="00873CE7" w:rsidRPr="0083051F" w:rsidRDefault="00873CE7" w:rsidP="00873CE7">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B81B0FE"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96FB88B" w14:textId="77777777" w:rsidR="00873CE7" w:rsidRPr="0083051F" w:rsidRDefault="00873CE7" w:rsidP="00873CE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E079625" w14:textId="77777777" w:rsidR="00873CE7" w:rsidRPr="0083051F" w:rsidRDefault="00873CE7" w:rsidP="000A732F">
            <w:pPr>
              <w:rPr>
                <w:sz w:val="20"/>
                <w:szCs w:val="20"/>
                <w:lang w:val="de-DE"/>
              </w:rPr>
            </w:pPr>
            <w:proofErr w:type="spellStart"/>
            <w:proofErr w:type="gramStart"/>
            <w:r>
              <w:rPr>
                <w:sz w:val="20"/>
                <w:szCs w:val="20"/>
                <w:lang w:val="de-DE"/>
              </w:rPr>
              <w:t>xs:</w:t>
            </w:r>
            <w:r w:rsidR="000A732F">
              <w:rPr>
                <w:sz w:val="20"/>
                <w:szCs w:val="20"/>
                <w:lang w:val="de-DE"/>
              </w:rPr>
              <w:t>token</w:t>
            </w:r>
            <w:proofErr w:type="spellEnd"/>
            <w:proofErr w:type="gramEnd"/>
          </w:p>
        </w:tc>
      </w:tr>
      <w:tr w:rsidR="00873CE7" w:rsidRPr="0083051F" w14:paraId="7391E59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41DCB54"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Pr>
                <w:sz w:val="20"/>
                <w:szCs w:val="20"/>
                <w:lang w:val="de-DE"/>
              </w:rPr>
              <w:t>Tax</w:t>
            </w:r>
            <w:r w:rsidRPr="0083051F">
              <w:rPr>
                <w:sz w:val="20"/>
                <w:szCs w:val="20"/>
                <w:lang w:val="de-DE"/>
              </w:rPr>
              <w:t>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60E2611" w14:textId="77777777" w:rsidR="00873CE7" w:rsidRPr="0083051F" w:rsidRDefault="00873CE7" w:rsidP="00873CE7">
            <w:pPr>
              <w:rPr>
                <w:sz w:val="20"/>
                <w:szCs w:val="20"/>
                <w:lang w:val="de-DE"/>
              </w:rPr>
            </w:pPr>
            <w:r w:rsidRPr="0083051F">
              <w:rPr>
                <w:sz w:val="20"/>
                <w:szCs w:val="20"/>
                <w:lang w:val="de-DE"/>
              </w:rPr>
              <w:t>Betrag der Steuer.</w:t>
            </w:r>
          </w:p>
          <w:p w14:paraId="37D717C5" w14:textId="77777777" w:rsidR="00873CE7" w:rsidRPr="0083051F" w:rsidRDefault="00873CE7" w:rsidP="00873CE7">
            <w:pPr>
              <w:rPr>
                <w:sz w:val="20"/>
                <w:szCs w:val="20"/>
                <w:lang w:val="de-DE"/>
              </w:rPr>
            </w:pPr>
          </w:p>
          <w:p w14:paraId="51B79FE1" w14:textId="77777777" w:rsidR="00873CE7" w:rsidRPr="0083051F" w:rsidRDefault="00873CE7" w:rsidP="00873CE7">
            <w:pPr>
              <w:rPr>
                <w:b/>
                <w:sz w:val="20"/>
                <w:szCs w:val="20"/>
                <w:lang w:val="de-DE"/>
              </w:rPr>
            </w:pPr>
            <w:r w:rsidRPr="0083051F">
              <w:rPr>
                <w:b/>
                <w:sz w:val="20"/>
                <w:szCs w:val="20"/>
                <w:lang w:val="de-DE"/>
              </w:rPr>
              <w:t>Berechnung:</w:t>
            </w:r>
          </w:p>
          <w:p w14:paraId="0C7D673D" w14:textId="77777777" w:rsidR="00873CE7" w:rsidRPr="0083051F" w:rsidRDefault="00873CE7" w:rsidP="00873CE7">
            <w:pPr>
              <w:rPr>
                <w:sz w:val="20"/>
                <w:szCs w:val="20"/>
                <w:lang w:val="de-DE"/>
              </w:rPr>
            </w:pPr>
          </w:p>
          <w:p w14:paraId="41EE433C" w14:textId="77777777" w:rsidR="00873CE7" w:rsidRPr="0083051F" w:rsidRDefault="00873CE7" w:rsidP="00873CE7">
            <w:pPr>
              <w:rPr>
                <w:sz w:val="20"/>
                <w:szCs w:val="20"/>
                <w:lang w:val="de-DE"/>
              </w:rPr>
            </w:pPr>
            <w:r w:rsidRPr="0083051F">
              <w:rPr>
                <w:sz w:val="20"/>
                <w:szCs w:val="20"/>
                <w:lang w:val="de-DE"/>
              </w:rPr>
              <w:t xml:space="preserve">Ergibt sich üblicherweise aus </w:t>
            </w:r>
            <w:proofErr w:type="spellStart"/>
            <w:r w:rsidRPr="0083051F">
              <w:rPr>
                <w:rFonts w:ascii="Courier New" w:hAnsi="Courier New" w:cs="Courier New"/>
                <w:sz w:val="20"/>
                <w:szCs w:val="20"/>
                <w:lang w:val="de-DE"/>
              </w:rPr>
              <w:t>BaseAmount</w:t>
            </w:r>
            <w:proofErr w:type="spellEnd"/>
            <w:r w:rsidRPr="0083051F">
              <w:rPr>
                <w:sz w:val="20"/>
                <w:szCs w:val="20"/>
                <w:lang w:val="de-DE"/>
              </w:rPr>
              <w:t xml:space="preserve"> *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 100 falls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ist. Sind beide angegeben, so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C9637DA"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9E984FA"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E9F627A" w14:textId="77777777" w:rsidR="00873CE7" w:rsidRPr="0083051F" w:rsidRDefault="00873CE7" w:rsidP="00873CE7">
            <w:pPr>
              <w:rPr>
                <w:sz w:val="20"/>
                <w:szCs w:val="20"/>
                <w:lang w:val="de-DE"/>
              </w:rPr>
            </w:pPr>
            <w:r w:rsidRPr="0083051F">
              <w:rPr>
                <w:sz w:val="20"/>
                <w:szCs w:val="20"/>
                <w:lang w:val="de-DE"/>
              </w:rPr>
              <w:t>Decimal2Type</w:t>
            </w:r>
          </w:p>
        </w:tc>
      </w:tr>
      <w:tr w:rsidR="00873CE7" w:rsidRPr="0083051F" w14:paraId="31B0A50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F21DB0D" w14:textId="77777777" w:rsidR="00873CE7" w:rsidRPr="0083051F" w:rsidRDefault="00873CE7" w:rsidP="000A732F">
            <w:pPr>
              <w:rPr>
                <w:sz w:val="20"/>
                <w:szCs w:val="20"/>
                <w:lang w:val="de-DE"/>
              </w:rPr>
            </w:pPr>
            <w:proofErr w:type="spellStart"/>
            <w:r w:rsidRPr="0083051F">
              <w:rPr>
                <w:sz w:val="20"/>
                <w:szCs w:val="20"/>
                <w:lang w:val="de-DE"/>
              </w:rPr>
              <w:t>OtherVATableTax</w:t>
            </w:r>
            <w:proofErr w:type="spellEnd"/>
            <w:r>
              <w:rPr>
                <w:sz w:val="20"/>
                <w:szCs w:val="20"/>
              </w:rPr>
              <w:t>/</w:t>
            </w:r>
            <w:proofErr w:type="spellStart"/>
            <w:r>
              <w:rPr>
                <w:sz w:val="20"/>
                <w:szCs w:val="20"/>
              </w:rPr>
              <w:t>AccountingCurrencyAmount</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10DD4BAE" w14:textId="77777777" w:rsidR="00873CE7" w:rsidRPr="0083051F" w:rsidRDefault="00873CE7" w:rsidP="00873CE7">
            <w:pPr>
              <w:rPr>
                <w:sz w:val="20"/>
                <w:szCs w:val="20"/>
                <w:lang w:val="de-DE"/>
              </w:rPr>
            </w:pPr>
            <w:r w:rsidRPr="00774608">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rPr>
              <w:t xml:space="preserve">UStG §11 (1) 3f. </w:t>
            </w:r>
            <w:r w:rsidRPr="00774608">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AD1068" w14:textId="77777777" w:rsidR="00873CE7" w:rsidRPr="0083051F" w:rsidRDefault="00873CE7" w:rsidP="00873CE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E5B101D"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861A6E" w14:textId="77777777" w:rsidR="00873CE7" w:rsidRPr="0083051F" w:rsidRDefault="00873CE7" w:rsidP="00873CE7">
            <w:pPr>
              <w:rPr>
                <w:sz w:val="20"/>
                <w:szCs w:val="20"/>
                <w:lang w:val="de-DE"/>
              </w:rPr>
            </w:pPr>
            <w:r w:rsidRPr="0083051F">
              <w:rPr>
                <w:sz w:val="20"/>
                <w:szCs w:val="20"/>
                <w:lang w:val="de-DE"/>
              </w:rPr>
              <w:t>Decimal</w:t>
            </w:r>
            <w:r>
              <w:rPr>
                <w:sz w:val="20"/>
                <w:szCs w:val="20"/>
                <w:lang w:val="de-DE"/>
              </w:rPr>
              <w:t>2</w:t>
            </w:r>
            <w:r w:rsidRPr="0083051F">
              <w:rPr>
                <w:sz w:val="20"/>
                <w:szCs w:val="20"/>
                <w:lang w:val="de-DE"/>
              </w:rPr>
              <w:t>Type</w:t>
            </w:r>
          </w:p>
        </w:tc>
      </w:tr>
      <w:tr w:rsidR="00873CE7" w:rsidRPr="0083051F" w14:paraId="3C51D39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0B81126" w14:textId="77777777" w:rsidR="00873CE7" w:rsidRPr="0083051F" w:rsidRDefault="00873CE7" w:rsidP="000A732F">
            <w:pPr>
              <w:rPr>
                <w:sz w:val="20"/>
                <w:szCs w:val="20"/>
                <w:lang w:val="de-DE"/>
              </w:rPr>
            </w:pPr>
            <w:proofErr w:type="spellStart"/>
            <w:r w:rsidRPr="0083051F">
              <w:rPr>
                <w:sz w:val="20"/>
                <w:szCs w:val="20"/>
                <w:lang w:val="de-DE"/>
              </w:rPr>
              <w:t>OtherVATableTax</w:t>
            </w:r>
            <w:proofErr w:type="spellEnd"/>
            <w:r>
              <w:rPr>
                <w:sz w:val="20"/>
                <w:szCs w:val="20"/>
              </w:rPr>
              <w:t>/</w:t>
            </w:r>
            <w:proofErr w:type="spellStart"/>
            <w:r>
              <w:rPr>
                <w:sz w:val="20"/>
                <w:szCs w:val="20"/>
              </w:rPr>
              <w:t>AccountingCurrencyAmount</w:t>
            </w:r>
            <w:proofErr w:type="spellEnd"/>
            <w:r>
              <w:rPr>
                <w:sz w:val="20"/>
                <w:szCs w:val="20"/>
              </w:rPr>
              <w:t>/@Currency</w:t>
            </w:r>
          </w:p>
        </w:tc>
        <w:tc>
          <w:tcPr>
            <w:tcW w:w="3402" w:type="dxa"/>
            <w:tcBorders>
              <w:top w:val="single" w:sz="4" w:space="0" w:color="000000"/>
              <w:left w:val="single" w:sz="4" w:space="0" w:color="000000"/>
              <w:bottom w:val="single" w:sz="4" w:space="0" w:color="000000"/>
              <w:right w:val="single" w:sz="4" w:space="0" w:color="000000"/>
            </w:tcBorders>
          </w:tcPr>
          <w:p w14:paraId="1076D891" w14:textId="77777777" w:rsidR="00873CE7" w:rsidRPr="0083051F" w:rsidRDefault="00873CE7" w:rsidP="00873CE7">
            <w:pPr>
              <w:rPr>
                <w:sz w:val="20"/>
                <w:szCs w:val="20"/>
                <w:lang w:val="de-DE"/>
              </w:rPr>
            </w:pPr>
            <w:r w:rsidRPr="00774608">
              <w:rPr>
                <w:sz w:val="20"/>
                <w:szCs w:val="20"/>
              </w:rPr>
              <w:t xml:space="preserve">Die Währung, in welcher </w:t>
            </w:r>
            <w:proofErr w:type="spellStart"/>
            <w:r w:rsidRPr="00774608">
              <w:rPr>
                <w:sz w:val="20"/>
                <w:szCs w:val="20"/>
              </w:rPr>
              <w:t>AccountingCurrencyAmount</w:t>
            </w:r>
            <w:proofErr w:type="spellEnd"/>
            <w:r w:rsidRPr="00774608">
              <w:rPr>
                <w:sz w:val="20"/>
                <w:szCs w:val="20"/>
              </w:rPr>
              <w:t xml:space="preserve">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3A5EEC85" w14:textId="77777777" w:rsidR="00873CE7" w:rsidRPr="0083051F" w:rsidRDefault="00873CE7" w:rsidP="00873CE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6A48CD8" w14:textId="77777777" w:rsidR="00873CE7" w:rsidRPr="0083051F" w:rsidRDefault="00873CE7" w:rsidP="00873CE7">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1BC3533" w14:textId="77777777" w:rsidR="00873CE7" w:rsidRPr="0083051F" w:rsidRDefault="00873CE7" w:rsidP="00873CE7">
            <w:pPr>
              <w:rPr>
                <w:sz w:val="20"/>
                <w:szCs w:val="20"/>
                <w:lang w:val="de-DE"/>
              </w:rPr>
            </w:pPr>
            <w:proofErr w:type="spellStart"/>
            <w:r>
              <w:rPr>
                <w:sz w:val="20"/>
                <w:szCs w:val="20"/>
                <w:lang w:val="de-DE"/>
              </w:rPr>
              <w:t>CurrencyType</w:t>
            </w:r>
            <w:proofErr w:type="spellEnd"/>
          </w:p>
        </w:tc>
      </w:tr>
      <w:tr w:rsidR="00873CE7" w:rsidRPr="0083051F" w14:paraId="7B9375C7"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A2F67E7"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/Comment</w:t>
            </w:r>
          </w:p>
        </w:tc>
        <w:tc>
          <w:tcPr>
            <w:tcW w:w="3402" w:type="dxa"/>
            <w:tcBorders>
              <w:top w:val="single" w:sz="4" w:space="0" w:color="000000"/>
              <w:left w:val="single" w:sz="4" w:space="0" w:color="000000"/>
              <w:bottom w:val="single" w:sz="4" w:space="0" w:color="000000"/>
              <w:right w:val="single" w:sz="4" w:space="0" w:color="000000"/>
            </w:tcBorders>
          </w:tcPr>
          <w:p w14:paraId="77B1E228" w14:textId="77777777" w:rsidR="00873CE7" w:rsidRPr="0083051F" w:rsidRDefault="00873CE7" w:rsidP="00873CE7">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DFF2E"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738238" w14:textId="77777777" w:rsidR="00873CE7" w:rsidRPr="0083051F" w:rsidRDefault="00873CE7" w:rsidP="00873CE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9577796" w14:textId="77777777" w:rsidR="00873CE7" w:rsidRPr="0083051F" w:rsidRDefault="00873CE7" w:rsidP="00873CE7">
            <w:pPr>
              <w:rPr>
                <w:sz w:val="20"/>
                <w:szCs w:val="20"/>
                <w:lang w:val="de-DE"/>
              </w:rPr>
            </w:pPr>
            <w:proofErr w:type="spellStart"/>
            <w:proofErr w:type="gramStart"/>
            <w:r w:rsidRPr="0083051F">
              <w:rPr>
                <w:sz w:val="20"/>
                <w:szCs w:val="20"/>
                <w:lang w:val="de-DE"/>
              </w:rPr>
              <w:t>xs:string</w:t>
            </w:r>
            <w:proofErr w:type="spellEnd"/>
            <w:proofErr w:type="gramEnd"/>
          </w:p>
        </w:tc>
      </w:tr>
      <w:tr w:rsidR="00873CE7" w:rsidRPr="0083051F" w14:paraId="6C49728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31A4DA6" w14:textId="77777777" w:rsidR="00873CE7" w:rsidRPr="0083051F" w:rsidRDefault="00873CE7"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proofErr w:type="spellStart"/>
            <w:r w:rsidRPr="0083051F">
              <w:rPr>
                <w:sz w:val="20"/>
                <w:szCs w:val="20"/>
                <w:lang w:val="de-DE"/>
              </w:rPr>
              <w:t>TaxID</w:t>
            </w:r>
            <w:proofErr w:type="spellEnd"/>
          </w:p>
        </w:tc>
        <w:tc>
          <w:tcPr>
            <w:tcW w:w="3402" w:type="dxa"/>
            <w:tcBorders>
              <w:top w:val="single" w:sz="4" w:space="0" w:color="000000"/>
              <w:left w:val="single" w:sz="4" w:space="0" w:color="000000"/>
              <w:bottom w:val="single" w:sz="4" w:space="0" w:color="000000"/>
              <w:right w:val="single" w:sz="4" w:space="0" w:color="000000"/>
            </w:tcBorders>
          </w:tcPr>
          <w:p w14:paraId="0321CAFA" w14:textId="77777777" w:rsidR="00873CE7" w:rsidRPr="0083051F" w:rsidRDefault="00873CE7" w:rsidP="00873CE7">
            <w:pPr>
              <w:rPr>
                <w:sz w:val="20"/>
                <w:szCs w:val="20"/>
                <w:lang w:val="de-DE"/>
              </w:rPr>
            </w:pPr>
            <w:r w:rsidRPr="0083051F">
              <w:rPr>
                <w:sz w:val="20"/>
                <w:szCs w:val="20"/>
                <w:lang w:val="de-DE"/>
              </w:rPr>
              <w:t>Angabe des Steuertyps</w:t>
            </w:r>
            <w:r>
              <w:rPr>
                <w:sz w:val="20"/>
                <w:szCs w:val="20"/>
                <w:lang w:val="de-DE"/>
              </w:rPr>
              <w:t xml:space="preserve"> (Biersteuer, Mineralölsteuer, etc.)</w:t>
            </w:r>
            <w:r w:rsidRPr="0083051F">
              <w:rPr>
                <w:sz w:val="20"/>
                <w:szCs w:val="20"/>
                <w:lang w:val="de-DE"/>
              </w:rPr>
              <w:t xml:space="preserve"> durch Verwendung eines eindeutigen </w:t>
            </w:r>
            <w:proofErr w:type="spellStart"/>
            <w:r w:rsidRPr="0083051F">
              <w:rPr>
                <w:sz w:val="20"/>
                <w:szCs w:val="20"/>
                <w:lang w:val="de-DE"/>
              </w:rPr>
              <w:t>Identifiers</w:t>
            </w:r>
            <w:proofErr w:type="spellEnd"/>
            <w:r w:rsidRPr="0083051F">
              <w:rPr>
                <w:sz w:val="20"/>
                <w:szCs w:val="20"/>
                <w:lang w:val="de-DE"/>
              </w:rPr>
              <w:t>.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42747AFD" w14:textId="77777777" w:rsidR="00873CE7" w:rsidRPr="0083051F" w:rsidRDefault="00873CE7" w:rsidP="00873CE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9F0F29" w14:textId="77777777" w:rsidR="00873CE7" w:rsidRPr="0083051F" w:rsidRDefault="00873CE7" w:rsidP="00873CE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155ACE" w14:textId="77777777" w:rsidR="00873CE7" w:rsidRPr="0083051F" w:rsidRDefault="00873CE7" w:rsidP="00873CE7">
            <w:pPr>
              <w:rPr>
                <w:sz w:val="20"/>
                <w:szCs w:val="20"/>
                <w:lang w:val="de-DE"/>
              </w:rPr>
            </w:pPr>
            <w:proofErr w:type="spellStart"/>
            <w:r w:rsidRPr="0083051F">
              <w:rPr>
                <w:sz w:val="20"/>
                <w:szCs w:val="20"/>
                <w:lang w:val="de-DE"/>
              </w:rPr>
              <w:t>IDType</w:t>
            </w:r>
            <w:proofErr w:type="spellEnd"/>
          </w:p>
        </w:tc>
      </w:tr>
      <w:tr w:rsidR="00873CE7" w:rsidRPr="0083051F" w14:paraId="2FAFAAB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58BC12F0" w14:textId="77777777" w:rsidR="00873CE7" w:rsidRPr="0083051F" w:rsidRDefault="000A732F" w:rsidP="00873CE7">
            <w:pPr>
              <w:rPr>
                <w:sz w:val="20"/>
                <w:szCs w:val="20"/>
                <w:lang w:val="de-DE"/>
              </w:rPr>
            </w:pPr>
            <w:proofErr w:type="spellStart"/>
            <w:r w:rsidRPr="0083051F">
              <w:rPr>
                <w:sz w:val="20"/>
                <w:szCs w:val="20"/>
                <w:lang w:val="de-DE"/>
              </w:rPr>
              <w:t>OtherVATableTax</w:t>
            </w:r>
            <w:proofErr w:type="spellEnd"/>
            <w:r w:rsidRPr="0083051F">
              <w:rPr>
                <w:sz w:val="20"/>
                <w:szCs w:val="20"/>
                <w:lang w:val="de-DE"/>
              </w:rPr>
              <w:t>/</w:t>
            </w:r>
            <w:r w:rsidR="00873CE7">
              <w:rPr>
                <w:sz w:val="20"/>
                <w:szCs w:val="20"/>
              </w:rPr>
              <w:t>Extension</w:t>
            </w:r>
          </w:p>
        </w:tc>
        <w:tc>
          <w:tcPr>
            <w:tcW w:w="3402" w:type="dxa"/>
            <w:tcBorders>
              <w:top w:val="single" w:sz="4" w:space="0" w:color="000000"/>
              <w:left w:val="single" w:sz="4" w:space="0" w:color="000000"/>
              <w:bottom w:val="single" w:sz="4" w:space="0" w:color="000000"/>
              <w:right w:val="single" w:sz="4" w:space="0" w:color="000000"/>
            </w:tcBorders>
          </w:tcPr>
          <w:p w14:paraId="422F764D" w14:textId="78909894" w:rsidR="00873CE7" w:rsidRPr="0083051F" w:rsidRDefault="00873CE7" w:rsidP="00873CE7">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31DA3E24" w14:textId="77777777" w:rsidR="00873CE7" w:rsidRPr="0083051F" w:rsidRDefault="00873CE7" w:rsidP="00873CE7">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C8EC093" w14:textId="77777777" w:rsidR="00873CE7" w:rsidRPr="0083051F" w:rsidRDefault="00873CE7" w:rsidP="00873CE7">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B7E848C" w14:textId="77777777" w:rsidR="00873CE7" w:rsidRPr="0083051F" w:rsidRDefault="00873CE7" w:rsidP="00873CE7">
            <w:pPr>
              <w:rPr>
                <w:sz w:val="20"/>
                <w:szCs w:val="20"/>
                <w:lang w:val="de-DE"/>
              </w:rPr>
            </w:pPr>
            <w:r>
              <w:rPr>
                <w:sz w:val="20"/>
                <w:szCs w:val="20"/>
                <w:lang w:val="de-DE"/>
              </w:rPr>
              <w:t>XML-Komposit</w:t>
            </w:r>
          </w:p>
        </w:tc>
      </w:tr>
    </w:tbl>
    <w:p w14:paraId="0135806F" w14:textId="77777777" w:rsidR="00100A82" w:rsidRPr="0083051F" w:rsidRDefault="00100A82" w:rsidP="00100A82">
      <w:pPr>
        <w:rPr>
          <w:lang w:val="de-DE"/>
        </w:rPr>
      </w:pPr>
    </w:p>
    <w:p w14:paraId="7C8CD426"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w:t>
      </w:r>
      <w:r w:rsidR="0036562E" w:rsidRPr="0083051F">
        <w:rPr>
          <w:lang w:val="de-DE"/>
        </w:rPr>
        <w:t>Reihenfolge,</w:t>
      </w:r>
      <w:r w:rsidRPr="0083051F">
        <w:rPr>
          <w:lang w:val="de-DE"/>
        </w:rPr>
        <w:t xml:space="preserve"> in der die Elemente angegeben sind.</w:t>
      </w:r>
    </w:p>
    <w:p w14:paraId="41B3ADFE" w14:textId="77777777" w:rsidR="00CD304F" w:rsidRPr="00FA233C" w:rsidRDefault="00CD304F" w:rsidP="009175C7">
      <w:pPr>
        <w:jc w:val="both"/>
      </w:pPr>
      <w:r w:rsidRPr="0083051F">
        <w:rPr>
          <w:b/>
          <w:lang w:val="de-DE"/>
        </w:rPr>
        <w:t>Hinweis</w:t>
      </w:r>
      <w:r w:rsidRPr="0083051F">
        <w:rPr>
          <w:lang w:val="de-DE"/>
        </w:rPr>
        <w:t xml:space="preserve">: Rabatte mit negativem </w:t>
      </w:r>
      <w:proofErr w:type="spellStart"/>
      <w:r w:rsidRPr="0083051F">
        <w:rPr>
          <w:i/>
          <w:lang w:val="de-DE"/>
        </w:rPr>
        <w:t>Amount</w:t>
      </w:r>
      <w:proofErr w:type="spellEnd"/>
      <w:r w:rsidRPr="0083051F">
        <w:rPr>
          <w:lang w:val="de-DE"/>
        </w:rPr>
        <w:t xml:space="preserve"> müssen als Aufschlag interpretiert werden. Aufschläge mit negativem </w:t>
      </w:r>
      <w:proofErr w:type="spellStart"/>
      <w:r w:rsidRPr="0083051F">
        <w:rPr>
          <w:i/>
          <w:lang w:val="de-DE"/>
        </w:rPr>
        <w:t>Amount</w:t>
      </w:r>
      <w:proofErr w:type="spellEnd"/>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526B5C7" w14:textId="77777777" w:rsidR="004A1CED" w:rsidRPr="0083051F" w:rsidRDefault="004A1CED" w:rsidP="00C126E3">
      <w:pPr>
        <w:rPr>
          <w:lang w:val="de-DE"/>
        </w:rPr>
      </w:pPr>
    </w:p>
    <w:p w14:paraId="5918583A" w14:textId="77777777" w:rsidR="008017EB" w:rsidRPr="00A856CD" w:rsidRDefault="00100A82" w:rsidP="00A856CD">
      <w:pPr>
        <w:rPr>
          <w:b/>
          <w:i/>
          <w:lang w:val="en-US"/>
        </w:rPr>
      </w:pPr>
      <w:proofErr w:type="spellStart"/>
      <w:r w:rsidRPr="008B3DDB">
        <w:rPr>
          <w:b/>
          <w:i/>
          <w:lang w:val="en-US"/>
        </w:rPr>
        <w:t>Beispiel</w:t>
      </w:r>
      <w:proofErr w:type="spellEnd"/>
      <w:r w:rsidRPr="008B3DDB">
        <w:rPr>
          <w:b/>
          <w:i/>
          <w:lang w:val="en-US"/>
        </w:rPr>
        <w:t>:</w:t>
      </w:r>
    </w:p>
    <w:p w14:paraId="15FD871C"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ReductionAndSurchargeDetails</w:t>
      </w:r>
      <w:proofErr w:type="spellEnd"/>
      <w:r w:rsidRPr="00FA233C">
        <w:rPr>
          <w:rFonts w:ascii="Consolas" w:hAnsi="Consolas" w:cs="Consolas"/>
          <w:color w:val="0000FF"/>
          <w:sz w:val="20"/>
          <w:szCs w:val="20"/>
          <w:highlight w:val="white"/>
          <w:lang w:val="en-US" w:eastAsia="de-AT"/>
        </w:rPr>
        <w:t>&gt;</w:t>
      </w:r>
    </w:p>
    <w:p w14:paraId="3A34EF13"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1BC484B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lastRenderedPageBreak/>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BaseAmount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BaseAmount</w:t>
      </w:r>
      <w:proofErr w:type="spellEnd"/>
      <w:r w:rsidRPr="00FA233C">
        <w:rPr>
          <w:rFonts w:ascii="Consolas" w:hAnsi="Consolas" w:cs="Consolas"/>
          <w:color w:val="0000FF"/>
          <w:sz w:val="20"/>
          <w:szCs w:val="20"/>
          <w:highlight w:val="white"/>
          <w:lang w:val="en-US" w:eastAsia="de-AT"/>
        </w:rPr>
        <w:t>&gt;</w:t>
      </w:r>
    </w:p>
    <w:p w14:paraId="5D235D8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Percentage</w:t>
      </w:r>
      <w:r w:rsidRPr="00FA233C">
        <w:rPr>
          <w:rFonts w:ascii="Consolas" w:hAnsi="Consolas" w:cs="Consolas"/>
          <w:color w:val="0000FF"/>
          <w:sz w:val="20"/>
          <w:szCs w:val="20"/>
          <w:highlight w:val="white"/>
          <w:lang w:val="en-US" w:eastAsia="de-AT"/>
        </w:rPr>
        <w:t>&gt;</w:t>
      </w:r>
    </w:p>
    <w:p w14:paraId="30C70A96"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Amount</w:t>
      </w:r>
      <w:r w:rsidRPr="00FA233C">
        <w:rPr>
          <w:rFonts w:ascii="Consolas" w:hAnsi="Consolas" w:cs="Consolas"/>
          <w:color w:val="0000FF"/>
          <w:sz w:val="20"/>
          <w:szCs w:val="20"/>
          <w:highlight w:val="white"/>
          <w:lang w:val="en-US" w:eastAsia="de-AT"/>
        </w:rPr>
        <w:t>&gt;</w:t>
      </w:r>
    </w:p>
    <w:p w14:paraId="5EEDE579"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roofErr w:type="spellStart"/>
      <w:r w:rsidRPr="00FA233C">
        <w:rPr>
          <w:rFonts w:ascii="Consolas" w:hAnsi="Consolas" w:cs="Consolas"/>
          <w:color w:val="000000"/>
          <w:sz w:val="20"/>
          <w:szCs w:val="20"/>
          <w:highlight w:val="white"/>
          <w:lang w:val="en-US" w:eastAsia="de-AT"/>
        </w:rPr>
        <w:t>Kundenrabatt</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678929A6" w14:textId="77777777" w:rsidR="00E02AD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8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Classification</w:t>
      </w:r>
    </w:p>
    <w:p w14:paraId="140FA537" w14:textId="77777777" w:rsidR="00A856CD" w:rsidRPr="00FA233C" w:rsidRDefault="00E02AD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proofErr w:type="spellStart"/>
      <w:r w:rsidR="00A856CD" w:rsidRPr="00FA233C">
        <w:rPr>
          <w:rFonts w:ascii="Consolas" w:hAnsi="Consolas" w:cs="Consolas"/>
          <w:color w:val="FF0000"/>
          <w:sz w:val="20"/>
          <w:szCs w:val="20"/>
          <w:highlight w:val="white"/>
          <w:lang w:val="en-US" w:eastAsia="de-AT"/>
        </w:rPr>
        <w:t>ClassificationSchema</w:t>
      </w:r>
      <w:proofErr w:type="spellEnd"/>
      <w:r w:rsidR="00A856CD" w:rsidRPr="00FA233C">
        <w:rPr>
          <w:rFonts w:ascii="Consolas" w:hAnsi="Consolas" w:cs="Consolas"/>
          <w:color w:val="0000FF"/>
          <w:sz w:val="20"/>
          <w:szCs w:val="20"/>
          <w:highlight w:val="white"/>
          <w:lang w:val="en-US" w:eastAsia="de-AT"/>
        </w:rPr>
        <w:t>="</w:t>
      </w:r>
      <w:r w:rsidR="00A856CD" w:rsidRPr="00FA233C">
        <w:rPr>
          <w:rFonts w:ascii="Consolas" w:hAnsi="Consolas" w:cs="Consolas"/>
          <w:color w:val="000000"/>
          <w:sz w:val="20"/>
          <w:szCs w:val="20"/>
          <w:highlight w:val="white"/>
          <w:lang w:val="en-US" w:eastAsia="de-AT"/>
        </w:rPr>
        <w:t>RTG</w:t>
      </w:r>
      <w:r w:rsidR="00A856CD" w:rsidRPr="00FA233C">
        <w:rPr>
          <w:rFonts w:ascii="Consolas" w:hAnsi="Consolas" w:cs="Consolas"/>
          <w:color w:val="0000FF"/>
          <w:sz w:val="20"/>
          <w:szCs w:val="20"/>
          <w:highlight w:val="white"/>
          <w:lang w:val="en-US" w:eastAsia="de-AT"/>
        </w:rPr>
        <w:t>"&gt;</w:t>
      </w:r>
      <w:proofErr w:type="spellStart"/>
      <w:r w:rsidR="00A856CD" w:rsidRPr="00FA233C">
        <w:rPr>
          <w:rFonts w:ascii="Consolas" w:hAnsi="Consolas" w:cs="Consolas"/>
          <w:color w:val="000000"/>
          <w:sz w:val="20"/>
          <w:szCs w:val="20"/>
          <w:highlight w:val="white"/>
          <w:lang w:val="en-US" w:eastAsia="de-AT"/>
        </w:rPr>
        <w:t>Pauschalrabatte</w:t>
      </w:r>
      <w:proofErr w:type="spellEnd"/>
      <w:r w:rsidR="00A856CD" w:rsidRPr="00FA233C">
        <w:rPr>
          <w:rFonts w:ascii="Consolas" w:hAnsi="Consolas" w:cs="Consolas"/>
          <w:color w:val="0000FF"/>
          <w:sz w:val="20"/>
          <w:szCs w:val="20"/>
          <w:highlight w:val="white"/>
          <w:lang w:val="en-US" w:eastAsia="de-AT"/>
        </w:rPr>
        <w:t>&lt;/</w:t>
      </w:r>
      <w:r w:rsidR="00A856CD" w:rsidRPr="00FA233C">
        <w:rPr>
          <w:rFonts w:ascii="Consolas" w:hAnsi="Consolas" w:cs="Consolas"/>
          <w:color w:val="800000"/>
          <w:sz w:val="20"/>
          <w:szCs w:val="20"/>
          <w:highlight w:val="white"/>
          <w:lang w:val="en-US" w:eastAsia="de-AT"/>
        </w:rPr>
        <w:t>Classification</w:t>
      </w:r>
      <w:r w:rsidR="00A856CD" w:rsidRPr="00FA233C">
        <w:rPr>
          <w:rFonts w:ascii="Consolas" w:hAnsi="Consolas" w:cs="Consolas"/>
          <w:color w:val="0000FF"/>
          <w:sz w:val="20"/>
          <w:szCs w:val="20"/>
          <w:highlight w:val="white"/>
          <w:lang w:val="en-US" w:eastAsia="de-AT"/>
        </w:rPr>
        <w:t>&gt;</w:t>
      </w:r>
    </w:p>
    <w:p w14:paraId="3741F5A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78795311"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00E02ADD" w:rsidRPr="00FA233C">
        <w:rPr>
          <w:rFonts w:ascii="Consolas" w:hAnsi="Consolas" w:cs="Consolas"/>
          <w:color w:val="000000"/>
          <w:sz w:val="20"/>
          <w:szCs w:val="20"/>
          <w:highlight w:val="white"/>
          <w:lang w:val="en-US" w:eastAsia="de-AT"/>
        </w:rPr>
        <w:t>10.20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61749FBF"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Pr="00FA233C">
        <w:rPr>
          <w:rFonts w:ascii="Consolas" w:hAnsi="Consolas" w:cs="Consolas"/>
          <w:color w:val="000000"/>
          <w:sz w:val="20"/>
          <w:szCs w:val="20"/>
          <w:highlight w:val="white"/>
          <w:lang w:val="en-US" w:eastAsia="de-AT"/>
        </w:rPr>
        <w:t>S</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20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522143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TaxItem</w:t>
      </w:r>
      <w:proofErr w:type="spellEnd"/>
      <w:r w:rsidRPr="00FA233C">
        <w:rPr>
          <w:rFonts w:ascii="Consolas" w:hAnsi="Consolas" w:cs="Consolas"/>
          <w:color w:val="0000FF"/>
          <w:sz w:val="20"/>
          <w:szCs w:val="20"/>
          <w:highlight w:val="white"/>
          <w:lang w:val="en-US" w:eastAsia="de-AT"/>
        </w:rPr>
        <w:t>&gt;</w:t>
      </w:r>
    </w:p>
    <w:p w14:paraId="6135818D"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Reduction</w:t>
      </w:r>
      <w:r w:rsidRPr="00FA233C">
        <w:rPr>
          <w:rFonts w:ascii="Consolas" w:hAnsi="Consolas" w:cs="Consolas"/>
          <w:color w:val="0000FF"/>
          <w:sz w:val="20"/>
          <w:szCs w:val="20"/>
          <w:highlight w:val="white"/>
          <w:lang w:val="en-US" w:eastAsia="de-AT"/>
        </w:rPr>
        <w:t>&gt;</w:t>
      </w:r>
    </w:p>
    <w:p w14:paraId="5CB7D94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p>
    <w:p w14:paraId="1416AD6B"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1020.00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BaseAmount</w:t>
      </w:r>
      <w:proofErr w:type="spellEnd"/>
      <w:r>
        <w:rPr>
          <w:rFonts w:ascii="Consolas" w:hAnsi="Consolas" w:cs="Consolas"/>
          <w:color w:val="0000FF"/>
          <w:sz w:val="20"/>
          <w:szCs w:val="20"/>
          <w:highlight w:val="white"/>
          <w:lang w:val="en-US" w:eastAsia="de-AT"/>
        </w:rPr>
        <w:t>&gt;</w:t>
      </w:r>
    </w:p>
    <w:p w14:paraId="45079FB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0.5</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Percentage</w:t>
      </w:r>
      <w:r>
        <w:rPr>
          <w:rFonts w:ascii="Consolas" w:hAnsi="Consolas" w:cs="Consolas"/>
          <w:color w:val="0000FF"/>
          <w:sz w:val="20"/>
          <w:szCs w:val="20"/>
          <w:highlight w:val="white"/>
          <w:lang w:val="en-US" w:eastAsia="de-AT"/>
        </w:rPr>
        <w:t>&gt;</w:t>
      </w:r>
    </w:p>
    <w:p w14:paraId="5085F72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5.10</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Amount</w:t>
      </w:r>
      <w:r>
        <w:rPr>
          <w:rFonts w:ascii="Consolas" w:hAnsi="Consolas" w:cs="Consolas"/>
          <w:color w:val="0000FF"/>
          <w:sz w:val="20"/>
          <w:szCs w:val="20"/>
          <w:highlight w:val="white"/>
          <w:lang w:val="en-US" w:eastAsia="de-AT"/>
        </w:rPr>
        <w:t>&gt;</w:t>
      </w:r>
    </w:p>
    <w:p w14:paraId="3E6799AA"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277EEA52"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SurchargeExtensionAutomotive</w:t>
      </w:r>
      <w:proofErr w:type="spellEnd"/>
      <w:r>
        <w:rPr>
          <w:rFonts w:ascii="Consolas" w:hAnsi="Consolas" w:cs="Consolas"/>
          <w:color w:val="0000FF"/>
          <w:sz w:val="20"/>
          <w:szCs w:val="20"/>
          <w:highlight w:val="white"/>
          <w:lang w:val="en-US" w:eastAsia="de-AT"/>
        </w:rPr>
        <w:t>"&gt;</w:t>
      </w:r>
    </w:p>
    <w:p w14:paraId="4AF02447"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1:SurchargeExtension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n1:SurchargeExtension</w:t>
      </w:r>
      <w:r>
        <w:rPr>
          <w:rFonts w:ascii="Consolas" w:hAnsi="Consolas" w:cs="Consolas"/>
          <w:color w:val="0000FF"/>
          <w:sz w:val="20"/>
          <w:szCs w:val="20"/>
          <w:highlight w:val="white"/>
          <w:lang w:val="en-US" w:eastAsia="de-AT"/>
        </w:rPr>
        <w:t>&gt;</w:t>
      </w:r>
    </w:p>
    <w:p w14:paraId="79ACA57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F55834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E991C2C"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12DA8972" w14:textId="77777777" w:rsidR="00873CE7" w:rsidRDefault="00873CE7" w:rsidP="001F2C88">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000A732F">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sidR="000A732F" w:rsidRPr="009766AB">
        <w:rPr>
          <w:rFonts w:ascii="Consolas" w:hAnsi="Consolas" w:cs="Consolas"/>
          <w:color w:val="000000"/>
          <w:sz w:val="20"/>
          <w:szCs w:val="20"/>
          <w:highlight w:val="white"/>
          <w:lang w:val="en-US" w:eastAsia="de-AT"/>
        </w:rPr>
        <w:t>5.1</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64D79C80"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3E9BBC48" w14:textId="77777777" w:rsidR="00873CE7"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7792F191" w14:textId="77777777" w:rsidR="001F2C88" w:rsidRPr="00FA233C" w:rsidRDefault="00873CE7"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Surcharge</w:t>
      </w:r>
      <w:r>
        <w:rPr>
          <w:rFonts w:ascii="Consolas" w:hAnsi="Consolas" w:cs="Consolas"/>
          <w:color w:val="0000FF"/>
          <w:sz w:val="20"/>
          <w:szCs w:val="20"/>
          <w:highlight w:val="white"/>
          <w:lang w:val="en-US" w:eastAsia="de-AT"/>
        </w:rPr>
        <w:t>&gt;</w:t>
      </w:r>
      <w:r w:rsidR="00A856CD" w:rsidRPr="00FA233C">
        <w:rPr>
          <w:rFonts w:ascii="Consolas" w:hAnsi="Consolas" w:cs="Consolas"/>
          <w:color w:val="000000"/>
          <w:sz w:val="20"/>
          <w:szCs w:val="20"/>
          <w:highlight w:val="white"/>
          <w:lang w:val="en-US" w:eastAsia="de-AT"/>
        </w:rPr>
        <w:tab/>
      </w:r>
    </w:p>
    <w:p w14:paraId="5B4A3897" w14:textId="77777777" w:rsidR="00A856CD" w:rsidRPr="00FA233C" w:rsidRDefault="00A856CD" w:rsidP="001F2C88">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hAnsi="Consolas" w:cs="Consolas"/>
          <w:color w:val="000000"/>
          <w:sz w:val="20"/>
          <w:szCs w:val="20"/>
          <w:highlight w:val="white"/>
          <w:lang w:val="en-US" w:eastAsia="de-AT"/>
        </w:rPr>
      </w:pP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OtherVATableTax</w:t>
      </w:r>
      <w:proofErr w:type="spellEnd"/>
      <w:r w:rsidRPr="00FA233C">
        <w:rPr>
          <w:rFonts w:ascii="Consolas" w:hAnsi="Consolas" w:cs="Consolas"/>
          <w:color w:val="0000FF"/>
          <w:sz w:val="20"/>
          <w:szCs w:val="20"/>
          <w:highlight w:val="white"/>
          <w:lang w:val="en-US" w:eastAsia="de-AT"/>
        </w:rPr>
        <w:t>&gt;</w:t>
      </w:r>
    </w:p>
    <w:p w14:paraId="4969EEDE"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001F2C88"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1020.00</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TaxableAmount</w:t>
      </w:r>
      <w:proofErr w:type="spellEnd"/>
      <w:r w:rsidRPr="00FA233C">
        <w:rPr>
          <w:rFonts w:ascii="Consolas" w:hAnsi="Consolas" w:cs="Consolas"/>
          <w:color w:val="0000FF"/>
          <w:sz w:val="20"/>
          <w:szCs w:val="20"/>
          <w:highlight w:val="white"/>
          <w:lang w:val="en-US" w:eastAsia="de-AT"/>
        </w:rPr>
        <w:t>&gt;</w:t>
      </w:r>
    </w:p>
    <w:p w14:paraId="7FFD97B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FF0000"/>
          <w:sz w:val="20"/>
          <w:szCs w:val="20"/>
          <w:highlight w:val="white"/>
          <w:lang w:val="en-US" w:eastAsia="de-AT"/>
        </w:rPr>
        <w:t xml:space="preserve"> </w:t>
      </w:r>
      <w:proofErr w:type="spellStart"/>
      <w:r w:rsidRPr="00FA233C">
        <w:rPr>
          <w:rFonts w:ascii="Consolas" w:hAnsi="Consolas" w:cs="Consolas"/>
          <w:color w:val="FF0000"/>
          <w:sz w:val="20"/>
          <w:szCs w:val="20"/>
          <w:highlight w:val="white"/>
          <w:lang w:val="en-US" w:eastAsia="de-AT"/>
        </w:rPr>
        <w:t>TaxCategoryCode</w:t>
      </w:r>
      <w:proofErr w:type="spellEnd"/>
      <w:r w:rsidRPr="00FA233C">
        <w:rPr>
          <w:rFonts w:ascii="Consolas" w:hAnsi="Consolas" w:cs="Consolas"/>
          <w:color w:val="0000FF"/>
          <w:sz w:val="20"/>
          <w:szCs w:val="20"/>
          <w:highlight w:val="white"/>
          <w:lang w:val="en-US" w:eastAsia="de-AT"/>
        </w:rPr>
        <w:t>="</w:t>
      </w:r>
      <w:r w:rsidR="000A732F" w:rsidRPr="00FA233C">
        <w:rPr>
          <w:rFonts w:ascii="Consolas" w:hAnsi="Consolas" w:cs="Consolas"/>
          <w:color w:val="000000"/>
          <w:sz w:val="20"/>
          <w:szCs w:val="20"/>
          <w:highlight w:val="white"/>
          <w:lang w:val="en-US" w:eastAsia="de-AT"/>
        </w:rPr>
        <w:t>O</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TaxPercent</w:t>
      </w:r>
      <w:proofErr w:type="spellEnd"/>
      <w:r w:rsidRPr="00FA233C">
        <w:rPr>
          <w:rFonts w:ascii="Consolas" w:hAnsi="Consolas" w:cs="Consolas"/>
          <w:color w:val="0000FF"/>
          <w:sz w:val="20"/>
          <w:szCs w:val="20"/>
          <w:highlight w:val="white"/>
          <w:lang w:val="en-US" w:eastAsia="de-AT"/>
        </w:rPr>
        <w:t>&gt;</w:t>
      </w:r>
    </w:p>
    <w:p w14:paraId="3EB1EB85"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51</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TaxAmount</w:t>
      </w:r>
      <w:proofErr w:type="spellEnd"/>
      <w:r w:rsidRPr="00FA233C">
        <w:rPr>
          <w:rFonts w:ascii="Consolas" w:hAnsi="Consolas" w:cs="Consolas"/>
          <w:color w:val="0000FF"/>
          <w:sz w:val="20"/>
          <w:szCs w:val="20"/>
          <w:highlight w:val="white"/>
          <w:lang w:val="en-US" w:eastAsia="de-AT"/>
        </w:rPr>
        <w:t>&gt;</w:t>
      </w:r>
    </w:p>
    <w:p w14:paraId="4AA53564"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 xml:space="preserve">5% </w:t>
      </w:r>
      <w:proofErr w:type="spellStart"/>
      <w:r w:rsidRPr="00FA233C">
        <w:rPr>
          <w:rFonts w:ascii="Consolas" w:hAnsi="Consolas" w:cs="Consolas"/>
          <w:color w:val="000000"/>
          <w:sz w:val="20"/>
          <w:szCs w:val="20"/>
          <w:highlight w:val="white"/>
          <w:lang w:val="en-US" w:eastAsia="de-AT"/>
        </w:rPr>
        <w:t>Werbeabgabe</w:t>
      </w:r>
      <w:proofErr w:type="spellEnd"/>
      <w:r w:rsidRPr="00FA233C">
        <w:rPr>
          <w:rFonts w:ascii="Consolas" w:hAnsi="Consolas" w:cs="Consolas"/>
          <w:color w:val="0000FF"/>
          <w:sz w:val="20"/>
          <w:szCs w:val="20"/>
          <w:highlight w:val="white"/>
          <w:lang w:val="en-US" w:eastAsia="de-AT"/>
        </w:rPr>
        <w:t>&lt;/</w:t>
      </w:r>
      <w:r w:rsidRPr="00FA233C">
        <w:rPr>
          <w:rFonts w:ascii="Consolas" w:hAnsi="Consolas" w:cs="Consolas"/>
          <w:color w:val="800000"/>
          <w:sz w:val="20"/>
          <w:szCs w:val="20"/>
          <w:highlight w:val="white"/>
          <w:lang w:val="en-US" w:eastAsia="de-AT"/>
        </w:rPr>
        <w:t>Comment</w:t>
      </w:r>
      <w:r w:rsidRPr="00FA233C">
        <w:rPr>
          <w:rFonts w:ascii="Consolas" w:hAnsi="Consolas" w:cs="Consolas"/>
          <w:color w:val="0000FF"/>
          <w:sz w:val="20"/>
          <w:szCs w:val="20"/>
          <w:highlight w:val="white"/>
          <w:lang w:val="en-US" w:eastAsia="de-AT"/>
        </w:rPr>
        <w:t>&gt;</w:t>
      </w:r>
    </w:p>
    <w:p w14:paraId="3EFE22A2" w14:textId="77777777" w:rsidR="00A856CD" w:rsidRPr="00FA233C"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FA233C">
        <w:rPr>
          <w:rFonts w:ascii="Consolas" w:hAnsi="Consolas" w:cs="Consolas"/>
          <w:color w:val="000000"/>
          <w:sz w:val="20"/>
          <w:szCs w:val="20"/>
          <w:highlight w:val="white"/>
          <w:lang w:val="en-US" w:eastAsia="de-AT"/>
        </w:rPr>
        <w:tab/>
      </w:r>
      <w:r w:rsidRPr="00FA233C">
        <w:rPr>
          <w:rFonts w:ascii="Consolas" w:hAnsi="Consolas" w:cs="Consolas"/>
          <w:color w:val="000000"/>
          <w:sz w:val="20"/>
          <w:szCs w:val="20"/>
          <w:highlight w:val="white"/>
          <w:lang w:val="en-US" w:eastAsia="de-AT"/>
        </w:rPr>
        <w:tab/>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TaxID</w:t>
      </w:r>
      <w:proofErr w:type="spellEnd"/>
      <w:r w:rsidRPr="00FA233C">
        <w:rPr>
          <w:rFonts w:ascii="Consolas" w:hAnsi="Consolas" w:cs="Consolas"/>
          <w:color w:val="0000FF"/>
          <w:sz w:val="20"/>
          <w:szCs w:val="20"/>
          <w:highlight w:val="white"/>
          <w:lang w:val="en-US" w:eastAsia="de-AT"/>
        </w:rPr>
        <w:t>&gt;</w:t>
      </w:r>
      <w:r w:rsidRPr="00FA233C">
        <w:rPr>
          <w:rFonts w:ascii="Consolas" w:hAnsi="Consolas" w:cs="Consolas"/>
          <w:color w:val="000000"/>
          <w:sz w:val="20"/>
          <w:szCs w:val="20"/>
          <w:highlight w:val="white"/>
          <w:lang w:val="en-US" w:eastAsia="de-AT"/>
        </w:rPr>
        <w:t>WA</w:t>
      </w:r>
      <w:r w:rsidRPr="00FA233C">
        <w:rPr>
          <w:rFonts w:ascii="Consolas" w:hAnsi="Consolas" w:cs="Consolas"/>
          <w:color w:val="0000FF"/>
          <w:sz w:val="20"/>
          <w:szCs w:val="20"/>
          <w:highlight w:val="white"/>
          <w:lang w:val="en-US" w:eastAsia="de-AT"/>
        </w:rPr>
        <w:t>&lt;/</w:t>
      </w:r>
      <w:proofErr w:type="spellStart"/>
      <w:r w:rsidRPr="00FA233C">
        <w:rPr>
          <w:rFonts w:ascii="Consolas" w:hAnsi="Consolas" w:cs="Consolas"/>
          <w:color w:val="800000"/>
          <w:sz w:val="20"/>
          <w:szCs w:val="20"/>
          <w:highlight w:val="white"/>
          <w:lang w:val="en-US" w:eastAsia="de-AT"/>
        </w:rPr>
        <w:t>TaxID</w:t>
      </w:r>
      <w:proofErr w:type="spellEnd"/>
      <w:r w:rsidRPr="00FA233C">
        <w:rPr>
          <w:rFonts w:ascii="Consolas" w:hAnsi="Consolas" w:cs="Consolas"/>
          <w:color w:val="0000FF"/>
          <w:sz w:val="20"/>
          <w:szCs w:val="20"/>
          <w:highlight w:val="white"/>
          <w:lang w:val="en-US" w:eastAsia="de-AT"/>
        </w:rPr>
        <w:t>&gt;</w:t>
      </w:r>
    </w:p>
    <w:p w14:paraId="36836A82" w14:textId="77777777" w:rsidR="00A856CD" w:rsidRDefault="00A856CD" w:rsidP="00873CE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FA233C">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OtherVATableTax</w:t>
      </w:r>
      <w:proofErr w:type="spellEnd"/>
      <w:r>
        <w:rPr>
          <w:rFonts w:ascii="Consolas" w:hAnsi="Consolas" w:cs="Consolas"/>
          <w:color w:val="0000FF"/>
          <w:sz w:val="20"/>
          <w:szCs w:val="20"/>
          <w:highlight w:val="white"/>
          <w:lang w:val="de-DE" w:eastAsia="de-AT"/>
        </w:rPr>
        <w:t>&gt;</w:t>
      </w:r>
    </w:p>
    <w:p w14:paraId="6A99C5E8" w14:textId="77777777" w:rsidR="008017EB" w:rsidRPr="00A856CD" w:rsidRDefault="00A856CD" w:rsidP="00873CE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ReductionAndSurchargeDetails</w:t>
      </w:r>
      <w:proofErr w:type="spellEnd"/>
      <w:r>
        <w:rPr>
          <w:rFonts w:ascii="Consolas" w:hAnsi="Consolas" w:cs="Consolas"/>
          <w:color w:val="0000FF"/>
          <w:sz w:val="20"/>
          <w:szCs w:val="20"/>
          <w:highlight w:val="white"/>
          <w:lang w:val="de-DE" w:eastAsia="de-AT"/>
        </w:rPr>
        <w:t>&gt;</w:t>
      </w:r>
    </w:p>
    <w:p w14:paraId="284A3677" w14:textId="77777777" w:rsidR="00100A82" w:rsidRPr="0083051F" w:rsidRDefault="00100A82" w:rsidP="00100A82">
      <w:pPr>
        <w:rPr>
          <w:lang w:val="de-DE"/>
        </w:rPr>
      </w:pPr>
    </w:p>
    <w:p w14:paraId="42183D43" w14:textId="77777777" w:rsidR="00100A82" w:rsidRPr="0083051F" w:rsidRDefault="00100A82" w:rsidP="00100A82">
      <w:pPr>
        <w:rPr>
          <w:lang w:val="de-DE"/>
        </w:rPr>
      </w:pPr>
    </w:p>
    <w:p w14:paraId="36F2F880" w14:textId="77777777" w:rsidR="00100A82" w:rsidRPr="0083051F" w:rsidRDefault="00100A82" w:rsidP="00A53648">
      <w:pPr>
        <w:pStyle w:val="berschrift2"/>
        <w:rPr>
          <w:lang w:val="de-DE"/>
        </w:rPr>
      </w:pPr>
      <w:r w:rsidRPr="0083051F">
        <w:rPr>
          <w:lang w:val="de-DE"/>
        </w:rPr>
        <w:br w:type="page"/>
      </w:r>
      <w:bookmarkStart w:id="640" w:name="_Toc107057808"/>
      <w:proofErr w:type="spellStart"/>
      <w:r w:rsidRPr="0083051F">
        <w:rPr>
          <w:lang w:val="de-DE"/>
        </w:rPr>
        <w:lastRenderedPageBreak/>
        <w:t>Tax</w:t>
      </w:r>
      <w:bookmarkEnd w:id="640"/>
      <w:proofErr w:type="spellEnd"/>
    </w:p>
    <w:p w14:paraId="22341314" w14:textId="77777777" w:rsidR="00100A82" w:rsidRPr="0083051F" w:rsidRDefault="00100A82" w:rsidP="009175C7">
      <w:pPr>
        <w:jc w:val="both"/>
        <w:rPr>
          <w:lang w:val="de-DE"/>
        </w:rPr>
      </w:pPr>
      <w:r w:rsidRPr="0083051F">
        <w:rPr>
          <w:lang w:val="de-DE"/>
        </w:rPr>
        <w:t xml:space="preserve">Das </w:t>
      </w:r>
      <w:proofErr w:type="spellStart"/>
      <w:r w:rsidRPr="0083051F">
        <w:rPr>
          <w:rFonts w:ascii="Courier New" w:hAnsi="Courier New" w:cs="Courier New"/>
          <w:lang w:val="de-DE"/>
        </w:rPr>
        <w:t>Tax</w:t>
      </w:r>
      <w:proofErr w:type="spellEnd"/>
      <w:r w:rsidRPr="0083051F">
        <w:rPr>
          <w:lang w:val="de-DE"/>
        </w:rPr>
        <w:t xml:space="preserve"> Element ist ERFORDERLICH und dient der Beschreibung und Zusammenfassung allfälliger Steuern (z.B. Umsatzsteuer).</w:t>
      </w:r>
    </w:p>
    <w:p w14:paraId="42CCB22B" w14:textId="77777777" w:rsidR="00100A82" w:rsidRPr="0083051F" w:rsidRDefault="001829AC" w:rsidP="00100A82">
      <w:pPr>
        <w:jc w:val="center"/>
        <w:rPr>
          <w:lang w:val="de-DE"/>
        </w:rPr>
      </w:pPr>
      <w:r w:rsidRPr="0083051F">
        <w:rPr>
          <w:lang w:val="de-DE"/>
        </w:rPr>
        <w:t xml:space="preserve"> </w:t>
      </w:r>
      <w:r w:rsidR="00870909" w:rsidRPr="00870909">
        <w:rPr>
          <w:noProof/>
          <w:lang w:val="de-DE" w:eastAsia="de-DE"/>
        </w:rPr>
        <w:drawing>
          <wp:inline distT="0" distB="0" distL="0" distR="0" wp14:anchorId="58CD2219" wp14:editId="50A1FB2A">
            <wp:extent cx="3372307" cy="3550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82381" cy="3561343"/>
                    </a:xfrm>
                    <a:prstGeom prst="rect">
                      <a:avLst/>
                    </a:prstGeom>
                  </pic:spPr>
                </pic:pic>
              </a:graphicData>
            </a:graphic>
          </wp:inline>
        </w:drawing>
      </w:r>
    </w:p>
    <w:p w14:paraId="41DBF589"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5B20A0EC"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E676169"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F10CE6A"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52CB871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50B0567"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72DB1E27"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5FF58B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CA6729" w14:textId="77777777" w:rsidR="00100A82" w:rsidRPr="0083051F" w:rsidRDefault="00A856CD" w:rsidP="00100A82">
            <w:pPr>
              <w:pStyle w:val="Default"/>
              <w:rPr>
                <w:sz w:val="20"/>
                <w:szCs w:val="20"/>
                <w:highlight w:val="red"/>
              </w:rPr>
            </w:pPr>
            <w:proofErr w:type="spellStart"/>
            <w:r>
              <w:rPr>
                <w:sz w:val="20"/>
                <w:szCs w:val="20"/>
              </w:rPr>
              <w:t>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8E4592D"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B3DDF8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B5F3A5"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250EF7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421106B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FFB059A" w14:textId="77777777" w:rsidR="005C6989" w:rsidRPr="0083051F" w:rsidRDefault="00A856CD" w:rsidP="00A856CD">
            <w:pPr>
              <w:pStyle w:val="Default"/>
              <w:rPr>
                <w:sz w:val="20"/>
                <w:szCs w:val="20"/>
              </w:rPr>
            </w:pPr>
            <w:proofErr w:type="spellStart"/>
            <w:r>
              <w:rPr>
                <w:sz w:val="20"/>
                <w:szCs w:val="20"/>
              </w:rPr>
              <w:t>Tax</w:t>
            </w:r>
            <w:proofErr w:type="spellEnd"/>
            <w:r w:rsidR="005C6989" w:rsidRPr="0083051F">
              <w:rPr>
                <w:sz w:val="20"/>
                <w:szCs w:val="20"/>
              </w:rPr>
              <w:t>/</w:t>
            </w:r>
            <w:proofErr w:type="spellStart"/>
            <w:r>
              <w:rPr>
                <w:sz w:val="20"/>
                <w:szCs w:val="20"/>
              </w:rPr>
              <w:t>Tax</w:t>
            </w:r>
            <w:r w:rsidR="005C6989" w:rsidRPr="0083051F">
              <w:rPr>
                <w:sz w:val="20"/>
                <w:szCs w:val="20"/>
              </w:rPr>
              <w:t>Item</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C12A35D"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211E606" w14:textId="77777777" w:rsidR="005C6989" w:rsidRPr="00305166" w:rsidRDefault="005C698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3B259B5" w14:textId="77777777" w:rsidR="005C6989" w:rsidRPr="00305166" w:rsidRDefault="00B00DBF" w:rsidP="00FA233C">
            <w:pPr>
              <w:jc w:val="center"/>
              <w:rPr>
                <w:color w:val="000000"/>
                <w:sz w:val="20"/>
                <w:szCs w:val="20"/>
                <w:lang w:val="de-DE"/>
              </w:rPr>
            </w:pPr>
            <w:r w:rsidRPr="00305166">
              <w:rPr>
                <w:color w:val="000000"/>
                <w:sz w:val="20"/>
                <w:szCs w:val="20"/>
                <w:lang w:val="de-DE"/>
              </w:rPr>
              <w:t>0</w:t>
            </w:r>
            <w:r w:rsidR="005C6989" w:rsidRPr="00305166">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C285350" w14:textId="7777777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21A8362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23C8955" w14:textId="77777777" w:rsidR="00E16488" w:rsidRPr="0083051F" w:rsidRDefault="00A856CD" w:rsidP="000A732F">
            <w:pPr>
              <w:pStyle w:val="Default"/>
              <w:rPr>
                <w:sz w:val="20"/>
                <w:szCs w:val="20"/>
              </w:rPr>
            </w:pPr>
            <w:proofErr w:type="spellStart"/>
            <w:r>
              <w:rPr>
                <w:sz w:val="20"/>
                <w:szCs w:val="20"/>
              </w:rPr>
              <w:t>Tax</w:t>
            </w:r>
            <w:proofErr w:type="spellEnd"/>
            <w:r w:rsidR="00E16488" w:rsidRPr="0083051F">
              <w:rPr>
                <w:sz w:val="20"/>
                <w:szCs w:val="20"/>
              </w:rPr>
              <w:t>/</w:t>
            </w:r>
            <w:proofErr w:type="spellStart"/>
            <w:r>
              <w:rPr>
                <w:sz w:val="20"/>
                <w:szCs w:val="20"/>
              </w:rPr>
              <w:t>Tax</w:t>
            </w:r>
            <w:r w:rsidR="00E16488" w:rsidRPr="0083051F">
              <w:rPr>
                <w:sz w:val="20"/>
                <w:szCs w:val="20"/>
              </w:rPr>
              <w:t>Item</w:t>
            </w:r>
            <w:proofErr w:type="spellEnd"/>
            <w:r w:rsidR="00E16488" w:rsidRPr="0083051F">
              <w:rPr>
                <w:sz w:val="20"/>
                <w:szCs w:val="20"/>
              </w:rPr>
              <w:t>/</w:t>
            </w:r>
            <w:proofErr w:type="spellStart"/>
            <w:r w:rsidR="00E16488" w:rsidRPr="0083051F">
              <w:rPr>
                <w:sz w:val="20"/>
                <w:szCs w:val="20"/>
              </w:rPr>
              <w:t>Tax</w:t>
            </w:r>
            <w:r>
              <w:rPr>
                <w:sz w:val="20"/>
                <w:szCs w:val="20"/>
              </w:rPr>
              <w:t>able</w:t>
            </w:r>
            <w:r w:rsidR="00E16488" w:rsidRPr="0083051F">
              <w:rPr>
                <w:sz w:val="20"/>
                <w:szCs w:val="20"/>
              </w:rPr>
              <w:t>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076D4159"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0570A10B" w14:textId="77777777" w:rsidR="003A2B7B" w:rsidRPr="0083051F" w:rsidRDefault="003A2B7B" w:rsidP="00E16488">
            <w:pPr>
              <w:pStyle w:val="Default"/>
              <w:rPr>
                <w:sz w:val="20"/>
                <w:szCs w:val="20"/>
              </w:rPr>
            </w:pPr>
          </w:p>
          <w:p w14:paraId="4CDECED4" w14:textId="77777777" w:rsidR="003A2B7B" w:rsidRPr="0083051F" w:rsidRDefault="003A2B7B" w:rsidP="00E16488">
            <w:pPr>
              <w:pStyle w:val="Default"/>
              <w:rPr>
                <w:b/>
                <w:sz w:val="20"/>
                <w:szCs w:val="20"/>
              </w:rPr>
            </w:pPr>
            <w:r w:rsidRPr="0083051F">
              <w:rPr>
                <w:b/>
                <w:sz w:val="20"/>
                <w:szCs w:val="20"/>
              </w:rPr>
              <w:t>Berechnung:</w:t>
            </w:r>
          </w:p>
          <w:p w14:paraId="1AB17ED3" w14:textId="77777777" w:rsidR="003A2B7B" w:rsidRPr="0083051F" w:rsidRDefault="003A2B7B" w:rsidP="00E16488">
            <w:pPr>
              <w:pStyle w:val="Default"/>
              <w:rPr>
                <w:sz w:val="20"/>
                <w:szCs w:val="20"/>
              </w:rPr>
            </w:pPr>
          </w:p>
          <w:p w14:paraId="265B1608" w14:textId="77777777" w:rsidR="003A2B7B" w:rsidRPr="0083051F" w:rsidRDefault="003A2B7B" w:rsidP="003A2B7B">
            <w:pPr>
              <w:pStyle w:val="Default"/>
              <w:rPr>
                <w:sz w:val="20"/>
                <w:szCs w:val="20"/>
              </w:rPr>
            </w:pPr>
            <w:r w:rsidRPr="0083051F">
              <w:rPr>
                <w:sz w:val="20"/>
                <w:szCs w:val="20"/>
              </w:rPr>
              <w:t>Ergibt sich üblicherweise aus</w:t>
            </w:r>
          </w:p>
          <w:p w14:paraId="0F68FF49" w14:textId="77777777"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proofErr w:type="spellStart"/>
            <w:r w:rsidR="006E6007" w:rsidRPr="0083051F">
              <w:rPr>
                <w:rFonts w:ascii="Courier New" w:hAnsi="Courier New" w:cs="Courier New"/>
                <w:sz w:val="20"/>
                <w:szCs w:val="20"/>
              </w:rPr>
              <w:t>ListLineItem</w:t>
            </w:r>
            <w:proofErr w:type="spellEnd"/>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proofErr w:type="spellStart"/>
            <w:r w:rsidR="00A05700">
              <w:rPr>
                <w:rFonts w:ascii="Courier New" w:hAnsi="Courier New" w:cs="Courier New"/>
                <w:sz w:val="20"/>
                <w:szCs w:val="20"/>
              </w:rPr>
              <w:t>TaxPercent</w:t>
            </w:r>
            <w:proofErr w:type="spellEnd"/>
            <w:r w:rsidR="00A05700">
              <w:rPr>
                <w:rFonts w:ascii="Courier New" w:hAnsi="Courier New" w:cs="Courier New"/>
                <w:sz w:val="20"/>
                <w:szCs w:val="20"/>
              </w:rPr>
              <w:t xml:space="preserve"> </w:t>
            </w:r>
            <w:r w:rsidR="00A05700" w:rsidRPr="00A05700">
              <w:rPr>
                <w:sz w:val="20"/>
                <w:szCs w:val="20"/>
              </w:rPr>
              <w:t>sowie</w:t>
            </w:r>
            <w:r w:rsidR="00A05700">
              <w:rPr>
                <w:rFonts w:ascii="Courier New" w:hAnsi="Courier New" w:cs="Courier New"/>
                <w:sz w:val="20"/>
                <w:szCs w:val="20"/>
              </w:rPr>
              <w:t xml:space="preserve"> </w:t>
            </w:r>
            <w:proofErr w:type="spellStart"/>
            <w:r w:rsidR="00A05700">
              <w:rPr>
                <w:rFonts w:ascii="Courier New" w:hAnsi="Courier New" w:cs="Courier New"/>
                <w:sz w:val="20"/>
                <w:szCs w:val="20"/>
              </w:rPr>
              <w:t>TaxCategoryCode</w:t>
            </w:r>
            <w:proofErr w:type="spellEnd"/>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4A1646D8" w14:textId="77777777" w:rsidR="00E16488" w:rsidRPr="00305166" w:rsidRDefault="00E16488"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3A8B691" w14:textId="77777777" w:rsidR="00E16488" w:rsidRPr="00305166" w:rsidRDefault="00E16488"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A70BA50"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60A3CE3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D332F25" w14:textId="77777777" w:rsidR="00A05700" w:rsidRPr="0083051F" w:rsidRDefault="00A05700" w:rsidP="000A55C4">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FA46D44" w14:textId="77777777"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2200A6D7"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0D577B"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0E1C733" w14:textId="77777777" w:rsidR="00A05700" w:rsidRPr="0083051F" w:rsidRDefault="001C2F6A" w:rsidP="001C2F6A">
            <w:pPr>
              <w:autoSpaceDE w:val="0"/>
              <w:autoSpaceDN w:val="0"/>
              <w:adjustRightInd w:val="0"/>
              <w:rPr>
                <w:color w:val="000000"/>
                <w:sz w:val="20"/>
                <w:szCs w:val="20"/>
                <w:lang w:val="de-DE"/>
              </w:rPr>
            </w:pPr>
            <w:proofErr w:type="spellStart"/>
            <w:r>
              <w:rPr>
                <w:color w:val="000000"/>
                <w:sz w:val="20"/>
                <w:szCs w:val="20"/>
                <w:lang w:val="de-DE"/>
              </w:rPr>
              <w:t>Tax</w:t>
            </w:r>
            <w:r w:rsidR="00A05700">
              <w:rPr>
                <w:color w:val="000000"/>
                <w:sz w:val="20"/>
                <w:szCs w:val="20"/>
                <w:lang w:val="de-DE"/>
              </w:rPr>
              <w:t>PercentType</w:t>
            </w:r>
            <w:proofErr w:type="spellEnd"/>
          </w:p>
        </w:tc>
      </w:tr>
      <w:tr w:rsidR="00A05700" w:rsidRPr="0083051F" w14:paraId="7588DC7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72BC46B" w14:textId="77777777" w:rsidR="00A05700" w:rsidRPr="0083051F" w:rsidRDefault="00A05700" w:rsidP="000A732F">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rFonts w:eastAsia="SimSun"/>
                <w:sz w:val="20"/>
                <w:szCs w:val="20"/>
                <w:lang w:eastAsia="zh-CN"/>
              </w:rPr>
              <w:t>TaxPercent</w:t>
            </w:r>
            <w:proofErr w:type="spellEnd"/>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1AF093" w14:textId="77777777"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58BF79D" w14:textId="77777777" w:rsidR="00A05700" w:rsidRPr="00305166" w:rsidRDefault="00A0570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A7356D" w14:textId="77777777" w:rsidR="00A05700" w:rsidRPr="00305166" w:rsidRDefault="00A0570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B965F3" w14:textId="77777777" w:rsidR="00A05700" w:rsidRPr="0083051F" w:rsidRDefault="00A05700" w:rsidP="000A55C4">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w:t>
            </w:r>
            <w:r w:rsidR="000A55C4">
              <w:rPr>
                <w:color w:val="000000"/>
                <w:sz w:val="20"/>
                <w:szCs w:val="20"/>
                <w:lang w:val="de-DE"/>
              </w:rPr>
              <w:t>token</w:t>
            </w:r>
            <w:proofErr w:type="spellEnd"/>
            <w:proofErr w:type="gramEnd"/>
          </w:p>
        </w:tc>
      </w:tr>
      <w:tr w:rsidR="00837D0E" w:rsidRPr="0083051F" w14:paraId="48F7213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E7E9C1F"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7A381179" w14:textId="77777777" w:rsidR="00837D0E" w:rsidRPr="0083051F" w:rsidRDefault="00837D0E" w:rsidP="00837D0E">
            <w:pPr>
              <w:rPr>
                <w:sz w:val="20"/>
                <w:szCs w:val="20"/>
                <w:lang w:val="de-DE"/>
              </w:rPr>
            </w:pPr>
            <w:r w:rsidRPr="0083051F">
              <w:rPr>
                <w:sz w:val="20"/>
                <w:szCs w:val="20"/>
                <w:lang w:val="de-DE"/>
              </w:rPr>
              <w:t>Betrag der Steuer</w:t>
            </w:r>
          </w:p>
          <w:p w14:paraId="54034258" w14:textId="77777777" w:rsidR="00837D0E" w:rsidRPr="0083051F" w:rsidRDefault="00837D0E" w:rsidP="00837D0E">
            <w:pPr>
              <w:rPr>
                <w:sz w:val="20"/>
                <w:szCs w:val="20"/>
                <w:lang w:val="de-DE"/>
              </w:rPr>
            </w:pPr>
          </w:p>
          <w:p w14:paraId="1C151FAF" w14:textId="77777777" w:rsidR="00837D0E" w:rsidRPr="0083051F" w:rsidRDefault="00837D0E" w:rsidP="00837D0E">
            <w:pPr>
              <w:rPr>
                <w:b/>
                <w:sz w:val="20"/>
                <w:szCs w:val="20"/>
                <w:lang w:val="de-DE"/>
              </w:rPr>
            </w:pPr>
            <w:r w:rsidRPr="0083051F">
              <w:rPr>
                <w:b/>
                <w:sz w:val="20"/>
                <w:szCs w:val="20"/>
                <w:lang w:val="de-DE"/>
              </w:rPr>
              <w:t>Berechnung:</w:t>
            </w:r>
          </w:p>
          <w:p w14:paraId="716D3DC2" w14:textId="77777777" w:rsidR="00837D0E" w:rsidRPr="0083051F" w:rsidRDefault="00837D0E" w:rsidP="00837D0E">
            <w:pPr>
              <w:rPr>
                <w:sz w:val="20"/>
                <w:szCs w:val="20"/>
                <w:lang w:val="de-DE"/>
              </w:rPr>
            </w:pPr>
          </w:p>
          <w:p w14:paraId="06E73CBB" w14:textId="77777777" w:rsidR="00837D0E" w:rsidRPr="0083051F" w:rsidRDefault="00837D0E" w:rsidP="000A55C4">
            <w:pPr>
              <w:pStyle w:val="Default"/>
              <w:rPr>
                <w:rFonts w:eastAsia="SimSun"/>
                <w:sz w:val="20"/>
                <w:szCs w:val="20"/>
                <w:lang w:eastAsia="zh-CN"/>
              </w:rPr>
            </w:pPr>
            <w:r w:rsidRPr="0083051F">
              <w:rPr>
                <w:sz w:val="20"/>
                <w:szCs w:val="20"/>
              </w:rPr>
              <w:t xml:space="preserve">Ergibt sich aus </w:t>
            </w:r>
            <w:proofErr w:type="spellStart"/>
            <w:r w:rsidR="000A55C4" w:rsidRPr="000A55C4">
              <w:rPr>
                <w:rFonts w:ascii="Courier New" w:hAnsi="Courier New" w:cs="Courier New"/>
                <w:sz w:val="20"/>
                <w:szCs w:val="20"/>
              </w:rPr>
              <w:t>TaxableAmount</w:t>
            </w:r>
            <w:proofErr w:type="spellEnd"/>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proofErr w:type="spellStart"/>
            <w:r w:rsidR="000A55C4" w:rsidRPr="00774608">
              <w:rPr>
                <w:rFonts w:ascii="Courier New" w:hAnsi="Courier New" w:cs="Courier New"/>
                <w:sz w:val="20"/>
                <w:szCs w:val="20"/>
              </w:rPr>
              <w:t>Tax</w:t>
            </w:r>
            <w:r w:rsidRPr="000A55C4">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70119225"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D2088D4"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2E22BB"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43059EB"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BC15D05"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541A6B32" w14:textId="77777777"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w:t>
            </w:r>
            <w:r w:rsidRPr="0039671E">
              <w:rPr>
                <w:sz w:val="20"/>
                <w:szCs w:val="20"/>
                <w:lang w:val="de-AT"/>
              </w:rPr>
              <w:lastRenderedPageBreak/>
              <w:t xml:space="preserve">§11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148F49F7" w14:textId="77777777" w:rsidR="00837D0E" w:rsidRPr="00305166" w:rsidRDefault="00837D0E" w:rsidP="00FA233C">
            <w:pPr>
              <w:jc w:val="center"/>
              <w:rPr>
                <w:color w:val="000000"/>
                <w:sz w:val="20"/>
                <w:szCs w:val="20"/>
                <w:lang w:val="de-DE"/>
              </w:rPr>
            </w:pPr>
            <w:r w:rsidRPr="00305166">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58153251"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0381FFF" w14:textId="77777777"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07B8DC7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DF675E0"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proofErr w:type="spellStart"/>
            <w:r>
              <w:rPr>
                <w:sz w:val="20"/>
                <w:szCs w:val="20"/>
              </w:rPr>
              <w:t>AccountingCurrencyAmount</w:t>
            </w:r>
            <w:proofErr w:type="spellEnd"/>
            <w:r>
              <w:rPr>
                <w:sz w:val="20"/>
                <w:szCs w:val="20"/>
              </w:rPr>
              <w:t>/@Currency</w:t>
            </w:r>
          </w:p>
        </w:tc>
        <w:tc>
          <w:tcPr>
            <w:tcW w:w="3870" w:type="dxa"/>
            <w:tcBorders>
              <w:top w:val="single" w:sz="4" w:space="0" w:color="000000"/>
              <w:left w:val="single" w:sz="4" w:space="0" w:color="000000"/>
              <w:bottom w:val="single" w:sz="4" w:space="0" w:color="000000"/>
              <w:right w:val="single" w:sz="4" w:space="0" w:color="000000"/>
            </w:tcBorders>
          </w:tcPr>
          <w:p w14:paraId="4314BC43" w14:textId="1AECDBE2" w:rsidR="00837D0E" w:rsidRPr="0083051F" w:rsidRDefault="00837D0E" w:rsidP="00317751">
            <w:pPr>
              <w:pStyle w:val="Default"/>
              <w:rPr>
                <w:sz w:val="20"/>
                <w:szCs w:val="20"/>
              </w:rPr>
            </w:pPr>
            <w:r>
              <w:rPr>
                <w:sz w:val="20"/>
                <w:szCs w:val="20"/>
              </w:rPr>
              <w:t xml:space="preserve">Die Währung, in welcher </w:t>
            </w:r>
            <w:proofErr w:type="spellStart"/>
            <w:r>
              <w:rPr>
                <w:sz w:val="20"/>
                <w:szCs w:val="20"/>
              </w:rPr>
              <w:t>AccountingCurrencyAmount</w:t>
            </w:r>
            <w:proofErr w:type="spellEnd"/>
            <w:r>
              <w:rPr>
                <w:sz w:val="20"/>
                <w:szCs w:val="20"/>
              </w:rPr>
              <w:t xml:space="preserve"> angegeben wird. Typischerweise wird d</w:t>
            </w:r>
            <w:ins w:id="641" w:author="Philip" w:date="2022-06-28T11:25:00Z">
              <w:r w:rsidR="00204902">
                <w:rPr>
                  <w:sz w:val="20"/>
                  <w:szCs w:val="20"/>
                </w:rPr>
                <w:t>ie</w:t>
              </w:r>
            </w:ins>
            <w:del w:id="642" w:author="Philip" w:date="2022-06-28T11:25:00Z">
              <w:r w:rsidR="00317751" w:rsidDel="00204902">
                <w:rPr>
                  <w:sz w:val="20"/>
                  <w:szCs w:val="20"/>
                </w:rPr>
                <w:delText>a</w:delText>
              </w:r>
            </w:del>
            <w:r>
              <w:rPr>
                <w:sz w:val="20"/>
                <w:szCs w:val="20"/>
              </w:rPr>
              <w:t>s Euro sein.</w:t>
            </w:r>
          </w:p>
        </w:tc>
        <w:tc>
          <w:tcPr>
            <w:tcW w:w="990" w:type="dxa"/>
            <w:tcBorders>
              <w:top w:val="single" w:sz="4" w:space="0" w:color="000000"/>
              <w:left w:val="single" w:sz="4" w:space="0" w:color="000000"/>
              <w:bottom w:val="single" w:sz="4" w:space="0" w:color="000000"/>
              <w:right w:val="single" w:sz="4" w:space="0" w:color="000000"/>
            </w:tcBorders>
          </w:tcPr>
          <w:p w14:paraId="0D871E6D"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A6E509" w14:textId="77777777" w:rsidR="00837D0E" w:rsidRPr="00305166" w:rsidRDefault="00837D0E"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4AD4EE8" w14:textId="77777777" w:rsidR="00837D0E" w:rsidRPr="0083051F" w:rsidRDefault="00837D0E" w:rsidP="00837D0E">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r w:rsidR="00837D0E" w:rsidRPr="0039671E" w14:paraId="4DB9DE7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9EDC3CD" w14:textId="77777777" w:rsidR="00837D0E" w:rsidRPr="0083051F" w:rsidRDefault="00837D0E" w:rsidP="00837D0E">
            <w:pPr>
              <w:pStyle w:val="Default"/>
              <w:rPr>
                <w:sz w:val="20"/>
                <w:szCs w:val="20"/>
              </w:rPr>
            </w:pPr>
            <w:proofErr w:type="spellStart"/>
            <w:r>
              <w:rPr>
                <w:sz w:val="20"/>
                <w:szCs w:val="20"/>
              </w:rPr>
              <w:t>Tax</w:t>
            </w:r>
            <w:proofErr w:type="spellEnd"/>
            <w:r w:rsidRPr="0083051F">
              <w:rPr>
                <w:sz w:val="20"/>
                <w:szCs w:val="20"/>
              </w:rPr>
              <w:t>/</w:t>
            </w:r>
            <w:proofErr w:type="spellStart"/>
            <w:r>
              <w:rPr>
                <w:sz w:val="20"/>
                <w:szCs w:val="20"/>
              </w:rPr>
              <w:t>Tax</w:t>
            </w:r>
            <w:r w:rsidRPr="0083051F">
              <w:rPr>
                <w:sz w:val="20"/>
                <w:szCs w:val="20"/>
              </w:rPr>
              <w:t>Item</w:t>
            </w:r>
            <w:proofErr w:type="spellEnd"/>
            <w:r w:rsidRPr="0083051F">
              <w:rPr>
                <w:sz w:val="20"/>
                <w:szCs w:val="20"/>
              </w:rPr>
              <w:t>/</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117D66C4" w14:textId="77777777"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12DC3822" w14:textId="77777777" w:rsidR="00837D0E" w:rsidRPr="00305166" w:rsidRDefault="00837D0E"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623C68" w14:textId="77777777" w:rsidR="00837D0E" w:rsidRPr="00305166" w:rsidRDefault="00837D0E"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B42345" w14:textId="77777777" w:rsidR="00837D0E" w:rsidRPr="0083051F" w:rsidRDefault="00837D0E" w:rsidP="00837D0E">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r w:rsidR="001F2C88" w:rsidRPr="0083051F" w14:paraId="1A0AAA6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E98513F" w14:textId="77777777" w:rsidR="001F2C88" w:rsidRDefault="00580619"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TaxItem</w:t>
            </w:r>
            <w:proofErr w:type="spellEnd"/>
            <w:r>
              <w:rPr>
                <w:sz w:val="20"/>
                <w:szCs w:val="20"/>
              </w:rPr>
              <w:t>/</w:t>
            </w:r>
            <w:r w:rsidR="001F2C88">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6471CBCE" w14:textId="027AA06E" w:rsidR="001F2C88" w:rsidRDefault="001F2C88" w:rsidP="001F2C88">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CA489A8" w14:textId="77777777" w:rsidR="001F2C88" w:rsidRDefault="001F2C88" w:rsidP="001F2C88">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F41DA7B" w14:textId="77777777" w:rsidR="001F2C88" w:rsidRPr="00305166" w:rsidRDefault="001F2C88"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C67829E" w14:textId="77777777" w:rsidR="001F2C88" w:rsidRDefault="001F2C88" w:rsidP="001F2C88">
            <w:pPr>
              <w:autoSpaceDE w:val="0"/>
              <w:autoSpaceDN w:val="0"/>
              <w:adjustRightInd w:val="0"/>
              <w:rPr>
                <w:color w:val="000000"/>
                <w:sz w:val="20"/>
                <w:szCs w:val="20"/>
                <w:lang w:val="de-DE"/>
              </w:rPr>
            </w:pPr>
            <w:r>
              <w:rPr>
                <w:sz w:val="20"/>
                <w:szCs w:val="20"/>
                <w:lang w:val="de-DE"/>
              </w:rPr>
              <w:t>XML-Komposit</w:t>
            </w:r>
          </w:p>
        </w:tc>
      </w:tr>
      <w:tr w:rsidR="001F2C88" w:rsidRPr="0083051F" w14:paraId="50DF47D5"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6375A47" w14:textId="77777777" w:rsidR="001F2C88" w:rsidRPr="0083051F" w:rsidRDefault="001F2C88" w:rsidP="001F2C88">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348F261E" w14:textId="77777777" w:rsidR="001F2C88" w:rsidRPr="0083051F" w:rsidRDefault="001F2C88" w:rsidP="001F2C88">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72B61BF2" w14:textId="77777777" w:rsidR="001F2C88" w:rsidRPr="00305166" w:rsidRDefault="001F2C88"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F5B04F4" w14:textId="77777777" w:rsidR="001F2C88" w:rsidRPr="00305166" w:rsidRDefault="001F2C88"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D9F029" w14:textId="77777777" w:rsidR="001F2C88" w:rsidRPr="0083051F" w:rsidRDefault="001F2C88" w:rsidP="001F2C88">
            <w:pPr>
              <w:autoSpaceDE w:val="0"/>
              <w:autoSpaceDN w:val="0"/>
              <w:adjustRightInd w:val="0"/>
              <w:rPr>
                <w:color w:val="000000"/>
                <w:sz w:val="20"/>
                <w:szCs w:val="20"/>
                <w:lang w:val="de-DE"/>
              </w:rPr>
            </w:pPr>
            <w:r>
              <w:rPr>
                <w:color w:val="000000"/>
                <w:sz w:val="20"/>
                <w:szCs w:val="20"/>
                <w:lang w:val="de-DE"/>
              </w:rPr>
              <w:t>XML-Komposit</w:t>
            </w:r>
          </w:p>
        </w:tc>
      </w:tr>
      <w:tr w:rsidR="00870909" w:rsidRPr="0083051F" w14:paraId="0E7DBC0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0D3A8CC" w14:textId="77777777" w:rsidR="00870909"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TaxableAmount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72FF5B98" w14:textId="77777777" w:rsidR="00870909" w:rsidRDefault="00870909" w:rsidP="00580619">
            <w:pPr>
              <w:pStyle w:val="Default"/>
              <w:rPr>
                <w:rFonts w:ascii="TimesNewRomanPSMT" w:hAnsi="TimesNewRomanPSMT" w:cs="TimesNewRomanPSMT"/>
                <w:sz w:val="20"/>
                <w:szCs w:val="20"/>
                <w:lang w:eastAsia="de-AT"/>
              </w:rPr>
            </w:pPr>
            <w:r w:rsidRPr="0083051F">
              <w:rPr>
                <w:sz w:val="20"/>
                <w:szCs w:val="20"/>
              </w:rPr>
              <w:t>Basisbetrag,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4969CCFB"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AE98F46"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2A6551"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2C54AC3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08A420A8" w14:textId="77777777" w:rsidR="00870909" w:rsidRDefault="00870909" w:rsidP="0058061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w:t>
            </w:r>
            <w:proofErr w:type="spellStart"/>
            <w:r>
              <w:rPr>
                <w:sz w:val="20"/>
                <w:szCs w:val="20"/>
              </w:rPr>
              <w:t>Tax</w:t>
            </w:r>
            <w:r w:rsidR="00580619">
              <w:rPr>
                <w:sz w:val="20"/>
                <w:szCs w:val="20"/>
              </w:rPr>
              <w:t>Percent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1B859005" w14:textId="77777777" w:rsidR="00870909" w:rsidRDefault="00870909" w:rsidP="00580619">
            <w:pPr>
              <w:pStyle w:val="Default"/>
              <w:rPr>
                <w:rFonts w:ascii="TimesNewRomanPSMT" w:hAnsi="TimesNewRomanPSMT" w:cs="TimesNewRomanPSMT"/>
                <w:sz w:val="20"/>
                <w:szCs w:val="20"/>
                <w:lang w:eastAsia="de-AT"/>
              </w:rPr>
            </w:pPr>
            <w:r>
              <w:rPr>
                <w:sz w:val="20"/>
                <w:szCs w:val="20"/>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DF2D220"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740C50"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A09281C" w14:textId="77777777" w:rsidR="00870909" w:rsidRDefault="001C2F6A" w:rsidP="00870909">
            <w:pPr>
              <w:autoSpaceDE w:val="0"/>
              <w:autoSpaceDN w:val="0"/>
              <w:adjustRightInd w:val="0"/>
              <w:rPr>
                <w:color w:val="000000"/>
                <w:sz w:val="20"/>
                <w:szCs w:val="20"/>
                <w:lang w:val="de-DE"/>
              </w:rPr>
            </w:pPr>
            <w:r w:rsidRPr="0083051F">
              <w:rPr>
                <w:sz w:val="20"/>
                <w:szCs w:val="20"/>
                <w:lang w:val="de-DE"/>
              </w:rPr>
              <w:t>Decimal2Type</w:t>
            </w:r>
          </w:p>
        </w:tc>
      </w:tr>
      <w:tr w:rsidR="00870909" w:rsidRPr="0083051F" w14:paraId="4D155E81"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5F7EFD" w14:textId="77777777" w:rsidR="00870909" w:rsidRDefault="00870909" w:rsidP="000A732F">
            <w:pPr>
              <w:pStyle w:val="Default"/>
              <w:rPr>
                <w:sz w:val="20"/>
                <w:szCs w:val="20"/>
              </w:rPr>
            </w:pPr>
            <w:proofErr w:type="spellStart"/>
            <w:r>
              <w:rPr>
                <w:sz w:val="20"/>
                <w:szCs w:val="20"/>
              </w:rPr>
              <w:t>Tax</w:t>
            </w:r>
            <w:proofErr w:type="spellEnd"/>
            <w:r w:rsidRPr="0083051F">
              <w:rPr>
                <w:sz w:val="20"/>
                <w:szCs w:val="20"/>
              </w:rPr>
              <w:t>/</w:t>
            </w:r>
            <w:proofErr w:type="spellStart"/>
            <w:r w:rsidR="00580619">
              <w:rPr>
                <w:sz w:val="20"/>
                <w:szCs w:val="20"/>
              </w:rPr>
              <w:t>OtherTax</w:t>
            </w:r>
            <w:proofErr w:type="spellEnd"/>
            <w:r w:rsidRPr="0083051F">
              <w:rPr>
                <w:sz w:val="20"/>
                <w:szCs w:val="20"/>
              </w:rPr>
              <w:t>/</w:t>
            </w:r>
            <w:proofErr w:type="spellStart"/>
            <w:r>
              <w:rPr>
                <w:rFonts w:eastAsia="SimSun"/>
                <w:sz w:val="20"/>
                <w:szCs w:val="20"/>
                <w:lang w:eastAsia="zh-CN"/>
              </w:rPr>
              <w:t>TaxPercent</w:t>
            </w:r>
            <w:proofErr w:type="spellEnd"/>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359794EA" w14:textId="77777777" w:rsidR="00870909" w:rsidRDefault="00870909" w:rsidP="00870909">
            <w:pPr>
              <w:pStyle w:val="Default"/>
              <w:rPr>
                <w:rFonts w:ascii="TimesNewRomanPSMT" w:hAnsi="TimesNewRomanPSMT" w:cs="TimesNewRomanPSMT"/>
                <w:sz w:val="20"/>
                <w:szCs w:val="20"/>
                <w:lang w:eastAsia="de-AT"/>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1338A928"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FBE1654"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A6B9A90" w14:textId="77777777" w:rsidR="00870909" w:rsidRDefault="00870909" w:rsidP="00870909">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w:t>
            </w:r>
            <w:r>
              <w:rPr>
                <w:color w:val="000000"/>
                <w:sz w:val="20"/>
                <w:szCs w:val="20"/>
                <w:lang w:val="de-DE"/>
              </w:rPr>
              <w:t>token</w:t>
            </w:r>
            <w:proofErr w:type="spellEnd"/>
            <w:proofErr w:type="gramEnd"/>
          </w:p>
        </w:tc>
      </w:tr>
      <w:tr w:rsidR="00870909" w:rsidRPr="0083051F" w14:paraId="058398A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7D74CAF" w14:textId="77777777" w:rsidR="00870909" w:rsidRDefault="00870909" w:rsidP="00580619">
            <w:pPr>
              <w:pStyle w:val="Default"/>
              <w:rPr>
                <w:sz w:val="20"/>
                <w:szCs w:val="20"/>
              </w:rPr>
            </w:pPr>
            <w:proofErr w:type="spellStart"/>
            <w:r>
              <w:rPr>
                <w:sz w:val="20"/>
                <w:szCs w:val="20"/>
              </w:rPr>
              <w:t>Tax</w:t>
            </w:r>
            <w:proofErr w:type="spellEnd"/>
            <w:r w:rsidRPr="0083051F">
              <w:rPr>
                <w:sz w:val="20"/>
                <w:szCs w:val="20"/>
              </w:rPr>
              <w:t>/</w:t>
            </w:r>
            <w:proofErr w:type="spellStart"/>
            <w:r w:rsidR="00580619">
              <w:rPr>
                <w:sz w:val="20"/>
                <w:szCs w:val="20"/>
              </w:rPr>
              <w:t>OtherTax</w:t>
            </w:r>
            <w:proofErr w:type="spellEnd"/>
            <w:r w:rsidRPr="0083051F">
              <w:rPr>
                <w:sz w:val="20"/>
                <w:szCs w:val="20"/>
              </w:rPr>
              <w:t>/</w:t>
            </w:r>
            <w:proofErr w:type="spellStart"/>
            <w:r>
              <w:rPr>
                <w:sz w:val="20"/>
                <w:szCs w:val="20"/>
              </w:rPr>
              <w:t>TaxAmount</w:t>
            </w:r>
            <w:proofErr w:type="spellEnd"/>
          </w:p>
        </w:tc>
        <w:tc>
          <w:tcPr>
            <w:tcW w:w="3870" w:type="dxa"/>
            <w:tcBorders>
              <w:top w:val="single" w:sz="4" w:space="0" w:color="000000"/>
              <w:left w:val="single" w:sz="4" w:space="0" w:color="000000"/>
              <w:bottom w:val="single" w:sz="4" w:space="0" w:color="000000"/>
              <w:right w:val="single" w:sz="4" w:space="0" w:color="000000"/>
            </w:tcBorders>
          </w:tcPr>
          <w:p w14:paraId="29A5BCE7" w14:textId="77777777" w:rsidR="00870909" w:rsidRPr="00870909" w:rsidRDefault="00870909" w:rsidP="00870909">
            <w:pPr>
              <w:rPr>
                <w:sz w:val="20"/>
                <w:szCs w:val="20"/>
                <w:lang w:val="de-DE"/>
              </w:rPr>
            </w:pPr>
            <w:r w:rsidRPr="0083051F">
              <w:rPr>
                <w:sz w:val="20"/>
                <w:szCs w:val="20"/>
                <w:lang w:val="de-DE"/>
              </w:rPr>
              <w:t>Betrag der Steuer</w:t>
            </w:r>
          </w:p>
        </w:tc>
        <w:tc>
          <w:tcPr>
            <w:tcW w:w="990" w:type="dxa"/>
            <w:tcBorders>
              <w:top w:val="single" w:sz="4" w:space="0" w:color="000000"/>
              <w:left w:val="single" w:sz="4" w:space="0" w:color="000000"/>
              <w:bottom w:val="single" w:sz="4" w:space="0" w:color="000000"/>
              <w:right w:val="single" w:sz="4" w:space="0" w:color="000000"/>
            </w:tcBorders>
          </w:tcPr>
          <w:p w14:paraId="564CAFE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04FD6B"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57ADD2A" w14:textId="77777777" w:rsidR="00870909" w:rsidRDefault="00870909" w:rsidP="00870909">
            <w:pPr>
              <w:autoSpaceDE w:val="0"/>
              <w:autoSpaceDN w:val="0"/>
              <w:adjustRightInd w:val="0"/>
              <w:rPr>
                <w:color w:val="000000"/>
                <w:sz w:val="20"/>
                <w:szCs w:val="20"/>
                <w:lang w:val="de-DE"/>
              </w:rPr>
            </w:pPr>
            <w:r w:rsidRPr="0083051F">
              <w:rPr>
                <w:color w:val="000000"/>
                <w:sz w:val="20"/>
                <w:szCs w:val="20"/>
                <w:lang w:val="de-DE"/>
              </w:rPr>
              <w:t>Decimal2Type</w:t>
            </w:r>
          </w:p>
        </w:tc>
      </w:tr>
      <w:tr w:rsidR="00870909" w:rsidRPr="0083051F" w14:paraId="7EB29A7E"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843D60" w14:textId="77777777" w:rsidR="00870909" w:rsidRPr="0083051F" w:rsidRDefault="00870909" w:rsidP="0087090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00334546" w14:textId="77777777" w:rsidR="00870909" w:rsidRPr="0083051F" w:rsidRDefault="00870909" w:rsidP="00870909">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49F54726" w14:textId="77777777" w:rsidR="00870909" w:rsidRPr="00305166" w:rsidRDefault="00870909"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1B769E6" w14:textId="77777777" w:rsidR="00870909" w:rsidRPr="00305166" w:rsidRDefault="00870909"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46696C3" w14:textId="77777777" w:rsidR="00870909" w:rsidRPr="0083051F" w:rsidRDefault="00870909" w:rsidP="00870909">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r w:rsidR="00870909" w:rsidRPr="0083051F" w14:paraId="7575B4FD"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24DDC3F1" w14:textId="77777777" w:rsidR="00870909" w:rsidRDefault="00870909" w:rsidP="00580619">
            <w:pPr>
              <w:pStyle w:val="Default"/>
              <w:rPr>
                <w:sz w:val="20"/>
                <w:szCs w:val="20"/>
              </w:rPr>
            </w:pPr>
            <w:proofErr w:type="spellStart"/>
            <w:r>
              <w:rPr>
                <w:sz w:val="20"/>
                <w:szCs w:val="20"/>
              </w:rPr>
              <w:t>Tax</w:t>
            </w:r>
            <w:proofErr w:type="spellEnd"/>
            <w:r>
              <w:rPr>
                <w:sz w:val="20"/>
                <w:szCs w:val="20"/>
              </w:rPr>
              <w:t>/</w:t>
            </w:r>
            <w:proofErr w:type="spellStart"/>
            <w:r>
              <w:rPr>
                <w:sz w:val="20"/>
                <w:szCs w:val="20"/>
              </w:rPr>
              <w:t>OtherTax</w:t>
            </w:r>
            <w:proofErr w:type="spellEnd"/>
            <w:r>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6AB2CB3E" w14:textId="234776CE" w:rsidR="00870909" w:rsidRDefault="00870909" w:rsidP="00870909">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682BE96E" w14:textId="77777777" w:rsidR="00870909" w:rsidRPr="0083051F" w:rsidRDefault="00870909" w:rsidP="00870909">
            <w:pPr>
              <w:autoSpaceDE w:val="0"/>
              <w:autoSpaceDN w:val="0"/>
              <w:adjustRightInd w:val="0"/>
              <w:jc w:val="center"/>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7A70DFB"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D03B09" w14:textId="77777777" w:rsidR="00870909" w:rsidRDefault="00870909" w:rsidP="00870909">
            <w:pPr>
              <w:autoSpaceDE w:val="0"/>
              <w:autoSpaceDN w:val="0"/>
              <w:adjustRightInd w:val="0"/>
              <w:rPr>
                <w:sz w:val="20"/>
                <w:szCs w:val="20"/>
                <w:lang w:val="de-DE"/>
              </w:rPr>
            </w:pPr>
            <w:r>
              <w:rPr>
                <w:sz w:val="20"/>
                <w:szCs w:val="20"/>
                <w:lang w:val="de-DE"/>
              </w:rPr>
              <w:t>XML-Komposit</w:t>
            </w:r>
          </w:p>
        </w:tc>
      </w:tr>
      <w:tr w:rsidR="00870909" w:rsidRPr="0083051F" w14:paraId="52CE466C"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FAD3D41" w14:textId="77777777" w:rsidR="00870909" w:rsidRDefault="001C2F6A" w:rsidP="00870909">
            <w:pPr>
              <w:pStyle w:val="Default"/>
              <w:rPr>
                <w:sz w:val="20"/>
                <w:szCs w:val="20"/>
              </w:rPr>
            </w:pPr>
            <w:proofErr w:type="spellStart"/>
            <w:r>
              <w:rPr>
                <w:sz w:val="20"/>
                <w:szCs w:val="20"/>
              </w:rPr>
              <w:t>Tax</w:t>
            </w:r>
            <w:proofErr w:type="spellEnd"/>
            <w:r>
              <w:rPr>
                <w:sz w:val="20"/>
                <w:szCs w:val="20"/>
              </w:rPr>
              <w:t>/</w:t>
            </w:r>
            <w:r w:rsidR="00870909">
              <w:rPr>
                <w:sz w:val="20"/>
                <w:szCs w:val="20"/>
              </w:rPr>
              <w:t>Extension</w:t>
            </w:r>
          </w:p>
        </w:tc>
        <w:tc>
          <w:tcPr>
            <w:tcW w:w="3870" w:type="dxa"/>
            <w:tcBorders>
              <w:top w:val="single" w:sz="4" w:space="0" w:color="000000"/>
              <w:left w:val="single" w:sz="4" w:space="0" w:color="000000"/>
              <w:bottom w:val="single" w:sz="4" w:space="0" w:color="000000"/>
              <w:right w:val="single" w:sz="4" w:space="0" w:color="000000"/>
            </w:tcBorders>
          </w:tcPr>
          <w:p w14:paraId="7413BD74" w14:textId="734AE248" w:rsidR="00870909" w:rsidRDefault="00870909" w:rsidP="00870909">
            <w:pPr>
              <w:pStyle w:val="Default"/>
              <w:rPr>
                <w:rFonts w:ascii="TimesNewRomanPSMT" w:hAnsi="TimesNewRomanPSMT" w:cs="TimesNewRomanPSMT"/>
                <w:sz w:val="20"/>
                <w:szCs w:val="20"/>
                <w:lang w:eastAsia="de-AT"/>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457F8FD" w14:textId="77777777" w:rsidR="00870909" w:rsidRPr="0083051F" w:rsidRDefault="00870909" w:rsidP="00870909">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DF7C07A" w14:textId="77777777" w:rsidR="00870909" w:rsidRPr="00305166" w:rsidRDefault="00870909"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49FD580" w14:textId="77777777" w:rsidR="00870909" w:rsidRPr="0083051F" w:rsidRDefault="00870909" w:rsidP="00870909">
            <w:pPr>
              <w:autoSpaceDE w:val="0"/>
              <w:autoSpaceDN w:val="0"/>
              <w:adjustRightInd w:val="0"/>
              <w:rPr>
                <w:color w:val="000000"/>
                <w:sz w:val="20"/>
                <w:szCs w:val="20"/>
                <w:lang w:val="de-DE"/>
              </w:rPr>
            </w:pPr>
            <w:r>
              <w:rPr>
                <w:sz w:val="20"/>
                <w:szCs w:val="20"/>
                <w:lang w:val="de-DE"/>
              </w:rPr>
              <w:t>XML-Komposit</w:t>
            </w:r>
          </w:p>
        </w:tc>
      </w:tr>
    </w:tbl>
    <w:p w14:paraId="4E707C8B" w14:textId="77777777" w:rsidR="00100A82" w:rsidRPr="0083051F" w:rsidRDefault="00100A82" w:rsidP="00100A82">
      <w:pPr>
        <w:rPr>
          <w:b/>
          <w:i/>
          <w:lang w:val="de-DE"/>
        </w:rPr>
      </w:pPr>
    </w:p>
    <w:p w14:paraId="4C66BC22" w14:textId="77777777" w:rsidR="00100A82" w:rsidRDefault="00100A82" w:rsidP="00100A82">
      <w:pPr>
        <w:rPr>
          <w:b/>
          <w:i/>
          <w:lang w:val="en-US"/>
        </w:rPr>
      </w:pPr>
      <w:proofErr w:type="spellStart"/>
      <w:r w:rsidRPr="008B3DDB">
        <w:rPr>
          <w:b/>
          <w:i/>
          <w:lang w:val="en-US"/>
        </w:rPr>
        <w:t>Beispiel</w:t>
      </w:r>
      <w:proofErr w:type="spellEnd"/>
      <w:r w:rsidRPr="008B3DDB">
        <w:rPr>
          <w:b/>
          <w:i/>
          <w:lang w:val="en-US"/>
        </w:rPr>
        <w:t>:</w:t>
      </w:r>
    </w:p>
    <w:p w14:paraId="1C4C43D0" w14:textId="77777777" w:rsidR="007477EA" w:rsidRDefault="007477EA" w:rsidP="00100A82">
      <w:pPr>
        <w:rPr>
          <w:b/>
          <w:i/>
          <w:lang w:val="en-US"/>
        </w:rPr>
      </w:pPr>
    </w:p>
    <w:p w14:paraId="34D245C6" w14:textId="77777777" w:rsidR="007477EA" w:rsidRPr="00774608" w:rsidRDefault="007477EA" w:rsidP="00100A82">
      <w:r w:rsidRPr="00774608">
        <w:t>In der Steuerzusammenfassung auf ROOT-Ebene sind die einz</w:t>
      </w:r>
      <w:r w:rsidR="00463872" w:rsidRPr="00774608">
        <w:t>e</w:t>
      </w:r>
      <w:r w:rsidRPr="00774608">
        <w:t xml:space="preserve">lnen Steuereinträge der </w:t>
      </w:r>
      <w:proofErr w:type="spellStart"/>
      <w:r w:rsidRPr="00774608">
        <w:t>LineItems</w:t>
      </w:r>
      <w:proofErr w:type="spellEnd"/>
      <w:r w:rsidRPr="00774608">
        <w:t xml:space="preserve"> auf Basis des Tupels (</w:t>
      </w:r>
      <w:proofErr w:type="spellStart"/>
      <w:r w:rsidRPr="00774608">
        <w:rPr>
          <w:rFonts w:ascii="Courier New" w:hAnsi="Courier New" w:cs="Courier New"/>
        </w:rPr>
        <w:t>TaxPercent</w:t>
      </w:r>
      <w:proofErr w:type="spellEnd"/>
      <w:r w:rsidRPr="00774608">
        <w:t xml:space="preserve">, </w:t>
      </w:r>
      <w:proofErr w:type="spellStart"/>
      <w:r w:rsidRPr="00774608">
        <w:rPr>
          <w:rFonts w:ascii="Courier New" w:hAnsi="Courier New" w:cs="Courier New"/>
        </w:rPr>
        <w:t>TaxCategoryCode</w:t>
      </w:r>
      <w:proofErr w:type="spellEnd"/>
      <w:r w:rsidRPr="00774608">
        <w:t>) aggregiert.</w:t>
      </w:r>
    </w:p>
    <w:p w14:paraId="01CB9426" w14:textId="77777777" w:rsidR="007477EA" w:rsidRPr="00774608" w:rsidRDefault="007477EA" w:rsidP="00100A82">
      <w:pPr>
        <w:rPr>
          <w:b/>
          <w:i/>
        </w:rPr>
      </w:pPr>
    </w:p>
    <w:p w14:paraId="79FF39C3"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4F57E461"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79E1356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2030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4FCB8EC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S</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4F3175F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37880A8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406</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7908CFE8"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 xml:space="preserve">20% </w:t>
      </w:r>
      <w:proofErr w:type="spellStart"/>
      <w:r w:rsidRPr="007D3F75">
        <w:rPr>
          <w:rFonts w:ascii="Consolas" w:hAnsi="Consolas" w:cs="Consolas"/>
          <w:color w:val="000000"/>
          <w:sz w:val="20"/>
          <w:szCs w:val="20"/>
          <w:highlight w:val="white"/>
          <w:lang w:val="en-US" w:eastAsia="de-AT"/>
        </w:rPr>
        <w:t>Normalsteuersatz</w:t>
      </w:r>
      <w:proofErr w:type="spellEnd"/>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621CE294"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proofErr w:type="spellStart"/>
      <w:r w:rsidRPr="007D3F75">
        <w:rPr>
          <w:rFonts w:ascii="Consolas" w:hAnsi="Consolas" w:cs="Consolas"/>
          <w:color w:val="800000"/>
          <w:sz w:val="20"/>
          <w:szCs w:val="20"/>
          <w:highlight w:val="white"/>
          <w:lang w:val="en-US" w:eastAsia="de-AT"/>
        </w:rPr>
        <w:t>TaxItem</w:t>
      </w:r>
      <w:proofErr w:type="spellEnd"/>
      <w:r w:rsidRPr="007D3F75">
        <w:rPr>
          <w:rFonts w:ascii="Consolas" w:hAnsi="Consolas" w:cs="Consolas"/>
          <w:color w:val="0000FF"/>
          <w:sz w:val="20"/>
          <w:szCs w:val="20"/>
          <w:highlight w:val="white"/>
          <w:lang w:val="en-US" w:eastAsia="de-AT"/>
        </w:rPr>
        <w:t>&gt;</w:t>
      </w:r>
    </w:p>
    <w:p w14:paraId="092D25CE"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proofErr w:type="spellStart"/>
      <w:r w:rsidRPr="007D3F75">
        <w:rPr>
          <w:rFonts w:ascii="Consolas" w:hAnsi="Consolas" w:cs="Consolas"/>
          <w:color w:val="800000"/>
          <w:sz w:val="20"/>
          <w:szCs w:val="20"/>
          <w:highlight w:val="white"/>
          <w:lang w:val="en-US" w:eastAsia="de-AT"/>
        </w:rPr>
        <w:t>TaxItem</w:t>
      </w:r>
      <w:proofErr w:type="spellEnd"/>
      <w:r w:rsidRPr="007D3F75">
        <w:rPr>
          <w:rFonts w:ascii="Consolas" w:hAnsi="Consolas" w:cs="Consolas"/>
          <w:color w:val="0000FF"/>
          <w:sz w:val="20"/>
          <w:szCs w:val="20"/>
          <w:highlight w:val="white"/>
          <w:lang w:val="en-US" w:eastAsia="de-AT"/>
        </w:rPr>
        <w:t>&gt;</w:t>
      </w:r>
    </w:p>
    <w:p w14:paraId="241001BD"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151F8874"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AA</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10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75C286F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TaxAmount</w:t>
      </w:r>
      <w:proofErr w:type="spellEnd"/>
      <w:r>
        <w:rPr>
          <w:rFonts w:ascii="Consolas" w:hAnsi="Consolas" w:cs="Consolas"/>
          <w:color w:val="0000FF"/>
          <w:sz w:val="20"/>
          <w:szCs w:val="20"/>
          <w:highlight w:val="white"/>
          <w:lang w:val="en-US" w:eastAsia="de-AT"/>
        </w:rPr>
        <w:t>&gt;</w:t>
      </w:r>
    </w:p>
    <w:p w14:paraId="42C137E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FF0000"/>
          <w:sz w:val="20"/>
          <w:szCs w:val="20"/>
          <w:highlight w:val="white"/>
          <w:lang w:val="en-US" w:eastAsia="de-AT"/>
        </w:rPr>
        <w:t xml:space="preserve"> Currency</w:t>
      </w:r>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EUR</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35.50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AccountingCurrencyAmount</w:t>
      </w:r>
      <w:proofErr w:type="spellEnd"/>
      <w:r>
        <w:rPr>
          <w:rFonts w:ascii="Consolas" w:hAnsi="Consolas" w:cs="Consolas"/>
          <w:color w:val="0000FF"/>
          <w:sz w:val="20"/>
          <w:szCs w:val="20"/>
          <w:highlight w:val="white"/>
          <w:lang w:val="en-US" w:eastAsia="de-AT"/>
        </w:rPr>
        <w:t>&gt;</w:t>
      </w:r>
    </w:p>
    <w:p w14:paraId="098A8857"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r w:rsidRPr="007D3F75">
        <w:rPr>
          <w:rFonts w:ascii="Consolas" w:hAnsi="Consolas" w:cs="Consolas"/>
          <w:color w:val="000000"/>
          <w:sz w:val="20"/>
          <w:szCs w:val="20"/>
          <w:highlight w:val="white"/>
          <w:lang w:val="en-US" w:eastAsia="de-AT"/>
        </w:rPr>
        <w:t xml:space="preserve">10% </w:t>
      </w:r>
      <w:proofErr w:type="spellStart"/>
      <w:r w:rsidRPr="007D3F75">
        <w:rPr>
          <w:rFonts w:ascii="Consolas" w:hAnsi="Consolas" w:cs="Consolas"/>
          <w:color w:val="000000"/>
          <w:sz w:val="20"/>
          <w:szCs w:val="20"/>
          <w:highlight w:val="white"/>
          <w:lang w:val="en-US" w:eastAsia="de-AT"/>
        </w:rPr>
        <w:t>reduzierter</w:t>
      </w:r>
      <w:proofErr w:type="spellEnd"/>
      <w:r w:rsidRPr="007D3F75">
        <w:rPr>
          <w:rFonts w:ascii="Consolas" w:hAnsi="Consolas" w:cs="Consolas"/>
          <w:color w:val="000000"/>
          <w:sz w:val="20"/>
          <w:szCs w:val="20"/>
          <w:highlight w:val="white"/>
          <w:lang w:val="en-US" w:eastAsia="de-AT"/>
        </w:rPr>
        <w:t xml:space="preserve"> </w:t>
      </w:r>
      <w:proofErr w:type="spellStart"/>
      <w:r w:rsidRPr="007D3F75">
        <w:rPr>
          <w:rFonts w:ascii="Consolas" w:hAnsi="Consolas" w:cs="Consolas"/>
          <w:color w:val="000000"/>
          <w:sz w:val="20"/>
          <w:szCs w:val="20"/>
          <w:highlight w:val="white"/>
          <w:lang w:val="en-US" w:eastAsia="de-AT"/>
        </w:rPr>
        <w:t>Steuersatz</w:t>
      </w:r>
      <w:proofErr w:type="spellEnd"/>
      <w:r w:rsidRPr="007D3F75">
        <w:rPr>
          <w:rFonts w:ascii="Consolas" w:hAnsi="Consolas" w:cs="Consolas"/>
          <w:color w:val="0000FF"/>
          <w:sz w:val="20"/>
          <w:szCs w:val="20"/>
          <w:highlight w:val="white"/>
          <w:lang w:val="en-US" w:eastAsia="de-AT"/>
        </w:rPr>
        <w:t>&lt;/</w:t>
      </w:r>
      <w:r w:rsidRPr="007D3F75">
        <w:rPr>
          <w:rFonts w:ascii="Consolas" w:hAnsi="Consolas" w:cs="Consolas"/>
          <w:color w:val="800000"/>
          <w:sz w:val="20"/>
          <w:szCs w:val="20"/>
          <w:highlight w:val="white"/>
          <w:lang w:val="en-US" w:eastAsia="de-AT"/>
        </w:rPr>
        <w:t>Comment</w:t>
      </w:r>
      <w:r w:rsidRPr="007D3F75">
        <w:rPr>
          <w:rFonts w:ascii="Consolas" w:hAnsi="Consolas" w:cs="Consolas"/>
          <w:color w:val="0000FF"/>
          <w:sz w:val="20"/>
          <w:szCs w:val="20"/>
          <w:highlight w:val="white"/>
          <w:lang w:val="en-US" w:eastAsia="de-AT"/>
        </w:rPr>
        <w:t>&gt;</w:t>
      </w:r>
    </w:p>
    <w:p w14:paraId="229D28E8" w14:textId="77777777" w:rsidR="000A69CC" w:rsidRPr="007D3F75"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sidRPr="007D3F75">
        <w:rPr>
          <w:rFonts w:ascii="Consolas" w:hAnsi="Consolas" w:cs="Consolas"/>
          <w:color w:val="0000FF"/>
          <w:sz w:val="20"/>
          <w:szCs w:val="20"/>
          <w:highlight w:val="white"/>
          <w:lang w:val="en-US" w:eastAsia="de-AT"/>
        </w:rPr>
        <w:t>&lt;/</w:t>
      </w:r>
      <w:proofErr w:type="spellStart"/>
      <w:r w:rsidRPr="007D3F75">
        <w:rPr>
          <w:rFonts w:ascii="Consolas" w:hAnsi="Consolas" w:cs="Consolas"/>
          <w:color w:val="800000"/>
          <w:sz w:val="20"/>
          <w:szCs w:val="20"/>
          <w:highlight w:val="white"/>
          <w:lang w:val="en-US" w:eastAsia="de-AT"/>
        </w:rPr>
        <w:t>TaxItem</w:t>
      </w:r>
      <w:proofErr w:type="spellEnd"/>
      <w:r w:rsidRPr="007D3F75">
        <w:rPr>
          <w:rFonts w:ascii="Consolas" w:hAnsi="Consolas" w:cs="Consolas"/>
          <w:color w:val="0000FF"/>
          <w:sz w:val="20"/>
          <w:szCs w:val="20"/>
          <w:highlight w:val="white"/>
          <w:lang w:val="en-US" w:eastAsia="de-AT"/>
        </w:rPr>
        <w:t>&gt;</w:t>
      </w:r>
    </w:p>
    <w:p w14:paraId="023701B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D3F75">
        <w:rPr>
          <w:rFonts w:ascii="Consolas" w:hAnsi="Consolas" w:cs="Consolas"/>
          <w:color w:val="000000"/>
          <w:sz w:val="20"/>
          <w:szCs w:val="20"/>
          <w:highlight w:val="white"/>
          <w:lang w:val="en-US" w:eastAsia="de-AT"/>
        </w:rPr>
        <w:tab/>
      </w:r>
      <w:r w:rsidRPr="007D3F75">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134943C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4.42</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7CBA575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O</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13B606AB"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Abgabe - nicht steuerbar</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492A820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7ECBDB7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lastRenderedPageBreak/>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6DAFBE58"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200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TaxableAmount</w:t>
      </w:r>
      <w:proofErr w:type="spellEnd"/>
      <w:r>
        <w:rPr>
          <w:rFonts w:ascii="Consolas" w:hAnsi="Consolas" w:cs="Consolas"/>
          <w:color w:val="0000FF"/>
          <w:sz w:val="20"/>
          <w:szCs w:val="20"/>
          <w:highlight w:val="white"/>
          <w:lang w:val="en-US" w:eastAsia="de-AT"/>
        </w:rPr>
        <w:t>&gt;</w:t>
      </w:r>
    </w:p>
    <w:p w14:paraId="0A262CE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FF0000"/>
          <w:sz w:val="20"/>
          <w:szCs w:val="20"/>
          <w:highlight w:val="white"/>
          <w:lang w:val="en-US" w:eastAsia="de-AT"/>
        </w:rPr>
        <w:t xml:space="preserve"> </w:t>
      </w:r>
      <w:proofErr w:type="spellStart"/>
      <w:r>
        <w:rPr>
          <w:rFonts w:ascii="Consolas" w:hAnsi="Consolas" w:cs="Consolas"/>
          <w:color w:val="FF0000"/>
          <w:sz w:val="20"/>
          <w:szCs w:val="20"/>
          <w:highlight w:val="white"/>
          <w:lang w:val="en-US" w:eastAsia="de-AT"/>
        </w:rPr>
        <w:t>TaxCategoryCode</w:t>
      </w:r>
      <w:proofErr w:type="spellEnd"/>
      <w:r>
        <w:rPr>
          <w:rFonts w:ascii="Consolas" w:hAnsi="Consolas" w:cs="Consolas"/>
          <w:color w:val="0000FF"/>
          <w:sz w:val="20"/>
          <w:szCs w:val="20"/>
          <w:highlight w:val="white"/>
          <w:lang w:val="en-US" w:eastAsia="de-AT"/>
        </w:rPr>
        <w:t>="</w:t>
      </w:r>
      <w:r>
        <w:rPr>
          <w:rFonts w:ascii="Consolas" w:hAnsi="Consolas" w:cs="Consolas"/>
          <w:color w:val="000000"/>
          <w:sz w:val="20"/>
          <w:szCs w:val="20"/>
          <w:highlight w:val="white"/>
          <w:lang w:val="en-US" w:eastAsia="de-AT"/>
        </w:rPr>
        <w:t>E</w:t>
      </w:r>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0</w:t>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TaxPercent</w:t>
      </w:r>
      <w:proofErr w:type="spellEnd"/>
      <w:r>
        <w:rPr>
          <w:rFonts w:ascii="Consolas" w:hAnsi="Consolas" w:cs="Consolas"/>
          <w:color w:val="0000FF"/>
          <w:sz w:val="20"/>
          <w:szCs w:val="20"/>
          <w:highlight w:val="white"/>
          <w:lang w:val="en-US" w:eastAsia="de-AT"/>
        </w:rPr>
        <w:t>&gt;</w:t>
      </w:r>
    </w:p>
    <w:p w14:paraId="759497C4" w14:textId="77777777" w:rsidR="000A69CC" w:rsidRPr="00291703"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r w:rsidRPr="00291703">
        <w:rPr>
          <w:rFonts w:ascii="Consolas" w:hAnsi="Consolas" w:cs="Consolas"/>
          <w:color w:val="000000"/>
          <w:sz w:val="20"/>
          <w:szCs w:val="20"/>
          <w:highlight w:val="white"/>
          <w:lang w:val="de-DE" w:eastAsia="de-AT"/>
        </w:rPr>
        <w:t>USt-befreit gemäß § xxx</w:t>
      </w:r>
      <w:r w:rsidRPr="00291703">
        <w:rPr>
          <w:rFonts w:ascii="Consolas" w:hAnsi="Consolas" w:cs="Consolas"/>
          <w:color w:val="0000FF"/>
          <w:sz w:val="20"/>
          <w:szCs w:val="20"/>
          <w:highlight w:val="white"/>
          <w:lang w:val="de-DE" w:eastAsia="de-AT"/>
        </w:rPr>
        <w:t>&lt;/</w:t>
      </w:r>
      <w:r w:rsidRPr="00291703">
        <w:rPr>
          <w:rFonts w:ascii="Consolas" w:hAnsi="Consolas" w:cs="Consolas"/>
          <w:color w:val="800000"/>
          <w:sz w:val="20"/>
          <w:szCs w:val="20"/>
          <w:highlight w:val="white"/>
          <w:lang w:val="de-DE" w:eastAsia="de-AT"/>
        </w:rPr>
        <w:t>Comment</w:t>
      </w:r>
      <w:r w:rsidRPr="00291703">
        <w:rPr>
          <w:rFonts w:ascii="Consolas" w:hAnsi="Consolas" w:cs="Consolas"/>
          <w:color w:val="0000FF"/>
          <w:sz w:val="20"/>
          <w:szCs w:val="20"/>
          <w:highlight w:val="white"/>
          <w:lang w:val="de-DE" w:eastAsia="de-AT"/>
        </w:rPr>
        <w:t>&gt;</w:t>
      </w:r>
    </w:p>
    <w:p w14:paraId="608F26D9"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ab/>
      </w:r>
      <w:r w:rsidRPr="00291703">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TaxItem</w:t>
      </w:r>
      <w:proofErr w:type="spellEnd"/>
      <w:r>
        <w:rPr>
          <w:rFonts w:ascii="Consolas" w:hAnsi="Consolas" w:cs="Consolas"/>
          <w:color w:val="0000FF"/>
          <w:sz w:val="20"/>
          <w:szCs w:val="20"/>
          <w:highlight w:val="white"/>
          <w:lang w:val="en-US" w:eastAsia="de-AT"/>
        </w:rPr>
        <w:t>&gt;</w:t>
      </w:r>
    </w:p>
    <w:p w14:paraId="6ED23B5B"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123BFAD0"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roofErr w:type="spellStart"/>
      <w:r>
        <w:rPr>
          <w:rFonts w:ascii="Consolas" w:hAnsi="Consolas" w:cs="Consolas"/>
          <w:color w:val="000000"/>
          <w:sz w:val="20"/>
          <w:szCs w:val="20"/>
          <w:highlight w:val="white"/>
          <w:lang w:val="en-US" w:eastAsia="de-AT"/>
        </w:rPr>
        <w:t>Werbeabgabe</w:t>
      </w:r>
      <w:proofErr w:type="spellEnd"/>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Comment</w:t>
      </w:r>
      <w:r>
        <w:rPr>
          <w:rFonts w:ascii="Consolas" w:hAnsi="Consolas" w:cs="Consolas"/>
          <w:color w:val="0000FF"/>
          <w:sz w:val="20"/>
          <w:szCs w:val="20"/>
          <w:highlight w:val="white"/>
          <w:lang w:val="en-US" w:eastAsia="de-AT"/>
        </w:rPr>
        <w:t>&gt;</w:t>
      </w:r>
    </w:p>
    <w:p w14:paraId="2211AEA5"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proofErr w:type="spell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255</w:t>
      </w:r>
      <w:r>
        <w:rPr>
          <w:rFonts w:ascii="Consolas" w:hAnsi="Consolas" w:cs="Consolas"/>
          <w:color w:val="0000FF"/>
          <w:sz w:val="20"/>
          <w:szCs w:val="20"/>
          <w:highlight w:val="white"/>
          <w:lang w:val="en-US" w:eastAsia="de-AT"/>
        </w:rPr>
        <w:t>&lt;/</w:t>
      </w:r>
      <w:proofErr w:type="spellStart"/>
      <w:r w:rsidR="00B03221">
        <w:rPr>
          <w:rFonts w:ascii="Consolas" w:hAnsi="Consolas" w:cs="Consolas"/>
          <w:color w:val="800000"/>
          <w:sz w:val="20"/>
          <w:szCs w:val="20"/>
          <w:highlight w:val="white"/>
          <w:lang w:val="en-US" w:eastAsia="de-AT"/>
        </w:rPr>
        <w:t>Tax</w:t>
      </w:r>
      <w:r>
        <w:rPr>
          <w:rFonts w:ascii="Consolas" w:hAnsi="Consolas" w:cs="Consolas"/>
          <w:color w:val="800000"/>
          <w:sz w:val="20"/>
          <w:szCs w:val="20"/>
          <w:highlight w:val="white"/>
          <w:lang w:val="en-US" w:eastAsia="de-AT"/>
        </w:rPr>
        <w:t>Amount</w:t>
      </w:r>
      <w:proofErr w:type="spellEnd"/>
      <w:r>
        <w:rPr>
          <w:rFonts w:ascii="Consolas" w:hAnsi="Consolas" w:cs="Consolas"/>
          <w:color w:val="0000FF"/>
          <w:sz w:val="20"/>
          <w:szCs w:val="20"/>
          <w:highlight w:val="white"/>
          <w:lang w:val="en-US" w:eastAsia="de-AT"/>
        </w:rPr>
        <w:t>&gt;</w:t>
      </w:r>
    </w:p>
    <w:p w14:paraId="1B65A27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proofErr w:type="spellStart"/>
      <w:r>
        <w:rPr>
          <w:rFonts w:ascii="Consolas" w:hAnsi="Consolas" w:cs="Consolas"/>
          <w:color w:val="800000"/>
          <w:sz w:val="20"/>
          <w:szCs w:val="20"/>
          <w:highlight w:val="white"/>
          <w:lang w:val="en-US" w:eastAsia="de-AT"/>
        </w:rPr>
        <w:t>OtherTax</w:t>
      </w:r>
      <w:proofErr w:type="spellEnd"/>
      <w:r>
        <w:rPr>
          <w:rFonts w:ascii="Consolas" w:hAnsi="Consolas" w:cs="Consolas"/>
          <w:color w:val="0000FF"/>
          <w:sz w:val="20"/>
          <w:szCs w:val="20"/>
          <w:highlight w:val="white"/>
          <w:lang w:val="en-US" w:eastAsia="de-AT"/>
        </w:rPr>
        <w:t>&gt;</w:t>
      </w:r>
    </w:p>
    <w:p w14:paraId="2515B33A"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4C897A4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TaxExtensionAutomotive</w:t>
      </w:r>
      <w:proofErr w:type="spellEnd"/>
      <w:r>
        <w:rPr>
          <w:rFonts w:ascii="Consolas" w:hAnsi="Consolas" w:cs="Consolas"/>
          <w:color w:val="0000FF"/>
          <w:sz w:val="20"/>
          <w:szCs w:val="20"/>
          <w:highlight w:val="white"/>
          <w:lang w:val="en-US" w:eastAsia="de-AT"/>
        </w:rPr>
        <w:t>"&gt;</w:t>
      </w:r>
    </w:p>
    <w:p w14:paraId="5125F20E"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1:TaxExtension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n1:TaxExtension</w:t>
      </w:r>
      <w:r>
        <w:rPr>
          <w:rFonts w:ascii="Consolas" w:hAnsi="Consolas" w:cs="Consolas"/>
          <w:color w:val="0000FF"/>
          <w:sz w:val="20"/>
          <w:szCs w:val="20"/>
          <w:highlight w:val="white"/>
          <w:lang w:val="en-US" w:eastAsia="de-AT"/>
        </w:rPr>
        <w:t>&gt;</w:t>
      </w:r>
    </w:p>
    <w:p w14:paraId="37C3D642"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6EFF6D47"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ab/>
      </w: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58102BB0" w14:textId="77777777" w:rsidR="0004274A" w:rsidRPr="0083051F" w:rsidRDefault="000A69CC" w:rsidP="000A69CC">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00"/>
          <w:sz w:val="20"/>
          <w:szCs w:val="20"/>
          <w:highlight w:val="white"/>
          <w:lang w:val="en-US" w:eastAsia="de-AT"/>
        </w:rPr>
        <w:tab/>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Tax</w:t>
      </w:r>
      <w:r>
        <w:rPr>
          <w:rFonts w:ascii="Consolas" w:hAnsi="Consolas" w:cs="Consolas"/>
          <w:color w:val="0000FF"/>
          <w:sz w:val="20"/>
          <w:szCs w:val="20"/>
          <w:highlight w:val="white"/>
          <w:lang w:val="en-US" w:eastAsia="de-AT"/>
        </w:rPr>
        <w:t>&gt;</w:t>
      </w:r>
    </w:p>
    <w:p w14:paraId="7F68D22E" w14:textId="77777777" w:rsidR="00100A82" w:rsidRPr="0083051F" w:rsidRDefault="00100A82" w:rsidP="00A53648">
      <w:pPr>
        <w:pStyle w:val="berschrift2"/>
        <w:rPr>
          <w:lang w:val="de-DE"/>
        </w:rPr>
      </w:pPr>
      <w:bookmarkStart w:id="643" w:name="_Toc374729711"/>
      <w:bookmarkStart w:id="644" w:name="_Toc374729713"/>
      <w:bookmarkStart w:id="645" w:name="_Toc374729714"/>
      <w:bookmarkStart w:id="646" w:name="_Toc107057809"/>
      <w:bookmarkEnd w:id="643"/>
      <w:bookmarkEnd w:id="644"/>
      <w:bookmarkEnd w:id="645"/>
      <w:proofErr w:type="spellStart"/>
      <w:r w:rsidRPr="0083051F">
        <w:rPr>
          <w:lang w:val="de-DE"/>
        </w:rPr>
        <w:t>PaymentMethod</w:t>
      </w:r>
      <w:bookmarkEnd w:id="646"/>
      <w:proofErr w:type="spellEnd"/>
    </w:p>
    <w:p w14:paraId="73542758" w14:textId="77777777" w:rsidR="00100A82" w:rsidRPr="0083051F" w:rsidRDefault="00100A82" w:rsidP="00E20330">
      <w:pPr>
        <w:jc w:val="both"/>
        <w:rPr>
          <w:lang w:val="de-DE"/>
        </w:rPr>
      </w:pPr>
      <w:r w:rsidRPr="0083051F">
        <w:rPr>
          <w:lang w:val="de-DE"/>
        </w:rPr>
        <w:t xml:space="preserve">Das </w:t>
      </w:r>
      <w:proofErr w:type="spellStart"/>
      <w:r w:rsidRPr="0083051F">
        <w:rPr>
          <w:i/>
          <w:lang w:val="de-DE"/>
        </w:rPr>
        <w:t>PaymentMethod</w:t>
      </w:r>
      <w:proofErr w:type="spellEnd"/>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7E7645E3" w14:textId="77777777" w:rsidR="00873DF7" w:rsidRPr="0083051F" w:rsidRDefault="00873DF7" w:rsidP="00E20330">
      <w:pPr>
        <w:jc w:val="both"/>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5994"/>
      </w:tblGrid>
      <w:tr w:rsidR="004261F8" w:rsidRPr="0083051F" w14:paraId="409BB3A3" w14:textId="77777777" w:rsidTr="000A69CC">
        <w:tc>
          <w:tcPr>
            <w:tcW w:w="3078" w:type="dxa"/>
          </w:tcPr>
          <w:p w14:paraId="1A641D76" w14:textId="77777777" w:rsidR="004261F8" w:rsidRPr="0083051F" w:rsidRDefault="004261F8" w:rsidP="00FA233C">
            <w:pPr>
              <w:rPr>
                <w:i/>
                <w:lang w:val="de-DE"/>
              </w:rPr>
            </w:pPr>
            <w:proofErr w:type="spellStart"/>
            <w:r w:rsidRPr="0083051F">
              <w:rPr>
                <w:i/>
                <w:lang w:val="de-DE"/>
              </w:rPr>
              <w:t>NoPayment</w:t>
            </w:r>
            <w:proofErr w:type="spellEnd"/>
          </w:p>
        </w:tc>
        <w:tc>
          <w:tcPr>
            <w:tcW w:w="5994" w:type="dxa"/>
          </w:tcPr>
          <w:p w14:paraId="0DCB056C" w14:textId="77777777" w:rsidR="004261F8" w:rsidRPr="0083051F" w:rsidRDefault="004261F8" w:rsidP="004261F8">
            <w:pPr>
              <w:jc w:val="both"/>
              <w:rPr>
                <w:lang w:val="de-DE"/>
              </w:rPr>
            </w:pPr>
            <w:r w:rsidRPr="0083051F">
              <w:rPr>
                <w:lang w:val="de-DE"/>
              </w:rPr>
              <w:t>keine Bezahlung</w:t>
            </w:r>
          </w:p>
        </w:tc>
      </w:tr>
      <w:tr w:rsidR="004261F8" w:rsidRPr="0083051F" w14:paraId="61539DF3" w14:textId="77777777" w:rsidTr="000A69CC">
        <w:tc>
          <w:tcPr>
            <w:tcW w:w="3078" w:type="dxa"/>
          </w:tcPr>
          <w:p w14:paraId="30473EEB" w14:textId="77777777" w:rsidR="004261F8" w:rsidRPr="0083051F" w:rsidRDefault="004261F8" w:rsidP="00FA233C">
            <w:pPr>
              <w:rPr>
                <w:i/>
                <w:lang w:val="de-DE"/>
              </w:rPr>
            </w:pPr>
            <w:proofErr w:type="spellStart"/>
            <w:r w:rsidRPr="0083051F">
              <w:rPr>
                <w:i/>
                <w:lang w:val="de-DE"/>
              </w:rPr>
              <w:t>SEPADirectDebit</w:t>
            </w:r>
            <w:proofErr w:type="spellEnd"/>
          </w:p>
        </w:tc>
        <w:tc>
          <w:tcPr>
            <w:tcW w:w="5994" w:type="dxa"/>
          </w:tcPr>
          <w:p w14:paraId="38459AE2" w14:textId="77777777" w:rsidR="004261F8" w:rsidRPr="0083051F" w:rsidRDefault="004261F8" w:rsidP="004261F8">
            <w:pPr>
              <w:jc w:val="both"/>
              <w:rPr>
                <w:lang w:val="de-DE"/>
              </w:rPr>
            </w:pPr>
            <w:r w:rsidRPr="0083051F">
              <w:rPr>
                <w:lang w:val="de-DE"/>
              </w:rPr>
              <w:t>Bezahlung mittels SEPA-Lastschriftverfahren</w:t>
            </w:r>
          </w:p>
        </w:tc>
      </w:tr>
      <w:tr w:rsidR="004261F8" w:rsidRPr="00AC4DF6" w14:paraId="6784B4DD" w14:textId="77777777" w:rsidTr="000A69CC">
        <w:tc>
          <w:tcPr>
            <w:tcW w:w="3078" w:type="dxa"/>
          </w:tcPr>
          <w:p w14:paraId="5FDF68EA" w14:textId="77777777" w:rsidR="004261F8" w:rsidRPr="0083051F" w:rsidRDefault="004261F8" w:rsidP="004261F8">
            <w:pPr>
              <w:jc w:val="both"/>
              <w:rPr>
                <w:lang w:val="de-DE"/>
              </w:rPr>
            </w:pPr>
            <w:proofErr w:type="spellStart"/>
            <w:r w:rsidRPr="0083051F">
              <w:rPr>
                <w:i/>
                <w:lang w:val="de-DE"/>
              </w:rPr>
              <w:t>UniversalBankTransaction</w:t>
            </w:r>
            <w:proofErr w:type="spellEnd"/>
            <w:r w:rsidRPr="0083051F">
              <w:rPr>
                <w:lang w:val="de-DE"/>
              </w:rPr>
              <w:t>:</w:t>
            </w:r>
          </w:p>
        </w:tc>
        <w:tc>
          <w:tcPr>
            <w:tcW w:w="5994" w:type="dxa"/>
          </w:tcPr>
          <w:p w14:paraId="18C8B998" w14:textId="77777777" w:rsidR="004261F8" w:rsidRPr="0083051F" w:rsidRDefault="004261F8" w:rsidP="004261F8">
            <w:pPr>
              <w:jc w:val="both"/>
              <w:rPr>
                <w:lang w:val="de-DE"/>
              </w:rPr>
            </w:pPr>
            <w:r w:rsidRPr="0083051F">
              <w:rPr>
                <w:lang w:val="de-DE"/>
              </w:rPr>
              <w:t xml:space="preserve">Bezahlung durch Überweisung bzw. über eine </w:t>
            </w:r>
            <w:proofErr w:type="spellStart"/>
            <w:r w:rsidRPr="0083051F">
              <w:rPr>
                <w:lang w:val="de-DE"/>
              </w:rPr>
              <w:t>Consolidator</w:t>
            </w:r>
            <w:proofErr w:type="spellEnd"/>
            <w:r w:rsidRPr="0083051F">
              <w:rPr>
                <w:lang w:val="de-DE"/>
              </w:rPr>
              <w:t>-Plattform</w:t>
            </w:r>
          </w:p>
        </w:tc>
      </w:tr>
      <w:tr w:rsidR="00705445" w:rsidRPr="00633FB6" w14:paraId="104F5812" w14:textId="77777777" w:rsidTr="000A69CC">
        <w:tc>
          <w:tcPr>
            <w:tcW w:w="3078" w:type="dxa"/>
          </w:tcPr>
          <w:p w14:paraId="691B6869" w14:textId="77777777" w:rsidR="00705445" w:rsidRPr="0083051F" w:rsidRDefault="00705445" w:rsidP="00FA233C">
            <w:pPr>
              <w:rPr>
                <w:i/>
                <w:lang w:val="de-DE"/>
              </w:rPr>
            </w:pPr>
            <w:proofErr w:type="spellStart"/>
            <w:r>
              <w:rPr>
                <w:i/>
                <w:lang w:val="de-DE"/>
              </w:rPr>
              <w:t>PaymentCard</w:t>
            </w:r>
            <w:proofErr w:type="spellEnd"/>
          </w:p>
        </w:tc>
        <w:tc>
          <w:tcPr>
            <w:tcW w:w="5994" w:type="dxa"/>
          </w:tcPr>
          <w:p w14:paraId="5B817416" w14:textId="77777777" w:rsidR="00705445" w:rsidRPr="0083051F" w:rsidRDefault="00705445" w:rsidP="004261F8">
            <w:pPr>
              <w:jc w:val="both"/>
              <w:rPr>
                <w:lang w:val="de-DE"/>
              </w:rPr>
            </w:pPr>
            <w:r>
              <w:rPr>
                <w:lang w:val="de-DE"/>
              </w:rPr>
              <w:t>Kartenzahlung</w:t>
            </w:r>
          </w:p>
        </w:tc>
      </w:tr>
      <w:tr w:rsidR="00705445" w:rsidRPr="00633FB6" w14:paraId="604420B3" w14:textId="77777777" w:rsidTr="000A69CC">
        <w:tc>
          <w:tcPr>
            <w:tcW w:w="3078" w:type="dxa"/>
          </w:tcPr>
          <w:p w14:paraId="4EF2697A" w14:textId="77777777" w:rsidR="00705445" w:rsidRDefault="00705445" w:rsidP="00FA233C">
            <w:pPr>
              <w:rPr>
                <w:i/>
                <w:lang w:val="de-DE"/>
              </w:rPr>
            </w:pPr>
            <w:proofErr w:type="spellStart"/>
            <w:r>
              <w:rPr>
                <w:i/>
                <w:lang w:val="de-DE"/>
              </w:rPr>
              <w:t>OtherPayment</w:t>
            </w:r>
            <w:proofErr w:type="spellEnd"/>
          </w:p>
        </w:tc>
        <w:tc>
          <w:tcPr>
            <w:tcW w:w="5994" w:type="dxa"/>
          </w:tcPr>
          <w:p w14:paraId="44C55D57" w14:textId="77777777" w:rsidR="00705445" w:rsidRDefault="00705445" w:rsidP="004261F8">
            <w:pPr>
              <w:jc w:val="both"/>
              <w:rPr>
                <w:lang w:val="de-DE"/>
              </w:rPr>
            </w:pPr>
            <w:r>
              <w:rPr>
                <w:lang w:val="de-DE"/>
              </w:rPr>
              <w:t>Andere Bezahlung</w:t>
            </w:r>
          </w:p>
          <w:p w14:paraId="629A9B49" w14:textId="77777777" w:rsidR="00463872" w:rsidRPr="0083051F" w:rsidRDefault="00463872" w:rsidP="004261F8">
            <w:pPr>
              <w:jc w:val="both"/>
              <w:rPr>
                <w:lang w:val="de-DE"/>
              </w:rPr>
            </w:pPr>
          </w:p>
        </w:tc>
      </w:tr>
    </w:tbl>
    <w:p w14:paraId="30A7636C" w14:textId="77777777" w:rsidR="008D17B1" w:rsidRDefault="000A69CC" w:rsidP="00705445">
      <w:pPr>
        <w:jc w:val="center"/>
        <w:rPr>
          <w:lang w:val="de-DE"/>
        </w:rPr>
      </w:pPr>
      <w:r w:rsidRPr="000A69CC">
        <w:rPr>
          <w:noProof/>
          <w:lang w:val="de-DE" w:eastAsia="de-DE"/>
        </w:rPr>
        <w:drawing>
          <wp:inline distT="0" distB="0" distL="0" distR="0" wp14:anchorId="712D4B2D" wp14:editId="71AA0424">
            <wp:extent cx="4003148" cy="241592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33439" cy="2434202"/>
                    </a:xfrm>
                    <a:prstGeom prst="rect">
                      <a:avLst/>
                    </a:prstGeom>
                  </pic:spPr>
                </pic:pic>
              </a:graphicData>
            </a:graphic>
          </wp:inline>
        </w:drawing>
      </w:r>
    </w:p>
    <w:p w14:paraId="209DEB65" w14:textId="77777777" w:rsidR="00B95A85" w:rsidRPr="0083051F" w:rsidRDefault="00B95A85" w:rsidP="00E20330">
      <w:pPr>
        <w:jc w:val="both"/>
        <w:rPr>
          <w:lang w:val="de-DE"/>
        </w:rPr>
      </w:pPr>
    </w:p>
    <w:p w14:paraId="655C4E44"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7085B430"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13378F9"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EB49C02"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D1D15F"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959D86A" w14:textId="77777777" w:rsidR="00031834" w:rsidRPr="0083051F" w:rsidRDefault="00031834" w:rsidP="00031834">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6D04F79"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51FA9407"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45E9078"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4AD92F53"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8F953EE" w14:textId="77777777" w:rsidR="00031834" w:rsidRPr="00305166" w:rsidRDefault="00031834"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0157D98" w14:textId="77777777" w:rsidR="00031834" w:rsidRPr="00305166" w:rsidRDefault="00031834"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3800989" w14:textId="77777777" w:rsidR="00031834" w:rsidRPr="0083051F" w:rsidRDefault="00031834" w:rsidP="00031834">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0D02D2" w:rsidRPr="0083051F" w14:paraId="7FBA7745"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50DA06B" w14:textId="77777777" w:rsidR="000D02D2" w:rsidRPr="0083051F" w:rsidRDefault="000D02D2" w:rsidP="00031834">
            <w:pPr>
              <w:pStyle w:val="Default"/>
              <w:rPr>
                <w:sz w:val="20"/>
                <w:szCs w:val="20"/>
              </w:rPr>
            </w:pPr>
            <w:proofErr w:type="spellStart"/>
            <w:r w:rsidRPr="0083051F">
              <w:rPr>
                <w:sz w:val="20"/>
                <w:szCs w:val="20"/>
              </w:rPr>
              <w:t>NoPayment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6CFF479" w14:textId="77777777" w:rsidR="000D02D2" w:rsidRPr="0083051F" w:rsidRDefault="000D02D2" w:rsidP="00031834">
            <w:pPr>
              <w:pStyle w:val="Default"/>
              <w:rPr>
                <w:sz w:val="20"/>
                <w:szCs w:val="20"/>
              </w:rPr>
            </w:pPr>
            <w:r w:rsidRPr="0083051F">
              <w:rPr>
                <w:sz w:val="20"/>
                <w:szCs w:val="20"/>
              </w:rPr>
              <w:t xml:space="preserve">Die Angabe von </w:t>
            </w:r>
            <w:proofErr w:type="spellStart"/>
            <w:r w:rsidRPr="0083051F">
              <w:rPr>
                <w:rFonts w:ascii="Courier New" w:hAnsi="Courier New" w:cs="Courier New"/>
                <w:sz w:val="20"/>
                <w:szCs w:val="20"/>
              </w:rPr>
              <w:t>NoPayment</w:t>
            </w:r>
            <w:proofErr w:type="spellEnd"/>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32E2AA5D" w14:textId="63ABD9D8"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_Ref369708458 \r \h </w:instrText>
            </w:r>
            <w:r w:rsidR="000E0F9D" w:rsidRPr="0083051F">
              <w:rPr>
                <w:sz w:val="20"/>
                <w:szCs w:val="20"/>
              </w:rPr>
            </w:r>
            <w:r w:rsidR="000E0F9D" w:rsidRPr="0083051F">
              <w:rPr>
                <w:sz w:val="20"/>
                <w:szCs w:val="20"/>
              </w:rPr>
              <w:fldChar w:fldCharType="separate"/>
            </w:r>
            <w:r w:rsidR="007168E8">
              <w:rPr>
                <w:sz w:val="20"/>
                <w:szCs w:val="20"/>
              </w:rPr>
              <w:t>4.11.1</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CAE748C"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B9F2A2"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79DE72C" w14:textId="77777777" w:rsidR="000D02D2" w:rsidRPr="0083051F" w:rsidRDefault="00DE23EC" w:rsidP="00031834">
            <w:pPr>
              <w:autoSpaceDE w:val="0"/>
              <w:autoSpaceDN w:val="0"/>
              <w:adjustRightInd w:val="0"/>
              <w:rPr>
                <w:color w:val="000000"/>
                <w:sz w:val="20"/>
                <w:szCs w:val="20"/>
                <w:lang w:val="de-DE"/>
              </w:rPr>
            </w:pPr>
            <w:proofErr w:type="spellStart"/>
            <w:r w:rsidRPr="0083051F">
              <w:rPr>
                <w:color w:val="000000"/>
                <w:sz w:val="20"/>
                <w:szCs w:val="20"/>
                <w:lang w:val="de-DE"/>
              </w:rPr>
              <w:t>empty</w:t>
            </w:r>
            <w:proofErr w:type="spellEnd"/>
          </w:p>
        </w:tc>
      </w:tr>
      <w:tr w:rsidR="000D02D2" w:rsidRPr="0083051F" w14:paraId="54629C8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2F7E8EAC" w14:textId="77777777" w:rsidR="000D02D2" w:rsidRPr="0083051F" w:rsidRDefault="000D02D2" w:rsidP="00031834">
            <w:pPr>
              <w:pStyle w:val="Default"/>
              <w:rPr>
                <w:sz w:val="20"/>
                <w:szCs w:val="20"/>
              </w:rPr>
            </w:pPr>
            <w:proofErr w:type="spellStart"/>
            <w:r w:rsidRPr="0083051F">
              <w:rPr>
                <w:sz w:val="20"/>
                <w:szCs w:val="20"/>
              </w:rPr>
              <w:t>SEPADirectDebit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5343906"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5F7C5B2B" w14:textId="3C879860"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_Ref369708482 \r \h </w:instrText>
            </w:r>
            <w:r w:rsidR="000E0F9D" w:rsidRPr="0083051F">
              <w:rPr>
                <w:sz w:val="20"/>
                <w:szCs w:val="20"/>
              </w:rPr>
            </w:r>
            <w:r w:rsidR="000E0F9D" w:rsidRPr="0083051F">
              <w:rPr>
                <w:sz w:val="20"/>
                <w:szCs w:val="20"/>
              </w:rPr>
              <w:fldChar w:fldCharType="separate"/>
            </w:r>
            <w:r w:rsidR="007168E8">
              <w:rPr>
                <w:sz w:val="20"/>
                <w:szCs w:val="20"/>
              </w:rPr>
              <w:t>4.11.2</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25F1B" w14:textId="77777777" w:rsidR="000D02D2" w:rsidRPr="00305166" w:rsidRDefault="000D02D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C76A84"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C4E56BF"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41CD6248"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61CABC8" w14:textId="77777777" w:rsidR="000D02D2" w:rsidRPr="0083051F" w:rsidRDefault="000D02D2" w:rsidP="00031834">
            <w:pPr>
              <w:pStyle w:val="Default"/>
              <w:rPr>
                <w:sz w:val="20"/>
                <w:szCs w:val="20"/>
              </w:rPr>
            </w:pPr>
            <w:proofErr w:type="spellStart"/>
            <w:r w:rsidRPr="0083051F">
              <w:rPr>
                <w:sz w:val="20"/>
                <w:szCs w:val="20"/>
              </w:rPr>
              <w:t>UniversalBankTran</w:t>
            </w:r>
            <w:r w:rsidRPr="0083051F">
              <w:rPr>
                <w:sz w:val="20"/>
                <w:szCs w:val="20"/>
              </w:rPr>
              <w:lastRenderedPageBreak/>
              <w:t>saction</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74F6FA55" w14:textId="77777777" w:rsidR="000D02D2" w:rsidRPr="0083051F" w:rsidRDefault="000D02D2" w:rsidP="00031834">
            <w:pPr>
              <w:pStyle w:val="Default"/>
              <w:rPr>
                <w:sz w:val="20"/>
                <w:szCs w:val="20"/>
              </w:rPr>
            </w:pPr>
            <w:r w:rsidRPr="0083051F">
              <w:rPr>
                <w:sz w:val="20"/>
                <w:szCs w:val="20"/>
              </w:rPr>
              <w:lastRenderedPageBreak/>
              <w:t xml:space="preserve">Zeigt an, dass die Rechnung durch </w:t>
            </w:r>
            <w:r w:rsidRPr="0083051F">
              <w:rPr>
                <w:sz w:val="20"/>
                <w:szCs w:val="20"/>
              </w:rPr>
              <w:lastRenderedPageBreak/>
              <w:t xml:space="preserve">Banküberweisung oder über eine Payment </w:t>
            </w:r>
            <w:proofErr w:type="spellStart"/>
            <w:r w:rsidRPr="0083051F">
              <w:rPr>
                <w:sz w:val="20"/>
                <w:szCs w:val="20"/>
              </w:rPr>
              <w:t>Consolidator</w:t>
            </w:r>
            <w:proofErr w:type="spellEnd"/>
            <w:r w:rsidRPr="0083051F">
              <w:rPr>
                <w:sz w:val="20"/>
                <w:szCs w:val="20"/>
              </w:rPr>
              <w:t xml:space="preserve"> Plattform bezahlt wird.</w:t>
            </w:r>
          </w:p>
          <w:p w14:paraId="41EE978C" w14:textId="0844866C" w:rsidR="004261F8" w:rsidRPr="0083051F" w:rsidRDefault="004261F8" w:rsidP="00031834">
            <w:pPr>
              <w:pStyle w:val="Default"/>
              <w:rPr>
                <w:sz w:val="20"/>
                <w:szCs w:val="20"/>
              </w:rPr>
            </w:pPr>
            <w:r w:rsidRPr="0083051F">
              <w:rPr>
                <w:sz w:val="20"/>
                <w:szCs w:val="20"/>
              </w:rPr>
              <w:t xml:space="preserve">Die genaue Definition befindet sich in Kapitel </w:t>
            </w:r>
            <w:r w:rsidR="000E0F9D" w:rsidRPr="0083051F">
              <w:rPr>
                <w:sz w:val="20"/>
                <w:szCs w:val="20"/>
              </w:rPr>
              <w:fldChar w:fldCharType="begin"/>
            </w:r>
            <w:r w:rsidRPr="0083051F">
              <w:rPr>
                <w:sz w:val="20"/>
                <w:szCs w:val="20"/>
              </w:rPr>
              <w:instrText xml:space="preserve"> REF _Ref369708494 \r \h </w:instrText>
            </w:r>
            <w:r w:rsidR="000E0F9D" w:rsidRPr="0083051F">
              <w:rPr>
                <w:sz w:val="20"/>
                <w:szCs w:val="20"/>
              </w:rPr>
            </w:r>
            <w:r w:rsidR="000E0F9D" w:rsidRPr="0083051F">
              <w:rPr>
                <w:sz w:val="20"/>
                <w:szCs w:val="20"/>
              </w:rPr>
              <w:fldChar w:fldCharType="separate"/>
            </w:r>
            <w:r w:rsidR="007168E8">
              <w:rPr>
                <w:sz w:val="20"/>
                <w:szCs w:val="20"/>
              </w:rPr>
              <w:t>4.11.3</w:t>
            </w:r>
            <w:r w:rsidR="000E0F9D"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938BBAF" w14:textId="77777777" w:rsidR="000D02D2" w:rsidRPr="00305166" w:rsidRDefault="000D02D2" w:rsidP="00FA233C">
            <w:pPr>
              <w:jc w:val="center"/>
              <w:rPr>
                <w:color w:val="000000"/>
                <w:sz w:val="20"/>
                <w:szCs w:val="20"/>
                <w:lang w:val="de-DE"/>
              </w:rPr>
            </w:pPr>
            <w:r w:rsidRPr="00305166">
              <w:rPr>
                <w:color w:val="000000"/>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0852303" w14:textId="77777777" w:rsidR="000D02D2" w:rsidRPr="00305166" w:rsidRDefault="000D02D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9CD612" w14:textId="77777777"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385084C4"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F4033A7" w14:textId="77777777" w:rsidR="00A17826" w:rsidRPr="0083051F" w:rsidRDefault="00A17826" w:rsidP="00031834">
            <w:pPr>
              <w:pStyle w:val="Default"/>
              <w:rPr>
                <w:sz w:val="20"/>
                <w:szCs w:val="20"/>
              </w:rPr>
            </w:pPr>
            <w:proofErr w:type="spellStart"/>
            <w:r>
              <w:rPr>
                <w:sz w:val="20"/>
                <w:szCs w:val="20"/>
              </w:rPr>
              <w:t>PaymentCard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D0A8327" w14:textId="77777777" w:rsidR="00A17826" w:rsidRDefault="00A17826" w:rsidP="00031834">
            <w:pPr>
              <w:pStyle w:val="Default"/>
              <w:rPr>
                <w:sz w:val="20"/>
                <w:szCs w:val="20"/>
              </w:rPr>
            </w:pPr>
            <w:r>
              <w:rPr>
                <w:sz w:val="20"/>
                <w:szCs w:val="20"/>
              </w:rPr>
              <w:t>Zeigt an, dass die Zahlung per Kartenzahlung erfolgt.</w:t>
            </w:r>
          </w:p>
          <w:p w14:paraId="7756682D" w14:textId="4FFE247B"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_Ref503957269 \r \h </w:instrText>
            </w:r>
            <w:r w:rsidR="000E0F9D">
              <w:rPr>
                <w:sz w:val="20"/>
                <w:szCs w:val="20"/>
              </w:rPr>
            </w:r>
            <w:r w:rsidR="000E0F9D">
              <w:rPr>
                <w:sz w:val="20"/>
                <w:szCs w:val="20"/>
              </w:rPr>
              <w:fldChar w:fldCharType="separate"/>
            </w:r>
            <w:r w:rsidR="007168E8">
              <w:rPr>
                <w:sz w:val="20"/>
                <w:szCs w:val="20"/>
              </w:rPr>
              <w:t>4.11.4</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8E76D99"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646C1B"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4944CBB" w14:textId="77777777"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1715946D"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04021D16" w14:textId="77777777" w:rsidR="00A17826" w:rsidRPr="0083051F" w:rsidRDefault="00A17826" w:rsidP="00031834">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60228C36" w14:textId="1671BE01" w:rsidR="00A17826" w:rsidRDefault="00A17826" w:rsidP="00031834">
            <w:pPr>
              <w:pStyle w:val="Default"/>
              <w:rPr>
                <w:sz w:val="20"/>
                <w:szCs w:val="20"/>
              </w:rPr>
            </w:pPr>
            <w:r>
              <w:rPr>
                <w:sz w:val="20"/>
                <w:szCs w:val="20"/>
              </w:rPr>
              <w:t xml:space="preserve">Andere Form der Zahlung. </w:t>
            </w:r>
            <w:del w:id="647" w:author="Philip" w:date="2022-06-28T11:26:00Z">
              <w:r w:rsidDel="00215A15">
                <w:rPr>
                  <w:sz w:val="20"/>
                  <w:szCs w:val="20"/>
                </w:rPr>
                <w:delText xml:space="preserve">zB </w:delText>
              </w:r>
            </w:del>
            <w:ins w:id="648" w:author="Philip" w:date="2022-06-28T11:26:00Z">
              <w:r w:rsidR="00215A15">
                <w:rPr>
                  <w:sz w:val="20"/>
                  <w:szCs w:val="20"/>
                </w:rPr>
                <w:t>Z.</w:t>
              </w:r>
              <w:r w:rsidR="00215A15">
                <w:rPr>
                  <w:sz w:val="20"/>
                  <w:szCs w:val="20"/>
                </w:rPr>
                <w:t>B</w:t>
              </w:r>
              <w:r w:rsidR="001E297A">
                <w:rPr>
                  <w:sz w:val="20"/>
                  <w:szCs w:val="20"/>
                </w:rPr>
                <w:t>.</w:t>
              </w:r>
              <w:r w:rsidR="00215A15">
                <w:rPr>
                  <w:sz w:val="20"/>
                  <w:szCs w:val="20"/>
                </w:rPr>
                <w:t xml:space="preserve"> </w:t>
              </w:r>
            </w:ins>
            <w:r>
              <w:rPr>
                <w:sz w:val="20"/>
                <w:szCs w:val="20"/>
              </w:rPr>
              <w:t>per Vorauskasse.</w:t>
            </w:r>
          </w:p>
          <w:p w14:paraId="2869EECD" w14:textId="691AC682"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sidR="000E0F9D">
              <w:rPr>
                <w:sz w:val="20"/>
                <w:szCs w:val="20"/>
              </w:rPr>
              <w:fldChar w:fldCharType="begin"/>
            </w:r>
            <w:r>
              <w:rPr>
                <w:sz w:val="20"/>
                <w:szCs w:val="20"/>
              </w:rPr>
              <w:instrText xml:space="preserve"> REF _Ref503957286 \r \h </w:instrText>
            </w:r>
            <w:r w:rsidR="000E0F9D">
              <w:rPr>
                <w:sz w:val="20"/>
                <w:szCs w:val="20"/>
              </w:rPr>
            </w:r>
            <w:r w:rsidR="000E0F9D">
              <w:rPr>
                <w:sz w:val="20"/>
                <w:szCs w:val="20"/>
              </w:rPr>
              <w:fldChar w:fldCharType="separate"/>
            </w:r>
            <w:r w:rsidR="007168E8">
              <w:rPr>
                <w:sz w:val="20"/>
                <w:szCs w:val="20"/>
              </w:rPr>
              <w:t>4.11.5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2FAF9A1" w14:textId="77777777" w:rsidR="00A17826" w:rsidRPr="00305166" w:rsidRDefault="00A17826"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475014" w14:textId="77777777" w:rsidR="00A17826" w:rsidRPr="00305166" w:rsidRDefault="00A17826"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7D8111E" w14:textId="77777777" w:rsidR="00A17826" w:rsidRPr="0083051F" w:rsidRDefault="00E31E75" w:rsidP="00031834">
            <w:pPr>
              <w:autoSpaceDE w:val="0"/>
              <w:autoSpaceDN w:val="0"/>
              <w:adjustRightInd w:val="0"/>
              <w:rPr>
                <w:color w:val="000000"/>
                <w:sz w:val="20"/>
                <w:szCs w:val="20"/>
                <w:lang w:val="de-DE"/>
              </w:rPr>
            </w:pPr>
            <w:proofErr w:type="spellStart"/>
            <w:r>
              <w:rPr>
                <w:color w:val="000000"/>
                <w:sz w:val="20"/>
                <w:szCs w:val="20"/>
                <w:lang w:val="de-DE"/>
              </w:rPr>
              <w:t>empty</w:t>
            </w:r>
            <w:proofErr w:type="spellEnd"/>
          </w:p>
        </w:tc>
      </w:tr>
      <w:tr w:rsidR="000A69CC" w:rsidRPr="0083051F" w14:paraId="3CAAC5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1EBDBFC" w14:textId="77777777" w:rsidR="000A69CC" w:rsidRDefault="000A69CC" w:rsidP="000A69CC">
            <w:pPr>
              <w:pStyle w:val="Default"/>
              <w:rPr>
                <w:sz w:val="20"/>
                <w:szCs w:val="20"/>
              </w:rPr>
            </w:pPr>
            <w:r>
              <w:rPr>
                <w:sz w:val="20"/>
                <w:szCs w:val="20"/>
              </w:rPr>
              <w:t>Extension</w:t>
            </w:r>
          </w:p>
        </w:tc>
        <w:tc>
          <w:tcPr>
            <w:tcW w:w="3960" w:type="dxa"/>
            <w:tcBorders>
              <w:top w:val="single" w:sz="4" w:space="0" w:color="000000"/>
              <w:left w:val="single" w:sz="4" w:space="0" w:color="000000"/>
              <w:bottom w:val="single" w:sz="4" w:space="0" w:color="000000"/>
              <w:right w:val="single" w:sz="4" w:space="0" w:color="000000"/>
            </w:tcBorders>
          </w:tcPr>
          <w:p w14:paraId="406329D7" w14:textId="49E9EEF4" w:rsidR="000A69CC" w:rsidRDefault="000A69CC" w:rsidP="000A69CC">
            <w:pPr>
              <w:pStyle w:val="Default"/>
              <w:rPr>
                <w:sz w:val="20"/>
                <w:szCs w:val="20"/>
              </w:rPr>
            </w:pPr>
            <w:r>
              <w:rPr>
                <w:sz w:val="20"/>
                <w:szCs w:val="20"/>
              </w:rPr>
              <w:t xml:space="preserve">Optionales Element zur Angabe von Erweiterungselementen. Die genaue Definition befindet sich in Abschnitt </w:t>
            </w:r>
            <w:r w:rsidR="000E0F9D">
              <w:rPr>
                <w:sz w:val="20"/>
                <w:szCs w:val="20"/>
              </w:rPr>
              <w:fldChar w:fldCharType="begin"/>
            </w:r>
            <w:r>
              <w:rPr>
                <w:sz w:val="20"/>
                <w:szCs w:val="20"/>
              </w:rPr>
              <w:instrText xml:space="preserve"> REF _Ref34687954 \r \h </w:instrText>
            </w:r>
            <w:r w:rsidR="000E0F9D">
              <w:rPr>
                <w:sz w:val="20"/>
                <w:szCs w:val="20"/>
              </w:rPr>
            </w:r>
            <w:r w:rsidR="000E0F9D">
              <w:rPr>
                <w:sz w:val="20"/>
                <w:szCs w:val="20"/>
              </w:rPr>
              <w:fldChar w:fldCharType="separate"/>
            </w:r>
            <w:r w:rsidR="007168E8">
              <w:rPr>
                <w:sz w:val="20"/>
                <w:szCs w:val="20"/>
              </w:rPr>
              <w:t>5</w:t>
            </w:r>
            <w:r w:rsidR="000E0F9D">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48E809" w14:textId="77777777" w:rsidR="000A69CC" w:rsidRDefault="000A69CC" w:rsidP="000A69CC">
            <w:pPr>
              <w:autoSpaceDE w:val="0"/>
              <w:autoSpaceDN w:val="0"/>
              <w:adjustRightInd w:val="0"/>
              <w:jc w:val="center"/>
              <w:rPr>
                <w:color w:val="000000"/>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2FA6D53" w14:textId="77777777" w:rsidR="000A69CC" w:rsidRPr="00305166" w:rsidRDefault="000A69CC"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40CAA3" w14:textId="77777777" w:rsidR="000A69CC" w:rsidRDefault="000A69CC" w:rsidP="000A69CC">
            <w:pPr>
              <w:autoSpaceDE w:val="0"/>
              <w:autoSpaceDN w:val="0"/>
              <w:adjustRightInd w:val="0"/>
              <w:rPr>
                <w:color w:val="000000"/>
                <w:sz w:val="20"/>
                <w:szCs w:val="20"/>
                <w:lang w:val="de-DE"/>
              </w:rPr>
            </w:pPr>
            <w:r>
              <w:rPr>
                <w:sz w:val="20"/>
                <w:szCs w:val="20"/>
                <w:lang w:val="de-DE"/>
              </w:rPr>
              <w:t>XML-Komposit</w:t>
            </w:r>
          </w:p>
        </w:tc>
      </w:tr>
    </w:tbl>
    <w:p w14:paraId="7E79F4D6" w14:textId="77777777" w:rsidR="00031834" w:rsidRPr="0083051F" w:rsidRDefault="00031834" w:rsidP="00031834">
      <w:pPr>
        <w:rPr>
          <w:lang w:val="de-DE"/>
        </w:rPr>
      </w:pPr>
    </w:p>
    <w:p w14:paraId="27B2C0F6" w14:textId="77777777" w:rsidR="000D02D2" w:rsidRPr="0083051F" w:rsidRDefault="000D02D2" w:rsidP="000D02D2">
      <w:pPr>
        <w:pStyle w:val="berschrift3"/>
        <w:rPr>
          <w:lang w:val="de-DE"/>
        </w:rPr>
      </w:pPr>
      <w:bookmarkStart w:id="649" w:name="_Ref369708458"/>
      <w:bookmarkStart w:id="650" w:name="_Toc107057810"/>
      <w:proofErr w:type="spellStart"/>
      <w:r w:rsidRPr="0083051F">
        <w:rPr>
          <w:lang w:val="de-DE"/>
        </w:rPr>
        <w:t>NoPayment</w:t>
      </w:r>
      <w:bookmarkEnd w:id="649"/>
      <w:bookmarkEnd w:id="650"/>
      <w:proofErr w:type="spellEnd"/>
    </w:p>
    <w:p w14:paraId="0FA163BA" w14:textId="77777777" w:rsidR="000D02D2" w:rsidRPr="0083051F" w:rsidRDefault="000D02D2" w:rsidP="00C41831">
      <w:pPr>
        <w:jc w:val="both"/>
        <w:rPr>
          <w:lang w:val="de-DE"/>
        </w:rPr>
      </w:pPr>
      <w:r w:rsidRPr="0083051F">
        <w:rPr>
          <w:lang w:val="de-DE"/>
        </w:rPr>
        <w:t xml:space="preserve">Die Angabe von </w:t>
      </w:r>
      <w:proofErr w:type="spellStart"/>
      <w:r w:rsidRPr="0083051F">
        <w:rPr>
          <w:i/>
          <w:lang w:val="de-DE"/>
        </w:rPr>
        <w:t>NoPayment</w:t>
      </w:r>
      <w:proofErr w:type="spellEnd"/>
      <w:r w:rsidRPr="0083051F">
        <w:rPr>
          <w:lang w:val="de-DE"/>
        </w:rPr>
        <w:t xml:space="preserve"> zeigt an, dass keine Bezah</w:t>
      </w:r>
      <w:r w:rsidR="00DE23EC" w:rsidRPr="0083051F">
        <w:rPr>
          <w:lang w:val="de-DE"/>
        </w:rPr>
        <w:t xml:space="preserve">lung der Rechnung erfolgen soll. Das Element </w:t>
      </w:r>
      <w:proofErr w:type="spellStart"/>
      <w:r w:rsidR="00DE23EC" w:rsidRPr="0083051F">
        <w:rPr>
          <w:i/>
          <w:lang w:val="de-DE"/>
        </w:rPr>
        <w:t>NoPayment</w:t>
      </w:r>
      <w:proofErr w:type="spellEnd"/>
      <w:r w:rsidR="00DE23EC" w:rsidRPr="0083051F">
        <w:rPr>
          <w:lang w:val="de-DE"/>
        </w:rPr>
        <w:t xml:space="preserve"> enthält keinen Inhalt.</w:t>
      </w:r>
    </w:p>
    <w:p w14:paraId="3D7B9F8D" w14:textId="77777777" w:rsidR="000D02D2" w:rsidRPr="00FA233C" w:rsidRDefault="000D02D2" w:rsidP="000D02D2"/>
    <w:p w14:paraId="4AA4BAEA" w14:textId="77777777" w:rsidR="00715E8A" w:rsidRPr="00FA233C" w:rsidRDefault="00774608" w:rsidP="000D02D2">
      <w:r>
        <w:rPr>
          <w:noProof/>
          <w:lang w:val="de-DE" w:eastAsia="de-DE"/>
        </w:rPr>
        <w:drawing>
          <wp:inline distT="0" distB="0" distL="0" distR="0" wp14:anchorId="226DD097" wp14:editId="69E7FFE7">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14400" cy="333375"/>
                    </a:xfrm>
                    <a:prstGeom prst="rect">
                      <a:avLst/>
                    </a:prstGeom>
                  </pic:spPr>
                </pic:pic>
              </a:graphicData>
            </a:graphic>
          </wp:inline>
        </w:drawing>
      </w:r>
    </w:p>
    <w:p w14:paraId="2CA382EB" w14:textId="77777777" w:rsidR="000D02D2" w:rsidRPr="00FA233C" w:rsidRDefault="000D02D2" w:rsidP="000D02D2"/>
    <w:p w14:paraId="17E23808" w14:textId="77777777" w:rsidR="000D02D2" w:rsidRPr="0083051F" w:rsidRDefault="000D02D2" w:rsidP="000D02D2">
      <w:pPr>
        <w:rPr>
          <w:b/>
          <w:i/>
          <w:lang w:val="de-DE"/>
        </w:rPr>
      </w:pPr>
      <w:r w:rsidRPr="0083051F">
        <w:rPr>
          <w:b/>
          <w:i/>
          <w:lang w:val="de-DE"/>
        </w:rPr>
        <w:t>Beispiel:</w:t>
      </w:r>
    </w:p>
    <w:p w14:paraId="5C8C4965"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0CE89444"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Bitte nicht </w:t>
      </w:r>
      <w:proofErr w:type="gramStart"/>
      <w:r>
        <w:rPr>
          <w:rFonts w:ascii="Consolas" w:hAnsi="Consolas" w:cs="Consolas"/>
          <w:color w:val="000000"/>
          <w:sz w:val="20"/>
          <w:szCs w:val="20"/>
          <w:highlight w:val="white"/>
          <w:lang w:val="de-DE" w:eastAsia="de-AT"/>
        </w:rPr>
        <w:t>einzahlen.</w:t>
      </w:r>
      <w:r>
        <w:rPr>
          <w:rFonts w:ascii="Consolas" w:hAnsi="Consolas" w:cs="Consolas"/>
          <w:color w:val="0000FF"/>
          <w:sz w:val="20"/>
          <w:szCs w:val="20"/>
          <w:highlight w:val="white"/>
          <w:lang w:val="de-DE" w:eastAsia="de-AT"/>
        </w:rPr>
        <w:t>&lt;</w:t>
      </w:r>
      <w:proofErr w:type="gramEnd"/>
      <w:r>
        <w:rPr>
          <w:rFonts w:ascii="Consolas" w:hAnsi="Consolas" w:cs="Consolas"/>
          <w:color w:val="0000FF"/>
          <w:sz w:val="20"/>
          <w:szCs w:val="20"/>
          <w:highlight w:val="white"/>
          <w:lang w:val="de-DE" w:eastAsia="de-AT"/>
        </w:rPr>
        <w: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18CAFBF" w14:textId="77777777"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NoPayment</w:t>
      </w:r>
      <w:proofErr w:type="spellEnd"/>
      <w:r>
        <w:rPr>
          <w:rFonts w:ascii="Consolas" w:hAnsi="Consolas" w:cs="Consolas"/>
          <w:color w:val="0000FF"/>
          <w:sz w:val="20"/>
          <w:szCs w:val="20"/>
          <w:highlight w:val="white"/>
          <w:lang w:val="de-DE" w:eastAsia="de-AT"/>
        </w:rPr>
        <w:t>/&gt;</w:t>
      </w:r>
    </w:p>
    <w:p w14:paraId="1D3F1153" w14:textId="77777777"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178855F3" w14:textId="77777777" w:rsidR="000D02D2" w:rsidRPr="008B3DDB" w:rsidRDefault="000D02D2" w:rsidP="000D02D2">
      <w:pPr>
        <w:rPr>
          <w:lang w:val="en-US"/>
        </w:rPr>
      </w:pPr>
    </w:p>
    <w:p w14:paraId="645618FA" w14:textId="77777777" w:rsidR="000D02D2" w:rsidRPr="0083051F" w:rsidRDefault="00DE23EC" w:rsidP="00A53648">
      <w:pPr>
        <w:pStyle w:val="berschrift3"/>
        <w:rPr>
          <w:lang w:val="de-DE"/>
        </w:rPr>
      </w:pPr>
      <w:bookmarkStart w:id="651" w:name="_Ref369708482"/>
      <w:bookmarkStart w:id="652" w:name="_Toc107057811"/>
      <w:proofErr w:type="spellStart"/>
      <w:r w:rsidRPr="0083051F">
        <w:rPr>
          <w:lang w:val="de-DE"/>
        </w:rPr>
        <w:t>SEPADirectDebit</w:t>
      </w:r>
      <w:bookmarkEnd w:id="651"/>
      <w:bookmarkEnd w:id="652"/>
      <w:proofErr w:type="spellEnd"/>
    </w:p>
    <w:p w14:paraId="56091685" w14:textId="77777777" w:rsidR="00DE23EC" w:rsidRPr="0083051F" w:rsidRDefault="00DE23EC" w:rsidP="00DE23EC">
      <w:pPr>
        <w:rPr>
          <w:lang w:val="de-DE"/>
        </w:rPr>
      </w:pPr>
      <w:r w:rsidRPr="0083051F">
        <w:rPr>
          <w:lang w:val="de-DE"/>
        </w:rPr>
        <w:t xml:space="preserve">Die Angabe von </w:t>
      </w:r>
      <w:proofErr w:type="spellStart"/>
      <w:r w:rsidRPr="0083051F">
        <w:rPr>
          <w:i/>
          <w:lang w:val="de-DE"/>
        </w:rPr>
        <w:t>SEPADirectDebit</w:t>
      </w:r>
      <w:proofErr w:type="spellEnd"/>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35B1D524" w14:textId="77777777" w:rsidR="00DE23EC" w:rsidRPr="0083051F" w:rsidRDefault="00DE23EC" w:rsidP="00DE23EC">
      <w:pPr>
        <w:rPr>
          <w:lang w:val="de-DE"/>
        </w:rPr>
      </w:pPr>
    </w:p>
    <w:p w14:paraId="024AA458" w14:textId="77777777" w:rsidR="00DE23EC" w:rsidRPr="0083051F" w:rsidRDefault="00774608" w:rsidP="00DE23EC">
      <w:pPr>
        <w:rPr>
          <w:lang w:val="de-DE"/>
        </w:rPr>
      </w:pPr>
      <w:r>
        <w:rPr>
          <w:noProof/>
          <w:lang w:val="de-DE" w:eastAsia="de-DE"/>
        </w:rPr>
        <w:drawing>
          <wp:inline distT="0" distB="0" distL="0" distR="0" wp14:anchorId="045132F6" wp14:editId="3A1CCC60">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14700" cy="2695575"/>
                    </a:xfrm>
                    <a:prstGeom prst="rect">
                      <a:avLst/>
                    </a:prstGeom>
                  </pic:spPr>
                </pic:pic>
              </a:graphicData>
            </a:graphic>
          </wp:inline>
        </w:drawing>
      </w:r>
    </w:p>
    <w:p w14:paraId="048F646B"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65CA3BF"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C0C02F1"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3D98626"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AFC29A4"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6D63041" w14:textId="77777777" w:rsidR="002D59AA" w:rsidRPr="0083051F" w:rsidRDefault="002D59AA" w:rsidP="00EA7E37">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05DF84"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4A64DE1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7B02933A"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2CD704CB" w14:textId="77777777" w:rsidR="002D59AA" w:rsidRPr="0083051F" w:rsidRDefault="002D59AA" w:rsidP="00EA7E37">
            <w:pPr>
              <w:pStyle w:val="Default"/>
              <w:rPr>
                <w:sz w:val="20"/>
                <w:szCs w:val="20"/>
              </w:rPr>
            </w:pPr>
            <w:r w:rsidRPr="0083051F">
              <w:rPr>
                <w:sz w:val="20"/>
                <w:szCs w:val="20"/>
                <w:highlight w:val="white"/>
                <w:lang w:eastAsia="de-AT"/>
              </w:rPr>
              <w:t xml:space="preserve">Der Typ der Lastschrift - hat Auswirkungen </w:t>
            </w:r>
            <w:r w:rsidRPr="0083051F">
              <w:rPr>
                <w:sz w:val="20"/>
                <w:szCs w:val="20"/>
                <w:highlight w:val="white"/>
                <w:lang w:eastAsia="de-AT"/>
              </w:rPr>
              <w:lastRenderedPageBreak/>
              <w:t>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4FDFA8CD" w14:textId="77777777" w:rsidR="002D59AA" w:rsidRPr="00305166" w:rsidRDefault="002D59AA" w:rsidP="00FA233C">
            <w:pPr>
              <w:jc w:val="center"/>
              <w:rPr>
                <w:color w:val="000000"/>
                <w:sz w:val="20"/>
                <w:szCs w:val="20"/>
                <w:lang w:val="de-DE"/>
              </w:rPr>
            </w:pPr>
            <w:r w:rsidRPr="00305166">
              <w:rPr>
                <w:color w:val="000000"/>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525B9E22"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CE5A24" w14:textId="77777777" w:rsidR="002D59AA" w:rsidRPr="0083051F" w:rsidRDefault="002D59AA" w:rsidP="00EA7E37">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2D59AA" w:rsidRPr="0083051F" w14:paraId="227290B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A9B982"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7C3E61D3" w14:textId="77777777" w:rsidR="002D59AA" w:rsidRPr="0083051F" w:rsidRDefault="002D59AA" w:rsidP="002D59AA">
            <w:pPr>
              <w:pStyle w:val="Default"/>
              <w:rPr>
                <w:sz w:val="20"/>
                <w:szCs w:val="20"/>
              </w:rPr>
            </w:pPr>
            <w:r w:rsidRPr="0083051F">
              <w:rPr>
                <w:sz w:val="20"/>
                <w:szCs w:val="20"/>
                <w:highlight w:val="white"/>
                <w:lang w:eastAsia="de-AT"/>
              </w:rPr>
              <w:t xml:space="preserve">Bank </w:t>
            </w:r>
            <w:proofErr w:type="spellStart"/>
            <w:r w:rsidRPr="0083051F">
              <w:rPr>
                <w:sz w:val="20"/>
                <w:szCs w:val="20"/>
                <w:highlight w:val="white"/>
                <w:lang w:eastAsia="de-AT"/>
              </w:rPr>
              <w:t>Identification</w:t>
            </w:r>
            <w:proofErr w:type="spellEnd"/>
            <w:r w:rsidRPr="0083051F">
              <w:rPr>
                <w:sz w:val="20"/>
                <w:szCs w:val="20"/>
                <w:highlight w:val="white"/>
                <w:lang w:eastAsia="de-AT"/>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003BE54D"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D86203"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C34D8EB"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2D59AA" w:rsidRPr="0083051F" w14:paraId="30FBBEA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0256969"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5649A0D5"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61ABF45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CA0CE5"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E5D6BC3" w14:textId="77777777" w:rsidR="002D59AA" w:rsidRPr="0083051F" w:rsidRDefault="002D59AA" w:rsidP="002D59AA">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2D59AA" w:rsidRPr="0083051F" w14:paraId="75FDD90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4CDE9F4" w14:textId="77777777" w:rsidR="002D59AA" w:rsidRPr="0083051F" w:rsidRDefault="002D59AA" w:rsidP="002D59AA">
            <w:pPr>
              <w:pStyle w:val="Default"/>
              <w:rPr>
                <w:sz w:val="20"/>
                <w:szCs w:val="20"/>
              </w:rPr>
            </w:pP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A9514F3"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345189EA"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24B578"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527FCF" w14:textId="77777777" w:rsidR="002D59AA" w:rsidRPr="0083051F" w:rsidRDefault="00CD448B" w:rsidP="002D59AA">
            <w:pPr>
              <w:autoSpaceDE w:val="0"/>
              <w:autoSpaceDN w:val="0"/>
              <w:adjustRightInd w:val="0"/>
              <w:rPr>
                <w:color w:val="000000"/>
                <w:sz w:val="20"/>
                <w:szCs w:val="20"/>
                <w:lang w:val="de-DE"/>
              </w:rPr>
            </w:pPr>
            <w:proofErr w:type="spellStart"/>
            <w:r w:rsidRPr="0083051F">
              <w:rPr>
                <w:color w:val="000000"/>
                <w:sz w:val="20"/>
                <w:szCs w:val="20"/>
                <w:lang w:val="de-DE"/>
              </w:rPr>
              <w:t>BankAccountOwnerType</w:t>
            </w:r>
            <w:proofErr w:type="spellEnd"/>
          </w:p>
        </w:tc>
      </w:tr>
      <w:tr w:rsidR="002D59AA" w:rsidRPr="0083051F" w14:paraId="23C59E1B"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67CB20C" w14:textId="77777777" w:rsidR="002D59AA" w:rsidRPr="0083051F" w:rsidRDefault="002D59AA" w:rsidP="002D59AA">
            <w:pPr>
              <w:pStyle w:val="Default"/>
              <w:rPr>
                <w:sz w:val="20"/>
                <w:szCs w:val="20"/>
              </w:rPr>
            </w:pPr>
            <w:proofErr w:type="spellStart"/>
            <w:r w:rsidRPr="0083051F">
              <w:rPr>
                <w:sz w:val="20"/>
                <w:szCs w:val="20"/>
              </w:rPr>
              <w:t>CreditorID</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8C7469C" w14:textId="77777777" w:rsidR="002D59AA" w:rsidRPr="0083051F" w:rsidRDefault="002D59AA" w:rsidP="002D59AA">
            <w:pPr>
              <w:pStyle w:val="Default"/>
              <w:rPr>
                <w:sz w:val="20"/>
                <w:szCs w:val="20"/>
              </w:rPr>
            </w:pPr>
            <w:r w:rsidRPr="0083051F">
              <w:rPr>
                <w:sz w:val="20"/>
                <w:szCs w:val="20"/>
                <w:highlight w:val="white"/>
                <w:lang w:eastAsia="de-AT"/>
              </w:rPr>
              <w:t xml:space="preserve">Die SEPA </w:t>
            </w:r>
            <w:proofErr w:type="spellStart"/>
            <w:r w:rsidRPr="0083051F">
              <w:rPr>
                <w:sz w:val="20"/>
                <w:szCs w:val="20"/>
                <w:highlight w:val="white"/>
                <w:lang w:eastAsia="de-AT"/>
              </w:rPr>
              <w:t>Creditor</w:t>
            </w:r>
            <w:proofErr w:type="spellEnd"/>
            <w:r w:rsidRPr="0083051F">
              <w:rPr>
                <w:sz w:val="20"/>
                <w:szCs w:val="20"/>
                <w:highlight w:val="white"/>
                <w:lang w:eastAsia="de-AT"/>
              </w:rPr>
              <w:t xml:space="preserve">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FEC96C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6039EA"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09A8AA4"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346B682C"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F4F3431" w14:textId="77777777" w:rsidR="002D59AA" w:rsidRPr="0083051F" w:rsidRDefault="002D59AA" w:rsidP="002D59AA">
            <w:pPr>
              <w:pStyle w:val="Default"/>
              <w:rPr>
                <w:sz w:val="20"/>
                <w:szCs w:val="20"/>
              </w:rPr>
            </w:pPr>
            <w:proofErr w:type="spellStart"/>
            <w:r w:rsidRPr="0083051F">
              <w:rPr>
                <w:sz w:val="20"/>
                <w:szCs w:val="20"/>
              </w:rPr>
              <w:t>MandateReference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C923975"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20B30882"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5A3640"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2DFF29F"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A3A9441"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788327C" w14:textId="77777777" w:rsidR="002D59AA" w:rsidRPr="0083051F" w:rsidRDefault="002D59AA" w:rsidP="002D59AA">
            <w:pPr>
              <w:pStyle w:val="Default"/>
              <w:rPr>
                <w:sz w:val="20"/>
                <w:szCs w:val="20"/>
              </w:rPr>
            </w:pPr>
            <w:proofErr w:type="spellStart"/>
            <w:r w:rsidRPr="0083051F">
              <w:rPr>
                <w:sz w:val="20"/>
                <w:szCs w:val="20"/>
              </w:rPr>
              <w:t>DebitCollectionDate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5F0571FF"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6EF33141" w14:textId="77777777" w:rsidR="002D59AA" w:rsidRPr="00305166" w:rsidRDefault="002D59AA"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B580DB" w14:textId="77777777" w:rsidR="002D59AA" w:rsidRPr="00305166" w:rsidRDefault="0098740C" w:rsidP="00FA233C">
            <w:pPr>
              <w:jc w:val="center"/>
              <w:rPr>
                <w:color w:val="000000"/>
                <w:sz w:val="20"/>
                <w:szCs w:val="20"/>
                <w:lang w:val="de-DE"/>
              </w:rPr>
            </w:pPr>
            <w:r w:rsidRPr="00305166">
              <w:rPr>
                <w:color w:val="000000"/>
                <w:sz w:val="20"/>
                <w:szCs w:val="20"/>
                <w:lang w:val="de-DE"/>
              </w:rPr>
              <w:t>0</w:t>
            </w:r>
            <w:r w:rsidR="002D59AA" w:rsidRPr="00305166">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81CF6F4" w14:textId="77777777" w:rsidR="002D59AA" w:rsidRPr="0083051F" w:rsidRDefault="00CD448B" w:rsidP="002D59AA">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xs:date</w:t>
            </w:r>
            <w:proofErr w:type="spellEnd"/>
            <w:proofErr w:type="gramEnd"/>
          </w:p>
        </w:tc>
      </w:tr>
    </w:tbl>
    <w:p w14:paraId="1456797E" w14:textId="77777777" w:rsidR="00CD448B" w:rsidRPr="0083051F" w:rsidRDefault="00CD448B" w:rsidP="00CD448B">
      <w:pPr>
        <w:rPr>
          <w:b/>
          <w:i/>
          <w:lang w:val="de-DE"/>
        </w:rPr>
      </w:pPr>
    </w:p>
    <w:p w14:paraId="547F92F1" w14:textId="77777777" w:rsidR="00DE23EC" w:rsidRPr="0083051F" w:rsidRDefault="00CD448B" w:rsidP="00DE23EC">
      <w:pPr>
        <w:rPr>
          <w:lang w:val="de-DE"/>
        </w:rPr>
      </w:pPr>
      <w:r w:rsidRPr="0083051F">
        <w:rPr>
          <w:b/>
          <w:i/>
          <w:lang w:val="de-DE"/>
        </w:rPr>
        <w:t>Beispiel:</w:t>
      </w:r>
    </w:p>
    <w:p w14:paraId="3D34FBE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34B15471"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1201466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55F583C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46CC436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25429A6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BankAccountOwner</w:t>
      </w:r>
      <w:proofErr w:type="spellEnd"/>
      <w:r>
        <w:rPr>
          <w:rFonts w:ascii="Consolas" w:hAnsi="Consolas" w:cs="Consolas"/>
          <w:color w:val="0000FF"/>
          <w:sz w:val="20"/>
          <w:szCs w:val="20"/>
          <w:highlight w:val="white"/>
          <w:lang w:val="de-DE" w:eastAsia="de-AT"/>
        </w:rPr>
        <w:t>&gt;</w:t>
      </w:r>
    </w:p>
    <w:p w14:paraId="072A9FB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CreditorID</w:t>
      </w:r>
      <w:proofErr w:type="spellEnd"/>
      <w:r>
        <w:rPr>
          <w:rFonts w:ascii="Consolas" w:hAnsi="Consolas" w:cs="Consolas"/>
          <w:color w:val="0000FF"/>
          <w:sz w:val="20"/>
          <w:szCs w:val="20"/>
          <w:highlight w:val="white"/>
          <w:lang w:val="de-DE" w:eastAsia="de-AT"/>
        </w:rPr>
        <w:t>&gt;</w:t>
      </w:r>
    </w:p>
    <w:p w14:paraId="093ED73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MandateReference</w:t>
      </w:r>
      <w:proofErr w:type="spellEnd"/>
      <w:r>
        <w:rPr>
          <w:rFonts w:ascii="Consolas" w:hAnsi="Consolas" w:cs="Consolas"/>
          <w:color w:val="0000FF"/>
          <w:sz w:val="20"/>
          <w:szCs w:val="20"/>
          <w:highlight w:val="white"/>
          <w:lang w:val="de-DE" w:eastAsia="de-AT"/>
        </w:rPr>
        <w:t>&gt;</w:t>
      </w:r>
    </w:p>
    <w:p w14:paraId="4AD37D13"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DebitCollectionDate</w:t>
      </w:r>
      <w:proofErr w:type="spellEnd"/>
      <w:r>
        <w:rPr>
          <w:rFonts w:ascii="Consolas" w:hAnsi="Consolas" w:cs="Consolas"/>
          <w:color w:val="0000FF"/>
          <w:sz w:val="20"/>
          <w:szCs w:val="20"/>
          <w:highlight w:val="white"/>
          <w:lang w:val="de-DE" w:eastAsia="de-AT"/>
        </w:rPr>
        <w:t>&gt;</w:t>
      </w:r>
    </w:p>
    <w:p w14:paraId="2E7213C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SEPADirectDebit</w:t>
      </w:r>
      <w:proofErr w:type="spellEnd"/>
      <w:r>
        <w:rPr>
          <w:rFonts w:ascii="Consolas" w:hAnsi="Consolas" w:cs="Consolas"/>
          <w:color w:val="0000FF"/>
          <w:sz w:val="20"/>
          <w:szCs w:val="20"/>
          <w:highlight w:val="white"/>
          <w:lang w:val="de-DE" w:eastAsia="de-AT"/>
        </w:rPr>
        <w:t>&gt;</w:t>
      </w:r>
    </w:p>
    <w:p w14:paraId="696E6767" w14:textId="77777777"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4B81C2A5" w14:textId="77777777" w:rsidR="00100A82" w:rsidRPr="0083051F" w:rsidRDefault="00100A82" w:rsidP="00A53648">
      <w:pPr>
        <w:pStyle w:val="berschrift3"/>
        <w:rPr>
          <w:lang w:val="de-DE"/>
        </w:rPr>
      </w:pPr>
      <w:bookmarkStart w:id="653" w:name="_Ref369708494"/>
      <w:bookmarkStart w:id="654" w:name="_Toc107057812"/>
      <w:proofErr w:type="spellStart"/>
      <w:r w:rsidRPr="0083051F">
        <w:rPr>
          <w:lang w:val="de-DE"/>
        </w:rPr>
        <w:t>UniversalBankTransaction</w:t>
      </w:r>
      <w:bookmarkEnd w:id="653"/>
      <w:bookmarkEnd w:id="654"/>
      <w:proofErr w:type="spellEnd"/>
    </w:p>
    <w:p w14:paraId="4C1500D1" w14:textId="77777777" w:rsidR="009B2561" w:rsidRPr="0083051F" w:rsidRDefault="009B2561" w:rsidP="009B2561">
      <w:pPr>
        <w:rPr>
          <w:lang w:val="de-DE"/>
        </w:rPr>
      </w:pPr>
      <w:r w:rsidRPr="0083051F">
        <w:rPr>
          <w:lang w:val="de-DE"/>
        </w:rPr>
        <w:t xml:space="preserve">Die Verwendung von </w:t>
      </w:r>
      <w:proofErr w:type="spellStart"/>
      <w:r w:rsidRPr="0083051F">
        <w:rPr>
          <w:i/>
          <w:lang w:val="de-DE"/>
        </w:rPr>
        <w:t>UniversalBankTransaction</w:t>
      </w:r>
      <w:proofErr w:type="spellEnd"/>
      <w:r w:rsidRPr="0083051F">
        <w:rPr>
          <w:lang w:val="de-DE"/>
        </w:rPr>
        <w:t xml:space="preserve"> dient zur Angabe der Details bei Bezahlung durch Banküberweisung oder bei Bezahlung über eine Payment </w:t>
      </w:r>
      <w:proofErr w:type="spellStart"/>
      <w:r w:rsidRPr="0083051F">
        <w:rPr>
          <w:lang w:val="de-DE"/>
        </w:rPr>
        <w:t>Consolidator</w:t>
      </w:r>
      <w:proofErr w:type="spellEnd"/>
      <w:r w:rsidRPr="0083051F">
        <w:rPr>
          <w:lang w:val="de-DE"/>
        </w:rPr>
        <w:t xml:space="preserve"> Plattform.</w:t>
      </w:r>
    </w:p>
    <w:p w14:paraId="5CCD39B3" w14:textId="77777777" w:rsidR="00100A82" w:rsidRPr="0083051F" w:rsidRDefault="00100A82" w:rsidP="00100A82">
      <w:pPr>
        <w:rPr>
          <w:lang w:val="de-DE"/>
        </w:rPr>
      </w:pPr>
    </w:p>
    <w:p w14:paraId="482B77D2" w14:textId="77777777" w:rsidR="00100A82" w:rsidRPr="0083051F" w:rsidRDefault="006A35C9" w:rsidP="00100A82">
      <w:pPr>
        <w:rPr>
          <w:lang w:val="de-DE"/>
        </w:rPr>
      </w:pPr>
      <w:r w:rsidRPr="0083051F">
        <w:rPr>
          <w:noProof/>
          <w:lang w:val="de-DE" w:eastAsia="de-DE"/>
        </w:rPr>
        <w:drawing>
          <wp:inline distT="0" distB="0" distL="0" distR="0" wp14:anchorId="7DD963E0" wp14:editId="17D982E3">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46A08D6D"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EA3A1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185E7C25" w14:textId="77777777" w:rsidR="00100A82" w:rsidRPr="0083051F" w:rsidRDefault="00100A82" w:rsidP="00100A8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BCD6058"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0F6060F"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9532B1D"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6A9E42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45D985FB"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667A3CE" w14:textId="77777777" w:rsidR="00100A82" w:rsidRPr="0083051F" w:rsidRDefault="00100A82" w:rsidP="00100A82">
            <w:pPr>
              <w:pStyle w:val="Default"/>
              <w:rPr>
                <w:sz w:val="20"/>
                <w:szCs w:val="20"/>
              </w:rPr>
            </w:pPr>
            <w:r w:rsidRPr="0083051F">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4103F55F"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w:t>
            </w:r>
            <w:proofErr w:type="spellStart"/>
            <w:r w:rsidRPr="0083051F">
              <w:rPr>
                <w:sz w:val="20"/>
                <w:szCs w:val="20"/>
              </w:rPr>
              <w:t>Consolidator</w:t>
            </w:r>
            <w:proofErr w:type="spellEnd"/>
            <w:r w:rsidRPr="0083051F">
              <w:rPr>
                <w:sz w:val="20"/>
                <w:szCs w:val="20"/>
              </w:rPr>
              <w:t xml:space="preserve">-Plattform. Wird das Attribut auf </w:t>
            </w:r>
            <w:proofErr w:type="spellStart"/>
            <w:r w:rsidRPr="0083051F">
              <w:rPr>
                <w:rStyle w:val="codeChar"/>
                <w:color w:val="auto"/>
                <w:sz w:val="18"/>
              </w:rPr>
              <w:t>true</w:t>
            </w:r>
            <w:proofErr w:type="spellEnd"/>
            <w:r w:rsidRPr="0083051F">
              <w:rPr>
                <w:sz w:val="20"/>
                <w:szCs w:val="20"/>
              </w:rPr>
              <w:t xml:space="preserve"> gesetzt, ist die Bezahlung der Rechnung auf einer </w:t>
            </w:r>
            <w:proofErr w:type="spellStart"/>
            <w:r w:rsidRPr="0083051F">
              <w:rPr>
                <w:sz w:val="20"/>
                <w:szCs w:val="20"/>
              </w:rPr>
              <w:t>Consolidator</w:t>
            </w:r>
            <w:proofErr w:type="spellEnd"/>
            <w:r w:rsidRPr="0083051F">
              <w:rPr>
                <w:sz w:val="20"/>
                <w:szCs w:val="20"/>
              </w:rPr>
              <w:t xml:space="preserve">-Plattform möglich. Der Default Wert ist </w:t>
            </w:r>
            <w:proofErr w:type="spellStart"/>
            <w:r w:rsidRPr="0083051F">
              <w:rPr>
                <w:rStyle w:val="codeChar"/>
                <w:color w:val="auto"/>
                <w:sz w:val="18"/>
              </w:rPr>
              <w:t>false</w:t>
            </w:r>
            <w:proofErr w:type="spellEnd"/>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FE907B1"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D8E466"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BEE163"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xs:boolean</w:t>
            </w:r>
            <w:proofErr w:type="spellEnd"/>
            <w:proofErr w:type="gramEnd"/>
          </w:p>
        </w:tc>
      </w:tr>
      <w:tr w:rsidR="00100A82" w:rsidRPr="0083051F" w14:paraId="60B83C4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44F5C10E"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22FC0BE2"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A608F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77B0DD" w14:textId="77777777" w:rsidR="00100A82" w:rsidRPr="00305166" w:rsidRDefault="00100A82" w:rsidP="00FA233C">
            <w:pPr>
              <w:jc w:val="center"/>
              <w:rPr>
                <w:color w:val="000000"/>
                <w:sz w:val="20"/>
                <w:szCs w:val="20"/>
                <w:lang w:val="de-DE"/>
              </w:rPr>
            </w:pPr>
            <w:r w:rsidRPr="00305166">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BC8C847"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673B00A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6ECA28B"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F247DEC"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05FF8EE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8199799"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8D98918"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p w14:paraId="5C6D469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40D9A2A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D93E32C"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D7F0227"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5C824C9C"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DC1F097"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4378441"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xs:integer</w:t>
            </w:r>
            <w:proofErr w:type="spellEnd"/>
            <w:proofErr w:type="gramEnd"/>
          </w:p>
        </w:tc>
      </w:tr>
      <w:tr w:rsidR="00100A82" w:rsidRPr="0083051F" w14:paraId="3416A667"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842CAB8"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BankCode</w:t>
            </w:r>
            <w:proofErr w:type="spellEnd"/>
            <w:r w:rsidRPr="0083051F">
              <w:rPr>
                <w:sz w:val="20"/>
                <w:szCs w:val="20"/>
              </w:rPr>
              <w:t>/@BankCodeType</w:t>
            </w:r>
          </w:p>
        </w:tc>
        <w:tc>
          <w:tcPr>
            <w:tcW w:w="3960" w:type="dxa"/>
            <w:tcBorders>
              <w:top w:val="single" w:sz="4" w:space="0" w:color="000000"/>
              <w:left w:val="single" w:sz="4" w:space="0" w:color="000000"/>
              <w:bottom w:val="single" w:sz="4" w:space="0" w:color="000000"/>
              <w:right w:val="single" w:sz="4" w:space="0" w:color="000000"/>
            </w:tcBorders>
          </w:tcPr>
          <w:p w14:paraId="3567E90F"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6E64B3CC" w14:textId="77777777" w:rsidR="00100A82" w:rsidRPr="00305166" w:rsidRDefault="00100A82"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5280A9" w14:textId="77777777" w:rsidR="00100A82" w:rsidRPr="00305166" w:rsidRDefault="00100A82"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01EAE70" w14:textId="77777777" w:rsidR="00100A82" w:rsidRPr="0083051F" w:rsidRDefault="00100A82" w:rsidP="00FE5064">
            <w:pPr>
              <w:autoSpaceDE w:val="0"/>
              <w:autoSpaceDN w:val="0"/>
              <w:adjustRightInd w:val="0"/>
              <w:rPr>
                <w:color w:val="000000"/>
                <w:sz w:val="20"/>
                <w:szCs w:val="20"/>
                <w:lang w:val="de-DE"/>
              </w:rPr>
            </w:pPr>
            <w:proofErr w:type="spellStart"/>
            <w:r w:rsidRPr="0083051F">
              <w:rPr>
                <w:color w:val="000000"/>
                <w:sz w:val="20"/>
                <w:szCs w:val="20"/>
                <w:lang w:val="de-DE"/>
              </w:rPr>
              <w:t>CountryCodeType</w:t>
            </w:r>
            <w:proofErr w:type="spellEnd"/>
          </w:p>
        </w:tc>
      </w:tr>
      <w:tr w:rsidR="00100A82" w:rsidRPr="0083051F" w14:paraId="37863CF2"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3FA7B3C"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1B568F68" w14:textId="77777777" w:rsidR="00100A82" w:rsidRPr="0083051F" w:rsidRDefault="00100A82" w:rsidP="00100A82">
            <w:pPr>
              <w:pStyle w:val="Default"/>
              <w:rPr>
                <w:sz w:val="20"/>
                <w:szCs w:val="20"/>
              </w:rPr>
            </w:pPr>
            <w:r w:rsidRPr="0083051F">
              <w:rPr>
                <w:sz w:val="20"/>
                <w:szCs w:val="20"/>
              </w:rPr>
              <w:t xml:space="preserve">Bank </w:t>
            </w:r>
            <w:proofErr w:type="spellStart"/>
            <w:r w:rsidRPr="0083051F">
              <w:rPr>
                <w:sz w:val="20"/>
                <w:szCs w:val="20"/>
              </w:rPr>
              <w:t>Identification</w:t>
            </w:r>
            <w:proofErr w:type="spellEnd"/>
            <w:r w:rsidRPr="0083051F">
              <w:rPr>
                <w:sz w:val="20"/>
                <w:szCs w:val="20"/>
              </w:rPr>
              <w:t xml:space="preserve"> Code (BIC)</w:t>
            </w:r>
          </w:p>
        </w:tc>
        <w:tc>
          <w:tcPr>
            <w:tcW w:w="900" w:type="dxa"/>
            <w:tcBorders>
              <w:top w:val="single" w:sz="4" w:space="0" w:color="000000"/>
              <w:left w:val="single" w:sz="4" w:space="0" w:color="000000"/>
              <w:bottom w:val="single" w:sz="4" w:space="0" w:color="000000"/>
              <w:right w:val="single" w:sz="4" w:space="0" w:color="000000"/>
            </w:tcBorders>
          </w:tcPr>
          <w:p w14:paraId="62C83DC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F5FF10"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6DC83"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BICType</w:t>
            </w:r>
            <w:proofErr w:type="spellEnd"/>
          </w:p>
        </w:tc>
      </w:tr>
      <w:tr w:rsidR="00100A82" w:rsidRPr="0083051F" w14:paraId="152CEA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DCE1F6"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BankAccountNr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3BD5703C"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063F8DC9"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F2EFF4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9044DE3"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tc>
      </w:tr>
      <w:tr w:rsidR="00100A82" w:rsidRPr="0083051F" w14:paraId="4954D65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7299C07"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1253A93D"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2E9043D5"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86FE78"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8DD355C" w14:textId="77777777" w:rsidR="00100A82" w:rsidRPr="0083051F" w:rsidRDefault="00100A82" w:rsidP="00100A82">
            <w:pPr>
              <w:autoSpaceDE w:val="0"/>
              <w:autoSpaceDN w:val="0"/>
              <w:adjustRightInd w:val="0"/>
              <w:rPr>
                <w:color w:val="000000"/>
                <w:sz w:val="20"/>
                <w:szCs w:val="20"/>
                <w:lang w:val="de-DE"/>
              </w:rPr>
            </w:pPr>
            <w:proofErr w:type="spellStart"/>
            <w:r w:rsidRPr="0083051F">
              <w:rPr>
                <w:color w:val="000000"/>
                <w:sz w:val="20"/>
                <w:szCs w:val="20"/>
                <w:lang w:val="de-DE"/>
              </w:rPr>
              <w:t>IBANType</w:t>
            </w:r>
            <w:proofErr w:type="spellEnd"/>
          </w:p>
        </w:tc>
      </w:tr>
      <w:tr w:rsidR="00100A82" w:rsidRPr="0083051F" w14:paraId="51BA5A1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6AF0811" w14:textId="77777777" w:rsidR="00100A82" w:rsidRPr="0083051F" w:rsidRDefault="00100A82" w:rsidP="0098740C">
            <w:pPr>
              <w:pStyle w:val="Default"/>
              <w:rPr>
                <w:sz w:val="20"/>
                <w:szCs w:val="20"/>
              </w:rPr>
            </w:pPr>
            <w:proofErr w:type="spellStart"/>
            <w:r w:rsidRPr="0083051F">
              <w:rPr>
                <w:sz w:val="20"/>
                <w:szCs w:val="20"/>
              </w:rPr>
              <w:t>BeneficiaryAccount</w:t>
            </w:r>
            <w:proofErr w:type="spellEnd"/>
            <w:r w:rsidRPr="0083051F">
              <w:rPr>
                <w:sz w:val="20"/>
                <w:szCs w:val="20"/>
              </w:rPr>
              <w:t>/</w:t>
            </w:r>
            <w:proofErr w:type="spellStart"/>
            <w:r w:rsidRPr="0083051F">
              <w:rPr>
                <w:sz w:val="20"/>
                <w:szCs w:val="20"/>
              </w:rPr>
              <w:t>BankAccountOwner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3D54CD2"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8F0C331"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77D23C4"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6D1DE83" w14:textId="77777777" w:rsidR="00100A82" w:rsidRPr="0083051F" w:rsidRDefault="00100A82" w:rsidP="00100A82">
            <w:pPr>
              <w:autoSpaceDE w:val="0"/>
              <w:autoSpaceDN w:val="0"/>
              <w:adjustRightInd w:val="0"/>
              <w:rPr>
                <w:color w:val="000000"/>
                <w:sz w:val="20"/>
                <w:szCs w:val="20"/>
                <w:lang w:val="de-DE"/>
              </w:rPr>
            </w:pPr>
            <w:proofErr w:type="spellStart"/>
            <w:proofErr w:type="gramStart"/>
            <w:r w:rsidRPr="0083051F">
              <w:rPr>
                <w:color w:val="000000"/>
                <w:sz w:val="20"/>
                <w:szCs w:val="20"/>
                <w:lang w:val="de-DE"/>
              </w:rPr>
              <w:t>xs:string</w:t>
            </w:r>
            <w:proofErr w:type="spellEnd"/>
            <w:proofErr w:type="gramEnd"/>
          </w:p>
          <w:p w14:paraId="5C5205E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01D146D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51F345D" w14:textId="77777777" w:rsidR="00100A82" w:rsidRPr="0083051F" w:rsidRDefault="00100A82" w:rsidP="00100A82">
            <w:pPr>
              <w:pStyle w:val="Default"/>
              <w:rPr>
                <w:sz w:val="20"/>
                <w:szCs w:val="20"/>
              </w:rPr>
            </w:pPr>
            <w:proofErr w:type="spellStart"/>
            <w:r w:rsidRPr="0083051F">
              <w:rPr>
                <w:sz w:val="20"/>
                <w:szCs w:val="20"/>
              </w:rPr>
              <w:t>PaymentReference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928D855" w14:textId="77777777" w:rsidR="00100A82" w:rsidRPr="0083051F" w:rsidRDefault="00843ED9" w:rsidP="00843ED9">
            <w:pPr>
              <w:pStyle w:val="Default"/>
              <w:rPr>
                <w:sz w:val="20"/>
                <w:szCs w:val="20"/>
              </w:rPr>
            </w:pPr>
            <w:r w:rsidRPr="0083051F">
              <w:rPr>
                <w:sz w:val="20"/>
                <w:szCs w:val="20"/>
              </w:rPr>
              <w:t xml:space="preserve">Zahlungsreferenz (Kundendaten), die zur automatischen Verbuchung der Zahlungseingabe verwendet wird. Die entsprechenden Vorgaben der </w:t>
            </w:r>
            <w:proofErr w:type="spellStart"/>
            <w:r w:rsidRPr="0083051F">
              <w:rPr>
                <w:sz w:val="20"/>
                <w:szCs w:val="20"/>
              </w:rPr>
              <w:t>Stuzza</w:t>
            </w:r>
            <w:proofErr w:type="spellEnd"/>
            <w:r w:rsidRPr="0083051F">
              <w:rPr>
                <w:rStyle w:val="Funotenzeichen"/>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3F001B28" w14:textId="77777777" w:rsidR="00100A82" w:rsidRPr="00305166" w:rsidRDefault="00100A82"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1EA50D" w14:textId="77777777" w:rsidR="00100A82" w:rsidRPr="00305166" w:rsidRDefault="00100A82"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AE9D31" w14:textId="77777777"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6DDE08D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498193F" w14:textId="77777777" w:rsidR="00AF46B3" w:rsidRPr="0083051F" w:rsidRDefault="00AF46B3" w:rsidP="00100A82">
            <w:pPr>
              <w:pStyle w:val="Default"/>
              <w:rPr>
                <w:sz w:val="20"/>
                <w:szCs w:val="20"/>
              </w:rPr>
            </w:pPr>
            <w:proofErr w:type="spellStart"/>
            <w:r w:rsidRPr="0083051F">
              <w:rPr>
                <w:sz w:val="20"/>
                <w:szCs w:val="20"/>
              </w:rPr>
              <w:t>PaymentReference</w:t>
            </w:r>
            <w:proofErr w:type="spellEnd"/>
            <w:r w:rsidRPr="0083051F">
              <w:rPr>
                <w:sz w:val="20"/>
                <w:szCs w:val="20"/>
              </w:rPr>
              <w:t>/@CheckSum</w:t>
            </w:r>
          </w:p>
        </w:tc>
        <w:tc>
          <w:tcPr>
            <w:tcW w:w="3960" w:type="dxa"/>
            <w:tcBorders>
              <w:top w:val="single" w:sz="4" w:space="0" w:color="000000"/>
              <w:left w:val="single" w:sz="4" w:space="0" w:color="000000"/>
              <w:bottom w:val="single" w:sz="4" w:space="0" w:color="000000"/>
              <w:right w:val="single" w:sz="4" w:space="0" w:color="000000"/>
            </w:tcBorders>
          </w:tcPr>
          <w:p w14:paraId="6A0D6FFC"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208E0F2F" w14:textId="77777777" w:rsidR="00AF46B3" w:rsidRPr="00305166" w:rsidRDefault="00AF46B3" w:rsidP="00FA233C">
            <w:pPr>
              <w:jc w:val="center"/>
              <w:rPr>
                <w:color w:val="000000"/>
                <w:sz w:val="20"/>
                <w:szCs w:val="20"/>
                <w:lang w:val="de-DE"/>
              </w:rPr>
            </w:pPr>
            <w:r w:rsidRPr="00305166">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4E9427D" w14:textId="77777777" w:rsidR="00AF46B3" w:rsidRPr="00305166" w:rsidRDefault="00AF46B3"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3A862AC" w14:textId="77777777" w:rsidR="00AF46B3" w:rsidRPr="0083051F" w:rsidRDefault="00AF46B3" w:rsidP="00FE5064">
            <w:pPr>
              <w:autoSpaceDE w:val="0"/>
              <w:autoSpaceDN w:val="0"/>
              <w:adjustRightInd w:val="0"/>
              <w:rPr>
                <w:sz w:val="20"/>
                <w:szCs w:val="20"/>
                <w:lang w:val="de-DE"/>
              </w:rPr>
            </w:pPr>
            <w:proofErr w:type="spellStart"/>
            <w:r w:rsidRPr="0083051F">
              <w:rPr>
                <w:sz w:val="20"/>
                <w:szCs w:val="20"/>
                <w:lang w:val="de-DE"/>
              </w:rPr>
              <w:t>CheckSumType</w:t>
            </w:r>
            <w:proofErr w:type="spellEnd"/>
          </w:p>
        </w:tc>
      </w:tr>
    </w:tbl>
    <w:p w14:paraId="7A07292D" w14:textId="77777777" w:rsidR="00100A82" w:rsidRPr="0083051F" w:rsidRDefault="00100A82" w:rsidP="00100A82">
      <w:pPr>
        <w:rPr>
          <w:b/>
          <w:i/>
          <w:lang w:val="de-DE"/>
        </w:rPr>
      </w:pPr>
    </w:p>
    <w:p w14:paraId="7FC39F5A" w14:textId="77777777" w:rsidR="00100A82" w:rsidRPr="0083051F" w:rsidRDefault="00100A82" w:rsidP="00100A82">
      <w:pPr>
        <w:rPr>
          <w:b/>
          <w:i/>
          <w:lang w:val="de-DE"/>
        </w:rPr>
      </w:pPr>
      <w:r w:rsidRPr="0083051F">
        <w:rPr>
          <w:b/>
          <w:i/>
          <w:lang w:val="de-DE"/>
        </w:rPr>
        <w:t>Beispiel:</w:t>
      </w:r>
    </w:p>
    <w:p w14:paraId="0EC53137"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3DFDC5A6"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UniversalBankTransaction</w:t>
      </w:r>
      <w:proofErr w:type="spellEnd"/>
      <w:r>
        <w:rPr>
          <w:rFonts w:ascii="Consolas" w:hAnsi="Consolas" w:cs="Consolas"/>
          <w:color w:val="0000FF"/>
          <w:sz w:val="20"/>
          <w:szCs w:val="20"/>
          <w:highlight w:val="white"/>
          <w:lang w:val="de-DE" w:eastAsia="de-AT"/>
        </w:rPr>
        <w:t>&gt;</w:t>
      </w:r>
    </w:p>
    <w:p w14:paraId="4B9453C3"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BeneficiaryAccount</w:t>
      </w:r>
      <w:proofErr w:type="spellEnd"/>
      <w:r>
        <w:rPr>
          <w:rFonts w:ascii="Consolas" w:hAnsi="Consolas" w:cs="Consolas"/>
          <w:color w:val="0000FF"/>
          <w:sz w:val="20"/>
          <w:szCs w:val="20"/>
          <w:highlight w:val="white"/>
          <w:lang w:val="de-DE" w:eastAsia="de-AT"/>
        </w:rPr>
        <w:t>&gt;</w:t>
      </w:r>
    </w:p>
    <w:p w14:paraId="145E2D3E"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BankName</w:t>
      </w:r>
      <w:proofErr w:type="spellEnd"/>
      <w:r>
        <w:rPr>
          <w:rFonts w:ascii="Consolas" w:hAnsi="Consolas" w:cs="Consolas"/>
          <w:color w:val="0000FF"/>
          <w:sz w:val="20"/>
          <w:szCs w:val="20"/>
          <w:highlight w:val="white"/>
          <w:lang w:val="de-DE" w:eastAsia="de-AT"/>
        </w:rPr>
        <w:t>&gt;</w:t>
      </w:r>
    </w:p>
    <w:p w14:paraId="7BFA6F59"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FF0000"/>
          <w:sz w:val="20"/>
          <w:szCs w:val="20"/>
          <w:highlight w:val="white"/>
          <w:lang w:val="de-DE" w:eastAsia="de-AT"/>
        </w:rPr>
        <w:t xml:space="preserve"> </w:t>
      </w:r>
      <w:proofErr w:type="spellStart"/>
      <w:r>
        <w:rPr>
          <w:rFonts w:ascii="Consolas" w:hAnsi="Consolas" w:cs="Consolas"/>
          <w:color w:val="FF0000"/>
          <w:sz w:val="20"/>
          <w:szCs w:val="20"/>
          <w:highlight w:val="white"/>
          <w:lang w:val="de-DE" w:eastAsia="de-AT"/>
        </w:rPr>
        <w:t>BankCodeType</w:t>
      </w:r>
      <w:proofErr w:type="spellEnd"/>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BankCode</w:t>
      </w:r>
      <w:proofErr w:type="spellEnd"/>
      <w:r>
        <w:rPr>
          <w:rFonts w:ascii="Consolas" w:hAnsi="Consolas" w:cs="Consolas"/>
          <w:color w:val="0000FF"/>
          <w:sz w:val="20"/>
          <w:szCs w:val="20"/>
          <w:highlight w:val="white"/>
          <w:lang w:val="de-DE" w:eastAsia="de-AT"/>
        </w:rPr>
        <w:t>&gt;</w:t>
      </w:r>
    </w:p>
    <w:p w14:paraId="518EA2A4"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68024A6A"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BankAccountNr</w:t>
      </w:r>
      <w:proofErr w:type="spellEnd"/>
      <w:r>
        <w:rPr>
          <w:rFonts w:ascii="Consolas" w:hAnsi="Consolas" w:cs="Consolas"/>
          <w:color w:val="0000FF"/>
          <w:sz w:val="20"/>
          <w:szCs w:val="20"/>
          <w:highlight w:val="white"/>
          <w:lang w:val="de-DE" w:eastAsia="de-AT"/>
        </w:rPr>
        <w:t>&gt;</w:t>
      </w:r>
    </w:p>
    <w:p w14:paraId="3AEDA05F"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92E2A83"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Max Mustermann</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BankAccountOwner</w:t>
      </w:r>
      <w:proofErr w:type="spellEnd"/>
      <w:r w:rsidRPr="00774608">
        <w:rPr>
          <w:rFonts w:ascii="Consolas" w:hAnsi="Consolas" w:cs="Consolas"/>
          <w:color w:val="0000FF"/>
          <w:sz w:val="20"/>
          <w:szCs w:val="20"/>
          <w:highlight w:val="white"/>
          <w:lang w:eastAsia="de-AT"/>
        </w:rPr>
        <w:t>&gt;</w:t>
      </w:r>
    </w:p>
    <w:p w14:paraId="0B21C0CE"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BeneficiaryAccount</w:t>
      </w:r>
      <w:proofErr w:type="spellEnd"/>
      <w:r w:rsidRPr="00774608">
        <w:rPr>
          <w:rFonts w:ascii="Consolas" w:hAnsi="Consolas" w:cs="Consolas"/>
          <w:color w:val="0000FF"/>
          <w:sz w:val="20"/>
          <w:szCs w:val="20"/>
          <w:highlight w:val="white"/>
          <w:lang w:eastAsia="de-AT"/>
        </w:rPr>
        <w:t>&gt;</w:t>
      </w:r>
    </w:p>
    <w:p w14:paraId="28EE50D1"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FF0000"/>
          <w:sz w:val="20"/>
          <w:szCs w:val="20"/>
          <w:highlight w:val="white"/>
          <w:lang w:eastAsia="de-AT"/>
        </w:rPr>
        <w:t xml:space="preserve"> </w:t>
      </w:r>
      <w:proofErr w:type="spellStart"/>
      <w:r w:rsidRPr="00774608">
        <w:rPr>
          <w:rFonts w:ascii="Consolas" w:hAnsi="Consolas" w:cs="Consolas"/>
          <w:color w:val="FF0000"/>
          <w:sz w:val="20"/>
          <w:szCs w:val="20"/>
          <w:highlight w:val="white"/>
          <w:lang w:eastAsia="de-AT"/>
        </w:rPr>
        <w:t>CheckSum</w:t>
      </w:r>
      <w:proofErr w:type="spellEnd"/>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PaymentReference</w:t>
      </w:r>
      <w:proofErr w:type="spellEnd"/>
      <w:r w:rsidRPr="00774608">
        <w:rPr>
          <w:rFonts w:ascii="Consolas" w:hAnsi="Consolas" w:cs="Consolas"/>
          <w:color w:val="0000FF"/>
          <w:sz w:val="20"/>
          <w:szCs w:val="20"/>
          <w:highlight w:val="white"/>
          <w:lang w:eastAsia="de-AT"/>
        </w:rPr>
        <w:t>&gt;</w:t>
      </w:r>
    </w:p>
    <w:p w14:paraId="599F1B52" w14:textId="77777777"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proofErr w:type="spellStart"/>
      <w:r w:rsidRPr="00774608">
        <w:rPr>
          <w:rFonts w:ascii="Consolas" w:hAnsi="Consolas" w:cs="Consolas"/>
          <w:color w:val="800000"/>
          <w:sz w:val="20"/>
          <w:szCs w:val="20"/>
          <w:highlight w:val="white"/>
          <w:lang w:eastAsia="de-AT"/>
        </w:rPr>
        <w:t>UniversalBankTransaction</w:t>
      </w:r>
      <w:proofErr w:type="spellEnd"/>
      <w:r w:rsidRPr="00774608">
        <w:rPr>
          <w:rFonts w:ascii="Consolas" w:hAnsi="Consolas" w:cs="Consolas"/>
          <w:color w:val="0000FF"/>
          <w:sz w:val="20"/>
          <w:szCs w:val="20"/>
          <w:highlight w:val="white"/>
          <w:lang w:eastAsia="de-AT"/>
        </w:rPr>
        <w:t>&gt;</w:t>
      </w:r>
    </w:p>
    <w:p w14:paraId="47E7F7DF" w14:textId="77777777"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291D131C" w14:textId="77777777" w:rsidR="00147F52" w:rsidRDefault="00147F52" w:rsidP="00147F52">
      <w:pPr>
        <w:pStyle w:val="berschrift3"/>
        <w:rPr>
          <w:lang w:val="de-DE"/>
        </w:rPr>
      </w:pPr>
      <w:bookmarkStart w:id="657" w:name="_Ref503957269"/>
      <w:bookmarkStart w:id="658" w:name="_Toc107057813"/>
      <w:proofErr w:type="spellStart"/>
      <w:r>
        <w:rPr>
          <w:lang w:val="de-DE"/>
        </w:rPr>
        <w:t>PaymentCard</w:t>
      </w:r>
      <w:bookmarkEnd w:id="657"/>
      <w:bookmarkEnd w:id="658"/>
      <w:proofErr w:type="spellEnd"/>
    </w:p>
    <w:p w14:paraId="5B72DEA1" w14:textId="77777777" w:rsidR="00147F52" w:rsidRDefault="00997280" w:rsidP="00623D45">
      <w:pPr>
        <w:jc w:val="both"/>
        <w:rPr>
          <w:lang w:val="de-DE"/>
        </w:rPr>
      </w:pPr>
      <w:r>
        <w:rPr>
          <w:lang w:val="de-DE"/>
        </w:rPr>
        <w:t xml:space="preserve">Die Verwendung von </w:t>
      </w:r>
      <w:proofErr w:type="spellStart"/>
      <w:r>
        <w:rPr>
          <w:lang w:val="de-DE"/>
        </w:rPr>
        <w:t>PaymentCard</w:t>
      </w:r>
      <w:proofErr w:type="spellEnd"/>
      <w:r>
        <w:rPr>
          <w:lang w:val="de-DE"/>
        </w:rPr>
        <w:t xml:space="preserve"> dient zur Angabe von Kartenzahlungen – </w:t>
      </w:r>
      <w:proofErr w:type="spellStart"/>
      <w:r>
        <w:rPr>
          <w:lang w:val="de-DE"/>
        </w:rPr>
        <w:t>zB</w:t>
      </w:r>
      <w:proofErr w:type="spellEnd"/>
      <w:r>
        <w:rPr>
          <w:lang w:val="de-DE"/>
        </w:rPr>
        <w:t xml:space="preserve"> mit Hilfe von Kreditkarten.</w:t>
      </w:r>
    </w:p>
    <w:p w14:paraId="60D3AEF0" w14:textId="77777777" w:rsidR="00997280" w:rsidRDefault="00997280" w:rsidP="00147F52">
      <w:pPr>
        <w:rPr>
          <w:lang w:val="de-DE"/>
        </w:rPr>
      </w:pPr>
    </w:p>
    <w:p w14:paraId="33EB0EF8" w14:textId="77777777" w:rsidR="00997280" w:rsidRDefault="00997280" w:rsidP="00997280">
      <w:pPr>
        <w:jc w:val="center"/>
        <w:rPr>
          <w:lang w:val="de-DE"/>
        </w:rPr>
      </w:pPr>
      <w:r>
        <w:rPr>
          <w:noProof/>
          <w:lang w:val="de-DE" w:eastAsia="de-DE"/>
        </w:rPr>
        <w:lastRenderedPageBreak/>
        <w:drawing>
          <wp:inline distT="0" distB="0" distL="0" distR="0" wp14:anchorId="0E7EF158" wp14:editId="36FD7D42">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29000" cy="1095375"/>
                    </a:xfrm>
                    <a:prstGeom prst="rect">
                      <a:avLst/>
                    </a:prstGeom>
                  </pic:spPr>
                </pic:pic>
              </a:graphicData>
            </a:graphic>
          </wp:inline>
        </w:drawing>
      </w:r>
    </w:p>
    <w:p w14:paraId="5BAA1B81" w14:textId="77777777"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48A6EDB8"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7EE14C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3A00C3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E020986"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344EA5"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4B9D82C"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00F435C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46FA8E99" w14:textId="77777777" w:rsidR="00997280" w:rsidRPr="0083051F" w:rsidRDefault="00997280" w:rsidP="00997280">
            <w:pPr>
              <w:pStyle w:val="Default"/>
              <w:rPr>
                <w:sz w:val="20"/>
                <w:szCs w:val="20"/>
              </w:rPr>
            </w:pPr>
            <w:proofErr w:type="spellStart"/>
            <w:r>
              <w:rPr>
                <w:sz w:val="20"/>
                <w:szCs w:val="20"/>
              </w:rPr>
              <w:t>PrimaryAccountNumber</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153D6CDC" w14:textId="77777777"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w:t>
            </w:r>
            <w:proofErr w:type="spellStart"/>
            <w:r w:rsidR="00FE5064">
              <w:rPr>
                <w:sz w:val="20"/>
                <w:szCs w:val="20"/>
              </w:rPr>
              <w:t>Number</w:t>
            </w:r>
            <w:proofErr w:type="spellEnd"/>
            <w:r w:rsidR="00FE5064">
              <w:rPr>
                <w:sz w:val="20"/>
                <w:szCs w:val="20"/>
              </w:rPr>
              <w:t xml:space="preserve">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7085EF43"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D38D825" w14:textId="77777777" w:rsidR="00997280" w:rsidRPr="00305166" w:rsidRDefault="00997280"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8C8F88D" w14:textId="77777777" w:rsidR="00997280" w:rsidRPr="0083051F" w:rsidRDefault="00997280" w:rsidP="00997280">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r w:rsidR="00997280" w:rsidRPr="00FE5064" w14:paraId="4668782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3BF029C" w14:textId="77777777" w:rsidR="00997280" w:rsidRDefault="00997280" w:rsidP="00997280">
            <w:pPr>
              <w:pStyle w:val="Default"/>
              <w:rPr>
                <w:sz w:val="20"/>
                <w:szCs w:val="20"/>
              </w:rPr>
            </w:pPr>
            <w:proofErr w:type="spellStart"/>
            <w:r>
              <w:rPr>
                <w:sz w:val="20"/>
                <w:szCs w:val="20"/>
              </w:rPr>
              <w:t>CardHolderName</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41D3D7D1" w14:textId="7777777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770B344B" w14:textId="77777777" w:rsidR="00997280" w:rsidRPr="00305166" w:rsidRDefault="00997280"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3E20ECC" w14:textId="77777777" w:rsidR="00997280" w:rsidRPr="00305166" w:rsidRDefault="00997280" w:rsidP="00FA233C">
            <w:pPr>
              <w:jc w:val="center"/>
              <w:rPr>
                <w:color w:val="000000"/>
                <w:sz w:val="20"/>
                <w:szCs w:val="20"/>
                <w:lang w:val="de-DE"/>
              </w:rPr>
            </w:pPr>
            <w:r w:rsidRPr="00305166">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5E4ACE" w14:textId="77777777" w:rsidR="00997280" w:rsidRDefault="00997280" w:rsidP="00997280">
            <w:pPr>
              <w:autoSpaceDE w:val="0"/>
              <w:autoSpaceDN w:val="0"/>
              <w:adjustRightInd w:val="0"/>
              <w:rPr>
                <w:color w:val="000000"/>
                <w:sz w:val="20"/>
                <w:szCs w:val="20"/>
                <w:lang w:val="de-DE"/>
              </w:rPr>
            </w:pPr>
            <w:proofErr w:type="spellStart"/>
            <w:proofErr w:type="gramStart"/>
            <w:r>
              <w:rPr>
                <w:color w:val="000000"/>
                <w:sz w:val="20"/>
                <w:szCs w:val="20"/>
                <w:lang w:val="de-DE"/>
              </w:rPr>
              <w:t>xs:string</w:t>
            </w:r>
            <w:proofErr w:type="spellEnd"/>
            <w:proofErr w:type="gramEnd"/>
          </w:p>
        </w:tc>
      </w:tr>
    </w:tbl>
    <w:p w14:paraId="30D58C24" w14:textId="77777777" w:rsidR="00997280" w:rsidRDefault="00997280" w:rsidP="00997280">
      <w:pPr>
        <w:rPr>
          <w:b/>
          <w:i/>
          <w:lang w:val="de-DE"/>
        </w:rPr>
      </w:pPr>
    </w:p>
    <w:p w14:paraId="0B6E081D" w14:textId="77777777" w:rsidR="00997280" w:rsidRPr="0083051F" w:rsidRDefault="00997280" w:rsidP="00997280">
      <w:pPr>
        <w:rPr>
          <w:b/>
          <w:i/>
          <w:lang w:val="de-DE"/>
        </w:rPr>
      </w:pPr>
      <w:r w:rsidRPr="0083051F">
        <w:rPr>
          <w:b/>
          <w:i/>
          <w:lang w:val="de-DE"/>
        </w:rPr>
        <w:t>Beispiel:</w:t>
      </w:r>
    </w:p>
    <w:p w14:paraId="1739FB82"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26725BD5"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0C39B74D"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PrimaryAccountNumber</w:t>
      </w:r>
      <w:proofErr w:type="spellEnd"/>
      <w:r>
        <w:rPr>
          <w:rFonts w:ascii="Consolas" w:hAnsi="Consolas" w:cs="Consolas"/>
          <w:color w:val="0000FF"/>
          <w:sz w:val="20"/>
          <w:szCs w:val="20"/>
          <w:highlight w:val="white"/>
          <w:lang w:val="de-DE" w:eastAsia="de-AT"/>
        </w:rPr>
        <w:t>&gt;</w:t>
      </w:r>
    </w:p>
    <w:p w14:paraId="1D39ABF0"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CardHolderName</w:t>
      </w:r>
      <w:proofErr w:type="spellEnd"/>
      <w:r>
        <w:rPr>
          <w:rFonts w:ascii="Consolas" w:hAnsi="Consolas" w:cs="Consolas"/>
          <w:color w:val="0000FF"/>
          <w:sz w:val="20"/>
          <w:szCs w:val="20"/>
          <w:highlight w:val="white"/>
          <w:lang w:val="de-DE" w:eastAsia="de-AT"/>
        </w:rPr>
        <w:t>&gt;</w:t>
      </w:r>
    </w:p>
    <w:p w14:paraId="4885DB0C" w14:textId="7777777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PaymentCard</w:t>
      </w:r>
      <w:proofErr w:type="spellEnd"/>
      <w:r>
        <w:rPr>
          <w:rFonts w:ascii="Consolas" w:hAnsi="Consolas" w:cs="Consolas"/>
          <w:color w:val="0000FF"/>
          <w:sz w:val="20"/>
          <w:szCs w:val="20"/>
          <w:highlight w:val="white"/>
          <w:lang w:val="de-DE" w:eastAsia="de-AT"/>
        </w:rPr>
        <w:t>&gt;</w:t>
      </w:r>
    </w:p>
    <w:p w14:paraId="5231326D" w14:textId="77777777"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44685BFC" w14:textId="77777777" w:rsidR="00997280" w:rsidRPr="00147F52" w:rsidRDefault="00997280" w:rsidP="00147F52">
      <w:pPr>
        <w:rPr>
          <w:lang w:val="de-DE"/>
        </w:rPr>
      </w:pPr>
    </w:p>
    <w:p w14:paraId="729DAAF6" w14:textId="77777777" w:rsidR="00147F52" w:rsidRPr="00147F52" w:rsidRDefault="00147F52" w:rsidP="00147F52">
      <w:pPr>
        <w:pStyle w:val="berschrift3"/>
        <w:ind w:left="680" w:hanging="680"/>
        <w:rPr>
          <w:lang w:val="de-DE"/>
        </w:rPr>
      </w:pPr>
      <w:bookmarkStart w:id="659" w:name="_Ref503957286"/>
      <w:bookmarkStart w:id="660" w:name="_Toc107057814"/>
      <w:proofErr w:type="spellStart"/>
      <w:r>
        <w:rPr>
          <w:lang w:val="de-DE"/>
        </w:rPr>
        <w:t>OtherPayment</w:t>
      </w:r>
      <w:bookmarkEnd w:id="659"/>
      <w:bookmarkEnd w:id="660"/>
      <w:proofErr w:type="spellEnd"/>
    </w:p>
    <w:p w14:paraId="25B48619" w14:textId="77777777" w:rsidR="00997280" w:rsidRDefault="00997280" w:rsidP="00623D45">
      <w:pPr>
        <w:jc w:val="both"/>
        <w:rPr>
          <w:lang w:val="de-DE"/>
        </w:rPr>
      </w:pPr>
      <w:r>
        <w:rPr>
          <w:lang w:val="de-DE"/>
        </w:rPr>
        <w:t xml:space="preserve">Die Verwendung von </w:t>
      </w:r>
      <w:proofErr w:type="spellStart"/>
      <w:r>
        <w:rPr>
          <w:lang w:val="de-DE"/>
        </w:rPr>
        <w:t>OtherPayment</w:t>
      </w:r>
      <w:proofErr w:type="spellEnd"/>
      <w:r>
        <w:rPr>
          <w:lang w:val="de-DE"/>
        </w:rPr>
        <w:t xml:space="preserve"> weist darauf hin, dass die Bezahlung auf andere Art vorgenommen wird.</w:t>
      </w:r>
    </w:p>
    <w:p w14:paraId="198921C2" w14:textId="77777777" w:rsidR="00997280" w:rsidRDefault="00997280" w:rsidP="00707594">
      <w:pPr>
        <w:rPr>
          <w:lang w:val="de-DE"/>
        </w:rPr>
      </w:pPr>
    </w:p>
    <w:p w14:paraId="3CE0DD8D" w14:textId="77777777" w:rsidR="00997280" w:rsidRDefault="00997280" w:rsidP="00707594">
      <w:pPr>
        <w:rPr>
          <w:lang w:val="de-DE"/>
        </w:rPr>
      </w:pPr>
      <w:r>
        <w:rPr>
          <w:noProof/>
          <w:lang w:val="de-DE" w:eastAsia="de-DE"/>
        </w:rPr>
        <w:drawing>
          <wp:inline distT="0" distB="0" distL="0" distR="0" wp14:anchorId="35BB20F9" wp14:editId="66ECBBAF">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28700" cy="342900"/>
                    </a:xfrm>
                    <a:prstGeom prst="rect">
                      <a:avLst/>
                    </a:prstGeom>
                  </pic:spPr>
                </pic:pic>
              </a:graphicData>
            </a:graphic>
          </wp:inline>
        </w:drawing>
      </w:r>
    </w:p>
    <w:p w14:paraId="19A04E68"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5946431F"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5EC99A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0CEE259"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BCE4BE5"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44268AF" w14:textId="77777777" w:rsidR="00997280" w:rsidRPr="0083051F" w:rsidRDefault="00997280" w:rsidP="00997280">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B6C8E8"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688A2782"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789EA1B" w14:textId="77777777" w:rsidR="00997280" w:rsidRPr="0083051F" w:rsidRDefault="0019700F" w:rsidP="00997280">
            <w:pPr>
              <w:pStyle w:val="Default"/>
              <w:rPr>
                <w:sz w:val="20"/>
                <w:szCs w:val="20"/>
              </w:rPr>
            </w:pPr>
            <w:proofErr w:type="spellStart"/>
            <w:r>
              <w:rPr>
                <w:sz w:val="20"/>
                <w:szCs w:val="20"/>
              </w:rPr>
              <w:t>OtherPayment</w:t>
            </w:r>
            <w:proofErr w:type="spellEnd"/>
          </w:p>
        </w:tc>
        <w:tc>
          <w:tcPr>
            <w:tcW w:w="3960" w:type="dxa"/>
            <w:tcBorders>
              <w:top w:val="single" w:sz="4" w:space="0" w:color="000000"/>
              <w:left w:val="single" w:sz="4" w:space="0" w:color="000000"/>
              <w:bottom w:val="single" w:sz="4" w:space="0" w:color="000000"/>
              <w:right w:val="single" w:sz="4" w:space="0" w:color="000000"/>
            </w:tcBorders>
          </w:tcPr>
          <w:p w14:paraId="00E6F297" w14:textId="27582F36" w:rsidR="00997280" w:rsidRPr="0083051F" w:rsidRDefault="0019700F" w:rsidP="00997280">
            <w:pPr>
              <w:pStyle w:val="Default"/>
              <w:rPr>
                <w:sz w:val="20"/>
                <w:szCs w:val="20"/>
              </w:rPr>
            </w:pPr>
            <w:r>
              <w:rPr>
                <w:sz w:val="20"/>
                <w:szCs w:val="20"/>
              </w:rPr>
              <w:t>Zeigt eine andere Form der Abrechnung an – z</w:t>
            </w:r>
            <w:ins w:id="661" w:author="Philip" w:date="2022-06-28T11:31:00Z">
              <w:r w:rsidR="001E297A">
                <w:rPr>
                  <w:sz w:val="20"/>
                  <w:szCs w:val="20"/>
                </w:rPr>
                <w:t>.</w:t>
              </w:r>
            </w:ins>
            <w:r>
              <w:rPr>
                <w:sz w:val="20"/>
                <w:szCs w:val="20"/>
              </w:rPr>
              <w:t>B</w:t>
            </w:r>
            <w:ins w:id="662" w:author="Philip" w:date="2022-06-28T11:31:00Z">
              <w:r w:rsidR="001E297A">
                <w:rPr>
                  <w:sz w:val="20"/>
                  <w:szCs w:val="20"/>
                </w:rPr>
                <w:t>.</w:t>
              </w:r>
            </w:ins>
            <w:r>
              <w:rPr>
                <w:sz w:val="20"/>
                <w:szCs w:val="20"/>
              </w:rPr>
              <w:t xml:space="preserve"> per Vorauskasse. Der genaue Zweck von </w:t>
            </w:r>
            <w:proofErr w:type="spellStart"/>
            <w:r w:rsidRPr="0019700F">
              <w:rPr>
                <w:rFonts w:ascii="Courier New" w:hAnsi="Courier New" w:cs="Courier New"/>
                <w:sz w:val="20"/>
                <w:szCs w:val="20"/>
              </w:rPr>
              <w:t>OtherPayment</w:t>
            </w:r>
            <w:proofErr w:type="spellEnd"/>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36F54A2C" w14:textId="77777777" w:rsidR="00997280" w:rsidRPr="00305166" w:rsidRDefault="0019700F" w:rsidP="00FA233C">
            <w:pPr>
              <w:jc w:val="center"/>
              <w:rPr>
                <w:color w:val="000000"/>
                <w:sz w:val="20"/>
                <w:szCs w:val="20"/>
                <w:lang w:val="de-DE"/>
              </w:rPr>
            </w:pPr>
            <w:r w:rsidRPr="00305166">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B2B401D" w14:textId="77777777" w:rsidR="00997280" w:rsidRPr="00305166" w:rsidRDefault="0019700F" w:rsidP="00FA233C">
            <w:pPr>
              <w:jc w:val="center"/>
              <w:rPr>
                <w:color w:val="000000"/>
                <w:sz w:val="20"/>
                <w:szCs w:val="20"/>
                <w:lang w:val="de-DE"/>
              </w:rPr>
            </w:pPr>
            <w:r w:rsidRPr="00305166">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547A4CD" w14:textId="77777777"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171A9AAB" w14:textId="77777777" w:rsidR="00997280" w:rsidRDefault="00997280" w:rsidP="00707594">
      <w:pPr>
        <w:rPr>
          <w:lang w:val="de-DE"/>
        </w:rPr>
      </w:pPr>
    </w:p>
    <w:p w14:paraId="72AC4FEF" w14:textId="77777777" w:rsidR="00997280" w:rsidRPr="00924FFB" w:rsidRDefault="00997280" w:rsidP="00707594">
      <w:pPr>
        <w:rPr>
          <w:b/>
          <w:i/>
          <w:lang w:val="de-DE"/>
        </w:rPr>
      </w:pPr>
      <w:r w:rsidRPr="00924FFB">
        <w:rPr>
          <w:b/>
          <w:i/>
          <w:lang w:val="de-DE"/>
        </w:rPr>
        <w:t>Beispiel:</w:t>
      </w:r>
    </w:p>
    <w:p w14:paraId="57837E68"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p>
    <w:p w14:paraId="6A953BE9"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 xml:space="preserve">Abrechnung im Zuge des </w:t>
      </w:r>
      <w:proofErr w:type="gramStart"/>
      <w:r>
        <w:rPr>
          <w:rFonts w:ascii="Consolas" w:hAnsi="Consolas" w:cs="Consolas"/>
          <w:color w:val="000000"/>
          <w:sz w:val="20"/>
          <w:szCs w:val="20"/>
          <w:highlight w:val="white"/>
          <w:lang w:val="de-DE" w:eastAsia="de-AT"/>
        </w:rPr>
        <w:t>Rahmenvertrags.</w:t>
      </w:r>
      <w:r>
        <w:rPr>
          <w:rFonts w:ascii="Consolas" w:hAnsi="Consolas" w:cs="Consolas"/>
          <w:color w:val="0000FF"/>
          <w:sz w:val="20"/>
          <w:szCs w:val="20"/>
          <w:highlight w:val="white"/>
          <w:lang w:val="de-DE" w:eastAsia="de-AT"/>
        </w:rPr>
        <w:t>&lt;</w:t>
      </w:r>
      <w:proofErr w:type="gramEnd"/>
      <w:r>
        <w:rPr>
          <w:rFonts w:ascii="Consolas" w:hAnsi="Consolas" w:cs="Consolas"/>
          <w:color w:val="0000FF"/>
          <w:sz w:val="20"/>
          <w:szCs w:val="20"/>
          <w:highlight w:val="white"/>
          <w:lang w:val="de-DE" w:eastAsia="de-AT"/>
        </w:rPr>
        <w: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7A285B91" w14:textId="77777777"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OtherPayment</w:t>
      </w:r>
      <w:proofErr w:type="spellEnd"/>
      <w:r>
        <w:rPr>
          <w:rFonts w:ascii="Consolas" w:hAnsi="Consolas" w:cs="Consolas"/>
          <w:color w:val="0000FF"/>
          <w:sz w:val="20"/>
          <w:szCs w:val="20"/>
          <w:highlight w:val="white"/>
          <w:lang w:val="de-DE" w:eastAsia="de-AT"/>
        </w:rPr>
        <w:t>/&gt;</w:t>
      </w:r>
    </w:p>
    <w:p w14:paraId="794DC887" w14:textId="77777777"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proofErr w:type="spellStart"/>
      <w:r>
        <w:rPr>
          <w:rFonts w:ascii="Consolas" w:hAnsi="Consolas" w:cs="Consolas"/>
          <w:color w:val="800000"/>
          <w:sz w:val="20"/>
          <w:szCs w:val="20"/>
          <w:highlight w:val="white"/>
          <w:lang w:val="de-DE" w:eastAsia="de-AT"/>
        </w:rPr>
        <w:t>PaymentMethod</w:t>
      </w:r>
      <w:proofErr w:type="spellEnd"/>
      <w:r>
        <w:rPr>
          <w:rFonts w:ascii="Consolas" w:hAnsi="Consolas" w:cs="Consolas"/>
          <w:color w:val="0000FF"/>
          <w:sz w:val="20"/>
          <w:szCs w:val="20"/>
          <w:highlight w:val="white"/>
          <w:lang w:val="de-DE" w:eastAsia="de-AT"/>
        </w:rPr>
        <w:t>&gt;</w:t>
      </w:r>
      <w:r w:rsidR="00100A82" w:rsidRPr="0083051F">
        <w:rPr>
          <w:lang w:val="de-DE"/>
        </w:rPr>
        <w:br w:type="page"/>
      </w:r>
    </w:p>
    <w:p w14:paraId="3812D0D0" w14:textId="77777777" w:rsidR="00100A82" w:rsidRPr="0083051F" w:rsidRDefault="00100A82" w:rsidP="00A53648">
      <w:pPr>
        <w:pStyle w:val="berschrift2"/>
        <w:rPr>
          <w:lang w:val="de-DE"/>
        </w:rPr>
      </w:pPr>
      <w:bookmarkStart w:id="663" w:name="_Toc107057815"/>
      <w:proofErr w:type="spellStart"/>
      <w:r w:rsidRPr="0083051F">
        <w:rPr>
          <w:lang w:val="de-DE"/>
        </w:rPr>
        <w:lastRenderedPageBreak/>
        <w:t>PaymentConditions</w:t>
      </w:r>
      <w:bookmarkEnd w:id="663"/>
      <w:proofErr w:type="spellEnd"/>
    </w:p>
    <w:p w14:paraId="44E19973" w14:textId="77777777" w:rsidR="00100A82" w:rsidRDefault="00642FAD" w:rsidP="00623D45">
      <w:pPr>
        <w:jc w:val="both"/>
        <w:rPr>
          <w:lang w:val="de-DE"/>
        </w:rPr>
      </w:pPr>
      <w:r w:rsidRPr="0083051F">
        <w:rPr>
          <w:lang w:val="de-DE"/>
        </w:rPr>
        <w:t xml:space="preserve">Das Element </w:t>
      </w:r>
      <w:proofErr w:type="spellStart"/>
      <w:r w:rsidRPr="0083051F">
        <w:rPr>
          <w:i/>
          <w:lang w:val="de-DE"/>
        </w:rPr>
        <w:t>PaymentConditions</w:t>
      </w:r>
      <w:proofErr w:type="spellEnd"/>
      <w:r w:rsidRPr="0083051F">
        <w:rPr>
          <w:lang w:val="de-DE"/>
        </w:rPr>
        <w:t xml:space="preserve"> KANN zur Angabe von Details </w:t>
      </w:r>
      <w:r w:rsidR="00B03221">
        <w:rPr>
          <w:lang w:val="de-DE"/>
        </w:rPr>
        <w:t>der</w:t>
      </w:r>
      <w:r w:rsidRPr="0083051F">
        <w:rPr>
          <w:lang w:val="de-DE"/>
        </w:rPr>
        <w:t xml:space="preserve"> Zahlungsbedingungen der Rechnung verwendet werden.</w:t>
      </w:r>
    </w:p>
    <w:p w14:paraId="1DC89B1C" w14:textId="77777777" w:rsidR="00940C8C" w:rsidRPr="0083051F" w:rsidRDefault="00940C8C" w:rsidP="00642FAD">
      <w:pPr>
        <w:jc w:val="both"/>
        <w:rPr>
          <w:lang w:val="de-DE"/>
        </w:rPr>
      </w:pPr>
    </w:p>
    <w:p w14:paraId="33F33BD7" w14:textId="77777777" w:rsidR="00100A82" w:rsidRDefault="000A69CC" w:rsidP="00100A82">
      <w:pPr>
        <w:jc w:val="center"/>
        <w:rPr>
          <w:lang w:val="de-DE"/>
        </w:rPr>
      </w:pPr>
      <w:r w:rsidRPr="000A69CC">
        <w:rPr>
          <w:noProof/>
          <w:lang w:val="de-DE" w:eastAsia="de-DE"/>
        </w:rPr>
        <w:drawing>
          <wp:inline distT="0" distB="0" distL="0" distR="0" wp14:anchorId="22E91080" wp14:editId="622AD5DD">
            <wp:extent cx="3898313" cy="3047061"/>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8693" cy="3062991"/>
                    </a:xfrm>
                    <a:prstGeom prst="rect">
                      <a:avLst/>
                    </a:prstGeom>
                  </pic:spPr>
                </pic:pic>
              </a:graphicData>
            </a:graphic>
          </wp:inline>
        </w:drawing>
      </w:r>
    </w:p>
    <w:p w14:paraId="154B8990" w14:textId="77777777" w:rsidR="00940C8C" w:rsidRPr="0083051F" w:rsidRDefault="00940C8C" w:rsidP="00100A82">
      <w:pPr>
        <w:jc w:val="cente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58F71D6A"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447F064F" w14:textId="3FA95BE5" w:rsidR="00100A82" w:rsidRPr="0083051F" w:rsidRDefault="00100A82" w:rsidP="00100A82">
            <w:pPr>
              <w:pStyle w:val="Default"/>
              <w:rPr>
                <w:sz w:val="20"/>
                <w:szCs w:val="20"/>
              </w:rPr>
            </w:pPr>
            <w:r w:rsidRPr="0083051F">
              <w:rPr>
                <w:b/>
                <w:bCs/>
                <w:sz w:val="20"/>
                <w:szCs w:val="20"/>
              </w:rPr>
              <w:t>Name</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821D7A5"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55AB1B4"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601B49" w14:textId="77777777" w:rsidR="00100A82" w:rsidRPr="0083051F" w:rsidRDefault="00100A82" w:rsidP="00100A82">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0391A4"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A4372B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B30475F" w14:textId="77777777" w:rsidR="00100A82" w:rsidRPr="0083051F" w:rsidRDefault="00100A82" w:rsidP="00100A82">
            <w:pPr>
              <w:rPr>
                <w:sz w:val="20"/>
                <w:szCs w:val="20"/>
                <w:lang w:val="de-DE"/>
              </w:rPr>
            </w:pPr>
            <w:proofErr w:type="spellStart"/>
            <w:r w:rsidRPr="0083051F">
              <w:rPr>
                <w:sz w:val="20"/>
                <w:szCs w:val="20"/>
                <w:lang w:val="de-DE"/>
              </w:rPr>
              <w:t>DueDate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262ED584"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6DC1DFC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B393D0" w14:textId="77777777"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3A7266" w14:textId="77777777" w:rsidR="00100A82" w:rsidRPr="0083051F" w:rsidRDefault="00100A82" w:rsidP="00100A82">
            <w:pPr>
              <w:rPr>
                <w:sz w:val="20"/>
                <w:szCs w:val="20"/>
                <w:lang w:val="de-DE"/>
              </w:rPr>
            </w:pPr>
            <w:proofErr w:type="spellStart"/>
            <w:proofErr w:type="gramStart"/>
            <w:r w:rsidRPr="0083051F">
              <w:rPr>
                <w:sz w:val="20"/>
                <w:szCs w:val="20"/>
                <w:lang w:val="de-DE"/>
              </w:rPr>
              <w:t>xs:date</w:t>
            </w:r>
            <w:proofErr w:type="spellEnd"/>
            <w:proofErr w:type="gramEnd"/>
          </w:p>
        </w:tc>
      </w:tr>
      <w:tr w:rsidR="00100A82" w:rsidRPr="0083051F" w14:paraId="4294E4C7"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895CBFF"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55BFE1D5"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3D478D4F"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04DCDF"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E9A5A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FE920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51988E6" w14:textId="77777777"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PaymentDate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1FA5BAE5"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33FFA6C7"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ADF3FC"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97606A1" w14:textId="77777777" w:rsidR="00100A82" w:rsidRPr="0083051F" w:rsidRDefault="00100A82" w:rsidP="00100A82">
            <w:pPr>
              <w:rPr>
                <w:sz w:val="20"/>
                <w:szCs w:val="20"/>
                <w:lang w:val="de-DE"/>
              </w:rPr>
            </w:pPr>
            <w:proofErr w:type="spellStart"/>
            <w:proofErr w:type="gramStart"/>
            <w:r w:rsidRPr="0083051F">
              <w:rPr>
                <w:sz w:val="20"/>
                <w:szCs w:val="20"/>
                <w:lang w:val="de-DE"/>
              </w:rPr>
              <w:t>xs:date</w:t>
            </w:r>
            <w:proofErr w:type="spellEnd"/>
            <w:proofErr w:type="gramEnd"/>
          </w:p>
        </w:tc>
      </w:tr>
      <w:tr w:rsidR="00100A82" w:rsidRPr="0083051F" w14:paraId="0AD3D720"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2D91FDA4" w14:textId="77777777"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BaseAmount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54BC3659" w14:textId="77777777" w:rsidR="00100A82" w:rsidRPr="0083051F" w:rsidRDefault="00100A82" w:rsidP="00A16B94">
            <w:pPr>
              <w:rPr>
                <w:sz w:val="20"/>
                <w:szCs w:val="20"/>
                <w:lang w:val="de-DE"/>
              </w:rPr>
            </w:pPr>
            <w:r w:rsidRPr="0083051F">
              <w:rPr>
                <w:sz w:val="20"/>
                <w:szCs w:val="20"/>
                <w:lang w:val="de-DE"/>
              </w:rPr>
              <w:t>Basisbetrag, auf den sich das Skonto bezieht</w:t>
            </w:r>
            <w:r w:rsidR="00012691">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37DCFE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C9D5CA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BF96CE8"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29E5CF4D"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BF0AE1A" w14:textId="77777777"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Percentage</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5B542696"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6592E2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64D141E"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6099D56" w14:textId="77777777" w:rsidR="00100A82" w:rsidRPr="0083051F" w:rsidRDefault="001C2F6A" w:rsidP="00100A82">
            <w:pPr>
              <w:rPr>
                <w:sz w:val="20"/>
                <w:szCs w:val="20"/>
                <w:lang w:val="de-DE"/>
              </w:rPr>
            </w:pPr>
            <w:r w:rsidRPr="0083051F">
              <w:rPr>
                <w:sz w:val="20"/>
                <w:szCs w:val="20"/>
                <w:lang w:val="de-DE"/>
              </w:rPr>
              <w:t>Decimal2Type</w:t>
            </w:r>
          </w:p>
        </w:tc>
      </w:tr>
      <w:tr w:rsidR="00100A82" w:rsidRPr="0083051F" w14:paraId="2F573DC2"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4E7564" w14:textId="77777777" w:rsidR="00100A82" w:rsidRPr="0083051F" w:rsidRDefault="00100A82" w:rsidP="00B03221">
            <w:pPr>
              <w:rPr>
                <w:sz w:val="20"/>
                <w:szCs w:val="20"/>
                <w:lang w:val="de-DE"/>
              </w:rPr>
            </w:pPr>
            <w:r w:rsidRPr="0083051F">
              <w:rPr>
                <w:sz w:val="20"/>
                <w:szCs w:val="20"/>
                <w:lang w:val="de-DE"/>
              </w:rPr>
              <w:t>Discount/</w:t>
            </w:r>
            <w:proofErr w:type="spellStart"/>
            <w:r w:rsidRPr="0083051F">
              <w:rPr>
                <w:sz w:val="20"/>
                <w:szCs w:val="20"/>
                <w:lang w:val="de-DE"/>
              </w:rPr>
              <w:t>Amount</w:t>
            </w:r>
            <w:proofErr w:type="spellEnd"/>
          </w:p>
        </w:tc>
        <w:tc>
          <w:tcPr>
            <w:tcW w:w="4342" w:type="dxa"/>
            <w:tcBorders>
              <w:top w:val="single" w:sz="4" w:space="0" w:color="000000"/>
              <w:left w:val="single" w:sz="4" w:space="0" w:color="000000"/>
              <w:bottom w:val="single" w:sz="4" w:space="0" w:color="000000"/>
              <w:right w:val="single" w:sz="4" w:space="0" w:color="000000"/>
            </w:tcBorders>
          </w:tcPr>
          <w:p w14:paraId="0CFA74EB"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F640AF2" w14:textId="77777777" w:rsidR="00D120D3" w:rsidRPr="0083051F" w:rsidRDefault="00D120D3" w:rsidP="00D120D3">
            <w:pPr>
              <w:rPr>
                <w:sz w:val="20"/>
                <w:szCs w:val="20"/>
                <w:lang w:val="de-DE"/>
              </w:rPr>
            </w:pPr>
          </w:p>
          <w:p w14:paraId="3C04F33B" w14:textId="77777777" w:rsidR="00D120D3" w:rsidRPr="0083051F" w:rsidRDefault="00D120D3" w:rsidP="00D120D3">
            <w:pPr>
              <w:rPr>
                <w:b/>
                <w:sz w:val="20"/>
                <w:szCs w:val="20"/>
                <w:lang w:val="de-DE"/>
              </w:rPr>
            </w:pPr>
            <w:r w:rsidRPr="0083051F">
              <w:rPr>
                <w:b/>
                <w:sz w:val="20"/>
                <w:szCs w:val="20"/>
                <w:lang w:val="de-DE"/>
              </w:rPr>
              <w:t>Berechnung:</w:t>
            </w:r>
          </w:p>
          <w:p w14:paraId="24F3E817" w14:textId="77777777" w:rsidR="00D120D3" w:rsidRPr="0083051F" w:rsidRDefault="00D120D3" w:rsidP="00D120D3">
            <w:pPr>
              <w:rPr>
                <w:sz w:val="20"/>
                <w:szCs w:val="20"/>
                <w:lang w:val="de-DE"/>
              </w:rPr>
            </w:pPr>
          </w:p>
          <w:p w14:paraId="3C1B8309" w14:textId="77777777" w:rsidR="00D120D3" w:rsidRPr="0083051F" w:rsidRDefault="00D120D3" w:rsidP="00D120D3">
            <w:pPr>
              <w:pStyle w:val="Default"/>
              <w:rPr>
                <w:sz w:val="20"/>
                <w:szCs w:val="20"/>
              </w:rPr>
            </w:pPr>
            <w:r w:rsidRPr="0083051F">
              <w:rPr>
                <w:sz w:val="20"/>
                <w:szCs w:val="20"/>
              </w:rPr>
              <w:t xml:space="preserve">Ergibt sich üblicherweise aus </w:t>
            </w:r>
            <w:proofErr w:type="spellStart"/>
            <w:r w:rsidRPr="0026378C">
              <w:rPr>
                <w:rFonts w:ascii="Courier New" w:hAnsi="Courier New" w:cs="Courier New"/>
                <w:sz w:val="20"/>
                <w:szCs w:val="20"/>
              </w:rPr>
              <w:t>BaseAmount</w:t>
            </w:r>
            <w:proofErr w:type="spellEnd"/>
            <w:r w:rsidRPr="00774608">
              <w:rPr>
                <w:rFonts w:ascii="Courier New" w:hAnsi="Courier New" w:cs="Courier New"/>
                <w:sz w:val="20"/>
                <w:szCs w:val="20"/>
              </w:rPr>
              <w:t xml:space="preserve"> * </w:t>
            </w:r>
            <w:proofErr w:type="spellStart"/>
            <w:r w:rsidRPr="0026378C">
              <w:rPr>
                <w:rFonts w:ascii="Courier New" w:hAnsi="Courier New" w:cs="Courier New"/>
                <w:sz w:val="20"/>
                <w:szCs w:val="20"/>
              </w:rPr>
              <w:t>Percentage</w:t>
            </w:r>
            <w:proofErr w:type="spellEnd"/>
            <w:r w:rsidRPr="00774608">
              <w:rPr>
                <w:rFonts w:ascii="Courier New" w:hAnsi="Courier New" w:cs="Courier New"/>
                <w:sz w:val="20"/>
                <w:szCs w:val="20"/>
              </w:rPr>
              <w:t xml:space="preserve"> / 100</w:t>
            </w:r>
            <w:r w:rsidRPr="0083051F">
              <w:rPr>
                <w:sz w:val="20"/>
                <w:szCs w:val="20"/>
              </w:rPr>
              <w:t>.</w:t>
            </w:r>
          </w:p>
          <w:p w14:paraId="067ED175" w14:textId="77777777" w:rsidR="00CD304F" w:rsidRPr="0083051F" w:rsidRDefault="00CD304F" w:rsidP="00D120D3">
            <w:pPr>
              <w:pStyle w:val="Default"/>
              <w:rPr>
                <w:sz w:val="20"/>
                <w:szCs w:val="20"/>
              </w:rPr>
            </w:pPr>
          </w:p>
          <w:p w14:paraId="4A36192B" w14:textId="77777777" w:rsidR="00100A82" w:rsidRPr="0083051F" w:rsidRDefault="00A033CC" w:rsidP="00100A82">
            <w:pPr>
              <w:rPr>
                <w:sz w:val="20"/>
                <w:szCs w:val="20"/>
                <w:lang w:val="de-DE"/>
              </w:rPr>
            </w:pPr>
            <w:r w:rsidRPr="0083051F">
              <w:rPr>
                <w:sz w:val="20"/>
                <w:szCs w:val="20"/>
                <w:lang w:val="de-DE"/>
              </w:rPr>
              <w:t xml:space="preserve">Wird ein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angegeben so muss kein </w:t>
            </w:r>
            <w:proofErr w:type="spellStart"/>
            <w:r w:rsidRPr="0083051F">
              <w:rPr>
                <w:rFonts w:ascii="Courier New" w:hAnsi="Courier New" w:cs="Courier New"/>
                <w:sz w:val="20"/>
                <w:szCs w:val="20"/>
                <w:lang w:val="de-DE"/>
              </w:rPr>
              <w:t>Percentage</w:t>
            </w:r>
            <w:proofErr w:type="spellEnd"/>
            <w:r w:rsidRPr="0083051F">
              <w:rPr>
                <w:sz w:val="20"/>
                <w:szCs w:val="20"/>
                <w:lang w:val="de-DE"/>
              </w:rPr>
              <w:t xml:space="preserve"> angegeben werden (kann aber angegeben werden). Für den Fall, dass beide Felder angeführt sind ist </w:t>
            </w:r>
            <w:proofErr w:type="spellStart"/>
            <w:r w:rsidRPr="0083051F">
              <w:rPr>
                <w:rFonts w:ascii="Courier New" w:hAnsi="Courier New" w:cs="Courier New"/>
                <w:sz w:val="20"/>
                <w:szCs w:val="20"/>
                <w:lang w:val="de-DE"/>
              </w:rPr>
              <w:t>Amount</w:t>
            </w:r>
            <w:proofErr w:type="spellEnd"/>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1870722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D7C205"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C3B05B7"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2875FE7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0E9141E" w14:textId="77777777"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48B5982B" w14:textId="77777777"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799B7838" w14:textId="77777777"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C5FEAF0" w14:textId="77777777"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C4D6EC" w14:textId="77777777" w:rsidR="00B0608C" w:rsidRPr="0083051F" w:rsidRDefault="00B0608C" w:rsidP="00100A82">
            <w:pPr>
              <w:rPr>
                <w:sz w:val="20"/>
                <w:szCs w:val="20"/>
                <w:lang w:val="de-DE"/>
              </w:rPr>
            </w:pPr>
            <w:proofErr w:type="spellStart"/>
            <w:proofErr w:type="gramStart"/>
            <w:r>
              <w:rPr>
                <w:sz w:val="20"/>
                <w:szCs w:val="20"/>
                <w:lang w:val="de-DE"/>
              </w:rPr>
              <w:t>xs:string</w:t>
            </w:r>
            <w:proofErr w:type="spellEnd"/>
            <w:proofErr w:type="gramEnd"/>
          </w:p>
        </w:tc>
      </w:tr>
      <w:tr w:rsidR="00100A82" w:rsidRPr="0083051F" w14:paraId="66E3C60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1B0EAAF"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0B281D49"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1CF8279A"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140D9E"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75B5BF6"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087BF31E"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B31F12F"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55FE79B4" w14:textId="77777777" w:rsidR="00100A82" w:rsidRPr="0083051F" w:rsidRDefault="00100A82" w:rsidP="00100A82">
            <w:pPr>
              <w:rPr>
                <w:sz w:val="20"/>
                <w:szCs w:val="20"/>
                <w:lang w:val="de-DE"/>
              </w:rPr>
            </w:pPr>
            <w:r w:rsidRPr="0083051F">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14:paraId="1E8FE23B"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E6C43C"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02DA43" w14:textId="77777777" w:rsidR="00100A82" w:rsidRPr="0083051F" w:rsidRDefault="00100A82" w:rsidP="00100A82">
            <w:pPr>
              <w:rPr>
                <w:sz w:val="20"/>
                <w:szCs w:val="20"/>
                <w:lang w:val="de-DE"/>
              </w:rPr>
            </w:pPr>
            <w:proofErr w:type="spellStart"/>
            <w:proofErr w:type="gramStart"/>
            <w:r w:rsidRPr="0083051F">
              <w:rPr>
                <w:sz w:val="20"/>
                <w:szCs w:val="20"/>
                <w:lang w:val="de-DE"/>
              </w:rPr>
              <w:t>xs:string</w:t>
            </w:r>
            <w:proofErr w:type="spellEnd"/>
            <w:proofErr w:type="gramEnd"/>
          </w:p>
        </w:tc>
      </w:tr>
      <w:tr w:rsidR="000A69CC" w:rsidRPr="0083051F" w14:paraId="31CFE6B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62A70E9" w14:textId="77777777" w:rsidR="000A69CC" w:rsidRPr="0083051F" w:rsidRDefault="000A69CC" w:rsidP="000A69CC">
            <w:pPr>
              <w:rPr>
                <w:sz w:val="20"/>
                <w:szCs w:val="20"/>
                <w:lang w:val="de-DE"/>
              </w:rPr>
            </w:pPr>
            <w:r>
              <w:rPr>
                <w:sz w:val="20"/>
                <w:szCs w:val="20"/>
              </w:rPr>
              <w:t>Extension</w:t>
            </w:r>
          </w:p>
        </w:tc>
        <w:tc>
          <w:tcPr>
            <w:tcW w:w="4342" w:type="dxa"/>
            <w:tcBorders>
              <w:top w:val="single" w:sz="4" w:space="0" w:color="000000"/>
              <w:left w:val="single" w:sz="4" w:space="0" w:color="000000"/>
              <w:bottom w:val="single" w:sz="4" w:space="0" w:color="000000"/>
              <w:right w:val="single" w:sz="4" w:space="0" w:color="000000"/>
            </w:tcBorders>
          </w:tcPr>
          <w:p w14:paraId="753A65FE" w14:textId="24249E58" w:rsidR="000A69CC" w:rsidRPr="0083051F" w:rsidRDefault="000A69CC" w:rsidP="000A69CC">
            <w:pPr>
              <w:rPr>
                <w:sz w:val="20"/>
                <w:szCs w:val="20"/>
                <w:lang w:val="de-DE"/>
              </w:rPr>
            </w:pPr>
            <w:r w:rsidRPr="00291703">
              <w:rPr>
                <w:sz w:val="20"/>
                <w:szCs w:val="20"/>
                <w:lang w:val="de-DE"/>
              </w:rPr>
              <w:t xml:space="preserve">Optionales Element zur Angabe von Erweiterungselementen. Die genaue Definition befindet sich in Abschnitt </w:t>
            </w:r>
            <w:r w:rsidR="000E0F9D">
              <w:rPr>
                <w:sz w:val="20"/>
                <w:szCs w:val="20"/>
              </w:rPr>
              <w:fldChar w:fldCharType="begin"/>
            </w:r>
            <w:r w:rsidRPr="00291703">
              <w:rPr>
                <w:sz w:val="20"/>
                <w:szCs w:val="20"/>
                <w:lang w:val="de-DE"/>
              </w:rPr>
              <w:instrText xml:space="preserve"> REF _Ref34687954 \r \h </w:instrText>
            </w:r>
            <w:r w:rsidR="000E0F9D">
              <w:rPr>
                <w:sz w:val="20"/>
                <w:szCs w:val="20"/>
              </w:rPr>
            </w:r>
            <w:r w:rsidR="000E0F9D">
              <w:rPr>
                <w:sz w:val="20"/>
                <w:szCs w:val="20"/>
              </w:rPr>
              <w:fldChar w:fldCharType="separate"/>
            </w:r>
            <w:r w:rsidR="007168E8">
              <w:rPr>
                <w:sz w:val="20"/>
                <w:szCs w:val="20"/>
                <w:lang w:val="de-DE"/>
              </w:rPr>
              <w:t>5</w:t>
            </w:r>
            <w:r w:rsidR="000E0F9D">
              <w:rPr>
                <w:sz w:val="20"/>
                <w:szCs w:val="20"/>
              </w:rPr>
              <w:fldChar w:fldCharType="end"/>
            </w:r>
            <w:r w:rsidRPr="00291703">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5C67AFB7" w14:textId="77777777" w:rsidR="000A69CC" w:rsidRPr="0083051F" w:rsidRDefault="000A69CC" w:rsidP="000A69CC">
            <w:pPr>
              <w:jc w:val="center"/>
              <w:rPr>
                <w:sz w:val="20"/>
                <w:szCs w:val="20"/>
                <w:lang w:val="de-DE"/>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CCF5CC" w14:textId="77777777" w:rsidR="000A69CC" w:rsidRPr="0083051F" w:rsidRDefault="000A69CC" w:rsidP="000A69CC">
            <w:pPr>
              <w:jc w:val="center"/>
              <w:rPr>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1FE3F52" w14:textId="77777777" w:rsidR="000A69CC" w:rsidRPr="0083051F" w:rsidRDefault="000A69CC" w:rsidP="000A69CC">
            <w:pPr>
              <w:rPr>
                <w:sz w:val="20"/>
                <w:szCs w:val="20"/>
                <w:lang w:val="de-DE"/>
              </w:rPr>
            </w:pPr>
            <w:r>
              <w:rPr>
                <w:sz w:val="20"/>
                <w:szCs w:val="20"/>
                <w:lang w:val="de-DE"/>
              </w:rPr>
              <w:t>XML-Komposit</w:t>
            </w:r>
          </w:p>
        </w:tc>
      </w:tr>
    </w:tbl>
    <w:p w14:paraId="0FD29742" w14:textId="77777777" w:rsidR="00100A82" w:rsidRPr="008B3DDB" w:rsidRDefault="00100A82" w:rsidP="00100A82">
      <w:pPr>
        <w:rPr>
          <w:b/>
          <w:i/>
          <w:lang w:val="en-US"/>
        </w:rPr>
      </w:pPr>
      <w:r w:rsidRPr="00633FB6">
        <w:rPr>
          <w:b/>
          <w:i/>
        </w:rPr>
        <w:br w:type="page"/>
      </w:r>
      <w:proofErr w:type="spellStart"/>
      <w:r w:rsidRPr="008B3DDB">
        <w:rPr>
          <w:b/>
          <w:i/>
          <w:lang w:val="en-US"/>
        </w:rPr>
        <w:lastRenderedPageBreak/>
        <w:t>Beispiel</w:t>
      </w:r>
      <w:proofErr w:type="spellEnd"/>
      <w:r w:rsidRPr="008B3DDB">
        <w:rPr>
          <w:b/>
          <w:i/>
          <w:lang w:val="en-US"/>
        </w:rPr>
        <w:t>:</w:t>
      </w:r>
    </w:p>
    <w:p w14:paraId="1D0168D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5A20AE5D"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29</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25</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DueDate</w:t>
      </w:r>
      <w:proofErr w:type="spellEnd"/>
      <w:r w:rsidRPr="00940C8C">
        <w:rPr>
          <w:rFonts w:ascii="Consolas" w:hAnsi="Consolas" w:cs="Courier New"/>
          <w:color w:val="0000FF"/>
          <w:sz w:val="20"/>
          <w:szCs w:val="20"/>
          <w:highlight w:val="white"/>
          <w:lang w:val="en-US" w:eastAsia="de-AT"/>
        </w:rPr>
        <w:t>&gt;</w:t>
      </w:r>
    </w:p>
    <w:p w14:paraId="32CE1BF3"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812FDEA"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w:t>
      </w:r>
      <w:r w:rsidR="004657BB">
        <w:rPr>
          <w:rFonts w:ascii="Consolas" w:hAnsi="Consolas" w:cs="Courier New"/>
          <w:color w:val="000000"/>
          <w:sz w:val="20"/>
          <w:szCs w:val="20"/>
          <w:highlight w:val="white"/>
          <w:lang w:val="en-US" w:eastAsia="de-AT"/>
        </w:rPr>
        <w:t>20</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04</w:t>
      </w:r>
      <w:r w:rsidRPr="00940C8C">
        <w:rPr>
          <w:rFonts w:ascii="Consolas" w:hAnsi="Consolas" w:cs="Courier New"/>
          <w:color w:val="000000"/>
          <w:sz w:val="20"/>
          <w:szCs w:val="20"/>
          <w:highlight w:val="white"/>
          <w:lang w:val="en-US" w:eastAsia="de-AT"/>
        </w:rPr>
        <w:t>-</w:t>
      </w:r>
      <w:r w:rsidR="004657BB">
        <w:rPr>
          <w:rFonts w:ascii="Consolas" w:hAnsi="Consolas" w:cs="Courier New"/>
          <w:color w:val="000000"/>
          <w:sz w:val="20"/>
          <w:szCs w:val="20"/>
          <w:highlight w:val="white"/>
          <w:lang w:val="en-US" w:eastAsia="de-AT"/>
        </w:rPr>
        <w:t>10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PaymentDate</w:t>
      </w:r>
      <w:proofErr w:type="spellEnd"/>
      <w:r w:rsidRPr="00940C8C">
        <w:rPr>
          <w:rFonts w:ascii="Consolas" w:hAnsi="Consolas" w:cs="Courier New"/>
          <w:color w:val="0000FF"/>
          <w:sz w:val="20"/>
          <w:szCs w:val="20"/>
          <w:highlight w:val="white"/>
          <w:lang w:val="en-US" w:eastAsia="de-AT"/>
        </w:rPr>
        <w:t>&gt;</w:t>
      </w:r>
    </w:p>
    <w:p w14:paraId="7BA3BC2B"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BaseAmount</w:t>
      </w:r>
      <w:proofErr w:type="spellEnd"/>
      <w:r w:rsidRPr="00940C8C">
        <w:rPr>
          <w:rFonts w:ascii="Consolas" w:hAnsi="Consolas" w:cs="Courier New"/>
          <w:color w:val="0000FF"/>
          <w:sz w:val="20"/>
          <w:szCs w:val="20"/>
          <w:highlight w:val="white"/>
          <w:lang w:val="en-US" w:eastAsia="de-AT"/>
        </w:rPr>
        <w:t>&gt;</w:t>
      </w:r>
    </w:p>
    <w:p w14:paraId="5376A65F"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09D961F5"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738FA681" w14:textId="77777777" w:rsidR="00C11B09" w:rsidRPr="00940C8C" w:rsidRDefault="00C11B09"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roofErr w:type="spellStart"/>
      <w:r>
        <w:rPr>
          <w:rFonts w:ascii="Consolas" w:hAnsi="Consolas" w:cs="Courier New"/>
          <w:color w:val="000000"/>
          <w:sz w:val="20"/>
          <w:szCs w:val="20"/>
          <w:highlight w:val="white"/>
          <w:lang w:val="en-US" w:eastAsia="de-AT"/>
        </w:rPr>
        <w:t>Beispiel</w:t>
      </w:r>
      <w:proofErr w:type="spellEnd"/>
      <w:r>
        <w:rPr>
          <w:rFonts w:ascii="Consolas" w:hAnsi="Consolas" w:cs="Courier New"/>
          <w:color w:val="000000"/>
          <w:sz w:val="20"/>
          <w:szCs w:val="20"/>
          <w:highlight w:val="white"/>
          <w:lang w:val="en-US" w:eastAsia="de-AT"/>
        </w:rPr>
        <w:t>-Discount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68F38D09"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62767AF1" w14:textId="77777777" w:rsidR="00A16B94" w:rsidRPr="00940C8C"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MinimumPayment</w:t>
      </w:r>
      <w:proofErr w:type="spellEnd"/>
      <w:r w:rsidRPr="00940C8C">
        <w:rPr>
          <w:rFonts w:ascii="Consolas" w:hAnsi="Consolas" w:cs="Courier New"/>
          <w:color w:val="0000FF"/>
          <w:sz w:val="20"/>
          <w:szCs w:val="20"/>
          <w:highlight w:val="white"/>
          <w:lang w:val="en-US" w:eastAsia="de-AT"/>
        </w:rPr>
        <w:t>&gt;</w:t>
      </w:r>
    </w:p>
    <w:p w14:paraId="7657663C" w14:textId="77777777" w:rsidR="00A16B94" w:rsidRDefault="00A16B94"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de-DE" w:eastAsia="de-AT"/>
        </w:rPr>
      </w:pPr>
      <w:r w:rsidRPr="00774608">
        <w:rPr>
          <w:rFonts w:ascii="Consolas" w:hAnsi="Consolas" w:cs="Courier New"/>
          <w:color w:val="0000FF"/>
          <w:sz w:val="20"/>
          <w:szCs w:val="20"/>
          <w:highlight w:val="white"/>
          <w:lang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11FA0136"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291703">
        <w:rPr>
          <w:rFonts w:ascii="Consolas" w:hAnsi="Consolas" w:cs="Consolas"/>
          <w:color w:val="000000"/>
          <w:sz w:val="20"/>
          <w:szCs w:val="20"/>
          <w:highlight w:val="white"/>
          <w:lang w:val="de-DE"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3F0D405F"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FF0000"/>
          <w:sz w:val="20"/>
          <w:szCs w:val="20"/>
          <w:highlight w:val="white"/>
          <w:lang w:val="en-US" w:eastAsia="de-AT"/>
        </w:rPr>
        <w:t xml:space="preserve"> ID</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ext_id</w:t>
      </w:r>
      <w:proofErr w:type="spellEnd"/>
      <w:r>
        <w:rPr>
          <w:rFonts w:ascii="Consolas" w:hAnsi="Consolas" w:cs="Consolas"/>
          <w:color w:val="0000FF"/>
          <w:sz w:val="20"/>
          <w:szCs w:val="20"/>
          <w:highlight w:val="white"/>
          <w:lang w:val="en-US" w:eastAsia="de-AT"/>
        </w:rPr>
        <w:t>"</w:t>
      </w:r>
      <w:r>
        <w:rPr>
          <w:rFonts w:ascii="Consolas" w:hAnsi="Consolas" w:cs="Consolas"/>
          <w:color w:val="FF0000"/>
          <w:sz w:val="20"/>
          <w:szCs w:val="20"/>
          <w:highlight w:val="white"/>
          <w:lang w:val="en-US" w:eastAsia="de-AT"/>
        </w:rPr>
        <w:t xml:space="preserve"> Name</w:t>
      </w:r>
      <w:r>
        <w:rPr>
          <w:rFonts w:ascii="Consolas" w:hAnsi="Consolas" w:cs="Consolas"/>
          <w:color w:val="0000FF"/>
          <w:sz w:val="20"/>
          <w:szCs w:val="20"/>
          <w:highlight w:val="white"/>
          <w:lang w:val="en-US" w:eastAsia="de-AT"/>
        </w:rPr>
        <w:t>="</w:t>
      </w:r>
      <w:proofErr w:type="spellStart"/>
      <w:r>
        <w:rPr>
          <w:rFonts w:ascii="Consolas" w:hAnsi="Consolas" w:cs="Consolas"/>
          <w:color w:val="000000"/>
          <w:sz w:val="20"/>
          <w:szCs w:val="20"/>
          <w:highlight w:val="white"/>
          <w:lang w:val="en-US" w:eastAsia="de-AT"/>
        </w:rPr>
        <w:t>PaymentConditionsExtensionAutomotive</w:t>
      </w:r>
      <w:proofErr w:type="spellEnd"/>
      <w:r>
        <w:rPr>
          <w:rFonts w:ascii="Consolas" w:hAnsi="Consolas" w:cs="Consolas"/>
          <w:color w:val="0000FF"/>
          <w:sz w:val="20"/>
          <w:szCs w:val="20"/>
          <w:highlight w:val="white"/>
          <w:lang w:val="en-US" w:eastAsia="de-AT"/>
        </w:rPr>
        <w:t>"&gt;</w:t>
      </w:r>
    </w:p>
    <w:p w14:paraId="7A6B487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w:t>
      </w:r>
      <w:proofErr w:type="gramStart"/>
      <w:r>
        <w:rPr>
          <w:rFonts w:ascii="Consolas" w:hAnsi="Consolas" w:cs="Consolas"/>
          <w:color w:val="800000"/>
          <w:sz w:val="20"/>
          <w:szCs w:val="20"/>
          <w:highlight w:val="white"/>
          <w:lang w:val="en-US" w:eastAsia="de-AT"/>
        </w:rPr>
        <w:t>1:PaymentConditionsExtension</w:t>
      </w:r>
      <w:proofErr w:type="gramEnd"/>
      <w:r>
        <w:rPr>
          <w:rFonts w:ascii="Consolas" w:hAnsi="Consolas" w:cs="Consolas"/>
          <w:color w:val="0000FF"/>
          <w:sz w:val="20"/>
          <w:szCs w:val="20"/>
          <w:highlight w:val="white"/>
          <w:lang w:val="en-US" w:eastAsia="de-AT"/>
        </w:rPr>
        <w:t>&gt;</w:t>
      </w:r>
      <w:r>
        <w:rPr>
          <w:rFonts w:ascii="Consolas" w:hAnsi="Consolas" w:cs="Consolas"/>
          <w:color w:val="000000"/>
          <w:sz w:val="20"/>
          <w:szCs w:val="20"/>
          <w:highlight w:val="white"/>
          <w:lang w:val="en-US" w:eastAsia="de-AT"/>
        </w:rPr>
        <w:t>456</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n1:PaymentConditionsExtension</w:t>
      </w:r>
      <w:r>
        <w:rPr>
          <w:rFonts w:ascii="Consolas" w:hAnsi="Consolas" w:cs="Consolas"/>
          <w:color w:val="0000FF"/>
          <w:sz w:val="20"/>
          <w:szCs w:val="20"/>
          <w:highlight w:val="white"/>
          <w:lang w:val="en-US" w:eastAsia="de-AT"/>
        </w:rPr>
        <w:t>&gt;</w:t>
      </w:r>
    </w:p>
    <w:p w14:paraId="00C8C44C" w14:textId="77777777" w:rsidR="000A69C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Custom</w:t>
      </w:r>
      <w:r>
        <w:rPr>
          <w:rFonts w:ascii="Consolas" w:hAnsi="Consolas" w:cs="Consolas"/>
          <w:color w:val="0000FF"/>
          <w:sz w:val="20"/>
          <w:szCs w:val="20"/>
          <w:highlight w:val="white"/>
          <w:lang w:val="en-US" w:eastAsia="de-AT"/>
        </w:rPr>
        <w:t>&gt;</w:t>
      </w:r>
    </w:p>
    <w:p w14:paraId="311F45D7" w14:textId="77777777" w:rsidR="000A69CC" w:rsidRPr="00940C8C" w:rsidRDefault="000A69CC" w:rsidP="000A69C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Pr>
          <w:rFonts w:ascii="Consolas" w:hAnsi="Consolas" w:cs="Consolas"/>
          <w:color w:val="000000"/>
          <w:sz w:val="20"/>
          <w:szCs w:val="20"/>
          <w:highlight w:val="white"/>
          <w:lang w:val="en-US" w:eastAsia="de-AT"/>
        </w:rPr>
        <w:t xml:space="preserve">  </w:t>
      </w:r>
      <w:r>
        <w:rPr>
          <w:rFonts w:ascii="Consolas" w:hAnsi="Consolas" w:cs="Consolas"/>
          <w:color w:val="0000FF"/>
          <w:sz w:val="20"/>
          <w:szCs w:val="20"/>
          <w:highlight w:val="white"/>
          <w:lang w:val="en-US" w:eastAsia="de-AT"/>
        </w:rPr>
        <w:t>&lt;/</w:t>
      </w:r>
      <w:r>
        <w:rPr>
          <w:rFonts w:ascii="Consolas" w:hAnsi="Consolas" w:cs="Consolas"/>
          <w:color w:val="800000"/>
          <w:sz w:val="20"/>
          <w:szCs w:val="20"/>
          <w:highlight w:val="white"/>
          <w:lang w:val="en-US" w:eastAsia="de-AT"/>
        </w:rPr>
        <w:t>Extension</w:t>
      </w:r>
      <w:r>
        <w:rPr>
          <w:rFonts w:ascii="Consolas" w:hAnsi="Consolas" w:cs="Consolas"/>
          <w:color w:val="0000FF"/>
          <w:sz w:val="20"/>
          <w:szCs w:val="20"/>
          <w:highlight w:val="white"/>
          <w:lang w:val="en-US" w:eastAsia="de-AT"/>
        </w:rPr>
        <w:t>&gt;</w:t>
      </w:r>
    </w:p>
    <w:p w14:paraId="17C725B9" w14:textId="77777777" w:rsidR="00A16B94" w:rsidRPr="0083051F" w:rsidRDefault="00A16B94" w:rsidP="000A69CC">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proofErr w:type="spellStart"/>
      <w:r w:rsidRPr="00940C8C">
        <w:rPr>
          <w:rFonts w:ascii="Consolas" w:hAnsi="Consolas" w:cs="Courier New"/>
          <w:color w:val="800000"/>
          <w:sz w:val="20"/>
          <w:szCs w:val="20"/>
          <w:highlight w:val="white"/>
          <w:lang w:val="en-US" w:eastAsia="de-AT"/>
        </w:rPr>
        <w:t>PaymentConditions</w:t>
      </w:r>
      <w:proofErr w:type="spellEnd"/>
      <w:r w:rsidRPr="00940C8C">
        <w:rPr>
          <w:rFonts w:ascii="Consolas" w:hAnsi="Consolas" w:cs="Courier New"/>
          <w:color w:val="0000FF"/>
          <w:sz w:val="20"/>
          <w:szCs w:val="20"/>
          <w:highlight w:val="white"/>
          <w:lang w:val="en-US" w:eastAsia="de-AT"/>
        </w:rPr>
        <w:t>&gt;</w:t>
      </w:r>
    </w:p>
    <w:p w14:paraId="4DFED64D" w14:textId="77777777" w:rsidR="00A16B94" w:rsidRPr="0083051F" w:rsidRDefault="00A16B94" w:rsidP="00100A82">
      <w:pPr>
        <w:rPr>
          <w:lang w:val="de-DE"/>
        </w:rPr>
      </w:pPr>
    </w:p>
    <w:p w14:paraId="447030FC" w14:textId="77777777" w:rsidR="00E901DD" w:rsidRPr="00FA233C" w:rsidRDefault="00E901DD" w:rsidP="00024A1E">
      <w:pPr>
        <w:rPr>
          <w:highlight w:val="lightGray"/>
        </w:rPr>
      </w:pPr>
      <w:bookmarkStart w:id="664" w:name="_Ref304384515"/>
      <w:r w:rsidRPr="0083051F">
        <w:rPr>
          <w:highlight w:val="lightGray"/>
          <w:lang w:val="de-DE"/>
        </w:rPr>
        <w:br w:type="page"/>
      </w:r>
    </w:p>
    <w:p w14:paraId="1F141003" w14:textId="77777777" w:rsidR="00B74CBC" w:rsidRDefault="00B74CBC" w:rsidP="00A53648">
      <w:pPr>
        <w:pStyle w:val="berschrift1"/>
        <w:rPr>
          <w:lang w:val="de-DE"/>
        </w:rPr>
      </w:pPr>
      <w:bookmarkStart w:id="665" w:name="_Ref34687954"/>
      <w:bookmarkStart w:id="666" w:name="_Toc107057816"/>
      <w:bookmarkStart w:id="667" w:name="_Ref372729744"/>
      <w:bookmarkEnd w:id="664"/>
      <w:r>
        <w:rPr>
          <w:lang w:val="de-DE"/>
        </w:rPr>
        <w:lastRenderedPageBreak/>
        <w:t>Erweiterungsmechanismus</w:t>
      </w:r>
      <w:bookmarkEnd w:id="665"/>
      <w:bookmarkEnd w:id="666"/>
    </w:p>
    <w:p w14:paraId="5FB6FC1C" w14:textId="1B5E9532" w:rsidR="00B74CBC" w:rsidRDefault="00623D45" w:rsidP="00623D45">
      <w:pPr>
        <w:jc w:val="both"/>
        <w:rPr>
          <w:lang w:val="de-DE"/>
        </w:rPr>
      </w:pPr>
      <w:del w:id="668" w:author="Philip Helger" w:date="2022-06-25T13:17:00Z">
        <w:r w:rsidDel="001933B4">
          <w:rPr>
            <w:lang w:val="de-DE"/>
          </w:rPr>
          <w:delText xml:space="preserve">Im </w:delText>
        </w:r>
      </w:del>
      <w:ins w:id="669" w:author="Philip Helger" w:date="2022-06-25T13:17:00Z">
        <w:r w:rsidR="001933B4">
          <w:rPr>
            <w:lang w:val="de-DE"/>
          </w:rPr>
          <w:t>I</w:t>
        </w:r>
        <w:del w:id="670" w:author="Philip" w:date="2022-06-28T11:31:00Z">
          <w:r w:rsidR="001933B4" w:rsidDel="001E297A">
            <w:rPr>
              <w:lang w:val="de-DE"/>
            </w:rPr>
            <w:delText>n</w:delText>
          </w:r>
        </w:del>
      </w:ins>
      <w:ins w:id="671" w:author="Philip" w:date="2022-06-28T11:31:00Z">
        <w:r w:rsidR="001E297A">
          <w:rPr>
            <w:lang w:val="de-DE"/>
          </w:rPr>
          <w:t>m</w:t>
        </w:r>
      </w:ins>
      <w:ins w:id="672" w:author="Philip Helger" w:date="2022-06-25T13:17:00Z">
        <w:r w:rsidR="001933B4">
          <w:rPr>
            <w:lang w:val="de-DE"/>
          </w:rPr>
          <w:t xml:space="preserve"> </w:t>
        </w:r>
      </w:ins>
      <w:r>
        <w:rPr>
          <w:lang w:val="de-DE"/>
        </w:rPr>
        <w:t xml:space="preserve">ebInterface </w:t>
      </w:r>
      <w:r w:rsidR="0036562E">
        <w:rPr>
          <w:lang w:val="de-DE"/>
        </w:rPr>
        <w:t>6</w:t>
      </w:r>
      <w:r>
        <w:rPr>
          <w:lang w:val="de-DE"/>
        </w:rPr>
        <w:t>.</w:t>
      </w:r>
      <w:r w:rsidR="0036562E">
        <w:rPr>
          <w:lang w:val="de-DE"/>
        </w:rPr>
        <w:t>0</w:t>
      </w:r>
      <w:r w:rsidR="00B03221">
        <w:rPr>
          <w:lang w:val="de-DE"/>
        </w:rPr>
        <w:t>-</w:t>
      </w:r>
      <w:r>
        <w:rPr>
          <w:lang w:val="de-DE"/>
        </w:rPr>
        <w:t xml:space="preserve">Standard </w:t>
      </w:r>
      <w:del w:id="673" w:author="Philip Helger" w:date="2022-06-25T13:17:00Z">
        <w:r w:rsidDel="001933B4">
          <w:rPr>
            <w:lang w:val="de-DE"/>
          </w:rPr>
          <w:delText xml:space="preserve">wird </w:delText>
        </w:r>
      </w:del>
      <w:ins w:id="674" w:author="Philip Helger" w:date="2022-06-25T13:17:00Z">
        <w:r w:rsidR="001933B4">
          <w:rPr>
            <w:lang w:val="de-DE"/>
          </w:rPr>
          <w:t xml:space="preserve">wurde </w:t>
        </w:r>
      </w:ins>
      <w:r>
        <w:rPr>
          <w:lang w:val="de-DE"/>
        </w:rPr>
        <w:t>ein leichtgewichtiger Erweiterungsmechanismu</w:t>
      </w:r>
      <w:r w:rsidR="00105F34">
        <w:rPr>
          <w:lang w:val="de-DE"/>
        </w:rPr>
        <w:t>s</w:t>
      </w:r>
      <w:r>
        <w:rPr>
          <w:lang w:val="de-DE"/>
        </w:rPr>
        <w:t xml:space="preserve"> eingeführt. Mit Hilfe dieses Mechanismus ist die Einbindung von zusätzlichen Elementen in eine ebInterface </w:t>
      </w:r>
      <w:r w:rsidR="0036562E">
        <w:rPr>
          <w:lang w:val="de-DE"/>
        </w:rPr>
        <w:t>6</w:t>
      </w:r>
      <w:r>
        <w:rPr>
          <w:lang w:val="de-DE"/>
        </w:rPr>
        <w:t>.</w:t>
      </w:r>
      <w:r w:rsidR="0036562E">
        <w:rPr>
          <w:lang w:val="de-DE"/>
        </w:rPr>
        <w:t>0</w:t>
      </w:r>
      <w:r>
        <w:rPr>
          <w:lang w:val="de-DE"/>
        </w:rPr>
        <w:t>-Instanz möglich. Im Unterschied zum Erweiterungsmechanismus in ebInterface 4.x erfolgt keine Typisierung der Erweiterungen mit Hilfe von fest verdrahteten Erweiterungsschemadateien. Die Verarbeitung von Erweiterungen auf Seiten des Rechnungs</w:t>
      </w:r>
      <w:ins w:id="675" w:author="Philip Helger" w:date="2022-06-25T13:17:00Z">
        <w:r w:rsidR="001933B4">
          <w:rPr>
            <w:lang w:val="de-DE"/>
          </w:rPr>
          <w:softHyphen/>
        </w:r>
      </w:ins>
      <w:r>
        <w:rPr>
          <w:lang w:val="de-DE"/>
        </w:rPr>
        <w:t>empfängers erfordert eine vorherige bilaterale Absprache zwischen Rechnungs</w:t>
      </w:r>
      <w:ins w:id="676" w:author="Philip Helger" w:date="2022-06-25T13:17:00Z">
        <w:r w:rsidR="001933B4">
          <w:rPr>
            <w:lang w:val="de-DE"/>
          </w:rPr>
          <w:softHyphen/>
        </w:r>
      </w:ins>
      <w:r>
        <w:rPr>
          <w:lang w:val="de-DE"/>
        </w:rPr>
        <w:t>sender und Rechnungsempfänger.</w:t>
      </w:r>
    </w:p>
    <w:p w14:paraId="09F2A0C8" w14:textId="77777777" w:rsidR="00623D45" w:rsidRDefault="00623D45" w:rsidP="00B74CBC">
      <w:pPr>
        <w:rPr>
          <w:lang w:val="de-DE"/>
        </w:rPr>
      </w:pPr>
    </w:p>
    <w:p w14:paraId="3C0ECDA2" w14:textId="4905EA52" w:rsidR="00623D45" w:rsidRDefault="00623D45" w:rsidP="00623D45">
      <w:pPr>
        <w:jc w:val="both"/>
        <w:rPr>
          <w:lang w:val="de-DE"/>
        </w:rPr>
      </w:pPr>
      <w:r>
        <w:rPr>
          <w:lang w:val="de-DE"/>
        </w:rPr>
        <w:t xml:space="preserve">Durch die Verwendung von </w:t>
      </w:r>
      <w:r w:rsidRPr="00291703">
        <w:rPr>
          <w:rFonts w:ascii="Consolas" w:hAnsi="Consolas" w:cs="Consolas"/>
          <w:color w:val="0000FF"/>
          <w:sz w:val="20"/>
          <w:szCs w:val="20"/>
          <w:highlight w:val="white"/>
          <w:lang w:val="de-DE" w:eastAsia="de-AT"/>
        </w:rPr>
        <w:t>&lt;</w:t>
      </w:r>
      <w:proofErr w:type="spellStart"/>
      <w:proofErr w:type="gramStart"/>
      <w:r w:rsidRPr="00291703">
        <w:rPr>
          <w:rFonts w:ascii="Consolas" w:hAnsi="Consolas" w:cs="Consolas"/>
          <w:color w:val="800000"/>
          <w:sz w:val="20"/>
          <w:szCs w:val="20"/>
          <w:highlight w:val="white"/>
          <w:lang w:val="de-DE" w:eastAsia="de-AT"/>
        </w:rPr>
        <w:t>xs:any</w:t>
      </w:r>
      <w:proofErr w:type="spellEnd"/>
      <w:proofErr w:type="gramEnd"/>
      <w:r w:rsidRPr="00291703">
        <w:rPr>
          <w:rFonts w:ascii="Consolas" w:hAnsi="Consolas" w:cs="Consolas"/>
          <w:color w:val="FF0000"/>
          <w:sz w:val="20"/>
          <w:szCs w:val="20"/>
          <w:highlight w:val="white"/>
          <w:lang w:val="de-DE" w:eastAsia="de-AT"/>
        </w:rPr>
        <w:t xml:space="preserve"> </w:t>
      </w:r>
      <w:proofErr w:type="spellStart"/>
      <w:r w:rsidRPr="00291703">
        <w:rPr>
          <w:rFonts w:ascii="Consolas" w:hAnsi="Consolas" w:cs="Consolas"/>
          <w:color w:val="FF0000"/>
          <w:sz w:val="20"/>
          <w:szCs w:val="20"/>
          <w:highlight w:val="white"/>
          <w:lang w:val="de-DE" w:eastAsia="de-AT"/>
        </w:rPr>
        <w:t>namespace</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w:t>
      </w:r>
      <w:proofErr w:type="spellStart"/>
      <w:r w:rsidRPr="00291703">
        <w:rPr>
          <w:rFonts w:ascii="Consolas" w:hAnsi="Consolas" w:cs="Consolas"/>
          <w:color w:val="000000"/>
          <w:sz w:val="20"/>
          <w:szCs w:val="20"/>
          <w:highlight w:val="white"/>
          <w:lang w:val="de-DE" w:eastAsia="de-AT"/>
        </w:rPr>
        <w:t>other</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FF0000"/>
          <w:sz w:val="20"/>
          <w:szCs w:val="20"/>
          <w:highlight w:val="white"/>
          <w:lang w:val="de-DE" w:eastAsia="de-AT"/>
        </w:rPr>
        <w:t xml:space="preserve"> </w:t>
      </w:r>
      <w:proofErr w:type="spellStart"/>
      <w:r w:rsidRPr="00291703">
        <w:rPr>
          <w:rFonts w:ascii="Consolas" w:hAnsi="Consolas" w:cs="Consolas"/>
          <w:color w:val="FF0000"/>
          <w:sz w:val="20"/>
          <w:szCs w:val="20"/>
          <w:highlight w:val="white"/>
          <w:lang w:val="de-DE" w:eastAsia="de-AT"/>
        </w:rPr>
        <w:t>processContents</w:t>
      </w:r>
      <w:proofErr w:type="spellEnd"/>
      <w:r w:rsidRPr="00291703">
        <w:rPr>
          <w:rFonts w:ascii="Consolas" w:hAnsi="Consolas" w:cs="Consolas"/>
          <w:color w:val="0000FF"/>
          <w:sz w:val="20"/>
          <w:szCs w:val="20"/>
          <w:highlight w:val="white"/>
          <w:lang w:val="de-DE" w:eastAsia="de-AT"/>
        </w:rPr>
        <w:t>="</w:t>
      </w:r>
      <w:r w:rsidRPr="00291703">
        <w:rPr>
          <w:rFonts w:ascii="Consolas" w:hAnsi="Consolas" w:cs="Consolas"/>
          <w:color w:val="000000"/>
          <w:sz w:val="20"/>
          <w:szCs w:val="20"/>
          <w:highlight w:val="white"/>
          <w:lang w:val="de-DE" w:eastAsia="de-AT"/>
        </w:rPr>
        <w:t>lax</w:t>
      </w:r>
      <w:r w:rsidRPr="00291703">
        <w:rPr>
          <w:rFonts w:ascii="Consolas" w:hAnsi="Consolas" w:cs="Consolas"/>
          <w:color w:val="0000FF"/>
          <w:sz w:val="20"/>
          <w:szCs w:val="20"/>
          <w:highlight w:val="white"/>
          <w:lang w:val="de-DE" w:eastAsia="de-AT"/>
        </w:rPr>
        <w:t>"/&gt;</w:t>
      </w:r>
      <w:r w:rsidRPr="00291703">
        <w:rPr>
          <w:rFonts w:ascii="Consolas" w:hAnsi="Consolas" w:cs="Consolas"/>
          <w:color w:val="0000FF"/>
          <w:sz w:val="20"/>
          <w:szCs w:val="20"/>
          <w:lang w:val="de-DE" w:eastAsia="de-AT"/>
        </w:rPr>
        <w:t xml:space="preserve"> </w:t>
      </w:r>
      <w:r w:rsidRPr="00623D45">
        <w:rPr>
          <w:lang w:val="de-DE"/>
        </w:rPr>
        <w:t>kann</w:t>
      </w:r>
      <w:r>
        <w:rPr>
          <w:lang w:val="de-DE"/>
        </w:rPr>
        <w:t xml:space="preserve"> jeder beliebige XML-Inhalt eingebunden werden. Eine genau</w:t>
      </w:r>
      <w:ins w:id="677" w:author="Philip" w:date="2022-06-28T11:32:00Z">
        <w:r w:rsidR="001E297A">
          <w:rPr>
            <w:lang w:val="de-DE"/>
          </w:rPr>
          <w:t>e</w:t>
        </w:r>
      </w:ins>
      <w:r>
        <w:rPr>
          <w:lang w:val="de-DE"/>
        </w:rPr>
        <w:t>re Beschreibung einer Erweiterung erfolgt mit Hilfe der Metadaten in den Attribute</w:t>
      </w:r>
      <w:r w:rsidR="00105F34">
        <w:rPr>
          <w:lang w:val="de-DE"/>
        </w:rPr>
        <w:t>n</w:t>
      </w:r>
      <w:r>
        <w:rPr>
          <w:lang w:val="de-DE"/>
        </w:rPr>
        <w:t xml:space="preserve"> ID und Name.</w:t>
      </w:r>
    </w:p>
    <w:p w14:paraId="1EF38370" w14:textId="77777777" w:rsidR="00623D45" w:rsidRDefault="00623D45" w:rsidP="00B74CBC">
      <w:pPr>
        <w:rPr>
          <w:lang w:val="de-DE"/>
        </w:rPr>
      </w:pPr>
    </w:p>
    <w:p w14:paraId="7F063361" w14:textId="77777777" w:rsidR="00623D45" w:rsidRDefault="00623D45" w:rsidP="00623D45">
      <w:pPr>
        <w:jc w:val="center"/>
        <w:rPr>
          <w:lang w:val="de-DE"/>
        </w:rPr>
      </w:pPr>
      <w:r w:rsidRPr="00623D45">
        <w:rPr>
          <w:noProof/>
          <w:lang w:val="de-DE" w:eastAsia="de-DE"/>
        </w:rPr>
        <w:drawing>
          <wp:inline distT="0" distB="0" distL="0" distR="0" wp14:anchorId="205B778C" wp14:editId="7005FDCA">
            <wp:extent cx="4019775" cy="2103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35050" cy="2111364"/>
                    </a:xfrm>
                    <a:prstGeom prst="rect">
                      <a:avLst/>
                    </a:prstGeom>
                  </pic:spPr>
                </pic:pic>
              </a:graphicData>
            </a:graphic>
          </wp:inline>
        </w:drawing>
      </w:r>
    </w:p>
    <w:p w14:paraId="2BEE0C52" w14:textId="77777777" w:rsidR="00623D45" w:rsidRDefault="00623D45" w:rsidP="00B74CBC">
      <w:pPr>
        <w:rPr>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623D45" w:rsidRPr="0083051F" w14:paraId="08AE2ACA" w14:textId="77777777" w:rsidTr="00291703">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665B77D5" w14:textId="77777777" w:rsidR="00623D45" w:rsidRPr="0083051F" w:rsidRDefault="00623D45" w:rsidP="00291703">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5E11229C" w14:textId="77777777" w:rsidR="00623D45" w:rsidRPr="0083051F" w:rsidRDefault="00623D45" w:rsidP="00291703">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2699AA7" w14:textId="77777777" w:rsidR="00623D45" w:rsidRPr="0083051F" w:rsidRDefault="00623D45" w:rsidP="00291703">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85EECA8" w14:textId="77777777" w:rsidR="00623D45" w:rsidRPr="0083051F" w:rsidRDefault="00623D45" w:rsidP="00291703">
            <w:pPr>
              <w:pStyle w:val="Default"/>
              <w:jc w:val="center"/>
              <w:rPr>
                <w:sz w:val="20"/>
                <w:szCs w:val="20"/>
              </w:rPr>
            </w:pPr>
            <w:proofErr w:type="spellStart"/>
            <w:r w:rsidRPr="0083051F">
              <w:rPr>
                <w:b/>
                <w:bCs/>
                <w:sz w:val="20"/>
                <w:szCs w:val="20"/>
              </w:rPr>
              <w:t>Kard</w:t>
            </w:r>
            <w:proofErr w:type="spellEnd"/>
            <w:r w:rsidRPr="0083051F">
              <w:rPr>
                <w:b/>
                <w:bCs/>
                <w:sz w:val="20"/>
                <w:szCs w:val="20"/>
              </w:rPr>
              <w:t>.</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CA9C9C4" w14:textId="77777777" w:rsidR="00623D45" w:rsidRPr="0083051F" w:rsidRDefault="00623D45" w:rsidP="00291703">
            <w:pPr>
              <w:pStyle w:val="Default"/>
              <w:rPr>
                <w:sz w:val="20"/>
                <w:szCs w:val="20"/>
              </w:rPr>
            </w:pPr>
            <w:r w:rsidRPr="0083051F">
              <w:rPr>
                <w:b/>
                <w:bCs/>
                <w:sz w:val="20"/>
                <w:szCs w:val="20"/>
              </w:rPr>
              <w:t xml:space="preserve">Format </w:t>
            </w:r>
          </w:p>
        </w:tc>
      </w:tr>
      <w:tr w:rsidR="00623D45" w:rsidRPr="0083051F" w14:paraId="0727DF72"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CAC3EE8" w14:textId="77777777" w:rsidR="00623D45" w:rsidRPr="0083051F" w:rsidRDefault="00623D45" w:rsidP="00291703">
            <w:pPr>
              <w:rPr>
                <w:sz w:val="20"/>
                <w:szCs w:val="20"/>
                <w:lang w:val="de-DE"/>
              </w:rPr>
            </w:pPr>
            <w:r>
              <w:rPr>
                <w:sz w:val="20"/>
                <w:szCs w:val="20"/>
                <w:lang w:val="de-DE"/>
              </w:rPr>
              <w:t>ID</w:t>
            </w:r>
          </w:p>
        </w:tc>
        <w:tc>
          <w:tcPr>
            <w:tcW w:w="4342" w:type="dxa"/>
            <w:tcBorders>
              <w:top w:val="single" w:sz="4" w:space="0" w:color="000000"/>
              <w:left w:val="single" w:sz="4" w:space="0" w:color="000000"/>
              <w:bottom w:val="single" w:sz="4" w:space="0" w:color="000000"/>
              <w:right w:val="single" w:sz="4" w:space="0" w:color="000000"/>
            </w:tcBorders>
          </w:tcPr>
          <w:p w14:paraId="16F6149D" w14:textId="77777777" w:rsidR="00623D45" w:rsidRPr="0083051F" w:rsidRDefault="00623D45" w:rsidP="00291703">
            <w:pPr>
              <w:rPr>
                <w:sz w:val="20"/>
                <w:szCs w:val="20"/>
                <w:lang w:val="de-DE"/>
              </w:rPr>
            </w:pPr>
            <w:r>
              <w:rPr>
                <w:sz w:val="20"/>
                <w:szCs w:val="20"/>
                <w:lang w:val="de-DE"/>
              </w:rPr>
              <w:t>Eindeutige ID einer Erweiterung</w:t>
            </w:r>
          </w:p>
        </w:tc>
        <w:tc>
          <w:tcPr>
            <w:tcW w:w="900" w:type="dxa"/>
            <w:tcBorders>
              <w:top w:val="single" w:sz="4" w:space="0" w:color="000000"/>
              <w:left w:val="single" w:sz="4" w:space="0" w:color="000000"/>
              <w:bottom w:val="single" w:sz="4" w:space="0" w:color="000000"/>
              <w:right w:val="single" w:sz="4" w:space="0" w:color="000000"/>
            </w:tcBorders>
          </w:tcPr>
          <w:p w14:paraId="798185B3"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8F32CD8" w14:textId="77777777" w:rsidR="00623D45" w:rsidRPr="0083051F" w:rsidRDefault="00623D45" w:rsidP="00291703">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40C4E63" w14:textId="77777777" w:rsidR="00623D45" w:rsidRPr="0083051F" w:rsidRDefault="00623D45" w:rsidP="00291703">
            <w:pPr>
              <w:rPr>
                <w:sz w:val="20"/>
                <w:szCs w:val="20"/>
                <w:lang w:val="de-DE"/>
              </w:rPr>
            </w:pPr>
            <w:proofErr w:type="spellStart"/>
            <w:proofErr w:type="gramStart"/>
            <w:r>
              <w:rPr>
                <w:sz w:val="20"/>
                <w:szCs w:val="20"/>
                <w:lang w:val="de-DE"/>
              </w:rPr>
              <w:t>xs:string</w:t>
            </w:r>
            <w:proofErr w:type="spellEnd"/>
            <w:proofErr w:type="gramEnd"/>
          </w:p>
        </w:tc>
      </w:tr>
      <w:tr w:rsidR="00623D45" w:rsidRPr="0083051F" w14:paraId="65F8AA47" w14:textId="77777777" w:rsidTr="00291703">
        <w:trPr>
          <w:trHeight w:val="154"/>
        </w:trPr>
        <w:tc>
          <w:tcPr>
            <w:tcW w:w="1419" w:type="dxa"/>
            <w:tcBorders>
              <w:top w:val="single" w:sz="4" w:space="0" w:color="000000"/>
              <w:left w:val="single" w:sz="4" w:space="0" w:color="000000"/>
              <w:bottom w:val="single" w:sz="4" w:space="0" w:color="000000"/>
              <w:right w:val="single" w:sz="4" w:space="0" w:color="000000"/>
            </w:tcBorders>
          </w:tcPr>
          <w:p w14:paraId="1FB3C3BA" w14:textId="77777777" w:rsidR="00623D45" w:rsidRPr="0083051F" w:rsidRDefault="00623D45" w:rsidP="00291703">
            <w:pPr>
              <w:rPr>
                <w:sz w:val="20"/>
                <w:szCs w:val="20"/>
                <w:lang w:val="de-DE"/>
              </w:rPr>
            </w:pPr>
            <w:r>
              <w:rPr>
                <w:sz w:val="20"/>
                <w:szCs w:val="20"/>
                <w:lang w:val="de-DE"/>
              </w:rPr>
              <w:t>Name</w:t>
            </w:r>
          </w:p>
        </w:tc>
        <w:tc>
          <w:tcPr>
            <w:tcW w:w="4342" w:type="dxa"/>
            <w:tcBorders>
              <w:top w:val="single" w:sz="4" w:space="0" w:color="000000"/>
              <w:left w:val="single" w:sz="4" w:space="0" w:color="000000"/>
              <w:bottom w:val="single" w:sz="4" w:space="0" w:color="000000"/>
              <w:right w:val="single" w:sz="4" w:space="0" w:color="000000"/>
            </w:tcBorders>
          </w:tcPr>
          <w:p w14:paraId="4E686999" w14:textId="77777777" w:rsidR="00623D45" w:rsidRPr="0083051F" w:rsidRDefault="00623D45" w:rsidP="00291703">
            <w:pPr>
              <w:rPr>
                <w:sz w:val="20"/>
                <w:szCs w:val="20"/>
                <w:lang w:val="de-DE"/>
              </w:rPr>
            </w:pPr>
            <w:r>
              <w:rPr>
                <w:sz w:val="20"/>
                <w:szCs w:val="20"/>
                <w:lang w:val="de-DE"/>
              </w:rPr>
              <w:t>Freitextbezeichnung der Erweiterung</w:t>
            </w:r>
          </w:p>
        </w:tc>
        <w:tc>
          <w:tcPr>
            <w:tcW w:w="900" w:type="dxa"/>
            <w:tcBorders>
              <w:top w:val="single" w:sz="4" w:space="0" w:color="000000"/>
              <w:left w:val="single" w:sz="4" w:space="0" w:color="000000"/>
              <w:bottom w:val="single" w:sz="4" w:space="0" w:color="000000"/>
              <w:right w:val="single" w:sz="4" w:space="0" w:color="000000"/>
            </w:tcBorders>
          </w:tcPr>
          <w:p w14:paraId="16A7E0CF" w14:textId="77777777" w:rsidR="00623D45" w:rsidRPr="0083051F" w:rsidRDefault="00105F34" w:rsidP="00291703">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16830F4" w14:textId="77777777" w:rsidR="00623D45" w:rsidRPr="0083051F" w:rsidRDefault="00623D45" w:rsidP="00291703">
            <w:pPr>
              <w:jc w:val="center"/>
              <w:rPr>
                <w:sz w:val="20"/>
                <w:szCs w:val="20"/>
                <w:lang w:val="de-DE"/>
              </w:rPr>
            </w:pPr>
            <w:r w:rsidRPr="0083051F">
              <w:rPr>
                <w:sz w:val="20"/>
                <w:szCs w:val="20"/>
                <w:lang w:val="de-DE"/>
              </w:rPr>
              <w:t>0..</w:t>
            </w:r>
            <w:r>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ACC9E" w14:textId="77777777" w:rsidR="00623D45" w:rsidRPr="0083051F" w:rsidRDefault="00623D45" w:rsidP="00291703">
            <w:pPr>
              <w:rPr>
                <w:sz w:val="20"/>
                <w:szCs w:val="20"/>
                <w:lang w:val="de-DE"/>
              </w:rPr>
            </w:pPr>
            <w:proofErr w:type="spellStart"/>
            <w:proofErr w:type="gramStart"/>
            <w:r>
              <w:rPr>
                <w:sz w:val="20"/>
                <w:szCs w:val="20"/>
                <w:lang w:val="de-DE"/>
              </w:rPr>
              <w:t>xs:string</w:t>
            </w:r>
            <w:proofErr w:type="spellEnd"/>
            <w:proofErr w:type="gramEnd"/>
          </w:p>
        </w:tc>
      </w:tr>
    </w:tbl>
    <w:p w14:paraId="6FEEA27D" w14:textId="77777777" w:rsidR="00623D45" w:rsidRPr="00B74CBC" w:rsidRDefault="00623D45" w:rsidP="00B74CBC">
      <w:pPr>
        <w:rPr>
          <w:lang w:val="de-DE"/>
        </w:rPr>
      </w:pPr>
    </w:p>
    <w:p w14:paraId="30DC86DA" w14:textId="77777777" w:rsidR="00EA7E37" w:rsidRPr="0083051F" w:rsidRDefault="0022244C" w:rsidP="00A53648">
      <w:pPr>
        <w:pStyle w:val="berschrift1"/>
        <w:rPr>
          <w:lang w:val="de-DE"/>
        </w:rPr>
      </w:pPr>
      <w:bookmarkStart w:id="678" w:name="_Toc107057817"/>
      <w:r w:rsidRPr="0083051F">
        <w:rPr>
          <w:lang w:val="de-DE"/>
        </w:rPr>
        <w:t>Anwendungsempfehlungen</w:t>
      </w:r>
      <w:bookmarkEnd w:id="667"/>
      <w:bookmarkEnd w:id="678"/>
    </w:p>
    <w:p w14:paraId="172E3356" w14:textId="77777777" w:rsidR="00EA7E37" w:rsidRPr="0083051F" w:rsidRDefault="0022244C" w:rsidP="00EA7E37">
      <w:pPr>
        <w:pStyle w:val="berschrift2"/>
        <w:rPr>
          <w:lang w:val="de-DE"/>
        </w:rPr>
      </w:pPr>
      <w:bookmarkStart w:id="679" w:name="_Ref372729794"/>
      <w:bookmarkStart w:id="680" w:name="_Ref372729814"/>
      <w:bookmarkStart w:id="681" w:name="_Toc107057818"/>
      <w:r w:rsidRPr="0083051F">
        <w:rPr>
          <w:lang w:val="de-DE"/>
        </w:rPr>
        <w:t>Verwendung von Vorzeic</w:t>
      </w:r>
      <w:r w:rsidR="007E12EA" w:rsidRPr="0083051F">
        <w:rPr>
          <w:lang w:val="de-DE"/>
        </w:rPr>
        <w:t>hen für Beträge in Rechnungen und</w:t>
      </w:r>
      <w:r w:rsidRPr="0083051F">
        <w:rPr>
          <w:lang w:val="de-DE"/>
        </w:rPr>
        <w:t xml:space="preserve"> Gutschriften</w:t>
      </w:r>
      <w:bookmarkEnd w:id="679"/>
      <w:bookmarkEnd w:id="680"/>
      <w:bookmarkEnd w:id="681"/>
    </w:p>
    <w:p w14:paraId="6274316C"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proofErr w:type="spellStart"/>
      <w:r w:rsidR="00C23C14" w:rsidRPr="0083051F">
        <w:rPr>
          <w:rFonts w:ascii="Courier New" w:hAnsi="Courier New" w:cs="Courier New"/>
          <w:lang w:val="de-DE"/>
        </w:rPr>
        <w:t>DocumentType</w:t>
      </w:r>
      <w:proofErr w:type="spellEnd"/>
      <w:r w:rsidR="00C23C14" w:rsidRPr="0083051F">
        <w:rPr>
          <w:lang w:val="de-DE"/>
        </w:rPr>
        <w:t xml:space="preserve"> gelten dabei die folgenden Vorgaben:</w:t>
      </w:r>
    </w:p>
    <w:p w14:paraId="1E98EB81" w14:textId="472D2834" w:rsidR="00C23C14" w:rsidRPr="0083051F" w:rsidRDefault="00C23C14" w:rsidP="00CA6221">
      <w:pPr>
        <w:pStyle w:val="Listenabsatz"/>
        <w:numPr>
          <w:ilvl w:val="0"/>
          <w:numId w:val="15"/>
        </w:numPr>
        <w:rPr>
          <w:lang w:val="de-DE"/>
        </w:rPr>
      </w:pPr>
      <w:r w:rsidRPr="0083051F">
        <w:rPr>
          <w:lang w:val="de-DE"/>
        </w:rPr>
        <w:t xml:space="preserve">Wird im Attribut </w:t>
      </w:r>
      <w:proofErr w:type="spellStart"/>
      <w:r w:rsidRPr="0083051F">
        <w:rPr>
          <w:rFonts w:ascii="Courier New" w:hAnsi="Courier New" w:cs="Courier New"/>
          <w:lang w:val="de-DE"/>
        </w:rPr>
        <w:t>DocumentType</w:t>
      </w:r>
      <w:proofErr w:type="spellEnd"/>
      <w:r w:rsidRPr="0083051F">
        <w:rPr>
          <w:lang w:val="de-DE"/>
        </w:rPr>
        <w:t xml:space="preserve"> auf ROOT-Ebene </w:t>
      </w:r>
      <w:proofErr w:type="spellStart"/>
      <w:r w:rsidRPr="0083051F">
        <w:rPr>
          <w:rFonts w:ascii="Courier New" w:hAnsi="Courier New" w:cs="Courier New"/>
          <w:lang w:val="de-DE"/>
        </w:rPr>
        <w:t>Invoice</w:t>
      </w:r>
      <w:proofErr w:type="spellEnd"/>
      <w:r w:rsidRPr="0083051F">
        <w:rPr>
          <w:rFonts w:ascii="Courier New" w:hAnsi="Courier New" w:cs="Courier New"/>
          <w:lang w:val="de-DE"/>
        </w:rPr>
        <w:t xml:space="preserve"> </w:t>
      </w:r>
      <w:del w:id="682" w:author="Philip Helger" w:date="2022-06-25T13:17:00Z">
        <w:r w:rsidRPr="0083051F" w:rsidDel="001933B4">
          <w:rPr>
            <w:lang w:val="de-DE"/>
          </w:rPr>
          <w:delText xml:space="preserve"> </w:delText>
        </w:r>
      </w:del>
      <w:r w:rsidRPr="0083051F">
        <w:rPr>
          <w:lang w:val="de-DE"/>
        </w:rPr>
        <w:t>(= Rechnung)</w:t>
      </w:r>
      <w:r w:rsidR="008B3BA0" w:rsidRPr="0083051F">
        <w:rPr>
          <w:lang w:val="de-DE"/>
        </w:rPr>
        <w:t>,</w:t>
      </w:r>
      <w:del w:id="683" w:author="Philip Helger" w:date="2022-06-25T13:17:00Z">
        <w:r w:rsidR="008B3BA0" w:rsidRPr="0083051F" w:rsidDel="001933B4">
          <w:rPr>
            <w:lang w:val="de-DE"/>
          </w:rPr>
          <w:delText xml:space="preserve"> </w:delText>
        </w:r>
      </w:del>
      <w:r w:rsidR="008B3BA0" w:rsidRPr="0083051F">
        <w:rPr>
          <w:lang w:val="de-DE"/>
        </w:rPr>
        <w:t xml:space="preserve"> </w:t>
      </w:r>
      <w:proofErr w:type="spellStart"/>
      <w:r w:rsidR="008B3BA0" w:rsidRPr="0083051F">
        <w:rPr>
          <w:rFonts w:ascii="Courier New" w:hAnsi="Courier New" w:cs="Courier New"/>
          <w:lang w:val="de-DE"/>
        </w:rPr>
        <w:t>InvoiceForAdvancePayment</w:t>
      </w:r>
      <w:proofErr w:type="spellEnd"/>
      <w:r w:rsidR="008B3BA0" w:rsidRPr="0083051F">
        <w:rPr>
          <w:lang w:val="de-DE"/>
        </w:rPr>
        <w:t xml:space="preserve"> (= Vorauszahlung), </w:t>
      </w:r>
      <w:proofErr w:type="spellStart"/>
      <w:r w:rsidR="008B3BA0" w:rsidRPr="0083051F">
        <w:rPr>
          <w:rFonts w:ascii="Courier New" w:hAnsi="Courier New" w:cs="Courier New"/>
          <w:lang w:val="de-DE"/>
        </w:rPr>
        <w:t>InvoiceForPartialDelivery</w:t>
      </w:r>
      <w:proofErr w:type="spellEnd"/>
      <w:r w:rsidR="008B3BA0" w:rsidRPr="0083051F">
        <w:rPr>
          <w:lang w:val="de-DE"/>
        </w:rPr>
        <w:t xml:space="preserve"> (= Rechnung für Teillieferung), </w:t>
      </w:r>
      <w:proofErr w:type="spellStart"/>
      <w:r w:rsidR="008B3BA0" w:rsidRPr="0083051F">
        <w:rPr>
          <w:rFonts w:ascii="Courier New" w:hAnsi="Courier New" w:cs="Courier New"/>
          <w:lang w:val="de-DE"/>
        </w:rPr>
        <w:t>FinalSettlement</w:t>
      </w:r>
      <w:proofErr w:type="spellEnd"/>
      <w:r w:rsidR="008B3BA0" w:rsidRPr="0083051F">
        <w:rPr>
          <w:lang w:val="de-DE"/>
        </w:rPr>
        <w:t xml:space="preserve"> (= Endabrechnung) oder </w:t>
      </w:r>
      <w:proofErr w:type="spellStart"/>
      <w:r w:rsidR="008B3BA0" w:rsidRPr="0083051F">
        <w:rPr>
          <w:rFonts w:ascii="Courier New" w:hAnsi="Courier New" w:cs="Courier New"/>
          <w:lang w:val="de-DE"/>
        </w:rPr>
        <w:t>SubsequentDebit</w:t>
      </w:r>
      <w:proofErr w:type="spellEnd"/>
      <w:r w:rsidRPr="0083051F">
        <w:rPr>
          <w:lang w:val="de-DE"/>
        </w:rPr>
        <w:t xml:space="preserve"> </w:t>
      </w:r>
      <w:r w:rsidR="008B3BA0" w:rsidRPr="0083051F">
        <w:rPr>
          <w:lang w:val="de-DE"/>
        </w:rPr>
        <w:t xml:space="preserve">(= Nachbelastung) </w:t>
      </w:r>
      <w:r w:rsidRPr="0083051F">
        <w:rPr>
          <w:lang w:val="de-DE"/>
        </w:rPr>
        <w:t>angegeben so gilt:</w:t>
      </w:r>
    </w:p>
    <w:p w14:paraId="6B8F8396"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7BB7F585"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5B52DC09" w14:textId="77777777" w:rsidR="00EA7E37" w:rsidRPr="0083051F" w:rsidRDefault="00C23C14" w:rsidP="00CA6221">
      <w:pPr>
        <w:pStyle w:val="Listenabsatz"/>
        <w:numPr>
          <w:ilvl w:val="0"/>
          <w:numId w:val="15"/>
        </w:numPr>
        <w:rPr>
          <w:lang w:val="de-DE"/>
        </w:rPr>
      </w:pPr>
      <w:r w:rsidRPr="0083051F">
        <w:rPr>
          <w:lang w:val="de-DE"/>
        </w:rPr>
        <w:t>Wird im Attribut</w:t>
      </w:r>
      <w:r w:rsidR="00EA7E37" w:rsidRPr="0083051F">
        <w:rPr>
          <w:lang w:val="de-DE"/>
        </w:rPr>
        <w:t xml:space="preserve"> </w:t>
      </w:r>
      <w:proofErr w:type="spellStart"/>
      <w:r w:rsidR="00EA7E37" w:rsidRPr="0083051F">
        <w:rPr>
          <w:rFonts w:ascii="Courier New" w:hAnsi="Courier New" w:cs="Courier New"/>
          <w:lang w:val="de-DE"/>
        </w:rPr>
        <w:t>DocumentType</w:t>
      </w:r>
      <w:proofErr w:type="spellEnd"/>
      <w:r w:rsidR="00EA7E37" w:rsidRPr="0083051F">
        <w:rPr>
          <w:lang w:val="de-DE"/>
        </w:rPr>
        <w:t xml:space="preserve"> auf ROOT-Ebene </w:t>
      </w:r>
      <w:proofErr w:type="spellStart"/>
      <w:r w:rsidRPr="0083051F">
        <w:rPr>
          <w:rFonts w:ascii="Courier New" w:hAnsi="Courier New" w:cs="Courier New"/>
          <w:lang w:val="de-DE"/>
        </w:rPr>
        <w:t>CreditMemo</w:t>
      </w:r>
      <w:proofErr w:type="spellEnd"/>
      <w:r w:rsidRPr="0083051F">
        <w:rPr>
          <w:lang w:val="de-DE"/>
        </w:rPr>
        <w:t xml:space="preserve"> (= Gutschrift)</w:t>
      </w:r>
      <w:r w:rsidR="008B3BA0" w:rsidRPr="0083051F">
        <w:rPr>
          <w:lang w:val="de-DE"/>
        </w:rPr>
        <w:t>,</w:t>
      </w:r>
      <w:r w:rsidRPr="0083051F">
        <w:rPr>
          <w:lang w:val="de-DE"/>
        </w:rPr>
        <w:t xml:space="preserve"> </w:t>
      </w:r>
      <w:proofErr w:type="spellStart"/>
      <w:r w:rsidRPr="0083051F">
        <w:rPr>
          <w:rFonts w:ascii="Courier New" w:hAnsi="Courier New" w:cs="Courier New"/>
          <w:lang w:val="de-DE"/>
        </w:rPr>
        <w:t>SelfBilling</w:t>
      </w:r>
      <w:proofErr w:type="spellEnd"/>
      <w:r w:rsidRPr="0083051F">
        <w:rPr>
          <w:lang w:val="de-DE"/>
        </w:rPr>
        <w:t xml:space="preserve"> (=</w:t>
      </w:r>
      <w:proofErr w:type="spellStart"/>
      <w:r w:rsidRPr="0083051F">
        <w:rPr>
          <w:lang w:val="de-DE"/>
        </w:rPr>
        <w:t>Gutschriftsverfahren</w:t>
      </w:r>
      <w:proofErr w:type="spellEnd"/>
      <w:r w:rsidRPr="0083051F">
        <w:rPr>
          <w:lang w:val="de-DE"/>
        </w:rPr>
        <w:t>)</w:t>
      </w:r>
      <w:r w:rsidR="008B3BA0" w:rsidRPr="0083051F">
        <w:rPr>
          <w:lang w:val="de-DE"/>
        </w:rPr>
        <w:t xml:space="preserve"> oder </w:t>
      </w:r>
      <w:proofErr w:type="spellStart"/>
      <w:r w:rsidR="008B3BA0" w:rsidRPr="0083051F">
        <w:rPr>
          <w:rFonts w:ascii="Courier New" w:hAnsi="Courier New" w:cs="Courier New"/>
          <w:lang w:val="de-DE"/>
        </w:rPr>
        <w:t>SubsequentCredit</w:t>
      </w:r>
      <w:proofErr w:type="spellEnd"/>
      <w:r w:rsidR="008B3BA0" w:rsidRPr="0083051F">
        <w:rPr>
          <w:lang w:val="de-DE"/>
        </w:rPr>
        <w:t xml:space="preserve"> (= Nachentlastung)</w:t>
      </w:r>
      <w:r w:rsidRPr="0083051F">
        <w:rPr>
          <w:lang w:val="de-DE"/>
        </w:rPr>
        <w:t xml:space="preserve"> angegeben so gilt:</w:t>
      </w:r>
    </w:p>
    <w:p w14:paraId="14D034B1" w14:textId="77777777" w:rsidR="00C23C14" w:rsidRPr="0083051F" w:rsidRDefault="00C23C14" w:rsidP="00CA6221">
      <w:pPr>
        <w:pStyle w:val="Listenabsatz"/>
        <w:numPr>
          <w:ilvl w:val="1"/>
          <w:numId w:val="15"/>
        </w:numPr>
        <w:rPr>
          <w:lang w:val="de-DE"/>
        </w:rPr>
      </w:pPr>
      <w:r w:rsidRPr="0083051F">
        <w:rPr>
          <w:lang w:val="de-DE"/>
        </w:rPr>
        <w:lastRenderedPageBreak/>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1282219A"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proofErr w:type="spellStart"/>
      <w:r w:rsidR="0038092E" w:rsidRPr="0083051F">
        <w:rPr>
          <w:rFonts w:ascii="Courier New" w:hAnsi="Courier New" w:cs="Courier New"/>
          <w:lang w:val="de-DE"/>
        </w:rPr>
        <w:t>PayableAmount</w:t>
      </w:r>
      <w:proofErr w:type="spellEnd"/>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54FC65F" w14:textId="77777777" w:rsidR="00EA7E37" w:rsidRPr="0083051F" w:rsidRDefault="00EA7E37" w:rsidP="00C23C14">
      <w:pPr>
        <w:pStyle w:val="Listenabsatz"/>
        <w:rPr>
          <w:lang w:val="de-DE"/>
        </w:rPr>
      </w:pPr>
    </w:p>
    <w:p w14:paraId="0079F18C" w14:textId="77777777" w:rsidR="00EA7E37" w:rsidRPr="0083051F" w:rsidRDefault="00D9268F" w:rsidP="00CA6221">
      <w:pPr>
        <w:pStyle w:val="Listenabsatz"/>
        <w:numPr>
          <w:ilvl w:val="0"/>
          <w:numId w:val="14"/>
        </w:numPr>
        <w:rPr>
          <w:lang w:val="de-DE"/>
        </w:rPr>
      </w:pPr>
      <w:r w:rsidRPr="0083051F">
        <w:rPr>
          <w:lang w:val="de-DE"/>
        </w:rPr>
        <w:br w:type="page"/>
      </w:r>
    </w:p>
    <w:p w14:paraId="613442D4" w14:textId="77777777" w:rsidR="00100A82" w:rsidRPr="0083051F" w:rsidRDefault="00100A82" w:rsidP="00A53648">
      <w:pPr>
        <w:pStyle w:val="berschrift1"/>
        <w:rPr>
          <w:lang w:val="de-DE"/>
        </w:rPr>
      </w:pPr>
      <w:bookmarkStart w:id="684" w:name="_Toc107057819"/>
      <w:r w:rsidRPr="0083051F">
        <w:rPr>
          <w:lang w:val="de-DE"/>
        </w:rPr>
        <w:lastRenderedPageBreak/>
        <w:t>Referenzen</w:t>
      </w:r>
      <w:bookmarkEnd w:id="684"/>
    </w:p>
    <w:p w14:paraId="2CF496FC" w14:textId="77777777" w:rsidR="00100A82" w:rsidRPr="0083051F" w:rsidRDefault="00100A82" w:rsidP="00100A82">
      <w:pPr>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DD5120" w:rsidRPr="00B12D0F" w14:paraId="2481C415" w14:textId="77777777" w:rsidTr="008C7450">
        <w:tc>
          <w:tcPr>
            <w:tcW w:w="1526" w:type="dxa"/>
          </w:tcPr>
          <w:p w14:paraId="3E5109EE" w14:textId="77777777" w:rsidR="00DD5120" w:rsidRPr="0083051F" w:rsidRDefault="00DD5120" w:rsidP="00100A82">
            <w:pPr>
              <w:rPr>
                <w:lang w:val="de-DE"/>
              </w:rPr>
            </w:pPr>
            <w:r>
              <w:rPr>
                <w:lang w:val="de-DE"/>
              </w:rPr>
              <w:t>[CEN17]</w:t>
            </w:r>
          </w:p>
        </w:tc>
        <w:tc>
          <w:tcPr>
            <w:tcW w:w="7762" w:type="dxa"/>
          </w:tcPr>
          <w:p w14:paraId="45F6B4C5" w14:textId="314746CA" w:rsidR="00DD5120" w:rsidRPr="00535CAA" w:rsidRDefault="00DD5120" w:rsidP="007A5315">
            <w:pPr>
              <w:rPr>
                <w:lang w:val="en-US"/>
                <w:rPrChange w:id="685" w:author="Philip Helger" w:date="2022-06-25T13:23:00Z">
                  <w:rPr/>
                </w:rPrChange>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ins w:id="686" w:author="Philip Helger" w:date="2022-06-25T13:24:00Z">
              <w:r w:rsidR="00535CAA">
                <w:rPr>
                  <w:lang w:val="en-US"/>
                </w:rPr>
                <w:fldChar w:fldCharType="begin"/>
              </w:r>
              <w:r w:rsidR="00535CAA">
                <w:rPr>
                  <w:lang w:val="en-US"/>
                </w:rPr>
                <w:instrText xml:space="preserve"> HYPERLINK "</w:instrText>
              </w:r>
            </w:ins>
            <w:ins w:id="687" w:author="Philip Helger" w:date="2022-06-25T13:23:00Z">
              <w:r w:rsidR="00535CAA" w:rsidRPr="00535CAA">
                <w:rPr>
                  <w:lang w:val="en-US"/>
                  <w:rPrChange w:id="688" w:author="Philip Helger" w:date="2022-06-25T13:23:00Z">
                    <w:rPr/>
                  </w:rPrChange>
                </w:rPr>
                <w:instrText>https://standards.cencenelec.eu/dyn/www/f?p=CEN:110:0::::FSP_PROJECT,FSP_ORG_ID:60602,1883209&amp;cs=16F9AE51355675ECFBC7A016A754C3E05</w:instrText>
              </w:r>
            </w:ins>
            <w:ins w:id="689" w:author="Philip Helger" w:date="2022-06-25T13:24:00Z">
              <w:r w:rsidR="00535CAA">
                <w:rPr>
                  <w:lang w:val="en-US"/>
                </w:rPr>
                <w:instrText xml:space="preserve">" </w:instrText>
              </w:r>
            </w:ins>
            <w:r w:rsidR="00535CAA">
              <w:rPr>
                <w:lang w:val="en-US"/>
              </w:rPr>
            </w:r>
            <w:ins w:id="690" w:author="Philip Helger" w:date="2022-06-25T13:24:00Z">
              <w:r w:rsidR="00535CAA">
                <w:rPr>
                  <w:lang w:val="en-US"/>
                </w:rPr>
                <w:fldChar w:fldCharType="separate"/>
              </w:r>
            </w:ins>
            <w:ins w:id="691" w:author="Philip Helger" w:date="2022-06-25T13:23:00Z">
              <w:r w:rsidR="00535CAA" w:rsidRPr="00530C80">
                <w:rPr>
                  <w:rStyle w:val="Hyperlink"/>
                  <w:lang w:val="en-US"/>
                  <w:rPrChange w:id="692" w:author="Philip Helger" w:date="2022-06-25T13:23:00Z">
                    <w:rPr/>
                  </w:rPrChange>
                </w:rPr>
                <w:t>https://standards.cencenelec.eu/dyn/www/f?p=CEN:110:0::::FSP_PROJECT,FSP_ORG_ID:60602,1883209&amp;cs=16F9AE51355675ECFBC7A016A754C3E05</w:t>
              </w:r>
            </w:ins>
            <w:ins w:id="693" w:author="Philip Helger" w:date="2022-06-25T13:24:00Z">
              <w:r w:rsidR="00535CAA">
                <w:rPr>
                  <w:lang w:val="en-US"/>
                </w:rPr>
                <w:fldChar w:fldCharType="end"/>
              </w:r>
            </w:ins>
            <w:del w:id="694" w:author="Philip Helger" w:date="2022-06-25T13:23:00Z">
              <w:r w:rsidR="00C85849" w:rsidDel="00535CAA">
                <w:fldChar w:fldCharType="begin"/>
              </w:r>
              <w:r w:rsidR="00C85849" w:rsidRPr="000979FF" w:rsidDel="00535CAA">
                <w:rPr>
                  <w:lang w:val="en-US"/>
                  <w:rPrChange w:id="695" w:author="Philip Helger" w:date="2022-06-25T13:05:00Z">
                    <w:rPr/>
                  </w:rPrChange>
                </w:rPr>
                <w:delInstrText xml:space="preserve"> HYPERLINK "https://standards.cen.eu/dyn/www/f?p=204:110:0::::FSP_PROJECT:60602&amp;cs=1B61B766636F9FB34B7DBD72CE9026C72" </w:delInstrText>
              </w:r>
              <w:r w:rsidR="00C85849" w:rsidDel="00535CAA">
                <w:fldChar w:fldCharType="separate"/>
              </w:r>
            </w:del>
            <w:r w:rsidR="00CF2117" w:rsidRPr="00B12D0F">
              <w:rPr>
                <w:b/>
                <w:bCs/>
                <w:lang w:val="en-US"/>
                <w:rPrChange w:id="696" w:author="Philip" w:date="2022-06-28T11:16:00Z">
                  <w:rPr>
                    <w:b/>
                    <w:bCs/>
                    <w:lang w:val="de-DE"/>
                  </w:rPr>
                </w:rPrChange>
              </w:rPr>
              <w:t>Fehler! Linkreferenz ungültig.</w:t>
            </w:r>
            <w:del w:id="697" w:author="Philip Helger" w:date="2022-06-25T13:23:00Z">
              <w:r w:rsidR="00C85849" w:rsidDel="00535CAA">
                <w:rPr>
                  <w:rStyle w:val="Hyperlink"/>
                </w:rPr>
                <w:fldChar w:fldCharType="end"/>
              </w:r>
              <w:r w:rsidR="00F070BE" w:rsidRPr="00535CAA" w:rsidDel="00535CAA">
                <w:rPr>
                  <w:lang w:val="en-US"/>
                  <w:rPrChange w:id="698" w:author="Philip Helger" w:date="2022-06-25T13:23:00Z">
                    <w:rPr/>
                  </w:rPrChange>
                </w:rPr>
                <w:delText xml:space="preserve"> </w:delText>
              </w:r>
            </w:del>
          </w:p>
        </w:tc>
      </w:tr>
      <w:tr w:rsidR="008C7450" w:rsidRPr="0083051F" w14:paraId="79C61E74" w14:textId="77777777" w:rsidTr="008C7450">
        <w:tc>
          <w:tcPr>
            <w:tcW w:w="1526" w:type="dxa"/>
          </w:tcPr>
          <w:p w14:paraId="214C1D4B" w14:textId="77777777" w:rsidR="008C7450" w:rsidRPr="0083051F" w:rsidRDefault="008C7450" w:rsidP="00100A82">
            <w:pPr>
              <w:rPr>
                <w:lang w:val="de-DE"/>
              </w:rPr>
            </w:pPr>
            <w:r w:rsidRPr="0083051F">
              <w:rPr>
                <w:lang w:val="de-DE"/>
              </w:rPr>
              <w:t>[DUNS</w:t>
            </w:r>
            <w:r w:rsidR="008E13E2" w:rsidRPr="0083051F">
              <w:rPr>
                <w:lang w:val="de-DE"/>
              </w:rPr>
              <w:t>11</w:t>
            </w:r>
            <w:r w:rsidRPr="0083051F">
              <w:rPr>
                <w:lang w:val="de-DE"/>
              </w:rPr>
              <w:t>]</w:t>
            </w:r>
          </w:p>
        </w:tc>
        <w:tc>
          <w:tcPr>
            <w:tcW w:w="7762" w:type="dxa"/>
          </w:tcPr>
          <w:p w14:paraId="000C7A8D" w14:textId="167389EE" w:rsidR="008C7450" w:rsidRPr="0088688C" w:rsidRDefault="008C7450" w:rsidP="007A5315">
            <w:pPr>
              <w:rPr>
                <w:lang w:val="en-US"/>
              </w:rPr>
            </w:pPr>
            <w:r w:rsidRPr="008B3DDB">
              <w:rPr>
                <w:lang w:val="en-US"/>
              </w:rPr>
              <w:t xml:space="preserve">DUNS (Data Universal Numbering System). </w:t>
            </w:r>
            <w:r w:rsidR="00C85849">
              <w:fldChar w:fldCharType="begin"/>
            </w:r>
            <w:r w:rsidR="00C85849" w:rsidRPr="000979FF">
              <w:rPr>
                <w:lang w:val="en-US"/>
                <w:rPrChange w:id="699" w:author="Philip Helger" w:date="2022-06-25T13:05:00Z">
                  <w:rPr/>
                </w:rPrChange>
              </w:rPr>
              <w:instrText xml:space="preserve"> HYPERLINK "https://www.bisnode.at/produkte/dun-bradstreet/" </w:instrText>
            </w:r>
            <w:r w:rsidR="00C85849">
              <w:fldChar w:fldCharType="separate"/>
            </w:r>
            <w:r w:rsidR="0088688C" w:rsidRPr="0088688C">
              <w:rPr>
                <w:rStyle w:val="Hyperlink"/>
                <w:lang w:val="en-US"/>
              </w:rPr>
              <w:t>https://www.bisnode.at/produkte/dun-bradstreet/</w:t>
            </w:r>
            <w:r w:rsidR="00C85849">
              <w:rPr>
                <w:rStyle w:val="Hyperlink"/>
                <w:lang w:val="en-US"/>
              </w:rPr>
              <w:fldChar w:fldCharType="end"/>
            </w:r>
            <w:r w:rsidR="0088688C">
              <w:rPr>
                <w:lang w:val="en-US"/>
              </w:rPr>
              <w:t xml:space="preserve">  </w:t>
            </w:r>
          </w:p>
        </w:tc>
      </w:tr>
      <w:tr w:rsidR="00312FAA" w:rsidRPr="00B12D0F" w14:paraId="661746FE" w14:textId="77777777" w:rsidTr="008C7450">
        <w:tc>
          <w:tcPr>
            <w:tcW w:w="1526" w:type="dxa"/>
          </w:tcPr>
          <w:p w14:paraId="408B40ED" w14:textId="77777777" w:rsidR="00312FAA" w:rsidRPr="0083051F" w:rsidRDefault="00312FAA" w:rsidP="00100A82">
            <w:pPr>
              <w:rPr>
                <w:lang w:val="de-DE"/>
              </w:rPr>
            </w:pPr>
            <w:r w:rsidRPr="0083051F">
              <w:rPr>
                <w:lang w:val="de-DE"/>
              </w:rPr>
              <w:t>[GLN</w:t>
            </w:r>
            <w:r w:rsidR="008E13E2" w:rsidRPr="0083051F">
              <w:rPr>
                <w:lang w:val="de-DE"/>
              </w:rPr>
              <w:t>11</w:t>
            </w:r>
            <w:r w:rsidRPr="0083051F">
              <w:rPr>
                <w:lang w:val="de-DE"/>
              </w:rPr>
              <w:t>]</w:t>
            </w:r>
          </w:p>
        </w:tc>
        <w:tc>
          <w:tcPr>
            <w:tcW w:w="7762" w:type="dxa"/>
          </w:tcPr>
          <w:p w14:paraId="3946A43B" w14:textId="697F1B11" w:rsidR="00312FAA" w:rsidRPr="008B3DDB" w:rsidRDefault="00312FAA" w:rsidP="00185419">
            <w:pPr>
              <w:rPr>
                <w:lang w:val="en-US"/>
              </w:rPr>
            </w:pPr>
            <w:r w:rsidRPr="008B3DDB">
              <w:rPr>
                <w:lang w:val="en-US"/>
              </w:rPr>
              <w:t>GLN (Global Location Number)</w:t>
            </w:r>
            <w:r w:rsidR="008C7450" w:rsidRPr="008B3DDB">
              <w:rPr>
                <w:lang w:val="en-US"/>
              </w:rPr>
              <w:t xml:space="preserve">. </w:t>
            </w:r>
            <w:r w:rsidR="00C85849">
              <w:fldChar w:fldCharType="begin"/>
            </w:r>
            <w:r w:rsidR="00C85849" w:rsidRPr="000979FF">
              <w:rPr>
                <w:lang w:val="en-US"/>
                <w:rPrChange w:id="700" w:author="Philip Helger" w:date="2022-06-25T13:05:00Z">
                  <w:rPr/>
                </w:rPrChange>
              </w:rPr>
              <w:instrText xml:space="preserve"> HYPERLINK "https://www.gs1.at/identifikationsnummern/standortidentifikation-gln.html" </w:instrText>
            </w:r>
            <w:r w:rsidR="00C85849">
              <w:fldChar w:fldCharType="separate"/>
            </w:r>
            <w:r w:rsidR="00185419" w:rsidRPr="00C23E35">
              <w:rPr>
                <w:rStyle w:val="Hyperlink"/>
                <w:lang w:val="en-US"/>
              </w:rPr>
              <w:t>https://www.gs1.at/identifikationsnummern/standortidentifikation-gln.html</w:t>
            </w:r>
            <w:r w:rsidR="00C85849">
              <w:rPr>
                <w:rStyle w:val="Hyperlink"/>
                <w:lang w:val="en-US"/>
              </w:rPr>
              <w:fldChar w:fldCharType="end"/>
            </w:r>
            <w:r w:rsidR="00185419">
              <w:rPr>
                <w:lang w:val="en-US"/>
              </w:rPr>
              <w:t xml:space="preserve"> </w:t>
            </w:r>
          </w:p>
        </w:tc>
      </w:tr>
      <w:tr w:rsidR="00DF0221" w:rsidRPr="0083051F" w14:paraId="2F4D7AA2" w14:textId="77777777" w:rsidTr="008C7450">
        <w:tc>
          <w:tcPr>
            <w:tcW w:w="1526" w:type="dxa"/>
          </w:tcPr>
          <w:p w14:paraId="260B7D21"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21CC2252" w14:textId="4C3E5070" w:rsidR="00DF0221" w:rsidRPr="008B3DDB" w:rsidRDefault="00DF0221" w:rsidP="00185419">
            <w:r w:rsidRPr="008B3DDB">
              <w:rPr>
                <w:lang w:val="en-US"/>
              </w:rPr>
              <w:t xml:space="preserve">GTIN (Global Trade Item Number). </w:t>
            </w:r>
            <w:r w:rsidR="00C85849">
              <w:fldChar w:fldCharType="begin"/>
            </w:r>
            <w:r w:rsidR="00C85849" w:rsidRPr="000979FF">
              <w:rPr>
                <w:lang w:val="en-US"/>
                <w:rPrChange w:id="701" w:author="Philip Helger" w:date="2022-06-25T13:05:00Z">
                  <w:rPr/>
                </w:rPrChange>
              </w:rPr>
              <w:instrText xml:space="preserve"> HYPERLINK "https://www.gs1.at/identifikationsnummern/artikelidentifikation-gtin.html" </w:instrText>
            </w:r>
            <w:r w:rsidR="00C85849">
              <w:fldChar w:fldCharType="separate"/>
            </w:r>
            <w:r w:rsidR="00185419" w:rsidRPr="00C23E35">
              <w:rPr>
                <w:rStyle w:val="Hyperlink"/>
                <w:lang w:val="en-US"/>
              </w:rPr>
              <w:t>https://www.gs1.at/identifikationsnummern/artikelidentifikation-gtin.html</w:t>
            </w:r>
            <w:r w:rsidR="00C85849">
              <w:rPr>
                <w:rStyle w:val="Hyperlink"/>
                <w:lang w:val="en-US"/>
              </w:rPr>
              <w:fldChar w:fldCharType="end"/>
            </w:r>
            <w:r w:rsidR="00185419">
              <w:rPr>
                <w:lang w:val="en-US"/>
              </w:rPr>
              <w:t xml:space="preserve"> </w:t>
            </w:r>
          </w:p>
        </w:tc>
      </w:tr>
      <w:tr w:rsidR="00574E0F" w:rsidRPr="00B12D0F" w14:paraId="609CEFA2" w14:textId="77777777" w:rsidTr="008C7450">
        <w:tc>
          <w:tcPr>
            <w:tcW w:w="1526" w:type="dxa"/>
          </w:tcPr>
          <w:p w14:paraId="4A666055" w14:textId="77777777" w:rsidR="00574E0F" w:rsidRPr="0083051F" w:rsidRDefault="00574E0F" w:rsidP="008B019B">
            <w:pPr>
              <w:rPr>
                <w:lang w:val="de-DE"/>
              </w:rPr>
            </w:pPr>
            <w:r w:rsidRPr="0083051F">
              <w:rPr>
                <w:lang w:val="de-DE"/>
              </w:rPr>
              <w:t>[ISO3166-1]</w:t>
            </w:r>
          </w:p>
        </w:tc>
        <w:tc>
          <w:tcPr>
            <w:tcW w:w="7762" w:type="dxa"/>
          </w:tcPr>
          <w:p w14:paraId="548A81A8" w14:textId="0DA0BCCC" w:rsidR="00574E0F" w:rsidRPr="008B3DDB" w:rsidRDefault="00574E0F" w:rsidP="00D96DD1">
            <w:pPr>
              <w:rPr>
                <w:lang w:val="en-US"/>
              </w:rPr>
            </w:pPr>
            <w:r w:rsidRPr="008B3DDB">
              <w:rPr>
                <w:lang w:val="en-US"/>
              </w:rPr>
              <w:t xml:space="preserve">ISO 3166-1, Version VI-10, International Organization for Standardization, </w:t>
            </w:r>
            <w:r w:rsidR="00C85849">
              <w:fldChar w:fldCharType="begin"/>
            </w:r>
            <w:r w:rsidR="00C85849" w:rsidRPr="000979FF">
              <w:rPr>
                <w:lang w:val="en-US"/>
                <w:rPrChange w:id="702" w:author="Philip Helger" w:date="2022-06-25T13:05:00Z">
                  <w:rPr/>
                </w:rPrChange>
              </w:rPr>
              <w:instrText xml:space="preserve"> HYPERLINK "https://www.iso.org/iso-3166-country-codes.html" </w:instrText>
            </w:r>
            <w:r w:rsidR="00C85849">
              <w:fldChar w:fldCharType="separate"/>
            </w:r>
            <w:r w:rsidR="0088688C" w:rsidRPr="0088688C">
              <w:rPr>
                <w:rStyle w:val="Hyperlink"/>
                <w:lang w:val="en-US"/>
              </w:rPr>
              <w:t>https://www.iso.org/iso-3166-country-codes.html</w:t>
            </w:r>
            <w:r w:rsidR="00C85849">
              <w:rPr>
                <w:rStyle w:val="Hyperlink"/>
                <w:lang w:val="en-US"/>
              </w:rPr>
              <w:fldChar w:fldCharType="end"/>
            </w:r>
          </w:p>
        </w:tc>
      </w:tr>
      <w:tr w:rsidR="00574E0F" w:rsidRPr="00B12D0F" w14:paraId="15DE16F1" w14:textId="77777777" w:rsidTr="008C7450">
        <w:tc>
          <w:tcPr>
            <w:tcW w:w="1526" w:type="dxa"/>
          </w:tcPr>
          <w:p w14:paraId="7FA1FF60" w14:textId="77777777" w:rsidR="00574E0F" w:rsidRPr="0083051F" w:rsidRDefault="00574E0F" w:rsidP="008B019B">
            <w:pPr>
              <w:rPr>
                <w:lang w:val="de-DE"/>
              </w:rPr>
            </w:pPr>
            <w:r w:rsidRPr="0083051F">
              <w:rPr>
                <w:lang w:val="de-DE"/>
              </w:rPr>
              <w:t>[ISO4217]</w:t>
            </w:r>
          </w:p>
        </w:tc>
        <w:tc>
          <w:tcPr>
            <w:tcW w:w="7762" w:type="dxa"/>
          </w:tcPr>
          <w:p w14:paraId="04CF0ACD" w14:textId="6A7784FF" w:rsidR="00574E0F" w:rsidRPr="008B3DDB" w:rsidRDefault="00574E0F" w:rsidP="00D96DD1">
            <w:pPr>
              <w:rPr>
                <w:lang w:val="en-US"/>
              </w:rPr>
            </w:pPr>
            <w:r w:rsidRPr="008B3DDB">
              <w:rPr>
                <w:lang w:val="en-US"/>
              </w:rPr>
              <w:t xml:space="preserve">ISO 4217, International Organization for Standardization, </w:t>
            </w:r>
            <w:r w:rsidR="00C85849">
              <w:fldChar w:fldCharType="begin"/>
            </w:r>
            <w:r w:rsidR="00C85849" w:rsidRPr="000979FF">
              <w:rPr>
                <w:lang w:val="en-US"/>
                <w:rPrChange w:id="703" w:author="Philip Helger" w:date="2022-06-25T13:05:00Z">
                  <w:rPr/>
                </w:rPrChange>
              </w:rPr>
              <w:instrText xml:space="preserve"> HYPERLINK "http://www.iso.org/iso/home/standards/currency_codes.htm" </w:instrText>
            </w:r>
            <w:r w:rsidR="00C85849">
              <w:fldChar w:fldCharType="separate"/>
            </w:r>
            <w:r w:rsidR="00F2668A" w:rsidRPr="008B3DDB">
              <w:rPr>
                <w:rStyle w:val="Hyperlink"/>
                <w:lang w:val="en-US"/>
              </w:rPr>
              <w:t>http://www.iso.org/iso/home/standards/currency_codes.htm</w:t>
            </w:r>
            <w:r w:rsidR="00C85849">
              <w:rPr>
                <w:rStyle w:val="Hyperlink"/>
                <w:lang w:val="en-US"/>
              </w:rPr>
              <w:fldChar w:fldCharType="end"/>
            </w:r>
            <w:r w:rsidR="00F2668A" w:rsidRPr="008B3DDB">
              <w:rPr>
                <w:lang w:val="en-US"/>
              </w:rPr>
              <w:t xml:space="preserve"> </w:t>
            </w:r>
          </w:p>
        </w:tc>
      </w:tr>
      <w:tr w:rsidR="00574E0F" w:rsidRPr="00AC4DF6" w14:paraId="2D77F1AE" w14:textId="77777777" w:rsidTr="008C7450">
        <w:tc>
          <w:tcPr>
            <w:tcW w:w="1526" w:type="dxa"/>
          </w:tcPr>
          <w:p w14:paraId="0422E56F"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49C88A8C" w14:textId="06360EE5" w:rsidR="00574E0F" w:rsidRPr="0083051F" w:rsidRDefault="00574E0F" w:rsidP="00D96DD1">
            <w:pPr>
              <w:rPr>
                <w:lang w:val="de-DE"/>
              </w:rPr>
            </w:pPr>
            <w:r w:rsidRPr="0083051F">
              <w:rPr>
                <w:lang w:val="de-DE"/>
              </w:rPr>
              <w:t xml:space="preserve">PZN (Pharmazentralnummer). </w:t>
            </w:r>
            <w:hyperlink r:id="rId42" w:history="1">
              <w:r w:rsidR="00F2668A" w:rsidRPr="0083051F">
                <w:rPr>
                  <w:rStyle w:val="Hyperlink"/>
                  <w:lang w:val="de-DE"/>
                </w:rPr>
                <w:t>http://www.ifaffm.de/</w:t>
              </w:r>
            </w:hyperlink>
            <w:r w:rsidRPr="0083051F">
              <w:rPr>
                <w:lang w:val="de-DE"/>
              </w:rPr>
              <w:t xml:space="preserve"> </w:t>
            </w:r>
          </w:p>
        </w:tc>
      </w:tr>
      <w:tr w:rsidR="00574E0F" w:rsidRPr="0083051F" w14:paraId="4ED0E7A9" w14:textId="77777777" w:rsidTr="008C7450">
        <w:tc>
          <w:tcPr>
            <w:tcW w:w="1526" w:type="dxa"/>
          </w:tcPr>
          <w:p w14:paraId="6D7F6B5D" w14:textId="77777777" w:rsidR="00574E0F" w:rsidRPr="0083051F" w:rsidRDefault="00574E0F" w:rsidP="00100A82">
            <w:pPr>
              <w:rPr>
                <w:lang w:val="de-DE"/>
              </w:rPr>
            </w:pPr>
            <w:r w:rsidRPr="0083051F">
              <w:rPr>
                <w:lang w:val="de-DE"/>
              </w:rPr>
              <w:t>[RFC2119]</w:t>
            </w:r>
          </w:p>
        </w:tc>
        <w:tc>
          <w:tcPr>
            <w:tcW w:w="7762" w:type="dxa"/>
          </w:tcPr>
          <w:p w14:paraId="4C46AFBE" w14:textId="62E61C04"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3" w:history="1">
              <w:r w:rsidRPr="0083051F">
                <w:rPr>
                  <w:rStyle w:val="Hyperlink"/>
                  <w:lang w:val="de-DE"/>
                </w:rPr>
                <w:t>http://www.rfc-archive.org/getrfc.php?rfc=2119</w:t>
              </w:r>
            </w:hyperlink>
            <w:r w:rsidRPr="0083051F">
              <w:rPr>
                <w:lang w:val="de-DE"/>
              </w:rPr>
              <w:t xml:space="preserve"> </w:t>
            </w:r>
          </w:p>
        </w:tc>
      </w:tr>
      <w:tr w:rsidR="00574E0F" w:rsidRPr="0083051F" w14:paraId="3424E5C9" w14:textId="77777777" w:rsidTr="008C7450">
        <w:tc>
          <w:tcPr>
            <w:tcW w:w="1526" w:type="dxa"/>
          </w:tcPr>
          <w:p w14:paraId="3F541DDB" w14:textId="77777777" w:rsidR="00574E0F" w:rsidRPr="0083051F" w:rsidRDefault="00574E0F" w:rsidP="00100A82">
            <w:pPr>
              <w:rPr>
                <w:lang w:val="de-DE"/>
              </w:rPr>
            </w:pPr>
            <w:r w:rsidRPr="0083051F">
              <w:rPr>
                <w:lang w:val="de-DE"/>
              </w:rPr>
              <w:t>[RFC3986]</w:t>
            </w:r>
          </w:p>
        </w:tc>
        <w:tc>
          <w:tcPr>
            <w:tcW w:w="7762" w:type="dxa"/>
          </w:tcPr>
          <w:p w14:paraId="190A1DC6" w14:textId="30CDA177" w:rsidR="00574E0F" w:rsidRPr="0083051F" w:rsidRDefault="00574E0F" w:rsidP="007A5315">
            <w:pPr>
              <w:rPr>
                <w:lang w:val="de-DE"/>
              </w:rPr>
            </w:pPr>
            <w:r w:rsidRPr="008B3DDB">
              <w:rPr>
                <w:lang w:val="en-US"/>
              </w:rPr>
              <w:t xml:space="preserve">RFC 3986: Uniform Resource Identifier (URI): Generic Syntax. </w:t>
            </w:r>
            <w:r w:rsidR="00C85849">
              <w:fldChar w:fldCharType="begin"/>
            </w:r>
            <w:r w:rsidR="00C85849" w:rsidRPr="000979FF">
              <w:rPr>
                <w:lang w:val="en-US"/>
                <w:rPrChange w:id="704" w:author="Philip Helger" w:date="2022-06-25T13:05:00Z">
                  <w:rPr/>
                </w:rPrChange>
              </w:rPr>
              <w:instrText xml:space="preserve"> HYPERLINK "http://tools.ietf.org/html/rfc3986" </w:instrText>
            </w:r>
            <w:r w:rsidR="00C85849">
              <w:fldChar w:fldCharType="separate"/>
            </w:r>
            <w:r w:rsidRPr="0083051F">
              <w:rPr>
                <w:rStyle w:val="Hyperlink"/>
                <w:lang w:val="de-DE"/>
              </w:rPr>
              <w:t>http://tools.ietf.org/html/rfc3986</w:t>
            </w:r>
            <w:r w:rsidR="00C85849">
              <w:rPr>
                <w:rStyle w:val="Hyperlink"/>
                <w:lang w:val="de-DE"/>
              </w:rPr>
              <w:fldChar w:fldCharType="end"/>
            </w:r>
            <w:r w:rsidRPr="0083051F">
              <w:rPr>
                <w:lang w:val="de-DE"/>
              </w:rPr>
              <w:t xml:space="preserve"> </w:t>
            </w:r>
          </w:p>
        </w:tc>
      </w:tr>
      <w:tr w:rsidR="00E410B7" w:rsidRPr="00AC4DF6" w:rsidDel="00AE6EE2" w14:paraId="2AC00E89" w14:textId="3D24EFB4" w:rsidTr="008C7450">
        <w:trPr>
          <w:del w:id="705" w:author="Philip Helger" w:date="2022-06-25T13:20:00Z"/>
        </w:trPr>
        <w:tc>
          <w:tcPr>
            <w:tcW w:w="1526" w:type="dxa"/>
          </w:tcPr>
          <w:p w14:paraId="069013FC" w14:textId="5859B9C2" w:rsidR="00E410B7" w:rsidRPr="0083051F" w:rsidDel="00AE6EE2" w:rsidRDefault="00E410B7" w:rsidP="00100A82">
            <w:pPr>
              <w:rPr>
                <w:del w:id="706" w:author="Philip Helger" w:date="2022-06-25T13:20:00Z"/>
                <w:lang w:val="de-DE"/>
              </w:rPr>
            </w:pPr>
            <w:del w:id="707" w:author="Philip Helger" w:date="2022-06-25T13:20:00Z">
              <w:r w:rsidDel="00AE6EE2">
                <w:rPr>
                  <w:lang w:val="de-DE"/>
                </w:rPr>
                <w:delText>[UN7081]</w:delText>
              </w:r>
            </w:del>
          </w:p>
        </w:tc>
        <w:tc>
          <w:tcPr>
            <w:tcW w:w="7762" w:type="dxa"/>
          </w:tcPr>
          <w:p w14:paraId="605B545B" w14:textId="2B3F7980" w:rsidR="00E410B7" w:rsidRPr="008F3160" w:rsidDel="00AE6EE2" w:rsidRDefault="00E410B7" w:rsidP="007A5315">
            <w:pPr>
              <w:rPr>
                <w:del w:id="708" w:author="Philip Helger" w:date="2022-06-25T13:20:00Z"/>
              </w:rPr>
            </w:pPr>
            <w:del w:id="709" w:author="Philip Helger" w:date="2022-06-25T13:20:00Z">
              <w:r w:rsidRPr="00774608" w:rsidDel="00AE6EE2">
                <w:delText xml:space="preserve">UN/TDID 16A 7081. Artikeleigenschaften. </w:delText>
              </w:r>
              <w:r w:rsidR="00C85849" w:rsidDel="00AE6EE2">
                <w:fldChar w:fldCharType="begin"/>
              </w:r>
              <w:r w:rsidR="00C85849" w:rsidDel="00AE6EE2">
                <w:delInstrText xml:space="preserve"> HYPERLINK "http://www.unece.org/trade/untdid/d16a/tred/tred7081.htm" </w:delInstrText>
              </w:r>
              <w:r w:rsidR="00C85849" w:rsidDel="00AE6EE2">
                <w:fldChar w:fldCharType="separate"/>
              </w:r>
            </w:del>
            <w:r w:rsidR="00CF2117">
              <w:rPr>
                <w:b/>
                <w:bCs/>
                <w:lang w:val="de-DE"/>
              </w:rPr>
              <w:t>Fehler! Linkreferenz ungültig.</w:t>
            </w:r>
            <w:del w:id="710" w:author="Philip Helger" w:date="2022-06-25T13:20:00Z">
              <w:r w:rsidR="00C85849" w:rsidDel="00AE6EE2">
                <w:rPr>
                  <w:rStyle w:val="Hyperlink"/>
                </w:rPr>
                <w:fldChar w:fldCharType="end"/>
              </w:r>
              <w:r w:rsidRPr="008F3160" w:rsidDel="00AE6EE2">
                <w:delText xml:space="preserve"> </w:delText>
              </w:r>
            </w:del>
          </w:p>
        </w:tc>
      </w:tr>
      <w:tr w:rsidR="00574E0F" w:rsidRPr="00B12D0F" w14:paraId="0A73F500" w14:textId="77777777" w:rsidTr="008C7450">
        <w:tc>
          <w:tcPr>
            <w:tcW w:w="1526" w:type="dxa"/>
          </w:tcPr>
          <w:p w14:paraId="24FA71B1" w14:textId="77777777" w:rsidR="00574E0F" w:rsidRPr="0083051F" w:rsidRDefault="00574E0F" w:rsidP="00100A82">
            <w:pPr>
              <w:rPr>
                <w:lang w:val="de-DE"/>
              </w:rPr>
            </w:pPr>
            <w:r w:rsidRPr="0083051F">
              <w:rPr>
                <w:lang w:val="de-DE"/>
              </w:rPr>
              <w:t>[W3C01]</w:t>
            </w:r>
          </w:p>
        </w:tc>
        <w:tc>
          <w:tcPr>
            <w:tcW w:w="7762" w:type="dxa"/>
          </w:tcPr>
          <w:p w14:paraId="36E85790" w14:textId="5BB82E2B" w:rsidR="00574E0F" w:rsidRPr="008B3DDB" w:rsidRDefault="00574E0F" w:rsidP="007A5315">
            <w:pPr>
              <w:rPr>
                <w:lang w:val="en-US"/>
              </w:rPr>
            </w:pPr>
            <w:r w:rsidRPr="008B3DDB">
              <w:rPr>
                <w:lang w:val="en-US"/>
              </w:rPr>
              <w:t xml:space="preserve">XML Schema. W3C Recommendation. </w:t>
            </w:r>
            <w:r w:rsidR="00C85849">
              <w:fldChar w:fldCharType="begin"/>
            </w:r>
            <w:r w:rsidR="00C85849" w:rsidRPr="000979FF">
              <w:rPr>
                <w:lang w:val="en-US"/>
                <w:rPrChange w:id="711" w:author="Philip Helger" w:date="2022-06-25T13:05:00Z">
                  <w:rPr/>
                </w:rPrChange>
              </w:rPr>
              <w:instrText xml:space="preserve"> HYPERLINK "http://www.w3.org/XML/Schema" </w:instrText>
            </w:r>
            <w:r w:rsidR="00C85849">
              <w:fldChar w:fldCharType="separate"/>
            </w:r>
            <w:r w:rsidRPr="008B3DDB">
              <w:rPr>
                <w:rStyle w:val="Hyperlink"/>
                <w:lang w:val="en-US"/>
              </w:rPr>
              <w:t>http://www.w3.org/XML/Schema</w:t>
            </w:r>
            <w:r w:rsidR="00C85849">
              <w:rPr>
                <w:rStyle w:val="Hyperlink"/>
                <w:lang w:val="en-US"/>
              </w:rPr>
              <w:fldChar w:fldCharType="end"/>
            </w:r>
            <w:r w:rsidRPr="008B3DDB">
              <w:rPr>
                <w:lang w:val="en-US"/>
              </w:rPr>
              <w:t xml:space="preserve"> </w:t>
            </w:r>
          </w:p>
        </w:tc>
      </w:tr>
    </w:tbl>
    <w:p w14:paraId="1D8AB1A2" w14:textId="77777777" w:rsidR="00312FAA" w:rsidRDefault="00312FAA" w:rsidP="00100A82">
      <w:pPr>
        <w:rPr>
          <w:lang w:val="en-US"/>
        </w:rPr>
      </w:pPr>
    </w:p>
    <w:p w14:paraId="7764E491" w14:textId="31D52E9D" w:rsidR="007D3F75" w:rsidRDefault="007D3F75" w:rsidP="008A5BA1">
      <w:pPr>
        <w:pStyle w:val="berschrift1"/>
        <w:rPr>
          <w:lang w:val="de-DE"/>
        </w:rPr>
      </w:pPr>
      <w:bookmarkStart w:id="712" w:name="_Toc107057820"/>
      <w:r>
        <w:rPr>
          <w:lang w:val="de-DE"/>
        </w:rPr>
        <w:t>Änderungshistorie</w:t>
      </w:r>
      <w:bookmarkEnd w:id="712"/>
    </w:p>
    <w:p w14:paraId="70315362" w14:textId="0ACA9448" w:rsidR="00535CAA" w:rsidRDefault="00535CAA" w:rsidP="00535CAA">
      <w:pPr>
        <w:pStyle w:val="berschrift2"/>
        <w:rPr>
          <w:ins w:id="713" w:author="Philip Helger" w:date="2022-06-25T13:24:00Z"/>
          <w:lang w:val="de-DE"/>
        </w:rPr>
      </w:pPr>
      <w:bookmarkStart w:id="714" w:name="_Toc107057821"/>
      <w:ins w:id="715" w:author="Philip Helger" w:date="2022-06-25T13:24:00Z">
        <w:r>
          <w:rPr>
            <w:lang w:val="de-DE"/>
          </w:rPr>
          <w:t>Änderungen in Version 6.1</w:t>
        </w:r>
        <w:bookmarkEnd w:id="714"/>
      </w:ins>
    </w:p>
    <w:p w14:paraId="3EA5C404" w14:textId="20955604" w:rsidR="00535CAA" w:rsidRDefault="00535CAA" w:rsidP="00535CAA">
      <w:pPr>
        <w:rPr>
          <w:ins w:id="716" w:author="Philip Helger" w:date="2022-06-25T13:26:00Z"/>
          <w:lang w:val="de-DE"/>
        </w:rPr>
      </w:pPr>
      <w:ins w:id="717" w:author="Philip Helger" w:date="2022-06-25T13:24:00Z">
        <w:r>
          <w:rPr>
            <w:lang w:val="de-DE"/>
          </w:rPr>
          <w:t>Im Folgenden werden die Änderungen von ebInterface 6.0 auf ebInterface 6.1 beschrieben.</w:t>
        </w:r>
      </w:ins>
    </w:p>
    <w:p w14:paraId="1C118A7B" w14:textId="77777777" w:rsidR="00535CAA" w:rsidRDefault="00535CAA" w:rsidP="00535CAA">
      <w:pPr>
        <w:rPr>
          <w:ins w:id="718" w:author="Philip Helger" w:date="2022-06-25T13:25:00Z"/>
          <w:lang w:val="de-DE"/>
        </w:rPr>
      </w:pPr>
    </w:p>
    <w:p w14:paraId="07DF1B39" w14:textId="437B4B33" w:rsidR="00535CAA" w:rsidRPr="0083051F" w:rsidRDefault="00535CAA" w:rsidP="00535CAA">
      <w:pPr>
        <w:jc w:val="both"/>
        <w:rPr>
          <w:ins w:id="719" w:author="Philip Helger" w:date="2022-06-25T13:25:00Z"/>
          <w:b/>
          <w:lang w:val="de-DE"/>
        </w:rPr>
      </w:pPr>
      <w:ins w:id="720" w:author="Philip Helger" w:date="2022-06-25T13:25:00Z">
        <w:r w:rsidRPr="0083051F">
          <w:rPr>
            <w:b/>
            <w:lang w:val="de-DE"/>
          </w:rPr>
          <w:t xml:space="preserve">Neues Element </w:t>
        </w:r>
        <w:proofErr w:type="spellStart"/>
        <w:r w:rsidRPr="0083051F">
          <w:rPr>
            <w:b/>
            <w:lang w:val="de-DE"/>
          </w:rPr>
          <w:t>BelowTheLineItems</w:t>
        </w:r>
        <w:proofErr w:type="spellEnd"/>
      </w:ins>
    </w:p>
    <w:p w14:paraId="15240372" w14:textId="77777777" w:rsidR="00535CAA" w:rsidRPr="0083051F" w:rsidRDefault="00535CAA" w:rsidP="00535CAA">
      <w:pPr>
        <w:pStyle w:val="Listenabsatz"/>
        <w:numPr>
          <w:ilvl w:val="0"/>
          <w:numId w:val="13"/>
        </w:numPr>
        <w:jc w:val="both"/>
        <w:rPr>
          <w:ins w:id="721" w:author="Philip Helger" w:date="2022-06-25T13:25:00Z"/>
          <w:lang w:val="de-DE"/>
        </w:rPr>
      </w:pPr>
      <w:ins w:id="722" w:author="Philip Helger" w:date="2022-06-25T13:25:00Z">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proofErr w:type="spellStart"/>
        <w:r w:rsidRPr="0083051F">
          <w:rPr>
            <w:rFonts w:ascii="Courier New" w:hAnsi="Courier New" w:cs="Courier New"/>
            <w:lang w:val="de-DE"/>
          </w:rPr>
          <w:t>BelowTheLineItems</w:t>
        </w:r>
        <w:proofErr w:type="spellEnd"/>
        <w:r w:rsidRPr="0083051F">
          <w:rPr>
            <w:lang w:val="de-DE"/>
          </w:rPr>
          <w:t xml:space="preserve"> für Drittleistungen, Verzugszinsen und andere nicht steuer-relevante Daten eingeführt.</w:t>
        </w:r>
      </w:ins>
    </w:p>
    <w:p w14:paraId="163008CE" w14:textId="467052E4" w:rsidR="00535CAA" w:rsidRPr="00535CAA" w:rsidRDefault="00535CAA">
      <w:pPr>
        <w:jc w:val="both"/>
        <w:rPr>
          <w:ins w:id="723" w:author="Philip Helger" w:date="2022-06-25T13:24:00Z"/>
          <w:lang w:val="de-DE"/>
        </w:rPr>
        <w:pPrChange w:id="724" w:author="Philip Helger" w:date="2022-06-25T13:26:00Z">
          <w:pPr>
            <w:pStyle w:val="berschrift2"/>
          </w:pPr>
        </w:pPrChange>
      </w:pPr>
    </w:p>
    <w:p w14:paraId="6CCD42E7" w14:textId="2046DFB0" w:rsidR="00623D45" w:rsidRDefault="00623D45" w:rsidP="007D3F75">
      <w:pPr>
        <w:pStyle w:val="berschrift2"/>
        <w:rPr>
          <w:lang w:val="de-DE"/>
        </w:rPr>
      </w:pPr>
      <w:bookmarkStart w:id="725" w:name="_Toc107057822"/>
      <w:r>
        <w:rPr>
          <w:lang w:val="de-DE"/>
        </w:rPr>
        <w:t xml:space="preserve">Änderungen in Version </w:t>
      </w:r>
      <w:r w:rsidR="00DE1235">
        <w:rPr>
          <w:lang w:val="de-DE"/>
        </w:rPr>
        <w:t>6</w:t>
      </w:r>
      <w:r>
        <w:rPr>
          <w:lang w:val="de-DE"/>
        </w:rPr>
        <w:t>.</w:t>
      </w:r>
      <w:r w:rsidR="00DE1235">
        <w:rPr>
          <w:lang w:val="de-DE"/>
        </w:rPr>
        <w:t>0</w:t>
      </w:r>
      <w:bookmarkEnd w:id="725"/>
    </w:p>
    <w:p w14:paraId="198C9AD2" w14:textId="77777777" w:rsidR="00623D45" w:rsidRDefault="00623D45" w:rsidP="00623D45">
      <w:pPr>
        <w:rPr>
          <w:lang w:val="de-DE"/>
        </w:rPr>
      </w:pPr>
      <w:r>
        <w:rPr>
          <w:lang w:val="de-DE"/>
        </w:rPr>
        <w:t xml:space="preserve">Im Folgenden werden die Änderungen von ebInterface 5.0 auf ebInterface </w:t>
      </w:r>
      <w:r w:rsidR="00DE1235">
        <w:rPr>
          <w:lang w:val="de-DE"/>
        </w:rPr>
        <w:t>6</w:t>
      </w:r>
      <w:r>
        <w:rPr>
          <w:lang w:val="de-DE"/>
        </w:rPr>
        <w:t>.</w:t>
      </w:r>
      <w:r w:rsidR="00DE1235">
        <w:rPr>
          <w:lang w:val="de-DE"/>
        </w:rPr>
        <w:t>0</w:t>
      </w:r>
      <w:r>
        <w:rPr>
          <w:lang w:val="de-DE"/>
        </w:rPr>
        <w:t xml:space="preserve"> beschrieben.</w:t>
      </w:r>
    </w:p>
    <w:p w14:paraId="421C2A5A" w14:textId="77777777" w:rsidR="00623D45" w:rsidRDefault="00623D45" w:rsidP="00623D45">
      <w:pPr>
        <w:rPr>
          <w:lang w:val="de-DE"/>
        </w:rPr>
      </w:pPr>
    </w:p>
    <w:p w14:paraId="4D91A426" w14:textId="77777777" w:rsidR="002E1246" w:rsidRPr="002E1246" w:rsidRDefault="002E1246" w:rsidP="00623D45">
      <w:pPr>
        <w:rPr>
          <w:b/>
          <w:bCs/>
          <w:lang w:val="de-DE"/>
        </w:rPr>
      </w:pPr>
      <w:r w:rsidRPr="002E1246">
        <w:rPr>
          <w:b/>
          <w:bCs/>
          <w:lang w:val="de-DE"/>
        </w:rPr>
        <w:t xml:space="preserve">Neues Element </w:t>
      </w:r>
      <w:proofErr w:type="spellStart"/>
      <w:r w:rsidRPr="002E1246">
        <w:rPr>
          <w:b/>
          <w:bCs/>
          <w:lang w:val="de-DE"/>
        </w:rPr>
        <w:t>CurrencyExchangeInformation</w:t>
      </w:r>
      <w:proofErr w:type="spellEnd"/>
    </w:p>
    <w:p w14:paraId="67531D65" w14:textId="77777777" w:rsidR="002E1246" w:rsidRPr="002E1246" w:rsidRDefault="002E1246" w:rsidP="002E1246">
      <w:pPr>
        <w:pStyle w:val="Listenabsatz"/>
        <w:numPr>
          <w:ilvl w:val="0"/>
          <w:numId w:val="38"/>
        </w:numPr>
        <w:rPr>
          <w:lang w:val="de-DE"/>
        </w:rPr>
      </w:pPr>
      <w:r>
        <w:rPr>
          <w:lang w:val="de-DE"/>
        </w:rPr>
        <w:t xml:space="preserve">Zur Angabe von Wechselkursen wurde das Element </w:t>
      </w:r>
      <w:proofErr w:type="spellStart"/>
      <w:r w:rsidRPr="002E1246">
        <w:rPr>
          <w:rFonts w:ascii="Courier New" w:hAnsi="Courier New" w:cs="Courier New"/>
          <w:lang w:val="de-DE"/>
        </w:rPr>
        <w:t>CurrencyExchangeInformation</w:t>
      </w:r>
      <w:proofErr w:type="spellEnd"/>
      <w:r>
        <w:rPr>
          <w:lang w:val="de-DE"/>
        </w:rPr>
        <w:t xml:space="preserve"> hinzugefügt.</w:t>
      </w:r>
    </w:p>
    <w:p w14:paraId="7A9B927D" w14:textId="77777777" w:rsidR="002E1246" w:rsidRDefault="002E1246" w:rsidP="00623D45">
      <w:pPr>
        <w:rPr>
          <w:lang w:val="de-DE"/>
        </w:rPr>
      </w:pPr>
    </w:p>
    <w:p w14:paraId="3D4FCDB5" w14:textId="77777777" w:rsidR="00623D45" w:rsidRPr="002E1246" w:rsidRDefault="002E1246" w:rsidP="00623D45">
      <w:pPr>
        <w:rPr>
          <w:b/>
          <w:bCs/>
          <w:lang w:val="de-DE"/>
        </w:rPr>
      </w:pPr>
      <w:proofErr w:type="spellStart"/>
      <w:r w:rsidRPr="002E1246">
        <w:rPr>
          <w:b/>
          <w:bCs/>
          <w:lang w:val="de-DE"/>
        </w:rPr>
        <w:t>PercentageType</w:t>
      </w:r>
      <w:proofErr w:type="spellEnd"/>
      <w:r w:rsidRPr="002E1246">
        <w:rPr>
          <w:b/>
          <w:bCs/>
          <w:lang w:val="de-DE"/>
        </w:rPr>
        <w:t xml:space="preserve"> wurde entfernt</w:t>
      </w:r>
    </w:p>
    <w:p w14:paraId="39935BD1" w14:textId="77777777" w:rsidR="002E1246" w:rsidRDefault="002E1246" w:rsidP="002E1246">
      <w:pPr>
        <w:pStyle w:val="Listenabsatz"/>
        <w:numPr>
          <w:ilvl w:val="0"/>
          <w:numId w:val="37"/>
        </w:numPr>
        <w:rPr>
          <w:lang w:val="de-DE"/>
        </w:rPr>
      </w:pPr>
      <w:r w:rsidRPr="002E1246">
        <w:rPr>
          <w:lang w:val="de-DE"/>
        </w:rPr>
        <w:t xml:space="preserve">Der </w:t>
      </w:r>
      <w:proofErr w:type="spellStart"/>
      <w:r w:rsidRPr="002E1246">
        <w:rPr>
          <w:lang w:val="de-DE"/>
        </w:rPr>
        <w:t>SimpleType</w:t>
      </w:r>
      <w:proofErr w:type="spellEnd"/>
      <w:r w:rsidRPr="002E1246">
        <w:rPr>
          <w:lang w:val="de-DE"/>
        </w:rPr>
        <w:t xml:space="preserve"> </w:t>
      </w:r>
      <w:proofErr w:type="spellStart"/>
      <w:r w:rsidRPr="002E1246">
        <w:rPr>
          <w:rFonts w:ascii="Courier New" w:hAnsi="Courier New" w:cs="Courier New"/>
          <w:lang w:val="de-DE"/>
        </w:rPr>
        <w:t>PercentageType</w:t>
      </w:r>
      <w:proofErr w:type="spellEnd"/>
      <w:r w:rsidRPr="002E1246">
        <w:rPr>
          <w:lang w:val="de-DE"/>
        </w:rPr>
        <w:t xml:space="preserve"> wurde entfernt und die Referenzen durch </w:t>
      </w:r>
      <w:r w:rsidRPr="002E32BC">
        <w:rPr>
          <w:rFonts w:ascii="Courier New" w:hAnsi="Courier New" w:cs="Courier New"/>
          <w:lang w:val="de-DE"/>
        </w:rPr>
        <w:t>Decimal2Type</w:t>
      </w:r>
      <w:r w:rsidRPr="002E1246">
        <w:rPr>
          <w:lang w:val="de-DE"/>
        </w:rPr>
        <w:t xml:space="preserve"> ersetzt.</w:t>
      </w:r>
    </w:p>
    <w:p w14:paraId="65362A34" w14:textId="77777777" w:rsidR="002E1246" w:rsidRDefault="002E1246" w:rsidP="002E1246">
      <w:pPr>
        <w:rPr>
          <w:lang w:val="de-DE"/>
        </w:rPr>
      </w:pPr>
    </w:p>
    <w:p w14:paraId="69FDFF74" w14:textId="77777777" w:rsidR="002E1246" w:rsidRPr="002E1246" w:rsidRDefault="002E1246" w:rsidP="002E1246">
      <w:pPr>
        <w:rPr>
          <w:b/>
          <w:bCs/>
          <w:lang w:val="de-DE"/>
        </w:rPr>
      </w:pPr>
      <w:proofErr w:type="spellStart"/>
      <w:r>
        <w:rPr>
          <w:b/>
          <w:bCs/>
          <w:lang w:val="de-DE"/>
        </w:rPr>
        <w:t>SimpleType</w:t>
      </w:r>
      <w:proofErr w:type="spellEnd"/>
      <w:r>
        <w:rPr>
          <w:b/>
          <w:bCs/>
          <w:lang w:val="de-DE"/>
        </w:rPr>
        <w:t xml:space="preserve"> </w:t>
      </w:r>
      <w:proofErr w:type="spellStart"/>
      <w:r w:rsidRPr="002E1246">
        <w:rPr>
          <w:b/>
          <w:bCs/>
          <w:lang w:val="de-DE"/>
        </w:rPr>
        <w:t>LanguageType</w:t>
      </w:r>
      <w:proofErr w:type="spellEnd"/>
      <w:r w:rsidRPr="002E1246">
        <w:rPr>
          <w:b/>
          <w:bCs/>
          <w:lang w:val="de-DE"/>
        </w:rPr>
        <w:t xml:space="preserve"> geändert</w:t>
      </w:r>
    </w:p>
    <w:p w14:paraId="503DFAED" w14:textId="77777777" w:rsidR="002E1246" w:rsidRDefault="002E1246" w:rsidP="002E1246">
      <w:pPr>
        <w:pStyle w:val="Listenabsatz"/>
        <w:numPr>
          <w:ilvl w:val="0"/>
          <w:numId w:val="37"/>
        </w:numPr>
        <w:rPr>
          <w:lang w:val="de-DE"/>
        </w:rPr>
      </w:pPr>
      <w:r w:rsidRPr="002E1246">
        <w:rPr>
          <w:lang w:val="de-DE"/>
        </w:rPr>
        <w:lastRenderedPageBreak/>
        <w:t>Sprachen werden nun mittels zweistelligen Codes</w:t>
      </w:r>
      <w:r>
        <w:rPr>
          <w:lang w:val="de-DE"/>
        </w:rPr>
        <w:t xml:space="preserve"> gemäß ISO 639-1</w:t>
      </w:r>
      <w:r w:rsidRPr="002E1246">
        <w:rPr>
          <w:lang w:val="de-DE"/>
        </w:rPr>
        <w:t xml:space="preserve"> angegeben</w:t>
      </w:r>
      <w:r>
        <w:rPr>
          <w:lang w:val="de-DE"/>
        </w:rPr>
        <w:t>.</w:t>
      </w:r>
    </w:p>
    <w:p w14:paraId="74D0449D" w14:textId="77777777" w:rsidR="00870909" w:rsidRDefault="00870909" w:rsidP="00870909">
      <w:pPr>
        <w:rPr>
          <w:lang w:val="de-DE"/>
        </w:rPr>
      </w:pPr>
    </w:p>
    <w:p w14:paraId="74E5382A" w14:textId="77777777" w:rsidR="00870909" w:rsidRPr="002E1246" w:rsidRDefault="00870909" w:rsidP="00870909">
      <w:pPr>
        <w:rPr>
          <w:b/>
          <w:bCs/>
          <w:lang w:val="de-DE"/>
        </w:rPr>
      </w:pPr>
      <w:proofErr w:type="spellStart"/>
      <w:r>
        <w:rPr>
          <w:b/>
          <w:bCs/>
          <w:lang w:val="de-DE"/>
        </w:rPr>
        <w:t>OtherTax</w:t>
      </w:r>
      <w:proofErr w:type="spellEnd"/>
      <w:r>
        <w:rPr>
          <w:b/>
          <w:bCs/>
          <w:lang w:val="de-DE"/>
        </w:rPr>
        <w:t xml:space="preserve"> geändert</w:t>
      </w:r>
    </w:p>
    <w:p w14:paraId="18A88A49" w14:textId="77777777" w:rsidR="00870909" w:rsidRDefault="00870909" w:rsidP="00870909">
      <w:pPr>
        <w:pStyle w:val="Listenabsatz"/>
        <w:numPr>
          <w:ilvl w:val="0"/>
          <w:numId w:val="37"/>
        </w:numPr>
        <w:rPr>
          <w:lang w:val="de-DE"/>
        </w:rPr>
      </w:pPr>
      <w:r>
        <w:rPr>
          <w:lang w:val="de-DE"/>
        </w:rPr>
        <w:t xml:space="preserve">Im Element </w:t>
      </w:r>
      <w:proofErr w:type="spellStart"/>
      <w:r>
        <w:rPr>
          <w:lang w:val="de-DE"/>
        </w:rPr>
        <w:t>OtherTax</w:t>
      </w:r>
      <w:proofErr w:type="spellEnd"/>
      <w:r>
        <w:rPr>
          <w:lang w:val="de-DE"/>
        </w:rPr>
        <w:t xml:space="preserve"> sind nun </w:t>
      </w:r>
      <w:proofErr w:type="spellStart"/>
      <w:r w:rsidRPr="00870909">
        <w:rPr>
          <w:rFonts w:ascii="Courier New" w:hAnsi="Courier New" w:cs="Courier New"/>
          <w:lang w:val="de-DE"/>
        </w:rPr>
        <w:t>TaxableAmount</w:t>
      </w:r>
      <w:proofErr w:type="spellEnd"/>
      <w:r>
        <w:rPr>
          <w:lang w:val="de-DE"/>
        </w:rPr>
        <w:t xml:space="preserve"> und </w:t>
      </w:r>
      <w:proofErr w:type="spellStart"/>
      <w:r w:rsidRPr="00870909">
        <w:rPr>
          <w:rFonts w:ascii="Courier New" w:hAnsi="Courier New" w:cs="Courier New"/>
          <w:lang w:val="de-DE"/>
        </w:rPr>
        <w:t>TaxPercent</w:t>
      </w:r>
      <w:proofErr w:type="spellEnd"/>
      <w:r>
        <w:rPr>
          <w:lang w:val="de-DE"/>
        </w:rPr>
        <w:t xml:space="preserve"> sowie </w:t>
      </w:r>
      <w:r w:rsidRPr="00870909">
        <w:rPr>
          <w:rFonts w:ascii="Courier New" w:hAnsi="Courier New" w:cs="Courier New"/>
          <w:lang w:val="de-DE"/>
        </w:rPr>
        <w:t>Extension</w:t>
      </w:r>
      <w:r>
        <w:rPr>
          <w:lang w:val="de-DE"/>
        </w:rPr>
        <w:t xml:space="preserve"> vorgesehen.</w:t>
      </w:r>
    </w:p>
    <w:p w14:paraId="14CDE312" w14:textId="77777777" w:rsidR="00B03221" w:rsidRPr="009766AB" w:rsidRDefault="00B03221" w:rsidP="00870909">
      <w:pPr>
        <w:pStyle w:val="Listenabsatz"/>
        <w:numPr>
          <w:ilvl w:val="0"/>
          <w:numId w:val="37"/>
        </w:numPr>
      </w:pPr>
      <w:r w:rsidRPr="009766AB">
        <w:t xml:space="preserve">Das Element </w:t>
      </w:r>
      <w:proofErr w:type="spellStart"/>
      <w:r w:rsidRPr="009766AB">
        <w:rPr>
          <w:rFonts w:ascii="Courier New" w:hAnsi="Courier New" w:cs="Courier New"/>
          <w:lang w:val="de-DE"/>
        </w:rPr>
        <w:t>Amount</w:t>
      </w:r>
      <w:proofErr w:type="spellEnd"/>
      <w:r w:rsidRPr="009766AB">
        <w:t xml:space="preserve"> wurde in </w:t>
      </w:r>
      <w:proofErr w:type="spellStart"/>
      <w:r w:rsidRPr="009766AB">
        <w:rPr>
          <w:rFonts w:ascii="Courier New" w:hAnsi="Courier New" w:cs="Courier New"/>
          <w:lang w:val="de-DE"/>
        </w:rPr>
        <w:t>TaxAmount</w:t>
      </w:r>
      <w:proofErr w:type="spellEnd"/>
      <w:r>
        <w:t xml:space="preserve"> umbenannt</w:t>
      </w:r>
    </w:p>
    <w:p w14:paraId="398CE721" w14:textId="77777777" w:rsidR="00623D45" w:rsidRPr="009766AB" w:rsidRDefault="00623D45" w:rsidP="00623D45"/>
    <w:p w14:paraId="6D8BC2AA" w14:textId="77777777" w:rsidR="00DE1235" w:rsidRPr="00773676" w:rsidRDefault="00DE1235" w:rsidP="00DE1235">
      <w:pPr>
        <w:rPr>
          <w:b/>
          <w:bCs/>
          <w:lang w:val="de-DE"/>
        </w:rPr>
      </w:pPr>
      <w:r w:rsidRPr="00773676">
        <w:rPr>
          <w:b/>
          <w:bCs/>
          <w:lang w:val="de-DE"/>
        </w:rPr>
        <w:t xml:space="preserve">Element </w:t>
      </w:r>
      <w:proofErr w:type="spellStart"/>
      <w:r w:rsidRPr="00773676">
        <w:rPr>
          <w:b/>
          <w:bCs/>
          <w:lang w:val="de-DE"/>
        </w:rPr>
        <w:t>AddressExtension</w:t>
      </w:r>
      <w:proofErr w:type="spellEnd"/>
      <w:r w:rsidRPr="00773676">
        <w:rPr>
          <w:b/>
          <w:bCs/>
          <w:lang w:val="de-DE"/>
        </w:rPr>
        <w:t xml:space="preserve"> entfernt</w:t>
      </w:r>
    </w:p>
    <w:p w14:paraId="25B7E042" w14:textId="77777777" w:rsidR="00DE1235" w:rsidRDefault="00773676" w:rsidP="00DE1235">
      <w:pPr>
        <w:pStyle w:val="Listenabsatz"/>
        <w:numPr>
          <w:ilvl w:val="0"/>
          <w:numId w:val="24"/>
        </w:numPr>
        <w:rPr>
          <w:lang w:val="de-DE"/>
        </w:rPr>
      </w:pPr>
      <w:r>
        <w:rPr>
          <w:lang w:val="de-DE"/>
        </w:rPr>
        <w:t xml:space="preserve">Das </w:t>
      </w:r>
      <w:r w:rsidR="00DE1235">
        <w:rPr>
          <w:lang w:val="de-DE"/>
        </w:rPr>
        <w:t>Element</w:t>
      </w:r>
      <w:r>
        <w:rPr>
          <w:lang w:val="de-DE"/>
        </w:rPr>
        <w:t xml:space="preserve"> </w:t>
      </w:r>
      <w:proofErr w:type="spellStart"/>
      <w:r w:rsidRPr="00773676">
        <w:rPr>
          <w:rFonts w:ascii="Courier New" w:hAnsi="Courier New" w:cs="Courier New"/>
          <w:lang w:val="de-DE"/>
        </w:rPr>
        <w:t>AddressExtension</w:t>
      </w:r>
      <w:proofErr w:type="spellEnd"/>
      <w:r>
        <w:rPr>
          <w:lang w:val="de-DE"/>
        </w:rPr>
        <w:t xml:space="preserve"> wurde</w:t>
      </w:r>
      <w:r w:rsidR="00DE1235">
        <w:rPr>
          <w:lang w:val="de-DE"/>
        </w:rPr>
        <w:t xml:space="preserve"> durch </w:t>
      </w:r>
      <w:proofErr w:type="spellStart"/>
      <w:r w:rsidR="00DE1235" w:rsidRPr="00773676">
        <w:rPr>
          <w:rFonts w:ascii="Courier New" w:hAnsi="Courier New" w:cs="Courier New"/>
          <w:lang w:val="de-DE"/>
        </w:rPr>
        <w:t>AdditionalInformation</w:t>
      </w:r>
      <w:proofErr w:type="spellEnd"/>
      <w:r w:rsidR="00DE1235">
        <w:rPr>
          <w:lang w:val="de-DE"/>
        </w:rPr>
        <w:t xml:space="preserve"> ersetzt</w:t>
      </w:r>
    </w:p>
    <w:p w14:paraId="1A22F80E" w14:textId="77777777" w:rsidR="00DE1235" w:rsidRDefault="00DE1235" w:rsidP="00DE1235">
      <w:pPr>
        <w:rPr>
          <w:lang w:val="de-DE"/>
        </w:rPr>
      </w:pPr>
    </w:p>
    <w:p w14:paraId="4A92EDC7" w14:textId="77777777" w:rsidR="00DE1235" w:rsidRPr="00773676" w:rsidRDefault="00773676" w:rsidP="00DE1235">
      <w:pPr>
        <w:rPr>
          <w:b/>
          <w:bCs/>
          <w:lang w:val="en-US"/>
        </w:rPr>
      </w:pPr>
      <w:proofErr w:type="spellStart"/>
      <w:r>
        <w:rPr>
          <w:b/>
          <w:bCs/>
          <w:lang w:val="en-US"/>
        </w:rPr>
        <w:t>Neues</w:t>
      </w:r>
      <w:proofErr w:type="spellEnd"/>
      <w:r>
        <w:rPr>
          <w:b/>
          <w:bCs/>
          <w:lang w:val="en-US"/>
        </w:rPr>
        <w:t xml:space="preserve"> </w:t>
      </w:r>
      <w:r w:rsidR="00DE1235" w:rsidRPr="00773676">
        <w:rPr>
          <w:b/>
          <w:bCs/>
          <w:lang w:val="en-US"/>
        </w:rPr>
        <w:t xml:space="preserve">Element </w:t>
      </w:r>
      <w:proofErr w:type="spellStart"/>
      <w:r w:rsidR="00DE1235" w:rsidRPr="00773676">
        <w:rPr>
          <w:b/>
          <w:bCs/>
          <w:lang w:val="en-US"/>
        </w:rPr>
        <w:t>AdditionalInformation</w:t>
      </w:r>
      <w:proofErr w:type="spellEnd"/>
      <w:r w:rsidR="00DE1235" w:rsidRPr="00773676">
        <w:rPr>
          <w:b/>
          <w:bCs/>
          <w:lang w:val="en-US"/>
        </w:rPr>
        <w:t xml:space="preserve"> </w:t>
      </w:r>
      <w:proofErr w:type="spellStart"/>
      <w:r w:rsidR="00DE1235" w:rsidRPr="00773676">
        <w:rPr>
          <w:b/>
          <w:bCs/>
          <w:lang w:val="en-US"/>
        </w:rPr>
        <w:t>hinzugefügt</w:t>
      </w:r>
      <w:proofErr w:type="spellEnd"/>
    </w:p>
    <w:p w14:paraId="01B8CA15" w14:textId="77777777" w:rsidR="00DE1235" w:rsidRPr="00687E04" w:rsidRDefault="00773676" w:rsidP="00DE1235">
      <w:pPr>
        <w:pStyle w:val="Listenabsatz"/>
        <w:numPr>
          <w:ilvl w:val="0"/>
          <w:numId w:val="24"/>
        </w:numPr>
        <w:rPr>
          <w:lang w:val="de-DE"/>
        </w:rPr>
      </w:pPr>
      <w:r w:rsidRPr="00687E04">
        <w:rPr>
          <w:lang w:val="de-DE"/>
        </w:rPr>
        <w:t xml:space="preserve">Das Element </w:t>
      </w:r>
      <w:proofErr w:type="spellStart"/>
      <w:r w:rsidRPr="00FA233C">
        <w:rPr>
          <w:rFonts w:ascii="Courier New" w:hAnsi="Courier New" w:cs="Courier New"/>
          <w:lang w:val="de-DE"/>
        </w:rPr>
        <w:t>AdditionalInformation</w:t>
      </w:r>
      <w:proofErr w:type="spellEnd"/>
      <w:r w:rsidRPr="00687E04">
        <w:rPr>
          <w:lang w:val="de-DE"/>
        </w:rPr>
        <w:t xml:space="preserve"> wurde zu </w:t>
      </w:r>
      <w:r w:rsidRPr="00FA233C">
        <w:rPr>
          <w:rFonts w:ascii="Courier New" w:hAnsi="Courier New" w:cs="Courier New"/>
          <w:lang w:val="de-DE"/>
        </w:rPr>
        <w:t>Contact</w:t>
      </w:r>
      <w:r w:rsidRPr="00687E04">
        <w:rPr>
          <w:lang w:val="de-DE"/>
        </w:rPr>
        <w:t xml:space="preserve"> hinzugefügt</w:t>
      </w:r>
    </w:p>
    <w:p w14:paraId="292D327D" w14:textId="77777777" w:rsidR="00DE1235" w:rsidRPr="00687E04" w:rsidRDefault="00DE1235" w:rsidP="00DE1235">
      <w:pPr>
        <w:rPr>
          <w:lang w:val="de-DE"/>
        </w:rPr>
      </w:pPr>
    </w:p>
    <w:p w14:paraId="45F6BB5B" w14:textId="77777777" w:rsidR="0061034A" w:rsidRPr="0061034A" w:rsidRDefault="0061034A" w:rsidP="0061034A">
      <w:pPr>
        <w:rPr>
          <w:b/>
          <w:bCs/>
          <w:lang w:val="de-DE"/>
        </w:rPr>
      </w:pPr>
      <w:r w:rsidRPr="0061034A">
        <w:rPr>
          <w:b/>
          <w:bCs/>
          <w:lang w:val="de-DE"/>
        </w:rPr>
        <w:t xml:space="preserve">Codeliste für </w:t>
      </w:r>
      <w:proofErr w:type="spellStart"/>
      <w:r w:rsidRPr="0061034A">
        <w:rPr>
          <w:b/>
          <w:bCs/>
          <w:lang w:val="de-DE"/>
        </w:rPr>
        <w:t>AdditionalInformation</w:t>
      </w:r>
      <w:proofErr w:type="spellEnd"/>
      <w:r w:rsidRPr="0061034A">
        <w:rPr>
          <w:b/>
          <w:bCs/>
          <w:lang w:val="de-DE"/>
        </w:rPr>
        <w:t xml:space="preserve"> hinzugefügt</w:t>
      </w:r>
    </w:p>
    <w:p w14:paraId="257E69A7" w14:textId="77777777" w:rsidR="0061034A" w:rsidRDefault="0061034A" w:rsidP="0061034A">
      <w:pPr>
        <w:pStyle w:val="Listenabsatz"/>
        <w:numPr>
          <w:ilvl w:val="0"/>
          <w:numId w:val="24"/>
        </w:numPr>
        <w:rPr>
          <w:lang w:val="de-DE"/>
        </w:rPr>
      </w:pPr>
      <w:r w:rsidRPr="0061034A">
        <w:rPr>
          <w:lang w:val="de-DE"/>
        </w:rPr>
        <w:t xml:space="preserve">Für das </w:t>
      </w:r>
      <w:r w:rsidRPr="0061034A">
        <w:rPr>
          <w:rFonts w:ascii="Courier New" w:hAnsi="Courier New" w:cs="Courier New"/>
          <w:lang w:val="de-DE"/>
        </w:rPr>
        <w:t>Key</w:t>
      </w:r>
      <w:r w:rsidRPr="0061034A">
        <w:rPr>
          <w:lang w:val="de-DE"/>
        </w:rPr>
        <w:t xml:space="preserve">-Attribut von </w:t>
      </w:r>
      <w:proofErr w:type="spellStart"/>
      <w:r w:rsidRPr="0061034A">
        <w:rPr>
          <w:rFonts w:ascii="Courier New" w:hAnsi="Courier New" w:cs="Courier New"/>
          <w:lang w:val="de-DE"/>
        </w:rPr>
        <w:t>AdditionalInformation</w:t>
      </w:r>
      <w:proofErr w:type="spellEnd"/>
      <w:r w:rsidRPr="0061034A">
        <w:rPr>
          <w:lang w:val="de-DE"/>
        </w:rPr>
        <w:t xml:space="preserve"> wurde im Appendix eine </w:t>
      </w:r>
      <w:r>
        <w:rPr>
          <w:lang w:val="de-DE"/>
        </w:rPr>
        <w:t>Codeliste an empfohlenen Werten aufgenommen.</w:t>
      </w:r>
    </w:p>
    <w:p w14:paraId="7DA7EC1A" w14:textId="77777777" w:rsidR="00773676" w:rsidRDefault="00773676" w:rsidP="00773676">
      <w:pPr>
        <w:rPr>
          <w:lang w:val="de-DE"/>
        </w:rPr>
      </w:pPr>
    </w:p>
    <w:p w14:paraId="2E19A9BE" w14:textId="77777777" w:rsidR="00773676" w:rsidRPr="00623D45" w:rsidRDefault="00773676" w:rsidP="00773676">
      <w:pPr>
        <w:rPr>
          <w:b/>
          <w:bCs/>
          <w:lang w:val="de-DE"/>
        </w:rPr>
      </w:pPr>
      <w:r w:rsidRPr="00623D45">
        <w:rPr>
          <w:b/>
          <w:bCs/>
          <w:lang w:val="de-DE"/>
        </w:rPr>
        <w:t>Erweiterungsmechanismus wieder eingeführt</w:t>
      </w:r>
    </w:p>
    <w:p w14:paraId="2991A116" w14:textId="77777777" w:rsidR="00773676" w:rsidRDefault="00773676" w:rsidP="00773676">
      <w:pPr>
        <w:pStyle w:val="Listenabsatz"/>
        <w:numPr>
          <w:ilvl w:val="0"/>
          <w:numId w:val="36"/>
        </w:numPr>
        <w:rPr>
          <w:lang w:val="de-DE"/>
        </w:rPr>
      </w:pPr>
      <w:r>
        <w:rPr>
          <w:lang w:val="de-DE"/>
        </w:rPr>
        <w:t xml:space="preserve">Ein leichtgewichtiger und flexibler Erweiterungsmechanismus mit Hilfe von </w:t>
      </w:r>
      <w:r w:rsidRPr="00623D45">
        <w:rPr>
          <w:rFonts w:ascii="Courier New" w:hAnsi="Courier New" w:cs="Courier New"/>
          <w:lang w:val="de-DE"/>
        </w:rPr>
        <w:t>Extension</w:t>
      </w:r>
      <w:r>
        <w:rPr>
          <w:lang w:val="de-DE"/>
        </w:rPr>
        <w:t>-Elementen wurde hinzugefügt.</w:t>
      </w:r>
    </w:p>
    <w:p w14:paraId="52DD9245" w14:textId="77777777" w:rsidR="00773676" w:rsidRPr="00773676" w:rsidRDefault="00773676" w:rsidP="00773676">
      <w:pPr>
        <w:rPr>
          <w:lang w:val="de-DE"/>
        </w:rPr>
      </w:pPr>
    </w:p>
    <w:p w14:paraId="194153A2" w14:textId="77777777" w:rsidR="00794779" w:rsidRDefault="00794779" w:rsidP="007D3F75">
      <w:pPr>
        <w:pStyle w:val="berschrift2"/>
        <w:rPr>
          <w:lang w:val="de-DE"/>
        </w:rPr>
      </w:pPr>
      <w:bookmarkStart w:id="726" w:name="_Toc107057823"/>
      <w:r>
        <w:rPr>
          <w:lang w:val="de-DE"/>
        </w:rPr>
        <w:t>Änderungen in Version 5.0</w:t>
      </w:r>
      <w:bookmarkEnd w:id="726"/>
    </w:p>
    <w:p w14:paraId="7A323D46" w14:textId="77777777" w:rsidR="00794779" w:rsidRPr="00542CFA" w:rsidRDefault="00794779" w:rsidP="00794779">
      <w:r>
        <w:rPr>
          <w:lang w:val="de-DE"/>
        </w:rPr>
        <w:t xml:space="preserve">Im Folgenden werden die Änderungen von ebInterface 4.3 auf ebInterface 5.0 beschrieben. Die Motivation hinter ebInterface 5.0 ist die Angleichung von ebInterface an die europäische e-Rechnungsnorm </w:t>
      </w:r>
      <w:r>
        <w:t>EN 16931 [CEN17].</w:t>
      </w:r>
    </w:p>
    <w:p w14:paraId="746594F2" w14:textId="77777777" w:rsidR="00794779" w:rsidRDefault="00794779" w:rsidP="00794779">
      <w:pPr>
        <w:rPr>
          <w:lang w:val="de-DE"/>
        </w:rPr>
      </w:pPr>
    </w:p>
    <w:p w14:paraId="7810051E" w14:textId="77777777" w:rsidR="00794779" w:rsidRPr="003D605B" w:rsidRDefault="00794779" w:rsidP="00794779">
      <w:pPr>
        <w:rPr>
          <w:b/>
          <w:lang w:val="de-DE"/>
        </w:rPr>
      </w:pPr>
      <w:r w:rsidRPr="003D605B">
        <w:rPr>
          <w:b/>
          <w:lang w:val="de-DE"/>
        </w:rPr>
        <w:t xml:space="preserve">Änderungen am </w:t>
      </w:r>
      <w:proofErr w:type="spellStart"/>
      <w:r w:rsidRPr="003D605B">
        <w:rPr>
          <w:b/>
          <w:lang w:val="de-DE"/>
        </w:rPr>
        <w:t>complexType</w:t>
      </w:r>
      <w:proofErr w:type="spellEnd"/>
      <w:r w:rsidRPr="003D605B">
        <w:rPr>
          <w:b/>
          <w:lang w:val="de-DE"/>
        </w:rPr>
        <w:t xml:space="preserve"> </w:t>
      </w:r>
      <w:proofErr w:type="spellStart"/>
      <w:r w:rsidRPr="003D605B">
        <w:rPr>
          <w:b/>
          <w:lang w:val="de-DE"/>
        </w:rPr>
        <w:t>AdditionalInformationType</w:t>
      </w:r>
      <w:proofErr w:type="spellEnd"/>
    </w:p>
    <w:p w14:paraId="19A13DD2" w14:textId="77777777" w:rsidR="00794779" w:rsidRDefault="00794779" w:rsidP="00794779">
      <w:pPr>
        <w:pStyle w:val="Listenabsatz"/>
        <w:numPr>
          <w:ilvl w:val="0"/>
          <w:numId w:val="24"/>
        </w:numPr>
        <w:rPr>
          <w:lang w:val="de-DE"/>
        </w:rPr>
      </w:pPr>
      <w:r>
        <w:rPr>
          <w:lang w:val="de-DE"/>
        </w:rPr>
        <w:t xml:space="preserve">Die folgenden Kinderelemente von </w:t>
      </w:r>
      <w:proofErr w:type="spellStart"/>
      <w:r w:rsidRPr="00315474">
        <w:rPr>
          <w:rFonts w:ascii="Courier New" w:hAnsi="Courier New" w:cs="Courier New"/>
          <w:lang w:val="de-DE"/>
        </w:rPr>
        <w:t>AdditionalInformationType</w:t>
      </w:r>
      <w:proofErr w:type="spellEnd"/>
      <w:r>
        <w:rPr>
          <w:lang w:val="de-DE"/>
        </w:rPr>
        <w:t xml:space="preserve"> wurden entfernt: </w:t>
      </w:r>
      <w:proofErr w:type="spellStart"/>
      <w:r w:rsidRPr="00315474">
        <w:rPr>
          <w:rFonts w:ascii="Courier New" w:hAnsi="Courier New" w:cs="Courier New"/>
          <w:lang w:val="de-DE"/>
        </w:rPr>
        <w:t>SerialNumber</w:t>
      </w:r>
      <w:proofErr w:type="spellEnd"/>
      <w:r>
        <w:rPr>
          <w:lang w:val="de-DE"/>
        </w:rPr>
        <w:t xml:space="preserve">, </w:t>
      </w:r>
      <w:proofErr w:type="spellStart"/>
      <w:r w:rsidRPr="00315474">
        <w:rPr>
          <w:rFonts w:ascii="Courier New" w:hAnsi="Courier New" w:cs="Courier New"/>
          <w:lang w:val="de-DE"/>
        </w:rPr>
        <w:t>ChargeNumber</w:t>
      </w:r>
      <w:proofErr w:type="spellEnd"/>
      <w:r>
        <w:rPr>
          <w:lang w:val="de-DE"/>
        </w:rPr>
        <w:t xml:space="preserve">, </w:t>
      </w:r>
      <w:r w:rsidRPr="00315474">
        <w:rPr>
          <w:rFonts w:ascii="Courier New" w:hAnsi="Courier New" w:cs="Courier New"/>
          <w:lang w:val="de-DE"/>
        </w:rPr>
        <w:t>Classification</w:t>
      </w:r>
      <w:r>
        <w:rPr>
          <w:lang w:val="de-DE"/>
        </w:rPr>
        <w:t xml:space="preserve">, </w:t>
      </w:r>
      <w:proofErr w:type="spellStart"/>
      <w:r w:rsidRPr="00315474">
        <w:rPr>
          <w:rFonts w:ascii="Courier New" w:hAnsi="Courier New" w:cs="Courier New"/>
          <w:lang w:val="de-DE"/>
        </w:rPr>
        <w:t>AlternativeQuantity</w:t>
      </w:r>
      <w:proofErr w:type="spellEnd"/>
      <w:r>
        <w:rPr>
          <w:lang w:val="de-DE"/>
        </w:rPr>
        <w:t xml:space="preserve">, </w:t>
      </w:r>
      <w:r w:rsidRPr="00315474">
        <w:rPr>
          <w:rFonts w:ascii="Courier New" w:hAnsi="Courier New" w:cs="Courier New"/>
          <w:lang w:val="de-DE"/>
        </w:rPr>
        <w:t>Size</w:t>
      </w:r>
      <w:r>
        <w:rPr>
          <w:lang w:val="de-DE"/>
        </w:rPr>
        <w:t xml:space="preserve">, </w:t>
      </w:r>
      <w:proofErr w:type="spellStart"/>
      <w:r w:rsidRPr="00315474">
        <w:rPr>
          <w:rFonts w:ascii="Courier New" w:hAnsi="Courier New" w:cs="Courier New"/>
          <w:lang w:val="de-DE"/>
        </w:rPr>
        <w:t>Weight</w:t>
      </w:r>
      <w:proofErr w:type="spellEnd"/>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 xml:space="preserve">. </w:t>
      </w:r>
      <w:r w:rsidRPr="00315474">
        <w:rPr>
          <w:lang w:val="de-DE"/>
        </w:rPr>
        <w:t>Sta</w:t>
      </w:r>
      <w:r>
        <w:rPr>
          <w:lang w:val="de-DE"/>
        </w:rPr>
        <w:t xml:space="preserve">ttdessen wurde </w:t>
      </w:r>
      <w:proofErr w:type="spellStart"/>
      <w:r w:rsidRPr="00C82C24">
        <w:rPr>
          <w:rFonts w:ascii="Courier New" w:hAnsi="Courier New" w:cs="Courier New"/>
          <w:lang w:val="de-DE"/>
        </w:rPr>
        <w:t>Ad</w:t>
      </w:r>
      <w:r w:rsidRPr="008C080F">
        <w:rPr>
          <w:rFonts w:ascii="Courier New" w:hAnsi="Courier New" w:cs="Courier New"/>
          <w:lang w:val="de-DE"/>
        </w:rPr>
        <w:t>ditionalInformation</w:t>
      </w:r>
      <w:proofErr w:type="spellEnd"/>
      <w:r w:rsidRPr="008C080F">
        <w:rPr>
          <w:rFonts w:ascii="Courier New" w:hAnsi="Courier New" w:cs="Courier New"/>
          <w:lang w:val="de-DE"/>
        </w:rPr>
        <w:t xml:space="preserve"> </w:t>
      </w:r>
      <w:r>
        <w:rPr>
          <w:lang w:val="de-DE"/>
        </w:rPr>
        <w:t xml:space="preserve">wiederholbar gemacht, sowie ein </w:t>
      </w:r>
      <w:r w:rsidRPr="008C080F">
        <w:rPr>
          <w:rFonts w:ascii="Courier New" w:hAnsi="Courier New" w:cs="Courier New"/>
          <w:lang w:val="de-DE"/>
        </w:rPr>
        <w:t>Key</w:t>
      </w:r>
      <w:r>
        <w:rPr>
          <w:lang w:val="de-DE"/>
        </w:rPr>
        <w:t>-Attribut eingeführt. Dadurch lassen sich Key-Value-Paare mit zusätzlicher Information auf Detail-Ebene angeben.</w:t>
      </w:r>
    </w:p>
    <w:p w14:paraId="59CD66BF" w14:textId="77777777" w:rsidR="00794779" w:rsidRDefault="00794779" w:rsidP="00794779">
      <w:pPr>
        <w:pStyle w:val="Listenabsatz"/>
        <w:numPr>
          <w:ilvl w:val="0"/>
          <w:numId w:val="24"/>
        </w:numPr>
        <w:rPr>
          <w:lang w:val="de-DE"/>
        </w:rPr>
      </w:pPr>
      <w:r>
        <w:rPr>
          <w:lang w:val="de-DE"/>
        </w:rPr>
        <w:t xml:space="preserve">Das bisher unter </w:t>
      </w:r>
      <w:proofErr w:type="spellStart"/>
      <w:r w:rsidRPr="00C82C24">
        <w:rPr>
          <w:rFonts w:ascii="Courier New" w:hAnsi="Courier New" w:cs="Courier New"/>
          <w:lang w:val="de-DE"/>
        </w:rPr>
        <w:t>AdditionalInformation</w:t>
      </w:r>
      <w:proofErr w:type="spellEnd"/>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proofErr w:type="spellStart"/>
      <w:r w:rsidRPr="00C82C24">
        <w:rPr>
          <w:rFonts w:ascii="Courier New" w:hAnsi="Courier New" w:cs="Courier New"/>
          <w:lang w:val="de-DE"/>
        </w:rPr>
        <w:t>AdditionalInformation</w:t>
      </w:r>
      <w:proofErr w:type="spellEnd"/>
      <w:r>
        <w:rPr>
          <w:lang w:val="de-DE"/>
        </w:rPr>
        <w:t>.</w:t>
      </w:r>
    </w:p>
    <w:p w14:paraId="37EB95D6" w14:textId="656E1219" w:rsidR="00794779" w:rsidRDefault="00794779" w:rsidP="00794779">
      <w:pPr>
        <w:pStyle w:val="Listenabsatz"/>
        <w:numPr>
          <w:ilvl w:val="0"/>
          <w:numId w:val="24"/>
        </w:numPr>
        <w:rPr>
          <w:lang w:val="de-DE"/>
        </w:rPr>
      </w:pPr>
      <w:r>
        <w:rPr>
          <w:lang w:val="de-DE"/>
        </w:rPr>
        <w:t xml:space="preserve">Für die Abbildung der bisher unter </w:t>
      </w:r>
      <w:proofErr w:type="spellStart"/>
      <w:r w:rsidRPr="006E4F23">
        <w:rPr>
          <w:rFonts w:ascii="Courier New" w:hAnsi="Courier New" w:cs="Courier New"/>
          <w:lang w:val="de-DE"/>
        </w:rPr>
        <w:t>AdditionalInformation</w:t>
      </w:r>
      <w:proofErr w:type="spellEnd"/>
      <w:r>
        <w:rPr>
          <w:lang w:val="de-DE"/>
        </w:rPr>
        <w:t xml:space="preserve"> enthaltenen Elemente steht ein entsprech</w:t>
      </w:r>
      <w:ins w:id="727" w:author="Philip" w:date="2022-06-28T11:32:00Z">
        <w:r w:rsidR="00736320">
          <w:rPr>
            <w:lang w:val="de-DE"/>
          </w:rPr>
          <w:t>e</w:t>
        </w:r>
      </w:ins>
      <w:r>
        <w:rPr>
          <w:lang w:val="de-DE"/>
        </w:rPr>
        <w:t>n</w:t>
      </w:r>
      <w:ins w:id="728" w:author="Philip" w:date="2022-06-28T11:33:00Z">
        <w:r w:rsidR="00736320">
          <w:rPr>
            <w:lang w:val="de-DE"/>
          </w:rPr>
          <w:t>d</w:t>
        </w:r>
      </w:ins>
      <w:r>
        <w:rPr>
          <w:lang w:val="de-DE"/>
        </w:rPr>
        <w:t xml:space="preserve">er Migrationspfad zur Verfügung. </w:t>
      </w:r>
    </w:p>
    <w:p w14:paraId="63E01486" w14:textId="77777777" w:rsidR="00794779" w:rsidRPr="00D71A92" w:rsidRDefault="00794779" w:rsidP="00794779">
      <w:pPr>
        <w:rPr>
          <w:b/>
          <w:lang w:val="de-DE"/>
        </w:rPr>
      </w:pPr>
      <w:r w:rsidRPr="00D71A92">
        <w:rPr>
          <w:b/>
          <w:lang w:val="de-DE"/>
        </w:rPr>
        <w:t xml:space="preserve">Änderungen am </w:t>
      </w:r>
      <w:proofErr w:type="spellStart"/>
      <w:r w:rsidRPr="00D71A92">
        <w:rPr>
          <w:b/>
          <w:lang w:val="de-DE"/>
        </w:rPr>
        <w:t>complexType</w:t>
      </w:r>
      <w:proofErr w:type="spellEnd"/>
      <w:r w:rsidRPr="00D71A92">
        <w:rPr>
          <w:b/>
          <w:lang w:val="de-DE"/>
        </w:rPr>
        <w:t xml:space="preserve"> </w:t>
      </w:r>
      <w:proofErr w:type="spellStart"/>
      <w:r w:rsidRPr="00D71A92">
        <w:rPr>
          <w:b/>
          <w:lang w:val="de-DE"/>
        </w:rPr>
        <w:t>AbstractPartyType</w:t>
      </w:r>
      <w:proofErr w:type="spellEnd"/>
    </w:p>
    <w:p w14:paraId="26803418" w14:textId="77777777" w:rsidR="00794779" w:rsidRPr="006E4F23" w:rsidRDefault="00794779" w:rsidP="00794779">
      <w:pPr>
        <w:pStyle w:val="Listenabsatz"/>
        <w:numPr>
          <w:ilvl w:val="0"/>
          <w:numId w:val="24"/>
        </w:numPr>
      </w:pPr>
      <w:r>
        <w:rPr>
          <w:lang w:val="de-DE"/>
        </w:rPr>
        <w:t xml:space="preserve">Die Inhalte zu einer Ansprechperson wurden aus dem Element </w:t>
      </w:r>
      <w:proofErr w:type="spellStart"/>
      <w:r w:rsidRPr="00D71A92">
        <w:rPr>
          <w:rFonts w:ascii="Courier New" w:hAnsi="Courier New" w:cs="Courier New"/>
          <w:lang w:val="de-DE"/>
        </w:rPr>
        <w:t>Address</w:t>
      </w:r>
      <w:proofErr w:type="spellEnd"/>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w:t>
      </w:r>
      <w:proofErr w:type="spellStart"/>
      <w:r>
        <w:rPr>
          <w:lang w:val="de-DE"/>
        </w:rPr>
        <w:t>complexType</w:t>
      </w:r>
      <w:proofErr w:type="spellEnd"/>
      <w:r>
        <w:rPr>
          <w:lang w:val="de-DE"/>
        </w:rPr>
        <w:t xml:space="preserve"> </w:t>
      </w:r>
      <w:proofErr w:type="spellStart"/>
      <w:r w:rsidRPr="006E4F23">
        <w:rPr>
          <w:rFonts w:ascii="Courier New" w:hAnsi="Courier New" w:cs="Courier New"/>
        </w:rPr>
        <w:t>ContactType</w:t>
      </w:r>
      <w:proofErr w:type="spellEnd"/>
      <w:r w:rsidRPr="006E4F23">
        <w:t xml:space="preserve"> eingeführt.</w:t>
      </w:r>
    </w:p>
    <w:p w14:paraId="1F5B4746" w14:textId="77777777" w:rsidR="00794779" w:rsidRPr="001275BB" w:rsidRDefault="00794779" w:rsidP="00794779">
      <w:pPr>
        <w:rPr>
          <w:b/>
        </w:rPr>
      </w:pPr>
      <w:r w:rsidRPr="001275BB">
        <w:rPr>
          <w:b/>
        </w:rPr>
        <w:t xml:space="preserve">Änderungen am </w:t>
      </w:r>
      <w:proofErr w:type="spellStart"/>
      <w:r w:rsidRPr="001275BB">
        <w:rPr>
          <w:b/>
        </w:rPr>
        <w:t>complexType</w:t>
      </w:r>
      <w:proofErr w:type="spellEnd"/>
      <w:r w:rsidRPr="001275BB">
        <w:rPr>
          <w:b/>
        </w:rPr>
        <w:t xml:space="preserve"> </w:t>
      </w:r>
      <w:proofErr w:type="spellStart"/>
      <w:r w:rsidRPr="001275BB">
        <w:rPr>
          <w:b/>
        </w:rPr>
        <w:t>AddressType</w:t>
      </w:r>
      <w:proofErr w:type="spellEnd"/>
    </w:p>
    <w:p w14:paraId="0BCA1802" w14:textId="77777777" w:rsidR="00794779" w:rsidRPr="001275BB" w:rsidRDefault="00794779" w:rsidP="00794779">
      <w:pPr>
        <w:pStyle w:val="Listenabsatz"/>
        <w:numPr>
          <w:ilvl w:val="0"/>
          <w:numId w:val="24"/>
        </w:numPr>
      </w:pPr>
      <w:r w:rsidRPr="001275BB">
        <w:t xml:space="preserve">Das Element </w:t>
      </w:r>
      <w:r w:rsidRPr="001275BB">
        <w:rPr>
          <w:rFonts w:ascii="Courier New" w:hAnsi="Courier New" w:cs="Courier New"/>
        </w:rPr>
        <w:t>Salutation</w:t>
      </w:r>
      <w:r w:rsidRPr="001275BB">
        <w:t xml:space="preserve"> wurde entfernt, da es nunmehr unter </w:t>
      </w:r>
      <w:r w:rsidRPr="001275BB">
        <w:rPr>
          <w:rFonts w:ascii="Courier New" w:hAnsi="Courier New" w:cs="Courier New"/>
        </w:rPr>
        <w:t>Contact</w:t>
      </w:r>
      <w:r w:rsidRPr="001275BB">
        <w:t xml:space="preserve"> abgebildet wird</w:t>
      </w:r>
    </w:p>
    <w:p w14:paraId="6307B474" w14:textId="77777777" w:rsidR="00794779" w:rsidRDefault="00794779" w:rsidP="00794779">
      <w:pPr>
        <w:pStyle w:val="Listenabsatz"/>
        <w:numPr>
          <w:ilvl w:val="0"/>
          <w:numId w:val="24"/>
        </w:numPr>
      </w:pPr>
      <w:r>
        <w:lastRenderedPageBreak/>
        <w:t xml:space="preserve">Das Element </w:t>
      </w:r>
      <w:r w:rsidRPr="001275BB">
        <w:rPr>
          <w:rFonts w:ascii="Courier New" w:hAnsi="Courier New" w:cs="Courier New"/>
        </w:rPr>
        <w:t>Contact</w:t>
      </w:r>
      <w:r>
        <w:t xml:space="preserve"> wurde entfernt, da die Daten zum Ansprechpartner nun in einem eigenen </w:t>
      </w:r>
      <w:r w:rsidRPr="001275BB">
        <w:rPr>
          <w:rFonts w:ascii="Courier New" w:hAnsi="Courier New" w:cs="Courier New"/>
        </w:rPr>
        <w:t>Contact</w:t>
      </w:r>
      <w:r w:rsidRPr="001275BB">
        <w:t>-</w:t>
      </w:r>
      <w:r>
        <w:t xml:space="preserve">Element abgebildet werden, welches unabhängig vom </w:t>
      </w:r>
      <w:proofErr w:type="spellStart"/>
      <w:r w:rsidRPr="001275BB">
        <w:rPr>
          <w:rFonts w:ascii="Courier New" w:hAnsi="Courier New" w:cs="Courier New"/>
        </w:rPr>
        <w:t>Address</w:t>
      </w:r>
      <w:r>
        <w:rPr>
          <w:rFonts w:ascii="Courier New" w:hAnsi="Courier New" w:cs="Courier New"/>
        </w:rPr>
        <w:t>Type</w:t>
      </w:r>
      <w:proofErr w:type="spellEnd"/>
      <w:r>
        <w:t xml:space="preserve"> ist.</w:t>
      </w:r>
    </w:p>
    <w:p w14:paraId="39A2BB08" w14:textId="77777777" w:rsidR="00AB43DE" w:rsidRDefault="00AB43DE" w:rsidP="00794779">
      <w:pPr>
        <w:pStyle w:val="Listenabsatz"/>
        <w:numPr>
          <w:ilvl w:val="0"/>
          <w:numId w:val="24"/>
        </w:numPr>
      </w:pPr>
      <w:r>
        <w:t xml:space="preserve">Das optionale Element </w:t>
      </w:r>
      <w:r>
        <w:rPr>
          <w:rFonts w:ascii="Courier New" w:hAnsi="Courier New" w:cs="Courier New"/>
        </w:rPr>
        <w:t>Phone</w:t>
      </w:r>
      <w:r>
        <w:t xml:space="preserve"> ist nun beliebig oft wiederholbar.</w:t>
      </w:r>
    </w:p>
    <w:p w14:paraId="32EDE32B" w14:textId="77777777" w:rsidR="00794779" w:rsidRDefault="00794779" w:rsidP="00794779">
      <w:pPr>
        <w:pStyle w:val="Listenabsatz"/>
        <w:numPr>
          <w:ilvl w:val="0"/>
          <w:numId w:val="24"/>
        </w:numPr>
      </w:pPr>
      <w:r>
        <w:t xml:space="preserve">Das optionale Element </w:t>
      </w:r>
      <w:proofErr w:type="gramStart"/>
      <w:r w:rsidRPr="001275BB">
        <w:rPr>
          <w:rFonts w:ascii="Courier New" w:hAnsi="Courier New" w:cs="Courier New"/>
        </w:rPr>
        <w:t>Email</w:t>
      </w:r>
      <w:proofErr w:type="gramEnd"/>
      <w:r>
        <w:t xml:space="preserve"> ist nun beliebig oft wiederholbar.</w:t>
      </w:r>
    </w:p>
    <w:p w14:paraId="6B30CA7A" w14:textId="77777777" w:rsidR="00794779" w:rsidRDefault="00794779" w:rsidP="00794779">
      <w:pPr>
        <w:pStyle w:val="Listenabsatz"/>
        <w:numPr>
          <w:ilvl w:val="0"/>
          <w:numId w:val="24"/>
        </w:numPr>
      </w:pPr>
      <w:r>
        <w:t xml:space="preserve">Das optionale Element </w:t>
      </w:r>
      <w:proofErr w:type="spellStart"/>
      <w:r w:rsidRPr="007E38C4">
        <w:rPr>
          <w:rFonts w:ascii="Courier New" w:hAnsi="Courier New" w:cs="Courier New"/>
        </w:rPr>
        <w:t>TradingName</w:t>
      </w:r>
      <w:proofErr w:type="spellEnd"/>
      <w:r>
        <w:t xml:space="preserve"> wurde neu aufgenommen.</w:t>
      </w:r>
    </w:p>
    <w:p w14:paraId="49D48CB3" w14:textId="77777777" w:rsidR="00CD5FB7" w:rsidRDefault="00CD5FB7" w:rsidP="00794779">
      <w:pPr>
        <w:pStyle w:val="Listenabsatz"/>
        <w:numPr>
          <w:ilvl w:val="0"/>
          <w:numId w:val="24"/>
        </w:numPr>
      </w:pPr>
      <w:r>
        <w:t xml:space="preserve">Das Element </w:t>
      </w:r>
      <w:r w:rsidRPr="00CD5FB7">
        <w:rPr>
          <w:rFonts w:ascii="Courier New" w:hAnsi="Courier New" w:cs="Courier New"/>
        </w:rPr>
        <w:t>Street</w:t>
      </w:r>
      <w:r w:rsidR="00C005C8" w:rsidRPr="00C005C8">
        <w:t xml:space="preserve"> i</w:t>
      </w:r>
      <w:r>
        <w:t>st nun optional.</w:t>
      </w:r>
    </w:p>
    <w:p w14:paraId="7A269BE5" w14:textId="77777777" w:rsidR="00794779" w:rsidRPr="00562A9F" w:rsidRDefault="00794779" w:rsidP="00794779">
      <w:pPr>
        <w:rPr>
          <w:b/>
        </w:rPr>
      </w:pPr>
      <w:r>
        <w:rPr>
          <w:b/>
        </w:rPr>
        <w:t xml:space="preserve">Änderungen am </w:t>
      </w:r>
      <w:proofErr w:type="spellStart"/>
      <w:r>
        <w:rPr>
          <w:b/>
        </w:rPr>
        <w:t>simpleType</w:t>
      </w:r>
      <w:proofErr w:type="spellEnd"/>
      <w:r>
        <w:rPr>
          <w:b/>
        </w:rPr>
        <w:t xml:space="preserve"> </w:t>
      </w:r>
      <w:proofErr w:type="spellStart"/>
      <w:r w:rsidRPr="00562A9F">
        <w:rPr>
          <w:b/>
        </w:rPr>
        <w:t>AddressIdentifierTypeType</w:t>
      </w:r>
      <w:proofErr w:type="spellEnd"/>
    </w:p>
    <w:p w14:paraId="36379D79" w14:textId="77777777" w:rsidR="00794779" w:rsidRPr="00562A9F" w:rsidRDefault="00794779" w:rsidP="00794779">
      <w:pPr>
        <w:pStyle w:val="Listenabsatz"/>
        <w:numPr>
          <w:ilvl w:val="0"/>
          <w:numId w:val="28"/>
        </w:numPr>
      </w:pPr>
      <w:r w:rsidRPr="00562A9F">
        <w:t>D</w:t>
      </w:r>
      <w:r>
        <w:t>as Attribut</w:t>
      </w:r>
      <w:r w:rsidRPr="00562A9F">
        <w:t xml:space="preserve"> </w:t>
      </w:r>
      <w:proofErr w:type="spellStart"/>
      <w:r w:rsidRPr="00562A9F">
        <w:rPr>
          <w:rFonts w:ascii="Courier New" w:hAnsi="Courier New" w:cs="Courier New"/>
        </w:rPr>
        <w:t>AddressIdentifierType</w:t>
      </w:r>
      <w:proofErr w:type="spellEnd"/>
      <w:r w:rsidRPr="00562A9F">
        <w:t xml:space="preserve"> ist nun vom Typ </w:t>
      </w:r>
      <w:proofErr w:type="spellStart"/>
      <w:proofErr w:type="gramStart"/>
      <w:r w:rsidRPr="00562A9F">
        <w:rPr>
          <w:rFonts w:ascii="Courier New" w:hAnsi="Courier New" w:cs="Courier New"/>
        </w:rPr>
        <w:t>xs:string</w:t>
      </w:r>
      <w:proofErr w:type="spellEnd"/>
      <w:r w:rsidRPr="00562A9F">
        <w:t>.</w:t>
      </w:r>
      <w:proofErr w:type="gramEnd"/>
      <w:r w:rsidRPr="00562A9F">
        <w:t xml:space="preserve"> D</w:t>
      </w:r>
      <w:r>
        <w:t>er</w:t>
      </w:r>
      <w:r w:rsidRPr="00562A9F">
        <w:t xml:space="preserve"> bisherige </w:t>
      </w:r>
      <w:proofErr w:type="spellStart"/>
      <w:r w:rsidRPr="00562A9F">
        <w:t>simpleType</w:t>
      </w:r>
      <w:proofErr w:type="spellEnd"/>
      <w:r w:rsidRPr="00562A9F">
        <w:t xml:space="preserve"> </w:t>
      </w:r>
      <w:proofErr w:type="spellStart"/>
      <w:r w:rsidRPr="00562A9F">
        <w:rPr>
          <w:rFonts w:ascii="Courier New" w:hAnsi="Courier New" w:cs="Courier New"/>
        </w:rPr>
        <w:t>AddressIdentifierTypeType</w:t>
      </w:r>
      <w:proofErr w:type="spellEnd"/>
      <w:r w:rsidRPr="00562A9F">
        <w:t xml:space="preserve"> wurde entfernt.</w:t>
      </w:r>
    </w:p>
    <w:p w14:paraId="0EA0F969" w14:textId="77777777" w:rsidR="00794779" w:rsidRPr="001A6D76" w:rsidRDefault="00794779" w:rsidP="00794779">
      <w:pPr>
        <w:rPr>
          <w:b/>
        </w:rPr>
      </w:pPr>
      <w:r w:rsidRPr="001A6D76">
        <w:rPr>
          <w:b/>
        </w:rPr>
        <w:t>Änderungen am Element Contact</w:t>
      </w:r>
    </w:p>
    <w:p w14:paraId="508CEB70" w14:textId="77777777" w:rsidR="00794779" w:rsidRPr="001A6D76" w:rsidRDefault="00794779" w:rsidP="00794779">
      <w:pPr>
        <w:pStyle w:val="Listenabsatz"/>
        <w:numPr>
          <w:ilvl w:val="0"/>
          <w:numId w:val="24"/>
        </w:numPr>
      </w:pPr>
      <w:r w:rsidRPr="001A6D76">
        <w:rPr>
          <w:rFonts w:ascii="Courier New" w:hAnsi="Courier New" w:cs="Courier New"/>
        </w:rPr>
        <w:t>Contact</w:t>
      </w:r>
      <w:r>
        <w:t xml:space="preserve"> ist nun kein String mehr. Stattdessen wurde ein neuer </w:t>
      </w:r>
      <w:proofErr w:type="spellStart"/>
      <w:r>
        <w:t>complexType</w:t>
      </w:r>
      <w:proofErr w:type="spellEnd"/>
      <w:r>
        <w:t xml:space="preserve"> </w:t>
      </w:r>
      <w:proofErr w:type="spellStart"/>
      <w:r w:rsidRPr="001A6D76">
        <w:rPr>
          <w:rFonts w:ascii="Courier New" w:hAnsi="Courier New" w:cs="Courier New"/>
        </w:rPr>
        <w:t>ContactType</w:t>
      </w:r>
      <w:proofErr w:type="spellEnd"/>
      <w:r>
        <w:t xml:space="preserve"> eingeführt, in welchem die Daten für eine Ansprechperson abgebildet sind.</w:t>
      </w:r>
    </w:p>
    <w:p w14:paraId="49310DAA" w14:textId="77777777" w:rsidR="00794779" w:rsidRPr="00516571" w:rsidRDefault="00794779" w:rsidP="00794779">
      <w:pPr>
        <w:rPr>
          <w:b/>
        </w:rPr>
      </w:pPr>
      <w:r>
        <w:rPr>
          <w:b/>
        </w:rPr>
        <w:t xml:space="preserve">Änderungen am </w:t>
      </w:r>
      <w:proofErr w:type="spellStart"/>
      <w:r>
        <w:rPr>
          <w:b/>
        </w:rPr>
        <w:t>complexType</w:t>
      </w:r>
      <w:proofErr w:type="spellEnd"/>
      <w:r>
        <w:rPr>
          <w:b/>
        </w:rPr>
        <w:t xml:space="preserve"> </w:t>
      </w:r>
      <w:proofErr w:type="spellStart"/>
      <w:r w:rsidRPr="00835968">
        <w:rPr>
          <w:b/>
        </w:rPr>
        <w:t>PaymentMethodType</w:t>
      </w:r>
      <w:proofErr w:type="spellEnd"/>
    </w:p>
    <w:p w14:paraId="79E614C3" w14:textId="77777777" w:rsidR="00794779" w:rsidRDefault="00794779" w:rsidP="00794779">
      <w:pPr>
        <w:pStyle w:val="Listenabsatz"/>
        <w:numPr>
          <w:ilvl w:val="0"/>
          <w:numId w:val="24"/>
        </w:numPr>
      </w:pPr>
      <w:r>
        <w:t xml:space="preserve">Zur Abbildung von Karten-Zahlungen wurden das neue Element </w:t>
      </w:r>
      <w:proofErr w:type="spellStart"/>
      <w:r w:rsidRPr="00112CB2">
        <w:rPr>
          <w:rFonts w:ascii="Courier New" w:hAnsi="Courier New" w:cs="Courier New"/>
        </w:rPr>
        <w:t>PaymentCard</w:t>
      </w:r>
      <w:proofErr w:type="spellEnd"/>
      <w:r>
        <w:t xml:space="preserve">, sowie der dazugehörige </w:t>
      </w:r>
      <w:proofErr w:type="spellStart"/>
      <w:r>
        <w:t>complexType</w:t>
      </w:r>
      <w:proofErr w:type="spellEnd"/>
      <w:r>
        <w:t xml:space="preserve"> </w:t>
      </w:r>
      <w:proofErr w:type="spellStart"/>
      <w:r w:rsidRPr="00112CB2">
        <w:rPr>
          <w:rFonts w:ascii="Courier New" w:hAnsi="Courier New" w:cs="Courier New"/>
        </w:rPr>
        <w:t>PaymentCardType</w:t>
      </w:r>
      <w:proofErr w:type="spellEnd"/>
      <w:r>
        <w:t xml:space="preserve"> eingeführt.</w:t>
      </w:r>
    </w:p>
    <w:p w14:paraId="0AB76D29" w14:textId="77777777" w:rsidR="00794779" w:rsidRDefault="00794779" w:rsidP="00794779">
      <w:pPr>
        <w:pStyle w:val="Listenabsatz"/>
        <w:numPr>
          <w:ilvl w:val="0"/>
          <w:numId w:val="24"/>
        </w:numPr>
      </w:pPr>
      <w:r w:rsidRPr="001C3F76">
        <w:t xml:space="preserve">Das Element </w:t>
      </w:r>
      <w:proofErr w:type="spellStart"/>
      <w:r w:rsidRPr="00112CB2">
        <w:rPr>
          <w:rFonts w:ascii="Courier New" w:hAnsi="Courier New" w:cs="Courier New"/>
        </w:rPr>
        <w:t>DirectDebit</w:t>
      </w:r>
      <w:proofErr w:type="spellEnd"/>
      <w:r w:rsidRPr="001C3F76">
        <w:t xml:space="preserve"> und der dazugehörige </w:t>
      </w:r>
      <w:proofErr w:type="spellStart"/>
      <w:r w:rsidRPr="001C3F76">
        <w:t>complexType</w:t>
      </w:r>
      <w:proofErr w:type="spellEnd"/>
      <w:r w:rsidRPr="001C3F76">
        <w:t xml:space="preserve"> </w:t>
      </w:r>
      <w:proofErr w:type="spellStart"/>
      <w:r w:rsidRPr="00112CB2">
        <w:rPr>
          <w:rFonts w:ascii="Courier New" w:hAnsi="Courier New" w:cs="Courier New"/>
        </w:rPr>
        <w:t>DirectDebitType</w:t>
      </w:r>
      <w:proofErr w:type="spellEnd"/>
      <w:r>
        <w:t xml:space="preserve"> wurden entfernt. Es ist ausschließlich das Element </w:t>
      </w:r>
      <w:proofErr w:type="spellStart"/>
      <w:r w:rsidRPr="006E4F23">
        <w:rPr>
          <w:rFonts w:ascii="Courier New" w:hAnsi="Courier New" w:cs="Courier New"/>
        </w:rPr>
        <w:t>SEPADirectDebit</w:t>
      </w:r>
      <w:proofErr w:type="spellEnd"/>
      <w:r>
        <w:t xml:space="preserve"> zu verwenden.</w:t>
      </w:r>
    </w:p>
    <w:p w14:paraId="39E37C29" w14:textId="77777777" w:rsidR="00794779" w:rsidRDefault="00794779" w:rsidP="00794779">
      <w:pPr>
        <w:pStyle w:val="Listenabsatz"/>
        <w:numPr>
          <w:ilvl w:val="0"/>
          <w:numId w:val="24"/>
        </w:numPr>
      </w:pPr>
      <w:r w:rsidRPr="009917BB">
        <w:rPr>
          <w:lang w:val="de-DE"/>
        </w:rPr>
        <w:t xml:space="preserve">Ein neues </w:t>
      </w:r>
      <w:proofErr w:type="spellStart"/>
      <w:r w:rsidRPr="009917BB">
        <w:rPr>
          <w:lang w:val="de-DE"/>
        </w:rPr>
        <w:t>Kindelement</w:t>
      </w:r>
      <w:proofErr w:type="spellEnd"/>
      <w:r w:rsidRPr="009917BB">
        <w:rPr>
          <w:lang w:val="de-DE"/>
        </w:rPr>
        <w:t xml:space="preserve"> </w:t>
      </w:r>
      <w:proofErr w:type="spellStart"/>
      <w:r w:rsidRPr="009917BB">
        <w:rPr>
          <w:rFonts w:ascii="Courier New" w:hAnsi="Courier New" w:cs="Courier New"/>
          <w:lang w:val="de-DE"/>
        </w:rPr>
        <w:t>OtherPayment</w:t>
      </w:r>
      <w:proofErr w:type="spellEnd"/>
      <w:r w:rsidRPr="009917BB">
        <w:rPr>
          <w:lang w:val="de-DE"/>
        </w:rPr>
        <w:t xml:space="preserve"> wurde aufgenommen</w:t>
      </w:r>
      <w:r>
        <w:rPr>
          <w:lang w:val="de-DE"/>
        </w:rPr>
        <w:t xml:space="preserve"> um sonstige Zahlungsarten darstellen zu können</w:t>
      </w:r>
      <w:r w:rsidRPr="009917BB">
        <w:rPr>
          <w:lang w:val="de-DE"/>
        </w:rPr>
        <w:t>.</w:t>
      </w:r>
    </w:p>
    <w:p w14:paraId="671F088F" w14:textId="77777777" w:rsidR="00794779" w:rsidRPr="00112CB2" w:rsidRDefault="00794779" w:rsidP="00794779">
      <w:pPr>
        <w:rPr>
          <w:b/>
        </w:rPr>
      </w:pPr>
      <w:r w:rsidRPr="00112CB2">
        <w:rPr>
          <w:b/>
        </w:rPr>
        <w:t xml:space="preserve">Änderungen am </w:t>
      </w:r>
      <w:proofErr w:type="spellStart"/>
      <w:r w:rsidRPr="00112CB2">
        <w:rPr>
          <w:b/>
        </w:rPr>
        <w:t>complexType</w:t>
      </w:r>
      <w:proofErr w:type="spellEnd"/>
      <w:r w:rsidRPr="00112CB2">
        <w:rPr>
          <w:b/>
        </w:rPr>
        <w:t xml:space="preserve"> </w:t>
      </w:r>
      <w:proofErr w:type="spellStart"/>
      <w:r w:rsidRPr="00112CB2">
        <w:rPr>
          <w:b/>
        </w:rPr>
        <w:t>SEPADirectDebitType</w:t>
      </w:r>
      <w:proofErr w:type="spellEnd"/>
    </w:p>
    <w:p w14:paraId="2C9843B8" w14:textId="77777777" w:rsidR="00794779" w:rsidRPr="00DF10B8" w:rsidRDefault="00794779" w:rsidP="00794779">
      <w:pPr>
        <w:pStyle w:val="Listenabsatz"/>
        <w:numPr>
          <w:ilvl w:val="0"/>
          <w:numId w:val="25"/>
        </w:numPr>
      </w:pPr>
      <w:r>
        <w:t>Alle Kinderelemente sind</w:t>
      </w:r>
      <w:r w:rsidRPr="00DF10B8">
        <w:t xml:space="preserve"> nun optional.</w:t>
      </w:r>
    </w:p>
    <w:p w14:paraId="686AC7A7" w14:textId="77777777" w:rsidR="00794779" w:rsidRPr="00D75A82" w:rsidRDefault="00794779" w:rsidP="00794779">
      <w:pPr>
        <w:rPr>
          <w:b/>
        </w:rPr>
      </w:pPr>
      <w:r w:rsidRPr="00D75A82">
        <w:rPr>
          <w:b/>
        </w:rPr>
        <w:t xml:space="preserve">Änderungen am </w:t>
      </w:r>
      <w:proofErr w:type="spellStart"/>
      <w:r w:rsidRPr="00D75A82">
        <w:rPr>
          <w:b/>
        </w:rPr>
        <w:t>complexType</w:t>
      </w:r>
      <w:proofErr w:type="spellEnd"/>
      <w:r w:rsidRPr="00D75A82">
        <w:rPr>
          <w:b/>
        </w:rPr>
        <w:t xml:space="preserve"> </w:t>
      </w:r>
      <w:proofErr w:type="spellStart"/>
      <w:r w:rsidRPr="00D75A82">
        <w:rPr>
          <w:b/>
        </w:rPr>
        <w:t>VATItemType</w:t>
      </w:r>
      <w:proofErr w:type="spellEnd"/>
    </w:p>
    <w:p w14:paraId="637A3B64" w14:textId="77777777" w:rsidR="00794779" w:rsidRDefault="00794779" w:rsidP="00794779">
      <w:pPr>
        <w:pStyle w:val="Listenabsatz"/>
        <w:numPr>
          <w:ilvl w:val="0"/>
          <w:numId w:val="25"/>
        </w:numPr>
      </w:pPr>
      <w:proofErr w:type="spellStart"/>
      <w:r w:rsidRPr="00943F20">
        <w:rPr>
          <w:rFonts w:ascii="Courier New" w:hAnsi="Courier New" w:cs="Courier New"/>
        </w:rPr>
        <w:t>VATItem</w:t>
      </w:r>
      <w:proofErr w:type="spellEnd"/>
      <w:r w:rsidRPr="00943F20">
        <w:t xml:space="preserve"> wurde zu </w:t>
      </w:r>
      <w:proofErr w:type="spellStart"/>
      <w:r w:rsidRPr="00943F20">
        <w:rPr>
          <w:rFonts w:ascii="Courier New" w:hAnsi="Courier New" w:cs="Courier New"/>
        </w:rPr>
        <w:t>TaxItem</w:t>
      </w:r>
      <w:proofErr w:type="spellEnd"/>
      <w:r w:rsidRPr="00943F20">
        <w:t xml:space="preserve"> umbenannt. Demen</w:t>
      </w:r>
      <w:r>
        <w:t>t</w:t>
      </w:r>
      <w:r w:rsidRPr="00943F20">
        <w:t xml:space="preserve">sprechend wurde auch der </w:t>
      </w:r>
      <w:proofErr w:type="spellStart"/>
      <w:r w:rsidRPr="00943F20">
        <w:t>complexType</w:t>
      </w:r>
      <w:proofErr w:type="spellEnd"/>
      <w:r w:rsidRPr="00943F20">
        <w:t xml:space="preserve"> </w:t>
      </w:r>
      <w:proofErr w:type="spellStart"/>
      <w:r w:rsidRPr="00943F20">
        <w:rPr>
          <w:rFonts w:ascii="Courier New" w:hAnsi="Courier New" w:cs="Courier New"/>
        </w:rPr>
        <w:t>TaxItemType</w:t>
      </w:r>
      <w:proofErr w:type="spellEnd"/>
      <w:r w:rsidRPr="00943F20">
        <w:t xml:space="preserve"> geändert</w:t>
      </w:r>
      <w:r>
        <w:t xml:space="preserve"> und </w:t>
      </w:r>
      <w:proofErr w:type="spellStart"/>
      <w:r>
        <w:t>Kinderlemente</w:t>
      </w:r>
      <w:proofErr w:type="spellEnd"/>
      <w:r>
        <w:t xml:space="preserve"> wurde umbenannt, bzw. neu hinzugefügt.</w:t>
      </w:r>
    </w:p>
    <w:p w14:paraId="6345507B" w14:textId="77777777" w:rsidR="00794779" w:rsidRDefault="00794779" w:rsidP="00794779">
      <w:pPr>
        <w:pStyle w:val="Listenabsatz"/>
        <w:numPr>
          <w:ilvl w:val="1"/>
          <w:numId w:val="25"/>
        </w:numPr>
      </w:pPr>
      <w:r>
        <w:t xml:space="preserve">Das Element </w:t>
      </w:r>
      <w:proofErr w:type="spellStart"/>
      <w:r w:rsidRPr="006E4F23">
        <w:rPr>
          <w:rFonts w:ascii="Courier New" w:hAnsi="Courier New" w:cs="Courier New"/>
        </w:rPr>
        <w:t>TaxedAmount</w:t>
      </w:r>
      <w:proofErr w:type="spellEnd"/>
      <w:r>
        <w:t xml:space="preserve"> wurde in </w:t>
      </w:r>
      <w:proofErr w:type="spellStart"/>
      <w:r w:rsidRPr="006E4F23">
        <w:rPr>
          <w:rFonts w:ascii="Courier New" w:hAnsi="Courier New" w:cs="Courier New"/>
        </w:rPr>
        <w:t>TaxableAmount</w:t>
      </w:r>
      <w:proofErr w:type="spellEnd"/>
      <w:r>
        <w:t xml:space="preserve"> umbenannt.</w:t>
      </w:r>
    </w:p>
    <w:p w14:paraId="752D60C3" w14:textId="77777777" w:rsidR="00794779" w:rsidRPr="006E4F23" w:rsidRDefault="00794779" w:rsidP="00794779">
      <w:pPr>
        <w:pStyle w:val="Listenabsatz"/>
        <w:numPr>
          <w:ilvl w:val="1"/>
          <w:numId w:val="25"/>
        </w:numPr>
        <w:rPr>
          <w:rStyle w:val="pl-s"/>
        </w:rPr>
      </w:pPr>
      <w:r>
        <w:t xml:space="preserve">Das Element </w:t>
      </w:r>
      <w:proofErr w:type="spellStart"/>
      <w:r w:rsidRPr="006E4F23">
        <w:rPr>
          <w:rStyle w:val="pl-s"/>
          <w:rFonts w:ascii="Courier New" w:hAnsi="Courier New" w:cs="Courier New"/>
        </w:rPr>
        <w:t>TaxExemption</w:t>
      </w:r>
      <w:proofErr w:type="spellEnd"/>
      <w:r>
        <w:rPr>
          <w:rStyle w:val="pl-s"/>
        </w:rPr>
        <w:t xml:space="preserve"> entfällt.</w:t>
      </w:r>
    </w:p>
    <w:p w14:paraId="68E61020" w14:textId="77777777" w:rsidR="00794779" w:rsidRDefault="00794779" w:rsidP="00794779">
      <w:pPr>
        <w:pStyle w:val="Listenabsatz"/>
        <w:numPr>
          <w:ilvl w:val="1"/>
          <w:numId w:val="25"/>
        </w:numPr>
        <w:rPr>
          <w:rStyle w:val="pl-s"/>
        </w:rPr>
      </w:pPr>
      <w:r w:rsidRPr="006E4F23">
        <w:rPr>
          <w:rStyle w:val="pl-s"/>
        </w:rPr>
        <w:t xml:space="preserve">Das Element </w:t>
      </w:r>
      <w:proofErr w:type="spellStart"/>
      <w:r w:rsidRPr="006E4F23">
        <w:rPr>
          <w:rStyle w:val="pl-s"/>
          <w:rFonts w:ascii="Courier New" w:hAnsi="Courier New" w:cs="Courier New"/>
        </w:rPr>
        <w:t>VATRate</w:t>
      </w:r>
      <w:proofErr w:type="spellEnd"/>
      <w:r w:rsidRPr="006E4F23">
        <w:rPr>
          <w:rStyle w:val="pl-s"/>
        </w:rPr>
        <w:t xml:space="preserve"> wurde </w:t>
      </w:r>
      <w:r>
        <w:rPr>
          <w:rStyle w:val="pl-s"/>
        </w:rPr>
        <w:t xml:space="preserve">in </w:t>
      </w:r>
      <w:proofErr w:type="spellStart"/>
      <w:r w:rsidRPr="006E4F23">
        <w:rPr>
          <w:rStyle w:val="pl-s"/>
          <w:rFonts w:ascii="Courier New" w:hAnsi="Courier New" w:cs="Courier New"/>
        </w:rPr>
        <w:t>TaxPercent</w:t>
      </w:r>
      <w:proofErr w:type="spellEnd"/>
      <w:r>
        <w:rPr>
          <w:rStyle w:val="pl-s"/>
        </w:rPr>
        <w:t xml:space="preserve"> </w:t>
      </w:r>
      <w:r w:rsidRPr="006E4F23">
        <w:rPr>
          <w:rStyle w:val="pl-s"/>
        </w:rPr>
        <w:t>umbenannt</w:t>
      </w:r>
    </w:p>
    <w:p w14:paraId="5D057C0E" w14:textId="77777777" w:rsidR="00794779" w:rsidRDefault="00794779" w:rsidP="00794779">
      <w:pPr>
        <w:pStyle w:val="Listenabsatz"/>
        <w:numPr>
          <w:ilvl w:val="1"/>
          <w:numId w:val="25"/>
        </w:numPr>
        <w:rPr>
          <w:rStyle w:val="pl-s"/>
        </w:rPr>
      </w:pPr>
      <w:r>
        <w:rPr>
          <w:rStyle w:val="pl-s"/>
        </w:rPr>
        <w:t xml:space="preserve">Dem Element </w:t>
      </w:r>
      <w:proofErr w:type="spellStart"/>
      <w:r w:rsidRPr="006E4F23">
        <w:rPr>
          <w:rStyle w:val="pl-s"/>
          <w:rFonts w:ascii="Courier New" w:hAnsi="Courier New" w:cs="Courier New"/>
        </w:rPr>
        <w:t>TaxPercent</w:t>
      </w:r>
      <w:proofErr w:type="spellEnd"/>
      <w:r>
        <w:rPr>
          <w:rStyle w:val="pl-s"/>
        </w:rPr>
        <w:t xml:space="preserve"> wurde das Attribut </w:t>
      </w:r>
      <w:proofErr w:type="spellStart"/>
      <w:r w:rsidRPr="006E4F23">
        <w:rPr>
          <w:rStyle w:val="pl-s"/>
          <w:rFonts w:ascii="Courier New" w:hAnsi="Courier New" w:cs="Courier New"/>
        </w:rPr>
        <w:t>TaxCategoryCode</w:t>
      </w:r>
      <w:proofErr w:type="spellEnd"/>
      <w:r>
        <w:rPr>
          <w:rStyle w:val="pl-s"/>
        </w:rPr>
        <w:t xml:space="preserve"> hinzugefügt mit dem u.a. </w:t>
      </w:r>
      <w:proofErr w:type="spellStart"/>
      <w:r w:rsidRPr="006E4F23">
        <w:rPr>
          <w:rStyle w:val="pl-s"/>
          <w:rFonts w:ascii="Courier New" w:hAnsi="Courier New" w:cs="Courier New"/>
        </w:rPr>
        <w:t>TaxExemption</w:t>
      </w:r>
      <w:proofErr w:type="spellEnd"/>
      <w:r>
        <w:rPr>
          <w:rStyle w:val="pl-s"/>
        </w:rPr>
        <w:t xml:space="preserve"> abgebildet werden kann.</w:t>
      </w:r>
    </w:p>
    <w:p w14:paraId="36751C86" w14:textId="77777777" w:rsidR="00794779" w:rsidRDefault="00794779" w:rsidP="00794779">
      <w:pPr>
        <w:pStyle w:val="Listenabsatz"/>
        <w:numPr>
          <w:ilvl w:val="1"/>
          <w:numId w:val="25"/>
        </w:numPr>
        <w:rPr>
          <w:rStyle w:val="pl-s"/>
        </w:rPr>
      </w:pPr>
      <w:r>
        <w:rPr>
          <w:rStyle w:val="pl-s"/>
        </w:rPr>
        <w:t xml:space="preserve">Das Element </w:t>
      </w:r>
      <w:proofErr w:type="spellStart"/>
      <w:r w:rsidRPr="006E4F23">
        <w:rPr>
          <w:rStyle w:val="pl-s"/>
          <w:rFonts w:ascii="Courier New" w:hAnsi="Courier New" w:cs="Courier New"/>
        </w:rPr>
        <w:t>Amount</w:t>
      </w:r>
      <w:proofErr w:type="spellEnd"/>
      <w:r>
        <w:rPr>
          <w:rStyle w:val="pl-s"/>
        </w:rPr>
        <w:t xml:space="preserve"> wurde in </w:t>
      </w:r>
      <w:proofErr w:type="spellStart"/>
      <w:r w:rsidRPr="006E4F23">
        <w:rPr>
          <w:rStyle w:val="pl-s"/>
          <w:rFonts w:ascii="Courier New" w:hAnsi="Courier New" w:cs="Courier New"/>
        </w:rPr>
        <w:t>TaxAmount</w:t>
      </w:r>
      <w:proofErr w:type="spellEnd"/>
      <w:r>
        <w:rPr>
          <w:rStyle w:val="pl-s"/>
        </w:rPr>
        <w:t xml:space="preserve"> umbenannt und optional gemacht.</w:t>
      </w:r>
    </w:p>
    <w:p w14:paraId="45D408B0" w14:textId="77777777" w:rsidR="00794779" w:rsidRDefault="00794779" w:rsidP="00794779">
      <w:pPr>
        <w:pStyle w:val="Listenabsatz"/>
        <w:numPr>
          <w:ilvl w:val="1"/>
          <w:numId w:val="25"/>
        </w:numPr>
      </w:pPr>
      <w:r>
        <w:rPr>
          <w:rStyle w:val="pl-s"/>
        </w:rPr>
        <w:t xml:space="preserve">Das optionale Element </w:t>
      </w:r>
      <w:r w:rsidRPr="006E4F23">
        <w:rPr>
          <w:rStyle w:val="pl-s"/>
          <w:rFonts w:ascii="Courier New" w:hAnsi="Courier New" w:cs="Courier New"/>
        </w:rPr>
        <w:t>Comment</w:t>
      </w:r>
      <w:r>
        <w:rPr>
          <w:rStyle w:val="pl-s"/>
        </w:rPr>
        <w:t xml:space="preserve"> wurde hinzugefügt.</w:t>
      </w:r>
    </w:p>
    <w:p w14:paraId="725E10C4" w14:textId="77777777" w:rsidR="00794779" w:rsidRDefault="00794779" w:rsidP="00794779">
      <w:pPr>
        <w:pStyle w:val="Listenabsatz"/>
        <w:numPr>
          <w:ilvl w:val="0"/>
          <w:numId w:val="25"/>
        </w:numPr>
      </w:pPr>
      <w:r>
        <w:t xml:space="preserve">Das Zwischenelement </w:t>
      </w:r>
      <w:r w:rsidRPr="00943F20">
        <w:rPr>
          <w:rFonts w:ascii="Courier New" w:hAnsi="Courier New" w:cs="Courier New"/>
        </w:rPr>
        <w:t>VAT</w:t>
      </w:r>
      <w:r>
        <w:t xml:space="preserve"> wurde entfernt. Stattdessen wurde </w:t>
      </w:r>
      <w:proofErr w:type="spellStart"/>
      <w:r w:rsidRPr="00943F20">
        <w:rPr>
          <w:rFonts w:ascii="Courier New" w:hAnsi="Courier New" w:cs="Courier New"/>
        </w:rPr>
        <w:t>TaxItem</w:t>
      </w:r>
      <w:proofErr w:type="spellEnd"/>
      <w:r>
        <w:t xml:space="preserve"> auf die Ebene von </w:t>
      </w:r>
      <w:proofErr w:type="spellStart"/>
      <w:r>
        <w:rPr>
          <w:rFonts w:ascii="Courier New" w:hAnsi="Courier New" w:cs="Courier New"/>
        </w:rPr>
        <w:t>Tax</w:t>
      </w:r>
      <w:proofErr w:type="spellEnd"/>
      <w:r>
        <w:t xml:space="preserve"> gehoben.</w:t>
      </w:r>
    </w:p>
    <w:p w14:paraId="1DB61E53" w14:textId="77777777" w:rsidR="00794779" w:rsidRPr="008C758D" w:rsidRDefault="00794779" w:rsidP="00794779">
      <w:pPr>
        <w:rPr>
          <w:b/>
        </w:rPr>
      </w:pPr>
      <w:r w:rsidRPr="008C758D">
        <w:rPr>
          <w:b/>
        </w:rPr>
        <w:t xml:space="preserve">Änderungen am </w:t>
      </w:r>
      <w:proofErr w:type="spellStart"/>
      <w:r w:rsidRPr="008C758D">
        <w:rPr>
          <w:b/>
        </w:rPr>
        <w:t>complexType</w:t>
      </w:r>
      <w:proofErr w:type="spellEnd"/>
      <w:r w:rsidRPr="008C758D">
        <w:rPr>
          <w:b/>
        </w:rPr>
        <w:t xml:space="preserve"> </w:t>
      </w:r>
      <w:proofErr w:type="spellStart"/>
      <w:r w:rsidRPr="008C758D">
        <w:rPr>
          <w:b/>
        </w:rPr>
        <w:t>ReductionAndSurcharge</w:t>
      </w:r>
      <w:r>
        <w:rPr>
          <w:b/>
        </w:rPr>
        <w:t>Details</w:t>
      </w:r>
      <w:r w:rsidRPr="008C758D">
        <w:rPr>
          <w:b/>
        </w:rPr>
        <w:t>Type</w:t>
      </w:r>
      <w:proofErr w:type="spellEnd"/>
    </w:p>
    <w:p w14:paraId="6EB61803" w14:textId="77777777" w:rsidR="00794779" w:rsidRPr="0024262A" w:rsidRDefault="00794779" w:rsidP="00794779">
      <w:pPr>
        <w:pStyle w:val="Listenabsatz"/>
        <w:numPr>
          <w:ilvl w:val="0"/>
          <w:numId w:val="25"/>
        </w:numPr>
        <w:rPr>
          <w:b/>
          <w:lang w:val="de-DE"/>
        </w:rPr>
      </w:pPr>
      <w:r w:rsidRPr="008C758D">
        <w:t xml:space="preserve">Durch den neuen Typ </w:t>
      </w:r>
      <w:proofErr w:type="spellStart"/>
      <w:r w:rsidRPr="002A2D6A">
        <w:rPr>
          <w:rFonts w:ascii="Courier New" w:hAnsi="Courier New" w:cs="Courier New"/>
        </w:rPr>
        <w:t>TaxItemType</w:t>
      </w:r>
      <w:proofErr w:type="spellEnd"/>
      <w:r w:rsidRPr="008C758D">
        <w:t xml:space="preserve"> haben sich auch die Strukturen von </w:t>
      </w:r>
      <w:proofErr w:type="spellStart"/>
      <w:r w:rsidRPr="002A2D6A">
        <w:rPr>
          <w:rFonts w:ascii="Courier New" w:hAnsi="Courier New" w:cs="Courier New"/>
        </w:rPr>
        <w:t>Reduction</w:t>
      </w:r>
      <w:proofErr w:type="spellEnd"/>
      <w:r w:rsidRPr="008C758D">
        <w:t xml:space="preserve"> und </w:t>
      </w:r>
      <w:proofErr w:type="spellStart"/>
      <w:r w:rsidRPr="002A2D6A">
        <w:rPr>
          <w:rFonts w:ascii="Courier New" w:hAnsi="Courier New" w:cs="Courier New"/>
        </w:rPr>
        <w:t>Surcharge</w:t>
      </w:r>
      <w:proofErr w:type="spellEnd"/>
      <w:r w:rsidRPr="008C758D">
        <w:t xml:space="preserve"> geändert</w:t>
      </w:r>
      <w:r>
        <w:t>.</w:t>
      </w:r>
    </w:p>
    <w:p w14:paraId="5AC41E54" w14:textId="77777777" w:rsidR="00794779" w:rsidRPr="008C758D" w:rsidRDefault="00794779" w:rsidP="00794779">
      <w:pPr>
        <w:rPr>
          <w:b/>
        </w:rPr>
      </w:pPr>
      <w:r w:rsidRPr="008C758D">
        <w:rPr>
          <w:b/>
        </w:rPr>
        <w:t xml:space="preserve">Änderungen am </w:t>
      </w:r>
      <w:proofErr w:type="spellStart"/>
      <w:r w:rsidRPr="008C758D">
        <w:rPr>
          <w:b/>
        </w:rPr>
        <w:t>complexType</w:t>
      </w:r>
      <w:proofErr w:type="spellEnd"/>
      <w:r w:rsidRPr="008C758D">
        <w:rPr>
          <w:b/>
        </w:rPr>
        <w:t xml:space="preserve"> </w:t>
      </w:r>
      <w:proofErr w:type="spellStart"/>
      <w:r w:rsidRPr="008C758D">
        <w:rPr>
          <w:b/>
        </w:rPr>
        <w:t>ReductionAndSurcharge</w:t>
      </w:r>
      <w:r>
        <w:rPr>
          <w:b/>
        </w:rPr>
        <w:t>ListLineItemDetails</w:t>
      </w:r>
      <w:r w:rsidRPr="008C758D">
        <w:rPr>
          <w:b/>
        </w:rPr>
        <w:t>Type</w:t>
      </w:r>
      <w:proofErr w:type="spellEnd"/>
    </w:p>
    <w:p w14:paraId="30CC6471" w14:textId="77777777" w:rsidR="00794779" w:rsidRPr="003D01EA" w:rsidRDefault="00794779" w:rsidP="00794779">
      <w:pPr>
        <w:pStyle w:val="Listenabsatz"/>
        <w:numPr>
          <w:ilvl w:val="0"/>
          <w:numId w:val="25"/>
        </w:numPr>
        <w:rPr>
          <w:b/>
          <w:lang w:val="de-DE"/>
        </w:rPr>
      </w:pPr>
      <w:r w:rsidRPr="003D01EA">
        <w:t xml:space="preserve">Durch den neuen Typ </w:t>
      </w:r>
      <w:proofErr w:type="spellStart"/>
      <w:r w:rsidRPr="003D01EA">
        <w:rPr>
          <w:rFonts w:ascii="Courier New" w:hAnsi="Courier New" w:cs="Courier New"/>
        </w:rPr>
        <w:t>TaxItemType</w:t>
      </w:r>
      <w:proofErr w:type="spellEnd"/>
      <w:r w:rsidRPr="003D01EA">
        <w:t xml:space="preserve"> haben sich auch die Strukturen von </w:t>
      </w:r>
      <w:proofErr w:type="spellStart"/>
      <w:r w:rsidRPr="003D01EA">
        <w:rPr>
          <w:rFonts w:ascii="Courier New" w:hAnsi="Courier New" w:cs="Courier New"/>
        </w:rPr>
        <w:t>Reduction</w:t>
      </w:r>
      <w:r>
        <w:rPr>
          <w:rFonts w:ascii="Courier New" w:hAnsi="Courier New" w:cs="Courier New"/>
        </w:rPr>
        <w:t>ListLineItem</w:t>
      </w:r>
      <w:proofErr w:type="spellEnd"/>
      <w:r w:rsidRPr="003D01EA">
        <w:t xml:space="preserve"> und </w:t>
      </w:r>
      <w:proofErr w:type="spellStart"/>
      <w:r w:rsidRPr="003D01EA">
        <w:rPr>
          <w:rFonts w:ascii="Courier New" w:hAnsi="Courier New" w:cs="Courier New"/>
        </w:rPr>
        <w:t>Surcharge</w:t>
      </w:r>
      <w:r>
        <w:rPr>
          <w:rFonts w:ascii="Courier New" w:hAnsi="Courier New" w:cs="Courier New"/>
        </w:rPr>
        <w:t>ListLineItem</w:t>
      </w:r>
      <w:proofErr w:type="spellEnd"/>
      <w:r w:rsidRPr="003D01EA">
        <w:t xml:space="preserve"> geändert.</w:t>
      </w:r>
    </w:p>
    <w:p w14:paraId="2C361A6B"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ListLineItemType</w:t>
      </w:r>
      <w:proofErr w:type="spellEnd"/>
    </w:p>
    <w:p w14:paraId="32A04CC5" w14:textId="77777777" w:rsidR="00794779" w:rsidRPr="009010E0" w:rsidRDefault="00794779" w:rsidP="00794779">
      <w:pPr>
        <w:pStyle w:val="Listenabsatz"/>
        <w:numPr>
          <w:ilvl w:val="0"/>
          <w:numId w:val="25"/>
        </w:numPr>
        <w:rPr>
          <w:b/>
          <w:lang w:val="de-DE"/>
        </w:rPr>
      </w:pPr>
      <w:r w:rsidRPr="008C758D">
        <w:t xml:space="preserve">Durch den neuen Typ </w:t>
      </w:r>
      <w:proofErr w:type="spellStart"/>
      <w:r w:rsidRPr="002A2D6A">
        <w:rPr>
          <w:rFonts w:ascii="Courier New" w:hAnsi="Courier New" w:cs="Courier New"/>
        </w:rPr>
        <w:t>TaxItemType</w:t>
      </w:r>
      <w:proofErr w:type="spellEnd"/>
      <w:r w:rsidRPr="008C758D">
        <w:t xml:space="preserve"> ha</w:t>
      </w:r>
      <w:r>
        <w:t>t</w:t>
      </w:r>
      <w:r w:rsidRPr="008C758D">
        <w:t xml:space="preserve"> sich auch die Struktur von </w:t>
      </w:r>
      <w:proofErr w:type="spellStart"/>
      <w:r w:rsidRPr="002A2D6A">
        <w:rPr>
          <w:rFonts w:ascii="Courier New" w:hAnsi="Courier New" w:cs="Courier New"/>
        </w:rPr>
        <w:t>ListLineItem</w:t>
      </w:r>
      <w:proofErr w:type="spellEnd"/>
      <w:r w:rsidRPr="008C758D">
        <w:t xml:space="preserve"> geändert</w:t>
      </w:r>
      <w:r>
        <w:t>.</w:t>
      </w:r>
    </w:p>
    <w:p w14:paraId="4AADE97F" w14:textId="77777777" w:rsidR="00794779" w:rsidRDefault="00794779" w:rsidP="00794779">
      <w:pPr>
        <w:rPr>
          <w:b/>
          <w:lang w:val="de-DE"/>
        </w:rPr>
      </w:pPr>
      <w:r>
        <w:rPr>
          <w:b/>
          <w:lang w:val="de-DE"/>
        </w:rPr>
        <w:t xml:space="preserve">Änderungen am </w:t>
      </w:r>
      <w:proofErr w:type="spellStart"/>
      <w:r>
        <w:rPr>
          <w:b/>
          <w:lang w:val="de-DE"/>
        </w:rPr>
        <w:t>complexType</w:t>
      </w:r>
      <w:proofErr w:type="spellEnd"/>
      <w:r>
        <w:rPr>
          <w:b/>
          <w:lang w:val="de-DE"/>
        </w:rPr>
        <w:t xml:space="preserve"> </w:t>
      </w:r>
      <w:proofErr w:type="spellStart"/>
      <w:r>
        <w:rPr>
          <w:b/>
          <w:lang w:val="de-DE"/>
        </w:rPr>
        <w:t>OtherVATableTaxType</w:t>
      </w:r>
      <w:proofErr w:type="spellEnd"/>
    </w:p>
    <w:p w14:paraId="0CE3955E" w14:textId="77777777" w:rsidR="00794779" w:rsidRPr="009010E0" w:rsidRDefault="00794779" w:rsidP="00794779">
      <w:pPr>
        <w:pStyle w:val="Listenabsatz"/>
        <w:numPr>
          <w:ilvl w:val="0"/>
          <w:numId w:val="25"/>
        </w:numPr>
        <w:rPr>
          <w:lang w:val="de-DE"/>
        </w:rPr>
      </w:pPr>
      <w:r w:rsidRPr="009010E0">
        <w:rPr>
          <w:lang w:val="de-DE"/>
        </w:rPr>
        <w:lastRenderedPageBreak/>
        <w:t xml:space="preserve">Dieser </w:t>
      </w:r>
      <w:proofErr w:type="spellStart"/>
      <w:r w:rsidRPr="009010E0">
        <w:rPr>
          <w:lang w:val="de-DE"/>
        </w:rPr>
        <w:t>complexType</w:t>
      </w:r>
      <w:proofErr w:type="spellEnd"/>
      <w:r>
        <w:rPr>
          <w:lang w:val="de-DE"/>
        </w:rPr>
        <w:t xml:space="preserve"> basiert nunmehr auf </w:t>
      </w:r>
      <w:proofErr w:type="spellStart"/>
      <w:r w:rsidRPr="009010E0">
        <w:rPr>
          <w:rFonts w:ascii="Courier New" w:hAnsi="Courier New" w:cs="Courier New"/>
          <w:lang w:val="de-DE"/>
        </w:rPr>
        <w:t>TaxItemType</w:t>
      </w:r>
      <w:proofErr w:type="spellEnd"/>
      <w:r>
        <w:rPr>
          <w:lang w:val="de-DE"/>
        </w:rPr>
        <w:t xml:space="preserve"> und erweitert diesen um das </w:t>
      </w:r>
      <w:proofErr w:type="spellStart"/>
      <w:r>
        <w:rPr>
          <w:lang w:val="de-DE"/>
        </w:rPr>
        <w:t>element</w:t>
      </w:r>
      <w:proofErr w:type="spellEnd"/>
      <w:r>
        <w:rPr>
          <w:lang w:val="de-DE"/>
        </w:rPr>
        <w:t xml:space="preserve"> </w:t>
      </w:r>
      <w:proofErr w:type="spellStart"/>
      <w:r w:rsidRPr="009010E0">
        <w:rPr>
          <w:rFonts w:ascii="Courier New" w:hAnsi="Courier New" w:cs="Courier New"/>
          <w:lang w:val="de-DE"/>
        </w:rPr>
        <w:t>TaxID</w:t>
      </w:r>
      <w:proofErr w:type="spellEnd"/>
      <w:r>
        <w:rPr>
          <w:lang w:val="de-DE"/>
        </w:rPr>
        <w:t xml:space="preserve">. Der </w:t>
      </w:r>
      <w:proofErr w:type="spellStart"/>
      <w:r>
        <w:rPr>
          <w:lang w:val="de-DE"/>
        </w:rPr>
        <w:t>complexType</w:t>
      </w:r>
      <w:proofErr w:type="spellEnd"/>
      <w:r>
        <w:rPr>
          <w:lang w:val="de-DE"/>
        </w:rPr>
        <w:t xml:space="preserve"> wird für </w:t>
      </w:r>
      <w:proofErr w:type="spellStart"/>
      <w:r w:rsidRPr="008F3726">
        <w:rPr>
          <w:rFonts w:ascii="Courier New" w:hAnsi="Courier New" w:cs="Courier New"/>
          <w:lang w:val="de-DE"/>
        </w:rPr>
        <w:t>OtherVATableTax</w:t>
      </w:r>
      <w:proofErr w:type="spellEnd"/>
      <w:r>
        <w:rPr>
          <w:lang w:val="de-DE"/>
        </w:rPr>
        <w:t xml:space="preserve"> auf Detail- sowie auf ROOT-Ebene verwendet.</w:t>
      </w:r>
    </w:p>
    <w:p w14:paraId="11E5DDAA" w14:textId="77777777" w:rsidR="00794779" w:rsidRDefault="00794779" w:rsidP="00794779">
      <w:pPr>
        <w:rPr>
          <w:b/>
          <w:lang w:val="de-DE"/>
        </w:rPr>
      </w:pPr>
      <w:r>
        <w:rPr>
          <w:b/>
          <w:lang w:val="de-DE"/>
        </w:rPr>
        <w:t>Änderungen am ROOT-Element</w:t>
      </w:r>
    </w:p>
    <w:p w14:paraId="3A75842C" w14:textId="77777777" w:rsidR="00794779" w:rsidRPr="00291703" w:rsidRDefault="00794779" w:rsidP="00794779">
      <w:pPr>
        <w:pStyle w:val="Listenabsatz"/>
        <w:numPr>
          <w:ilvl w:val="0"/>
          <w:numId w:val="25"/>
        </w:numPr>
        <w:rPr>
          <w:lang w:val="de-DE"/>
        </w:rPr>
      </w:pPr>
      <w:r w:rsidRPr="00291703">
        <w:rPr>
          <w:lang w:val="de-DE"/>
        </w:rPr>
        <w:t xml:space="preserve">Das Attribut </w:t>
      </w:r>
      <w:proofErr w:type="spellStart"/>
      <w:r w:rsidRPr="00291703">
        <w:rPr>
          <w:rFonts w:ascii="Courier New" w:hAnsi="Courier New" w:cs="Courier New"/>
          <w:lang w:val="de-DE"/>
        </w:rPr>
        <w:t>attributeFormDefault</w:t>
      </w:r>
      <w:proofErr w:type="spellEnd"/>
      <w:r w:rsidRPr="00291703">
        <w:rPr>
          <w:lang w:val="de-DE"/>
        </w:rPr>
        <w:t xml:space="preserve"> wurde auf </w:t>
      </w:r>
      <w:proofErr w:type="spellStart"/>
      <w:r w:rsidRPr="00291703">
        <w:rPr>
          <w:rFonts w:ascii="Courier New" w:hAnsi="Courier New" w:cs="Courier New"/>
          <w:lang w:val="de-DE"/>
        </w:rPr>
        <w:t>unqualified</w:t>
      </w:r>
      <w:proofErr w:type="spellEnd"/>
      <w:r w:rsidRPr="00291703">
        <w:rPr>
          <w:lang w:val="de-DE"/>
        </w:rPr>
        <w:t xml:space="preserve"> gesetzt.</w:t>
      </w:r>
    </w:p>
    <w:p w14:paraId="495C556A" w14:textId="77777777" w:rsidR="00794779" w:rsidRPr="006B1827" w:rsidRDefault="00794779" w:rsidP="00794779">
      <w:pPr>
        <w:rPr>
          <w:b/>
        </w:rPr>
      </w:pPr>
      <w:r w:rsidRPr="006B1827">
        <w:rPr>
          <w:b/>
        </w:rPr>
        <w:t xml:space="preserve">Änderungen am </w:t>
      </w:r>
      <w:proofErr w:type="spellStart"/>
      <w:r w:rsidRPr="006B1827">
        <w:rPr>
          <w:b/>
        </w:rPr>
        <w:t>complexType</w:t>
      </w:r>
      <w:proofErr w:type="spellEnd"/>
      <w:r w:rsidRPr="006B1827">
        <w:rPr>
          <w:b/>
        </w:rPr>
        <w:t xml:space="preserve"> </w:t>
      </w:r>
      <w:proofErr w:type="spellStart"/>
      <w:r w:rsidRPr="006B1827">
        <w:rPr>
          <w:b/>
        </w:rPr>
        <w:t>DiscountType</w:t>
      </w:r>
      <w:proofErr w:type="spellEnd"/>
    </w:p>
    <w:p w14:paraId="76459DA5" w14:textId="77777777" w:rsidR="00794779" w:rsidRPr="006B1827" w:rsidRDefault="00794779" w:rsidP="00794779">
      <w:pPr>
        <w:pStyle w:val="Listenabsatz"/>
        <w:numPr>
          <w:ilvl w:val="0"/>
          <w:numId w:val="32"/>
        </w:numPr>
      </w:pPr>
      <w:r w:rsidRPr="008F3726">
        <w:rPr>
          <w:rFonts w:ascii="Courier New" w:hAnsi="Courier New" w:cs="Courier New"/>
        </w:rPr>
        <w:t>Comment</w:t>
      </w:r>
      <w:r w:rsidRPr="006B1827">
        <w:t>-Element wurde aufgenommen</w:t>
      </w:r>
      <w:r>
        <w:t>.</w:t>
      </w:r>
    </w:p>
    <w:p w14:paraId="67BDB07C" w14:textId="77777777" w:rsidR="00794779" w:rsidRDefault="00794779" w:rsidP="00794779">
      <w:pPr>
        <w:rPr>
          <w:b/>
          <w:lang w:val="de-DE"/>
        </w:rPr>
      </w:pPr>
      <w:r>
        <w:rPr>
          <w:b/>
          <w:lang w:val="de-DE"/>
        </w:rPr>
        <w:t xml:space="preserve">Neues Element </w:t>
      </w:r>
      <w:proofErr w:type="spellStart"/>
      <w:r>
        <w:rPr>
          <w:b/>
          <w:lang w:val="de-DE"/>
        </w:rPr>
        <w:t>AdditionalInformation</w:t>
      </w:r>
      <w:proofErr w:type="spellEnd"/>
      <w:r>
        <w:rPr>
          <w:b/>
          <w:lang w:val="de-DE"/>
        </w:rPr>
        <w:t xml:space="preserve"> auf ROOT-Ebene</w:t>
      </w:r>
    </w:p>
    <w:p w14:paraId="73287476" w14:textId="77777777" w:rsidR="00794779" w:rsidRPr="009917BB" w:rsidRDefault="00794779" w:rsidP="00794779">
      <w:pPr>
        <w:pStyle w:val="Listenabsatz"/>
        <w:numPr>
          <w:ilvl w:val="0"/>
          <w:numId w:val="25"/>
        </w:numPr>
        <w:rPr>
          <w:lang w:val="de-DE"/>
        </w:rPr>
      </w:pPr>
      <w:r w:rsidRPr="00E5334B">
        <w:rPr>
          <w:lang w:val="de-DE"/>
        </w:rPr>
        <w:t xml:space="preserve">Auf ROOT-Ebene wurde das </w:t>
      </w:r>
      <w:r>
        <w:rPr>
          <w:lang w:val="de-DE"/>
        </w:rPr>
        <w:t xml:space="preserve">optionale </w:t>
      </w:r>
      <w:r w:rsidRPr="00E5334B">
        <w:rPr>
          <w:lang w:val="de-DE"/>
        </w:rPr>
        <w:t xml:space="preserve">Element </w:t>
      </w:r>
      <w:proofErr w:type="spellStart"/>
      <w:r w:rsidRPr="009917BB">
        <w:rPr>
          <w:rFonts w:ascii="Courier New" w:hAnsi="Courier New" w:cs="Courier New"/>
        </w:rPr>
        <w:t>AdditionalInformation</w:t>
      </w:r>
      <w:proofErr w:type="spellEnd"/>
      <w:r w:rsidRPr="00E5334B">
        <w:t xml:space="preserve"> ein</w:t>
      </w:r>
      <w:r>
        <w:t>ge</w:t>
      </w:r>
      <w:r w:rsidRPr="00E5334B">
        <w:t xml:space="preserve">führt, welches vom Aufbau her ident mit jenem von der </w:t>
      </w:r>
      <w:proofErr w:type="spellStart"/>
      <w:r w:rsidRPr="00E5334B">
        <w:t>ListLineItem</w:t>
      </w:r>
      <w:proofErr w:type="spellEnd"/>
      <w:r w:rsidRPr="00E5334B">
        <w:t>-Ebene ist.</w:t>
      </w:r>
    </w:p>
    <w:p w14:paraId="7208D6E3" w14:textId="77777777" w:rsidR="00794779" w:rsidRPr="00FA233C" w:rsidRDefault="00794779" w:rsidP="00794779">
      <w:pPr>
        <w:rPr>
          <w:b/>
          <w:lang w:val="en-US"/>
        </w:rPr>
      </w:pPr>
      <w:proofErr w:type="spellStart"/>
      <w:r w:rsidRPr="00FA233C">
        <w:rPr>
          <w:b/>
          <w:lang w:val="en-US"/>
        </w:rPr>
        <w:t>Neues</w:t>
      </w:r>
      <w:proofErr w:type="spellEnd"/>
      <w:r w:rsidRPr="00FA233C">
        <w:rPr>
          <w:b/>
          <w:lang w:val="en-US"/>
        </w:rPr>
        <w:t xml:space="preserve"> Element </w:t>
      </w:r>
      <w:proofErr w:type="spellStart"/>
      <w:r w:rsidRPr="00FA233C">
        <w:rPr>
          <w:b/>
          <w:lang w:val="en-US"/>
        </w:rPr>
        <w:t>RoundingAmount</w:t>
      </w:r>
      <w:proofErr w:type="spellEnd"/>
      <w:r w:rsidRPr="00FA233C">
        <w:rPr>
          <w:b/>
          <w:lang w:val="en-US"/>
        </w:rPr>
        <w:t xml:space="preserve"> auf ROOT-Ebene</w:t>
      </w:r>
    </w:p>
    <w:p w14:paraId="5828C4C4" w14:textId="690D1C30" w:rsidR="00794779" w:rsidRPr="009917BB" w:rsidRDefault="00794779" w:rsidP="00794779">
      <w:pPr>
        <w:pStyle w:val="Listenabsatz"/>
        <w:numPr>
          <w:ilvl w:val="0"/>
          <w:numId w:val="25"/>
        </w:numPr>
      </w:pPr>
      <w:r w:rsidRPr="009917BB">
        <w:t xml:space="preserve">Auf ROOT-Ebene wurde das </w:t>
      </w:r>
      <w:r>
        <w:rPr>
          <w:lang w:val="de-DE"/>
        </w:rPr>
        <w:t xml:space="preserve">optionale </w:t>
      </w:r>
      <w:r w:rsidRPr="009917BB">
        <w:t xml:space="preserve">Element </w:t>
      </w:r>
      <w:proofErr w:type="spellStart"/>
      <w:r w:rsidRPr="009917BB">
        <w:rPr>
          <w:rFonts w:ascii="Courier New" w:hAnsi="Courier New" w:cs="Courier New"/>
        </w:rPr>
        <w:t>RoundingAmount</w:t>
      </w:r>
      <w:proofErr w:type="spellEnd"/>
      <w:r>
        <w:t xml:space="preserve"> eingeführt, mit </w:t>
      </w:r>
      <w:del w:id="729" w:author="Philip Helger" w:date="2022-06-25T13:25:00Z">
        <w:r w:rsidDel="00535CAA">
          <w:delText xml:space="preserve">welchem </w:delText>
        </w:r>
      </w:del>
      <w:proofErr w:type="gramStart"/>
      <w:ins w:id="730" w:author="Philip Helger" w:date="2022-06-25T13:25:00Z">
        <w:r w:rsidR="00535CAA">
          <w:t xml:space="preserve">dem </w:t>
        </w:r>
      </w:ins>
      <w:r>
        <w:t>Rundungs-Differenzen</w:t>
      </w:r>
      <w:proofErr w:type="gramEnd"/>
      <w:r>
        <w:t xml:space="preserve"> abgebildet werden können.</w:t>
      </w:r>
    </w:p>
    <w:p w14:paraId="2F116840" w14:textId="77777777" w:rsidR="00794779" w:rsidRPr="00FA233C" w:rsidRDefault="00794779" w:rsidP="00794779">
      <w:pPr>
        <w:rPr>
          <w:b/>
          <w:lang w:val="en-US"/>
        </w:rPr>
      </w:pPr>
      <w:proofErr w:type="spellStart"/>
      <w:r w:rsidRPr="00FA233C">
        <w:rPr>
          <w:b/>
          <w:lang w:val="en-US"/>
        </w:rPr>
        <w:t>Neues</w:t>
      </w:r>
      <w:proofErr w:type="spellEnd"/>
      <w:r w:rsidRPr="00FA233C">
        <w:rPr>
          <w:b/>
          <w:lang w:val="en-US"/>
        </w:rPr>
        <w:t xml:space="preserve"> Element </w:t>
      </w:r>
      <w:proofErr w:type="spellStart"/>
      <w:r w:rsidRPr="00FA233C">
        <w:rPr>
          <w:b/>
          <w:lang w:val="en-US"/>
        </w:rPr>
        <w:t>PrepaidAmount</w:t>
      </w:r>
      <w:proofErr w:type="spellEnd"/>
      <w:r w:rsidRPr="00FA233C">
        <w:rPr>
          <w:b/>
          <w:lang w:val="en-US"/>
        </w:rPr>
        <w:t xml:space="preserve"> auf ROOT-Ebene</w:t>
      </w:r>
    </w:p>
    <w:p w14:paraId="49D918F2" w14:textId="77777777" w:rsidR="00794779" w:rsidRPr="009917BB" w:rsidRDefault="00794779" w:rsidP="00794779">
      <w:pPr>
        <w:pStyle w:val="Listenabsatz"/>
        <w:numPr>
          <w:ilvl w:val="0"/>
          <w:numId w:val="25"/>
        </w:numPr>
      </w:pPr>
      <w:r w:rsidRPr="009917BB">
        <w:t xml:space="preserve">Auf ROOT-Ebene wurde das </w:t>
      </w:r>
      <w:r>
        <w:rPr>
          <w:lang w:val="de-DE"/>
        </w:rPr>
        <w:t xml:space="preserve">optionale </w:t>
      </w:r>
      <w:r w:rsidRPr="009917BB">
        <w:t xml:space="preserve">Element </w:t>
      </w:r>
      <w:proofErr w:type="spellStart"/>
      <w:r w:rsidRPr="009917BB">
        <w:rPr>
          <w:rFonts w:ascii="Courier New" w:hAnsi="Courier New" w:cs="Courier New"/>
        </w:rPr>
        <w:t>PrepaidAmount</w:t>
      </w:r>
      <w:proofErr w:type="spellEnd"/>
      <w:r w:rsidRPr="009917BB">
        <w:t xml:space="preserve"> eingeführt, mit welchem bereits erfolgte Zahlungen abgebildet werden können.</w:t>
      </w:r>
    </w:p>
    <w:p w14:paraId="289ED083" w14:textId="77777777" w:rsidR="00794779" w:rsidRPr="00D71A92" w:rsidRDefault="00794779" w:rsidP="00794779">
      <w:pPr>
        <w:rPr>
          <w:b/>
          <w:lang w:val="de-DE"/>
        </w:rPr>
      </w:pPr>
      <w:r w:rsidRPr="00D71A92">
        <w:rPr>
          <w:b/>
          <w:lang w:val="de-DE"/>
        </w:rPr>
        <w:t xml:space="preserve">Element </w:t>
      </w:r>
      <w:proofErr w:type="spellStart"/>
      <w:r w:rsidRPr="00D71A92">
        <w:rPr>
          <w:b/>
          <w:lang w:val="de-DE"/>
        </w:rPr>
        <w:t>PresentationDetails</w:t>
      </w:r>
      <w:proofErr w:type="spellEnd"/>
      <w:r w:rsidRPr="00D71A92">
        <w:rPr>
          <w:b/>
          <w:lang w:val="de-DE"/>
        </w:rPr>
        <w:t xml:space="preserve"> wurde entfernt</w:t>
      </w:r>
    </w:p>
    <w:p w14:paraId="6FB1E7D6" w14:textId="77777777" w:rsidR="00794779" w:rsidRDefault="00794779" w:rsidP="00794779">
      <w:pPr>
        <w:pStyle w:val="Listenabsatz"/>
        <w:numPr>
          <w:ilvl w:val="0"/>
          <w:numId w:val="24"/>
        </w:numPr>
        <w:rPr>
          <w:lang w:val="de-DE"/>
        </w:rPr>
      </w:pPr>
      <w:r>
        <w:rPr>
          <w:lang w:val="de-DE"/>
        </w:rPr>
        <w:t xml:space="preserve">Das Element </w:t>
      </w:r>
      <w:proofErr w:type="spellStart"/>
      <w:r w:rsidRPr="00D71A92">
        <w:rPr>
          <w:rFonts w:ascii="Courier New" w:hAnsi="Courier New" w:cs="Courier New"/>
          <w:lang w:val="de-DE"/>
        </w:rPr>
        <w:t>PresentationDetails</w:t>
      </w:r>
      <w:proofErr w:type="spellEnd"/>
      <w:r>
        <w:rPr>
          <w:lang w:val="de-DE"/>
        </w:rPr>
        <w:t xml:space="preserve"> sowie die dazugehörigen Kinderelemente wurden entfernt.</w:t>
      </w:r>
    </w:p>
    <w:p w14:paraId="1717EA11" w14:textId="77777777" w:rsidR="00794779" w:rsidRPr="00971097" w:rsidRDefault="00794779" w:rsidP="00794779">
      <w:pPr>
        <w:rPr>
          <w:b/>
        </w:rPr>
      </w:pPr>
      <w:r w:rsidRPr="00971097">
        <w:rPr>
          <w:b/>
        </w:rPr>
        <w:t>Extension-Schema wurde entfernt</w:t>
      </w:r>
    </w:p>
    <w:p w14:paraId="0B7B4241" w14:textId="77777777" w:rsidR="00794779" w:rsidRDefault="00794779" w:rsidP="00794779">
      <w:pPr>
        <w:pStyle w:val="Listenabsatz"/>
        <w:numPr>
          <w:ilvl w:val="0"/>
          <w:numId w:val="24"/>
        </w:numPr>
      </w:pPr>
      <w:r>
        <w:t>Das ebInterface-Extension-Schema, sowie das Extension-Schema für die Erweiterungen der Sozialversicherungen wurden entfernt, da diese in der Praxis keine Verwendung gefunden haben und durch die neuen generischen Konstrukte einfach verwendet werden können.</w:t>
      </w:r>
    </w:p>
    <w:p w14:paraId="12A9744F" w14:textId="77777777" w:rsidR="00794779" w:rsidRPr="003D3404" w:rsidRDefault="00794779" w:rsidP="00794779">
      <w:pPr>
        <w:rPr>
          <w:b/>
        </w:rPr>
      </w:pPr>
      <w:proofErr w:type="spellStart"/>
      <w:r w:rsidRPr="003D3404">
        <w:rPr>
          <w:b/>
        </w:rPr>
        <w:t>Signature</w:t>
      </w:r>
      <w:proofErr w:type="spellEnd"/>
      <w:r w:rsidRPr="003D3404">
        <w:rPr>
          <w:b/>
        </w:rPr>
        <w:t>-Element wurde entfernt</w:t>
      </w:r>
    </w:p>
    <w:p w14:paraId="09DFB320" w14:textId="77777777" w:rsidR="00794779" w:rsidRDefault="00794779" w:rsidP="00794779">
      <w:pPr>
        <w:pStyle w:val="Listenabsatz"/>
        <w:numPr>
          <w:ilvl w:val="0"/>
          <w:numId w:val="24"/>
        </w:numPr>
      </w:pPr>
      <w:r>
        <w:t xml:space="preserve">Das </w:t>
      </w:r>
      <w:proofErr w:type="spellStart"/>
      <w:r w:rsidRPr="008F3726">
        <w:rPr>
          <w:rFonts w:ascii="Courier New" w:hAnsi="Courier New" w:cs="Courier New"/>
        </w:rPr>
        <w:t>Signature</w:t>
      </w:r>
      <w:proofErr w:type="spellEnd"/>
      <w:r>
        <w:t>-Element, sowie die dazugehörigen Kinderelemente wurden entfernt.</w:t>
      </w:r>
    </w:p>
    <w:p w14:paraId="65E77D7B" w14:textId="77777777" w:rsidR="00794779" w:rsidRPr="009917BB" w:rsidRDefault="00794779" w:rsidP="00794779">
      <w:pPr>
        <w:rPr>
          <w:b/>
        </w:rPr>
      </w:pPr>
      <w:proofErr w:type="spellStart"/>
      <w:r w:rsidRPr="009917BB">
        <w:rPr>
          <w:b/>
        </w:rPr>
        <w:t>BelowTheLine</w:t>
      </w:r>
      <w:proofErr w:type="spellEnd"/>
      <w:r w:rsidRPr="009917BB">
        <w:rPr>
          <w:b/>
        </w:rPr>
        <w:t>-Element wurde entfernt</w:t>
      </w:r>
    </w:p>
    <w:p w14:paraId="7CC5D3FC" w14:textId="77777777" w:rsidR="00794779" w:rsidRDefault="00794779" w:rsidP="00794779">
      <w:pPr>
        <w:pStyle w:val="Listenabsatz"/>
        <w:numPr>
          <w:ilvl w:val="0"/>
          <w:numId w:val="24"/>
        </w:numPr>
      </w:pPr>
      <w:r w:rsidRPr="009917BB">
        <w:t xml:space="preserve">Das </w:t>
      </w:r>
      <w:proofErr w:type="spellStart"/>
      <w:r w:rsidRPr="009917BB">
        <w:rPr>
          <w:rFonts w:ascii="Courier New" w:hAnsi="Courier New" w:cs="Courier New"/>
        </w:rPr>
        <w:t>BelowTheLine</w:t>
      </w:r>
      <w:proofErr w:type="spellEnd"/>
      <w:r w:rsidRPr="009917BB">
        <w:rPr>
          <w:rFonts w:ascii="Courier New" w:hAnsi="Courier New" w:cs="Courier New"/>
        </w:rPr>
        <w:t>-</w:t>
      </w:r>
      <w:r w:rsidRPr="009917BB">
        <w:t>Element, sowie die dazugehörigen Kinderelemente wurden entfernt.</w:t>
      </w:r>
      <w:r>
        <w:t xml:space="preserve"> Die Semantik kann nun über das Element </w:t>
      </w:r>
      <w:proofErr w:type="spellStart"/>
      <w:r w:rsidRPr="00B0608C">
        <w:rPr>
          <w:rFonts w:ascii="Courier New" w:hAnsi="Courier New" w:cs="Courier New"/>
        </w:rPr>
        <w:t>TaxItem</w:t>
      </w:r>
      <w:proofErr w:type="spellEnd"/>
      <w:r>
        <w:t xml:space="preserve"> bzw. das Element </w:t>
      </w:r>
      <w:proofErr w:type="spellStart"/>
      <w:r w:rsidRPr="00B0608C">
        <w:rPr>
          <w:rFonts w:ascii="Courier New" w:hAnsi="Courier New" w:cs="Courier New"/>
        </w:rPr>
        <w:t>PrepaidAmount</w:t>
      </w:r>
      <w:proofErr w:type="spellEnd"/>
      <w:r>
        <w:t xml:space="preserve"> abgedeckt werden.</w:t>
      </w:r>
    </w:p>
    <w:p w14:paraId="4C6277DC" w14:textId="77777777" w:rsidR="00794779" w:rsidRPr="006B1827" w:rsidRDefault="00794779" w:rsidP="00794779">
      <w:pPr>
        <w:rPr>
          <w:b/>
        </w:rPr>
      </w:pPr>
      <w:proofErr w:type="spellStart"/>
      <w:r>
        <w:rPr>
          <w:b/>
        </w:rPr>
        <w:t>DiscountFlag</w:t>
      </w:r>
      <w:proofErr w:type="spellEnd"/>
      <w:r>
        <w:rPr>
          <w:b/>
        </w:rPr>
        <w:t>-Element wurde entfernt</w:t>
      </w:r>
    </w:p>
    <w:p w14:paraId="789D22F0" w14:textId="77777777" w:rsidR="00794779" w:rsidRPr="006B1827" w:rsidRDefault="00794779" w:rsidP="00794779">
      <w:pPr>
        <w:pStyle w:val="Listenabsatz"/>
        <w:numPr>
          <w:ilvl w:val="0"/>
          <w:numId w:val="24"/>
        </w:numPr>
        <w:rPr>
          <w:b/>
        </w:rPr>
      </w:pPr>
      <w:r w:rsidRPr="006B1827">
        <w:t xml:space="preserve">Das Element </w:t>
      </w:r>
      <w:proofErr w:type="spellStart"/>
      <w:r w:rsidRPr="006B1827">
        <w:rPr>
          <w:rFonts w:ascii="Courier New" w:hAnsi="Courier New" w:cs="Courier New"/>
        </w:rPr>
        <w:t>DiscountFlag</w:t>
      </w:r>
      <w:proofErr w:type="spellEnd"/>
      <w:r w:rsidRPr="006B1827">
        <w:t xml:space="preserve"> auf </w:t>
      </w:r>
      <w:proofErr w:type="spellStart"/>
      <w:r w:rsidRPr="006B1827">
        <w:t>LineItem</w:t>
      </w:r>
      <w:proofErr w:type="spellEnd"/>
      <w:r w:rsidRPr="006B1827">
        <w:t>-Ebene wurde entfernt</w:t>
      </w:r>
      <w:r>
        <w:t>.</w:t>
      </w:r>
    </w:p>
    <w:p w14:paraId="3F52403B" w14:textId="77777777" w:rsidR="00794779" w:rsidRPr="00481238" w:rsidRDefault="00794779" w:rsidP="00794779">
      <w:pPr>
        <w:rPr>
          <w:b/>
        </w:rPr>
      </w:pPr>
      <w:r w:rsidRPr="00481238">
        <w:rPr>
          <w:b/>
        </w:rPr>
        <w:t>Darstellung von Attributen im Schema</w:t>
      </w:r>
    </w:p>
    <w:p w14:paraId="5176F8C4" w14:textId="77777777" w:rsidR="00794779" w:rsidRPr="00481238" w:rsidRDefault="00794779" w:rsidP="00794779">
      <w:pPr>
        <w:pStyle w:val="Listenabsatz"/>
        <w:numPr>
          <w:ilvl w:val="0"/>
          <w:numId w:val="24"/>
        </w:numPr>
      </w:pPr>
      <w:r>
        <w:t xml:space="preserve">Die Darstellung von Attributen im Schema wurde insofern geändert, als dass nun auf die Verwendung von global definierten Attributen verzichtet wird. Attribute werden direkt in den entsprechenden </w:t>
      </w:r>
      <w:proofErr w:type="spellStart"/>
      <w:r>
        <w:t>complexTypes</w:t>
      </w:r>
      <w:proofErr w:type="spellEnd"/>
      <w:r>
        <w:t xml:space="preserve"> definiert und es wird auf den globalen </w:t>
      </w:r>
      <w:proofErr w:type="spellStart"/>
      <w:r w:rsidRPr="006B1827">
        <w:rPr>
          <w:rFonts w:ascii="Courier New" w:hAnsi="Courier New" w:cs="Courier New"/>
        </w:rPr>
        <w:t>simpleType</w:t>
      </w:r>
      <w:proofErr w:type="spellEnd"/>
      <w:r>
        <w:t xml:space="preserve"> referenziert. Dadurch können ebInterface-Rechnungen auch mit dem </w:t>
      </w:r>
      <w:proofErr w:type="gramStart"/>
      <w:r>
        <w:t>XML Default</w:t>
      </w:r>
      <w:proofErr w:type="gramEnd"/>
      <w:r>
        <w:t>-Namespace-Präfix verwendet werden.</w:t>
      </w:r>
    </w:p>
    <w:p w14:paraId="5C324F2B" w14:textId="77777777" w:rsidR="00794779" w:rsidRDefault="00794779" w:rsidP="00794779">
      <w:pPr>
        <w:pStyle w:val="berschrift2"/>
        <w:rPr>
          <w:lang w:val="de-DE"/>
        </w:rPr>
      </w:pPr>
      <w:bookmarkStart w:id="731" w:name="_Toc107057824"/>
      <w:r>
        <w:rPr>
          <w:lang w:val="de-DE"/>
        </w:rPr>
        <w:t>Änderungen in Version 4.3</w:t>
      </w:r>
      <w:bookmarkEnd w:id="731"/>
    </w:p>
    <w:p w14:paraId="111407E7" w14:textId="77777777" w:rsidR="00794779" w:rsidRDefault="00794779" w:rsidP="00794779">
      <w:pPr>
        <w:rPr>
          <w:lang w:val="de-DE"/>
        </w:rPr>
      </w:pPr>
      <w:r>
        <w:rPr>
          <w:lang w:val="de-DE"/>
        </w:rPr>
        <w:t>Im Folgenden werden die Änderungen von ebInterface4p2 auf ebInterface4p3 beschrieben.</w:t>
      </w:r>
    </w:p>
    <w:p w14:paraId="487FF63E" w14:textId="77777777" w:rsidR="00794779" w:rsidRDefault="00794779" w:rsidP="00794779">
      <w:pPr>
        <w:rPr>
          <w:lang w:val="de-DE"/>
        </w:rPr>
      </w:pPr>
    </w:p>
    <w:p w14:paraId="701693BE" w14:textId="77777777" w:rsidR="00794779" w:rsidRPr="0083051F" w:rsidRDefault="00794779" w:rsidP="00794779">
      <w:pPr>
        <w:rPr>
          <w:b/>
          <w:lang w:val="de-DE"/>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8A3CBF">
        <w:rPr>
          <w:b/>
          <w:lang w:val="en-US"/>
        </w:rPr>
        <w:t>ReductionAndSurchargeBaseType</w:t>
      </w:r>
      <w:proofErr w:type="spellEnd"/>
    </w:p>
    <w:p w14:paraId="2D2EDD74" w14:textId="77777777" w:rsidR="00794779" w:rsidRPr="0083051F" w:rsidRDefault="00794779" w:rsidP="00794779">
      <w:pPr>
        <w:pStyle w:val="Listenabsatz"/>
        <w:numPr>
          <w:ilvl w:val="0"/>
          <w:numId w:val="23"/>
        </w:numPr>
        <w:rPr>
          <w:lang w:val="de-DE"/>
        </w:rPr>
      </w:pPr>
      <w:r w:rsidRPr="0083051F">
        <w:rPr>
          <w:lang w:val="de-DE"/>
        </w:rPr>
        <w:t xml:space="preserve">Die Umsetzung wurde dahingehend geändert, dass nun </w:t>
      </w:r>
      <w:r>
        <w:rPr>
          <w:lang w:val="de-DE"/>
        </w:rPr>
        <w:t xml:space="preserve">ein weiteres Element </w:t>
      </w:r>
      <w:r w:rsidRPr="00A33F64">
        <w:rPr>
          <w:rFonts w:ascii="Courier New" w:hAnsi="Courier New" w:cs="Courier New"/>
          <w:lang w:val="de-DE"/>
        </w:rPr>
        <w:t>Classification</w:t>
      </w:r>
      <w:r>
        <w:rPr>
          <w:lang w:val="de-DE"/>
        </w:rPr>
        <w:t xml:space="preserve"> mit aufgenommen wurde. Dadurch ist es möglich Zu- und Abschläge zu klassifizieren.</w:t>
      </w:r>
    </w:p>
    <w:p w14:paraId="79F287AD" w14:textId="77777777" w:rsidR="00794779" w:rsidRPr="00BA5E76" w:rsidRDefault="00794779" w:rsidP="00794779">
      <w:pPr>
        <w:rPr>
          <w:b/>
          <w:lang w:val="en-US"/>
        </w:rPr>
      </w:pPr>
      <w:r w:rsidRPr="0083051F">
        <w:rPr>
          <w:b/>
          <w:lang w:val="de-DE"/>
        </w:rPr>
        <w:t xml:space="preserve">Änderungen am </w:t>
      </w:r>
      <w:proofErr w:type="spellStart"/>
      <w:r>
        <w:rPr>
          <w:b/>
          <w:lang w:val="de-DE"/>
        </w:rPr>
        <w:t>complex</w:t>
      </w:r>
      <w:r w:rsidRPr="0083051F">
        <w:rPr>
          <w:b/>
          <w:lang w:val="de-DE"/>
        </w:rPr>
        <w:t>Type</w:t>
      </w:r>
      <w:proofErr w:type="spellEnd"/>
      <w:r w:rsidRPr="0083051F">
        <w:rPr>
          <w:b/>
          <w:lang w:val="de-DE"/>
        </w:rPr>
        <w:t xml:space="preserve"> </w:t>
      </w:r>
      <w:proofErr w:type="spellStart"/>
      <w:r w:rsidRPr="00BA5E76">
        <w:rPr>
          <w:b/>
          <w:lang w:val="en-US"/>
        </w:rPr>
        <w:t>VATItemType</w:t>
      </w:r>
      <w:proofErr w:type="spellEnd"/>
    </w:p>
    <w:p w14:paraId="684BDE33" w14:textId="77777777" w:rsidR="00794779" w:rsidRPr="00180178" w:rsidRDefault="00794779" w:rsidP="00794779">
      <w:pPr>
        <w:pStyle w:val="Listenabsatz"/>
        <w:numPr>
          <w:ilvl w:val="0"/>
          <w:numId w:val="23"/>
        </w:numPr>
      </w:pPr>
      <w:r w:rsidRPr="0083051F">
        <w:rPr>
          <w:lang w:val="de-DE"/>
        </w:rPr>
        <w:lastRenderedPageBreak/>
        <w:t xml:space="preserve">Die Umsetzung wurde dahingehend geändert, dass nun </w:t>
      </w:r>
      <w:r>
        <w:rPr>
          <w:lang w:val="de-DE"/>
        </w:rPr>
        <w:t xml:space="preserve">ein weiteres Element </w:t>
      </w:r>
      <w:proofErr w:type="spellStart"/>
      <w:r w:rsidRPr="00A33F64">
        <w:rPr>
          <w:rFonts w:ascii="Courier New" w:hAnsi="Courier New" w:cs="Courier New"/>
        </w:rPr>
        <w:t>AccountingCurrencyAmount</w:t>
      </w:r>
      <w:proofErr w:type="spellEnd"/>
      <w: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Pr>
          <w:lang w:val="de-DE"/>
        </w:rPr>
        <w:t xml:space="preserve"> Damit wird den Anforderungen von </w:t>
      </w:r>
      <w:r w:rsidRPr="00180178">
        <w:t>UStG §11 (1) 3f</w:t>
      </w:r>
      <w:r>
        <w:t xml:space="preserve"> Genüge getan.</w:t>
      </w:r>
    </w:p>
    <w:p w14:paraId="41982929" w14:textId="77777777" w:rsidR="00794779" w:rsidRPr="0083051F" w:rsidRDefault="00794779" w:rsidP="00794779">
      <w:pPr>
        <w:pStyle w:val="berschrift2"/>
        <w:rPr>
          <w:lang w:val="de-DE"/>
        </w:rPr>
      </w:pPr>
      <w:bookmarkStart w:id="732" w:name="_Toc107057825"/>
      <w:r w:rsidRPr="0083051F">
        <w:rPr>
          <w:lang w:val="de-DE"/>
        </w:rPr>
        <w:t>Änderungen in Version 4.2</w:t>
      </w:r>
      <w:bookmarkEnd w:id="732"/>
    </w:p>
    <w:p w14:paraId="056FF38C" w14:textId="77777777" w:rsidR="00794779" w:rsidRPr="00FA233C" w:rsidRDefault="00794779" w:rsidP="00FA233C">
      <w:r w:rsidRPr="00FA233C">
        <w:t>Im Folgenden werden die Änderungen von ebInterface 4p1 auf ebInterface 4p2 beschrieben. Beachten sie auch die Aktualisierung vom 4.5.2016 im Hinblick auf das BIC-Element.</w:t>
      </w:r>
    </w:p>
    <w:p w14:paraId="32DEF9AF" w14:textId="77777777" w:rsidR="00794779" w:rsidRPr="00FA233C" w:rsidRDefault="00794779" w:rsidP="00FA233C"/>
    <w:p w14:paraId="2F1D6E6A"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CountryCodeType</w:t>
      </w:r>
      <w:proofErr w:type="spellEnd"/>
    </w:p>
    <w:p w14:paraId="1721A90F" w14:textId="77777777" w:rsidR="00794779" w:rsidRPr="0083051F" w:rsidRDefault="00794779" w:rsidP="00794779">
      <w:pPr>
        <w:pStyle w:val="Listenabsatz"/>
        <w:numPr>
          <w:ilvl w:val="0"/>
          <w:numId w:val="23"/>
        </w:numPr>
        <w:rPr>
          <w:lang w:val="de-DE"/>
        </w:rPr>
      </w:pPr>
      <w:r w:rsidRPr="0083051F">
        <w:rPr>
          <w:lang w:val="de-DE"/>
        </w:rPr>
        <w:t xml:space="preserve">Die Umsetzung wurde dahingehend geändert, dass nun zwei beliebige Zeichen als </w:t>
      </w:r>
      <w:proofErr w:type="spellStart"/>
      <w:r w:rsidRPr="0083051F">
        <w:rPr>
          <w:lang w:val="de-DE"/>
        </w:rPr>
        <w:t>CountryCode</w:t>
      </w:r>
      <w:proofErr w:type="spellEnd"/>
      <w:r w:rsidRPr="0083051F">
        <w:rPr>
          <w:lang w:val="de-DE"/>
        </w:rPr>
        <w:t xml:space="preserve"> zulässig sind, anstatt wie bisher eine Enumeration aus Tokens. Es wird jedoch empfohlen weiterhin ausschließlich offizielle ISO 3166-1 Alpha-2 Codes zu verwenden.</w:t>
      </w:r>
    </w:p>
    <w:p w14:paraId="015F620B"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CurrencyType</w:t>
      </w:r>
      <w:proofErr w:type="spellEnd"/>
    </w:p>
    <w:p w14:paraId="4340FF50" w14:textId="77777777" w:rsidR="00794779" w:rsidRPr="0083051F" w:rsidRDefault="00794779" w:rsidP="00794779">
      <w:pPr>
        <w:pStyle w:val="Listenabsatz"/>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CurrencyCode</w:t>
      </w:r>
      <w:proofErr w:type="spellEnd"/>
      <w:r w:rsidRPr="0083051F">
        <w:rPr>
          <w:lang w:val="de-DE"/>
        </w:rPr>
        <w:t xml:space="preserve"> zulässig sind, anstatt wie bisher eine Enumeration aus Tokens. Es wird jedoch empfohlen weiterhin ausschließlich offizielle ISO 4217 Codes zu verwenden.</w:t>
      </w:r>
    </w:p>
    <w:p w14:paraId="2F8F6633"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simpleType</w:t>
      </w:r>
      <w:proofErr w:type="spellEnd"/>
      <w:r w:rsidRPr="0083051F">
        <w:rPr>
          <w:b/>
          <w:lang w:val="de-DE"/>
        </w:rPr>
        <w:t xml:space="preserve"> </w:t>
      </w:r>
      <w:proofErr w:type="spellStart"/>
      <w:r w:rsidRPr="0083051F">
        <w:rPr>
          <w:b/>
          <w:lang w:val="de-DE"/>
        </w:rPr>
        <w:t>LanguageType</w:t>
      </w:r>
      <w:proofErr w:type="spellEnd"/>
    </w:p>
    <w:p w14:paraId="2B507211" w14:textId="77777777" w:rsidR="00794779" w:rsidRPr="0083051F" w:rsidRDefault="00794779" w:rsidP="00794779">
      <w:pPr>
        <w:pStyle w:val="Listenabsatz"/>
        <w:numPr>
          <w:ilvl w:val="0"/>
          <w:numId w:val="23"/>
        </w:numPr>
        <w:rPr>
          <w:lang w:val="de-DE"/>
        </w:rPr>
      </w:pPr>
      <w:r w:rsidRPr="0083051F">
        <w:rPr>
          <w:lang w:val="de-DE"/>
        </w:rPr>
        <w:t xml:space="preserve">Die Umsetzung wurde dahingehend geändert, dass nun drei beliebige Zeichen als </w:t>
      </w:r>
      <w:proofErr w:type="spellStart"/>
      <w:r w:rsidRPr="0083051F">
        <w:rPr>
          <w:lang w:val="de-DE"/>
        </w:rPr>
        <w:t>LanguageCode</w:t>
      </w:r>
      <w:proofErr w:type="spellEnd"/>
      <w:r w:rsidRPr="0083051F">
        <w:rPr>
          <w:lang w:val="de-DE"/>
        </w:rPr>
        <w:t xml:space="preserve"> zulässig sind, anstatt wie bisher eine Enumeration aus Tokens. Es wird jedoch empfohlen weiterhin ausschließlich offizielle ISO 639-2 Codes zu verwenden.</w:t>
      </w:r>
    </w:p>
    <w:p w14:paraId="4834D137"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ArticleNumberType</w:t>
      </w:r>
      <w:proofErr w:type="spellEnd"/>
    </w:p>
    <w:p w14:paraId="2D4AF90F" w14:textId="77777777" w:rsidR="00794779" w:rsidRPr="0083051F" w:rsidRDefault="00794779" w:rsidP="00794779">
      <w:pPr>
        <w:pStyle w:val="Listenabsatz"/>
        <w:numPr>
          <w:ilvl w:val="0"/>
          <w:numId w:val="23"/>
        </w:numPr>
        <w:rPr>
          <w:lang w:val="de-DE"/>
        </w:rPr>
      </w:pPr>
      <w:r w:rsidRPr="0083051F">
        <w:rPr>
          <w:lang w:val="de-DE"/>
        </w:rPr>
        <w:t xml:space="preserve">Das Attribut </w:t>
      </w:r>
      <w:proofErr w:type="spellStart"/>
      <w:r w:rsidRPr="0083051F">
        <w:rPr>
          <w:i/>
          <w:lang w:val="de-DE"/>
        </w:rPr>
        <w:t>mixed</w:t>
      </w:r>
      <w:proofErr w:type="spellEnd"/>
      <w:r w:rsidRPr="0083051F">
        <w:rPr>
          <w:i/>
          <w:lang w:val="de-DE"/>
        </w:rPr>
        <w:t>=”</w:t>
      </w:r>
      <w:proofErr w:type="spellStart"/>
      <w:r w:rsidRPr="0083051F">
        <w:rPr>
          <w:i/>
          <w:lang w:val="de-DE"/>
        </w:rPr>
        <w:t>true</w:t>
      </w:r>
      <w:proofErr w:type="spellEnd"/>
      <w:r w:rsidRPr="0083051F">
        <w:rPr>
          <w:i/>
          <w:lang w:val="de-DE"/>
        </w:rPr>
        <w:t>”</w:t>
      </w:r>
      <w:r w:rsidRPr="0083051F">
        <w:rPr>
          <w:lang w:val="de-DE"/>
        </w:rPr>
        <w:t xml:space="preserve"> wurde entfernt.</w:t>
      </w:r>
    </w:p>
    <w:p w14:paraId="30417244"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CountryType</w:t>
      </w:r>
      <w:proofErr w:type="spellEnd"/>
    </w:p>
    <w:p w14:paraId="59C96EEC" w14:textId="77777777" w:rsidR="00794779" w:rsidRPr="0083051F" w:rsidRDefault="00794779" w:rsidP="00794779">
      <w:pPr>
        <w:pStyle w:val="Listenabsatz"/>
        <w:numPr>
          <w:ilvl w:val="0"/>
          <w:numId w:val="23"/>
        </w:numPr>
        <w:rPr>
          <w:lang w:val="de-DE"/>
        </w:rPr>
      </w:pPr>
      <w:r w:rsidRPr="0083051F">
        <w:rPr>
          <w:lang w:val="de-DE"/>
        </w:rPr>
        <w:t xml:space="preserve">Das Attribut </w:t>
      </w:r>
      <w:proofErr w:type="spellStart"/>
      <w:r w:rsidRPr="0083051F">
        <w:rPr>
          <w:lang w:val="de-DE"/>
        </w:rPr>
        <w:t>mixed</w:t>
      </w:r>
      <w:proofErr w:type="spellEnd"/>
      <w:r w:rsidRPr="0083051F">
        <w:rPr>
          <w:lang w:val="de-DE"/>
        </w:rPr>
        <w:t>=”</w:t>
      </w:r>
      <w:proofErr w:type="spellStart"/>
      <w:r w:rsidRPr="0083051F">
        <w:rPr>
          <w:lang w:val="de-DE"/>
        </w:rPr>
        <w:t>true</w:t>
      </w:r>
      <w:proofErr w:type="spellEnd"/>
      <w:r w:rsidRPr="0083051F">
        <w:rPr>
          <w:lang w:val="de-DE"/>
        </w:rPr>
        <w:t>” wurde entfernt.</w:t>
      </w:r>
    </w:p>
    <w:p w14:paraId="1FB133DF" w14:textId="77777777" w:rsidR="00794779" w:rsidRPr="0083051F" w:rsidRDefault="00794779" w:rsidP="00794779">
      <w:pPr>
        <w:rPr>
          <w:b/>
          <w:lang w:val="de-DE"/>
        </w:rPr>
      </w:pPr>
      <w:r w:rsidRPr="0083051F">
        <w:rPr>
          <w:b/>
          <w:lang w:val="de-DE"/>
        </w:rPr>
        <w:t xml:space="preserve">Empfohlene Codes für </w:t>
      </w:r>
      <w:proofErr w:type="spellStart"/>
      <w:r w:rsidRPr="0083051F">
        <w:rPr>
          <w:b/>
          <w:lang w:val="de-DE"/>
        </w:rPr>
        <w:t>FurtherIdentification</w:t>
      </w:r>
      <w:proofErr w:type="spellEnd"/>
    </w:p>
    <w:p w14:paraId="6C1FA735" w14:textId="77777777" w:rsidR="00794779" w:rsidRPr="0083051F" w:rsidRDefault="00794779" w:rsidP="00794779">
      <w:pPr>
        <w:pStyle w:val="Listenabsatz"/>
        <w:numPr>
          <w:ilvl w:val="0"/>
          <w:numId w:val="23"/>
        </w:numPr>
        <w:rPr>
          <w:lang w:val="de-DE"/>
        </w:rPr>
      </w:pPr>
      <w:r w:rsidRPr="0083051F">
        <w:rPr>
          <w:lang w:val="de-DE"/>
        </w:rPr>
        <w:t xml:space="preserve">Die Liste an empfohlenen Codes für </w:t>
      </w:r>
      <w:proofErr w:type="spellStart"/>
      <w:r w:rsidRPr="0083051F">
        <w:rPr>
          <w:lang w:val="de-DE"/>
        </w:rPr>
        <w:t>FurtherIdentification</w:t>
      </w:r>
      <w:proofErr w:type="spellEnd"/>
      <w:r w:rsidRPr="0083051F">
        <w:rPr>
          <w:lang w:val="de-DE"/>
        </w:rPr>
        <w:t xml:space="preserve"> im Appendix wurde erweitert.</w:t>
      </w:r>
    </w:p>
    <w:p w14:paraId="155E9B1C" w14:textId="77777777" w:rsidR="00794779" w:rsidRPr="0083051F" w:rsidRDefault="00794779" w:rsidP="00794779">
      <w:pPr>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PaymentConditionsType</w:t>
      </w:r>
      <w:proofErr w:type="spellEnd"/>
    </w:p>
    <w:p w14:paraId="69714894" w14:textId="77777777" w:rsidR="00794779" w:rsidRDefault="00794779" w:rsidP="00794779">
      <w:pPr>
        <w:pStyle w:val="Listenabsatz"/>
        <w:numPr>
          <w:ilvl w:val="0"/>
          <w:numId w:val="23"/>
        </w:numPr>
        <w:rPr>
          <w:lang w:val="de-DE"/>
        </w:rPr>
      </w:pPr>
      <w:r w:rsidRPr="0083051F">
        <w:rPr>
          <w:lang w:val="de-DE"/>
        </w:rPr>
        <w:t xml:space="preserve">Das Element </w:t>
      </w:r>
      <w:proofErr w:type="spellStart"/>
      <w:r w:rsidRPr="0083051F">
        <w:rPr>
          <w:i/>
          <w:lang w:val="de-DE"/>
        </w:rPr>
        <w:t>DueDate</w:t>
      </w:r>
      <w:proofErr w:type="spellEnd"/>
      <w:r w:rsidRPr="0083051F">
        <w:rPr>
          <w:lang w:val="de-DE"/>
        </w:rPr>
        <w:t xml:space="preserve"> ist nun optional.</w:t>
      </w:r>
    </w:p>
    <w:p w14:paraId="39FA3394" w14:textId="77777777" w:rsidR="00794779" w:rsidRDefault="00794779" w:rsidP="00794779">
      <w:pPr>
        <w:rPr>
          <w:lang w:val="de-DE"/>
        </w:rPr>
      </w:pPr>
    </w:p>
    <w:p w14:paraId="4E997820" w14:textId="77777777" w:rsidR="00794779" w:rsidRPr="003F5598" w:rsidRDefault="00794779" w:rsidP="00794779">
      <w:pPr>
        <w:rPr>
          <w:b/>
          <w:lang w:val="de-DE"/>
        </w:rPr>
      </w:pPr>
      <w:r w:rsidRPr="003F5598">
        <w:rPr>
          <w:b/>
          <w:lang w:val="de-DE"/>
        </w:rPr>
        <w:t>Aktualisierung vom 4.5.2016:</w:t>
      </w:r>
    </w:p>
    <w:p w14:paraId="70A248C7" w14:textId="77777777" w:rsidR="00794779" w:rsidRPr="003F5598" w:rsidRDefault="00794779" w:rsidP="00794779">
      <w:pPr>
        <w:pStyle w:val="Listenabsatz"/>
        <w:numPr>
          <w:ilvl w:val="0"/>
          <w:numId w:val="23"/>
        </w:numPr>
        <w:rPr>
          <w:lang w:val="de-DE"/>
        </w:rPr>
      </w:pPr>
      <w:r>
        <w:rPr>
          <w:lang w:val="de-DE"/>
        </w:rPr>
        <w:t>Um mit dem SEPA-</w:t>
      </w:r>
      <w:proofErr w:type="spellStart"/>
      <w:r>
        <w:rPr>
          <w:lang w:val="de-DE"/>
        </w:rPr>
        <w:t>Rulebook</w:t>
      </w:r>
      <w:proofErr w:type="spellEnd"/>
      <w:r>
        <w:rPr>
          <w:lang w:val="de-DE"/>
        </w:rPr>
        <w:t xml:space="preserve"> 8 konsistent zu sein, wurde das BIC-Element im </w:t>
      </w:r>
      <w:proofErr w:type="spellStart"/>
      <w:r>
        <w:rPr>
          <w:lang w:val="de-DE"/>
        </w:rPr>
        <w:t>SEPADirectDebitType</w:t>
      </w:r>
      <w:proofErr w:type="spellEnd"/>
      <w:r>
        <w:rPr>
          <w:lang w:val="de-DE"/>
        </w:rPr>
        <w:t xml:space="preserve"> auf optional gesetzt.</w:t>
      </w:r>
    </w:p>
    <w:p w14:paraId="1CCEDC60" w14:textId="77777777" w:rsidR="00794779" w:rsidRPr="0083051F" w:rsidRDefault="00794779" w:rsidP="00794779">
      <w:pPr>
        <w:rPr>
          <w:lang w:val="de-DE"/>
        </w:rPr>
      </w:pPr>
    </w:p>
    <w:p w14:paraId="46E91FDF" w14:textId="77777777" w:rsidR="00794779" w:rsidRPr="0083051F" w:rsidRDefault="00794779" w:rsidP="00794779">
      <w:pPr>
        <w:pStyle w:val="berschrift2"/>
        <w:rPr>
          <w:lang w:val="de-DE"/>
        </w:rPr>
      </w:pPr>
      <w:bookmarkStart w:id="733" w:name="_Toc107057826"/>
      <w:r w:rsidRPr="0083051F">
        <w:rPr>
          <w:lang w:val="de-DE"/>
        </w:rPr>
        <w:t>Änderungen in Version 4.1</w:t>
      </w:r>
      <w:bookmarkEnd w:id="733"/>
    </w:p>
    <w:p w14:paraId="78789569" w14:textId="77777777" w:rsidR="00794779" w:rsidRDefault="00794779" w:rsidP="00FA233C">
      <w:r w:rsidRPr="00FA233C">
        <w:t>Im Folgenden werden die Änderungen von ebInterface 4p0 auf ebInterface 4p1 beschrieben.</w:t>
      </w:r>
    </w:p>
    <w:p w14:paraId="4508D076" w14:textId="77777777" w:rsidR="00C126E3" w:rsidRPr="00FA233C" w:rsidRDefault="00C126E3" w:rsidP="00FA233C"/>
    <w:p w14:paraId="7E320752" w14:textId="77777777" w:rsidR="00794779" w:rsidRPr="0083051F" w:rsidRDefault="00794779" w:rsidP="00FA233C">
      <w:pPr>
        <w:jc w:val="both"/>
        <w:rPr>
          <w:b/>
          <w:lang w:val="de-DE"/>
        </w:rPr>
      </w:pPr>
      <w:r w:rsidRPr="0083051F">
        <w:rPr>
          <w:b/>
          <w:lang w:val="de-DE"/>
        </w:rPr>
        <w:t xml:space="preserve">Änderungen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AddressIdentifierType</w:t>
      </w:r>
      <w:proofErr w:type="spellEnd"/>
    </w:p>
    <w:p w14:paraId="604FC76D" w14:textId="77777777" w:rsidR="00794779" w:rsidRPr="0083051F" w:rsidRDefault="00794779" w:rsidP="00794779">
      <w:pPr>
        <w:pStyle w:val="Listenabsatz"/>
        <w:numPr>
          <w:ilvl w:val="0"/>
          <w:numId w:val="9"/>
        </w:numPr>
        <w:jc w:val="both"/>
        <w:rPr>
          <w:lang w:val="de-DE"/>
        </w:rPr>
      </w:pPr>
      <w:r w:rsidRPr="0083051F">
        <w:rPr>
          <w:lang w:val="de-DE"/>
        </w:rPr>
        <w:t xml:space="preserve">Die Umsetzung des </w:t>
      </w:r>
      <w:proofErr w:type="spellStart"/>
      <w:r w:rsidRPr="0083051F">
        <w:rPr>
          <w:lang w:val="de-DE"/>
        </w:rPr>
        <w:t>complexTypes</w:t>
      </w:r>
      <w:proofErr w:type="spellEnd"/>
      <w:r w:rsidRPr="0083051F">
        <w:rPr>
          <w:lang w:val="de-DE"/>
        </w:rPr>
        <w:t xml:space="preserve"> </w:t>
      </w:r>
      <w:proofErr w:type="spellStart"/>
      <w:r w:rsidRPr="0083051F">
        <w:rPr>
          <w:rFonts w:ascii="Courier New" w:hAnsi="Courier New" w:cs="Courier New"/>
          <w:lang w:val="de-DE"/>
        </w:rPr>
        <w:t>AddressIdentifierType</w:t>
      </w:r>
      <w:proofErr w:type="spellEnd"/>
      <w:r w:rsidRPr="0083051F">
        <w:rPr>
          <w:lang w:val="de-DE"/>
        </w:rPr>
        <w:t xml:space="preserve"> wurde dahingehend geändert, dass nun </w:t>
      </w:r>
      <w:proofErr w:type="spellStart"/>
      <w:proofErr w:type="gramStart"/>
      <w:r w:rsidRPr="0083051F">
        <w:rPr>
          <w:rFonts w:ascii="Courier New" w:hAnsi="Courier New" w:cs="Courier New"/>
          <w:lang w:val="de-DE"/>
        </w:rPr>
        <w:t>xs:string</w:t>
      </w:r>
      <w:proofErr w:type="spellEnd"/>
      <w:proofErr w:type="gramEnd"/>
      <w:r w:rsidRPr="0083051F">
        <w:rPr>
          <w:lang w:val="de-DE"/>
        </w:rPr>
        <w:t xml:space="preserve"> erweitert wird und nicht mehr </w:t>
      </w:r>
      <w:proofErr w:type="spellStart"/>
      <w:r w:rsidRPr="0083051F">
        <w:rPr>
          <w:i/>
          <w:lang w:val="de-DE"/>
        </w:rPr>
        <w:t>mixed</w:t>
      </w:r>
      <w:proofErr w:type="spellEnd"/>
      <w:r w:rsidRPr="0083051F">
        <w:rPr>
          <w:i/>
          <w:lang w:val="de-DE"/>
        </w:rPr>
        <w:t xml:space="preserve"> </w:t>
      </w:r>
      <w:proofErr w:type="spellStart"/>
      <w:r w:rsidRPr="0083051F">
        <w:rPr>
          <w:i/>
          <w:lang w:val="de-DE"/>
        </w:rPr>
        <w:t>content</w:t>
      </w:r>
      <w:proofErr w:type="spellEnd"/>
      <w:r w:rsidRPr="0083051F">
        <w:rPr>
          <w:lang w:val="de-DE"/>
        </w:rPr>
        <w:t xml:space="preserve"> verwendet wird.</w:t>
      </w:r>
    </w:p>
    <w:p w14:paraId="6FA29D80" w14:textId="77777777" w:rsidR="00794779" w:rsidRPr="0083051F" w:rsidRDefault="00794779" w:rsidP="00794779">
      <w:pPr>
        <w:jc w:val="both"/>
        <w:rPr>
          <w:b/>
          <w:lang w:val="de-DE"/>
        </w:rPr>
      </w:pPr>
      <w:r w:rsidRPr="0083051F">
        <w:rPr>
          <w:b/>
          <w:lang w:val="de-DE"/>
        </w:rPr>
        <w:t xml:space="preserve">Änderung am </w:t>
      </w:r>
      <w:proofErr w:type="spellStart"/>
      <w:r w:rsidRPr="0083051F">
        <w:rPr>
          <w:b/>
          <w:lang w:val="de-DE"/>
        </w:rPr>
        <w:t>complexType</w:t>
      </w:r>
      <w:proofErr w:type="spellEnd"/>
      <w:r w:rsidRPr="0083051F">
        <w:rPr>
          <w:b/>
          <w:lang w:val="de-DE"/>
        </w:rPr>
        <w:t xml:space="preserve"> </w:t>
      </w:r>
      <w:proofErr w:type="spellStart"/>
      <w:r w:rsidRPr="0083051F">
        <w:rPr>
          <w:b/>
          <w:lang w:val="de-DE"/>
        </w:rPr>
        <w:t>AddressType</w:t>
      </w:r>
      <w:proofErr w:type="spellEnd"/>
    </w:p>
    <w:p w14:paraId="4C812FD6" w14:textId="77777777" w:rsidR="00794779" w:rsidRPr="0083051F" w:rsidRDefault="00794779" w:rsidP="00794779">
      <w:pPr>
        <w:pStyle w:val="Listenabsatz"/>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AddressIdentifier</w:t>
      </w:r>
      <w:proofErr w:type="spellEnd"/>
      <w:r w:rsidRPr="0083051F">
        <w:rPr>
          <w:lang w:val="de-DE"/>
        </w:rPr>
        <w:t xml:space="preserve"> in einer </w:t>
      </w:r>
      <w:proofErr w:type="spellStart"/>
      <w:r w:rsidRPr="0083051F">
        <w:rPr>
          <w:rFonts w:ascii="Courier New" w:hAnsi="Courier New" w:cs="Courier New"/>
          <w:lang w:val="de-DE"/>
        </w:rPr>
        <w:t>Address</w:t>
      </w:r>
      <w:proofErr w:type="spellEnd"/>
      <w:r w:rsidRPr="0083051F">
        <w:rPr>
          <w:lang w:val="de-DE"/>
        </w:rPr>
        <w:t xml:space="preserve"> darf nun beliebig oft vorkommen.</w:t>
      </w:r>
    </w:p>
    <w:p w14:paraId="1314F3CB" w14:textId="77777777" w:rsidR="00794779" w:rsidRPr="0083051F" w:rsidRDefault="00794779" w:rsidP="00794779">
      <w:pPr>
        <w:jc w:val="both"/>
        <w:rPr>
          <w:b/>
          <w:lang w:val="de-DE"/>
        </w:rPr>
      </w:pPr>
      <w:r w:rsidRPr="0083051F">
        <w:rPr>
          <w:b/>
          <w:lang w:val="de-DE"/>
        </w:rPr>
        <w:t xml:space="preserve">Streichung von </w:t>
      </w:r>
      <w:proofErr w:type="spellStart"/>
      <w:r w:rsidRPr="0083051F">
        <w:rPr>
          <w:b/>
          <w:lang w:val="de-DE"/>
        </w:rPr>
        <w:t>AlphaNumType</w:t>
      </w:r>
      <w:proofErr w:type="spellEnd"/>
      <w:r w:rsidRPr="0083051F">
        <w:rPr>
          <w:b/>
          <w:lang w:val="de-DE"/>
        </w:rPr>
        <w:t xml:space="preserve"> und Adaptierung von </w:t>
      </w:r>
      <w:proofErr w:type="spellStart"/>
      <w:r w:rsidRPr="0083051F">
        <w:rPr>
          <w:b/>
          <w:lang w:val="de-DE"/>
        </w:rPr>
        <w:t>AlphaNumIDType</w:t>
      </w:r>
      <w:proofErr w:type="spellEnd"/>
    </w:p>
    <w:p w14:paraId="25D97E6D" w14:textId="77777777" w:rsidR="00794779" w:rsidRPr="0083051F" w:rsidRDefault="00794779" w:rsidP="00794779">
      <w:pPr>
        <w:pStyle w:val="Listenabsatz"/>
        <w:numPr>
          <w:ilvl w:val="0"/>
          <w:numId w:val="9"/>
        </w:numPr>
        <w:jc w:val="both"/>
        <w:rPr>
          <w:lang w:val="de-DE"/>
        </w:rPr>
      </w:pPr>
      <w:r w:rsidRPr="0083051F">
        <w:rPr>
          <w:lang w:val="de-DE"/>
        </w:rPr>
        <w:t xml:space="preserve">Der </w:t>
      </w:r>
      <w:proofErr w:type="spellStart"/>
      <w:r w:rsidRPr="0083051F">
        <w:rPr>
          <w:lang w:val="de-DE"/>
        </w:rPr>
        <w:t>complexType</w:t>
      </w:r>
      <w:proofErr w:type="spellEnd"/>
      <w:r w:rsidRPr="0083051F">
        <w:rPr>
          <w:lang w:val="de-DE"/>
        </w:rPr>
        <w:t xml:space="preserve"> </w:t>
      </w:r>
      <w:proofErr w:type="spellStart"/>
      <w:r w:rsidRPr="0083051F">
        <w:rPr>
          <w:rFonts w:ascii="Courier New" w:hAnsi="Courier New" w:cs="Courier New"/>
          <w:lang w:val="de-DE"/>
        </w:rPr>
        <w:t>AlphaNumType</w:t>
      </w:r>
      <w:proofErr w:type="spellEnd"/>
      <w:r w:rsidRPr="0083051F">
        <w:rPr>
          <w:lang w:val="de-DE"/>
        </w:rPr>
        <w:t xml:space="preserve"> wurde entfernt und durch </w:t>
      </w:r>
      <w:proofErr w:type="spellStart"/>
      <w:proofErr w:type="gramStart"/>
      <w:r w:rsidRPr="0083051F">
        <w:rPr>
          <w:rFonts w:ascii="Courier New" w:hAnsi="Courier New" w:cs="Courier New"/>
          <w:lang w:val="de-DE"/>
        </w:rPr>
        <w:t>xs:string</w:t>
      </w:r>
      <w:proofErr w:type="spellEnd"/>
      <w:proofErr w:type="gramEnd"/>
      <w:r w:rsidRPr="0083051F">
        <w:rPr>
          <w:lang w:val="de-DE"/>
        </w:rPr>
        <w:t xml:space="preserve"> ersetzt.</w:t>
      </w:r>
    </w:p>
    <w:p w14:paraId="23D3E09C" w14:textId="77777777" w:rsidR="00794779" w:rsidRPr="0083051F" w:rsidRDefault="00794779" w:rsidP="00794779">
      <w:pPr>
        <w:pStyle w:val="Listenabsatz"/>
        <w:numPr>
          <w:ilvl w:val="0"/>
          <w:numId w:val="9"/>
        </w:numPr>
        <w:jc w:val="both"/>
        <w:rPr>
          <w:lang w:val="de-DE"/>
        </w:rPr>
      </w:pPr>
      <w:r w:rsidRPr="0083051F">
        <w:rPr>
          <w:lang w:val="de-DE"/>
        </w:rPr>
        <w:lastRenderedPageBreak/>
        <w:t xml:space="preserve">Der auf dem </w:t>
      </w:r>
      <w:proofErr w:type="spellStart"/>
      <w:r w:rsidRPr="0083051F">
        <w:rPr>
          <w:rFonts w:ascii="Courier New" w:hAnsi="Courier New" w:cs="Courier New"/>
          <w:lang w:val="de-DE"/>
        </w:rPr>
        <w:t>AlphaNumType</w:t>
      </w:r>
      <w:proofErr w:type="spellEnd"/>
      <w:r w:rsidRPr="0083051F">
        <w:rPr>
          <w:lang w:val="de-DE"/>
        </w:rPr>
        <w:t xml:space="preserve"> basierende </w:t>
      </w:r>
      <w:proofErr w:type="spellStart"/>
      <w:r w:rsidRPr="0083051F">
        <w:rPr>
          <w:rFonts w:ascii="Courier New" w:hAnsi="Courier New" w:cs="Courier New"/>
          <w:lang w:val="de-DE"/>
        </w:rPr>
        <w:t>AlphaNumIDType</w:t>
      </w:r>
      <w:proofErr w:type="spellEnd"/>
      <w:r w:rsidRPr="0083051F">
        <w:rPr>
          <w:lang w:val="de-DE"/>
        </w:rPr>
        <w:t xml:space="preserve"> wurde in </w:t>
      </w:r>
      <w:proofErr w:type="spellStart"/>
      <w:r w:rsidRPr="0083051F">
        <w:rPr>
          <w:rFonts w:ascii="Courier New" w:hAnsi="Courier New" w:cs="Courier New"/>
          <w:lang w:val="de-DE"/>
        </w:rPr>
        <w:t>IDType</w:t>
      </w:r>
      <w:proofErr w:type="spellEnd"/>
      <w:r w:rsidRPr="0083051F">
        <w:rPr>
          <w:lang w:val="de-DE"/>
        </w:rPr>
        <w:t xml:space="preserve"> umbenannt und die Länge des Strings auf 255 beschränkt.</w:t>
      </w:r>
    </w:p>
    <w:p w14:paraId="125C7F51" w14:textId="77777777" w:rsidR="00794779" w:rsidRPr="0083051F" w:rsidRDefault="00794779" w:rsidP="00794779">
      <w:pPr>
        <w:pStyle w:val="Listenabsatz"/>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p>
    <w:p w14:paraId="018CF436" w14:textId="77777777" w:rsidR="00794779" w:rsidRPr="0083051F" w:rsidRDefault="00794779" w:rsidP="00794779">
      <w:pPr>
        <w:jc w:val="both"/>
        <w:rPr>
          <w:b/>
          <w:lang w:val="de-DE"/>
        </w:rPr>
      </w:pPr>
      <w:r w:rsidRPr="0083051F">
        <w:rPr>
          <w:b/>
          <w:lang w:val="de-DE"/>
        </w:rPr>
        <w:t xml:space="preserve">Änderung von </w:t>
      </w:r>
      <w:proofErr w:type="spellStart"/>
      <w:r w:rsidRPr="0083051F">
        <w:rPr>
          <w:b/>
          <w:lang w:val="de-DE"/>
        </w:rPr>
        <w:t>BICType</w:t>
      </w:r>
      <w:proofErr w:type="spellEnd"/>
    </w:p>
    <w:p w14:paraId="17816E6C" w14:textId="77777777" w:rsidR="00794779" w:rsidRPr="0083051F" w:rsidRDefault="00794779" w:rsidP="00794779">
      <w:pPr>
        <w:pStyle w:val="Listenabsatz"/>
        <w:numPr>
          <w:ilvl w:val="0"/>
          <w:numId w:val="11"/>
        </w:numPr>
        <w:jc w:val="both"/>
        <w:rPr>
          <w:lang w:val="de-DE"/>
        </w:rPr>
      </w:pPr>
      <w:r w:rsidRPr="0083051F">
        <w:rPr>
          <w:lang w:val="de-DE"/>
        </w:rPr>
        <w:t xml:space="preserve">Der reguläre Ausdruck für einen </w:t>
      </w:r>
      <w:proofErr w:type="spellStart"/>
      <w:r w:rsidRPr="0083051F">
        <w:rPr>
          <w:rFonts w:ascii="Courier New" w:hAnsi="Courier New"/>
          <w:lang w:val="de-DE"/>
        </w:rPr>
        <w:t>BICType</w:t>
      </w:r>
      <w:proofErr w:type="spellEnd"/>
      <w:r w:rsidRPr="0083051F">
        <w:rPr>
          <w:lang w:val="de-DE"/>
        </w:rPr>
        <w:t xml:space="preserve"> war fehlerhaft und wurde korrigiert.</w:t>
      </w:r>
    </w:p>
    <w:p w14:paraId="5B75DE8E" w14:textId="77777777" w:rsidR="00794779" w:rsidRPr="0083051F" w:rsidRDefault="00794779" w:rsidP="00794779">
      <w:pPr>
        <w:jc w:val="both"/>
        <w:rPr>
          <w:b/>
          <w:lang w:val="de-DE"/>
        </w:rPr>
      </w:pPr>
      <w:r w:rsidRPr="0083051F">
        <w:rPr>
          <w:b/>
          <w:lang w:val="de-DE"/>
        </w:rPr>
        <w:t>Berechnungsvorgaben ergänzt</w:t>
      </w:r>
    </w:p>
    <w:p w14:paraId="53E7D134" w14:textId="77777777" w:rsidR="00794779" w:rsidRPr="0083051F" w:rsidRDefault="00794779" w:rsidP="00794779">
      <w:pPr>
        <w:pStyle w:val="Listenabsatz"/>
        <w:numPr>
          <w:ilvl w:val="0"/>
          <w:numId w:val="11"/>
        </w:numPr>
        <w:jc w:val="both"/>
        <w:rPr>
          <w:lang w:val="de-DE"/>
        </w:rPr>
      </w:pPr>
      <w:r w:rsidRPr="0083051F">
        <w:rPr>
          <w:lang w:val="de-DE"/>
        </w:rPr>
        <w:t>Bei Elementen die sich aus dem Inhalt von anderen Elementen berechnen wird nun explizit angegeben wie die Berechnung erfolgt. Entsprechende Kommentare sind mit „Berechnung“ gekennzeichnet.</w:t>
      </w:r>
    </w:p>
    <w:p w14:paraId="7F51915A" w14:textId="77777777" w:rsidR="00794779" w:rsidRPr="0083051F" w:rsidRDefault="00794779" w:rsidP="00794779">
      <w:pPr>
        <w:jc w:val="both"/>
        <w:rPr>
          <w:b/>
          <w:lang w:val="de-DE"/>
        </w:rPr>
      </w:pPr>
      <w:r w:rsidRPr="0083051F">
        <w:rPr>
          <w:b/>
          <w:lang w:val="de-DE"/>
        </w:rPr>
        <w:t xml:space="preserve">Kommentarelemente bei </w:t>
      </w:r>
      <w:proofErr w:type="spellStart"/>
      <w:r w:rsidRPr="0083051F">
        <w:rPr>
          <w:b/>
          <w:lang w:val="de-DE"/>
        </w:rPr>
        <w:t>ReductionAndSurchargeListLineItemDetails</w:t>
      </w:r>
      <w:proofErr w:type="spellEnd"/>
      <w:r w:rsidRPr="0083051F">
        <w:rPr>
          <w:b/>
          <w:lang w:val="de-DE"/>
        </w:rPr>
        <w:t xml:space="preserve"> und </w:t>
      </w:r>
      <w:proofErr w:type="spellStart"/>
      <w:r w:rsidRPr="0083051F">
        <w:rPr>
          <w:b/>
          <w:lang w:val="de-DE"/>
        </w:rPr>
        <w:t>ReductionAndSurchargeDetails</w:t>
      </w:r>
      <w:proofErr w:type="spellEnd"/>
    </w:p>
    <w:p w14:paraId="77422540" w14:textId="2B6769A5" w:rsidR="00794779" w:rsidRPr="0083051F" w:rsidRDefault="00794779" w:rsidP="00794779">
      <w:pPr>
        <w:pStyle w:val="Listenabsatz"/>
        <w:numPr>
          <w:ilvl w:val="0"/>
          <w:numId w:val="12"/>
        </w:numPr>
        <w:jc w:val="both"/>
        <w:rPr>
          <w:lang w:val="de-DE"/>
        </w:rPr>
      </w:pPr>
      <w:r w:rsidRPr="0083051F">
        <w:rPr>
          <w:lang w:val="de-DE"/>
        </w:rPr>
        <w:t>Bei Aufschläge</w:t>
      </w:r>
      <w:ins w:id="734" w:author="Philip" w:date="2022-06-28T11:33:00Z">
        <w:r w:rsidR="00736320">
          <w:rPr>
            <w:lang w:val="de-DE"/>
          </w:rPr>
          <w:t>n</w:t>
        </w:r>
      </w:ins>
      <w:r w:rsidRPr="0083051F">
        <w:rPr>
          <w:lang w:val="de-DE"/>
        </w:rPr>
        <w:t xml:space="preserve"> und Rabatten auf Zeilen- bzw. auf ROOT-Ebene wurde ein </w:t>
      </w:r>
      <w:r w:rsidRPr="0083051F">
        <w:rPr>
          <w:rFonts w:ascii="Courier New" w:hAnsi="Courier New"/>
          <w:lang w:val="de-DE"/>
        </w:rPr>
        <w:t>Comment</w:t>
      </w:r>
      <w:r w:rsidRPr="0083051F">
        <w:rPr>
          <w:lang w:val="de-DE"/>
        </w:rPr>
        <w:t>-Element aufgenommen, in welchem der Grund für den Rabatt bzw. für den Aufschlag angegeben werden kann.</w:t>
      </w:r>
    </w:p>
    <w:p w14:paraId="3F9BF652" w14:textId="77777777" w:rsidR="00794779" w:rsidRPr="0083051F" w:rsidRDefault="00794779" w:rsidP="00794779">
      <w:pPr>
        <w:jc w:val="both"/>
        <w:rPr>
          <w:b/>
          <w:lang w:val="de-DE"/>
        </w:rPr>
      </w:pPr>
      <w:r w:rsidRPr="0083051F">
        <w:rPr>
          <w:b/>
          <w:lang w:val="de-DE"/>
        </w:rPr>
        <w:t>Neues Attribut zur Anzeige einer Rechnungskopie</w:t>
      </w:r>
    </w:p>
    <w:p w14:paraId="5D457B2F" w14:textId="77777777" w:rsidR="00794779" w:rsidRPr="0083051F" w:rsidRDefault="00794779" w:rsidP="00794779">
      <w:pPr>
        <w:pStyle w:val="Listenabsatz"/>
        <w:numPr>
          <w:ilvl w:val="0"/>
          <w:numId w:val="12"/>
        </w:numPr>
        <w:jc w:val="both"/>
        <w:rPr>
          <w:lang w:val="de-DE"/>
        </w:rPr>
      </w:pPr>
      <w:r w:rsidRPr="0083051F">
        <w:rPr>
          <w:lang w:val="de-DE"/>
        </w:rPr>
        <w:t xml:space="preserve">Das ROOT-Element </w:t>
      </w:r>
      <w:proofErr w:type="spellStart"/>
      <w:r w:rsidRPr="0083051F">
        <w:rPr>
          <w:rFonts w:ascii="Courier New" w:hAnsi="Courier New"/>
          <w:lang w:val="de-DE"/>
        </w:rPr>
        <w:t>Invoice</w:t>
      </w:r>
      <w:proofErr w:type="spellEnd"/>
      <w:r w:rsidRPr="0083051F">
        <w:rPr>
          <w:lang w:val="de-DE"/>
        </w:rPr>
        <w:t xml:space="preserve"> verfügt nun über eine neues Attribut </w:t>
      </w:r>
      <w:proofErr w:type="spellStart"/>
      <w:r w:rsidRPr="0083051F">
        <w:rPr>
          <w:rFonts w:ascii="Courier New" w:hAnsi="Courier New" w:cs="Courier New"/>
          <w:lang w:val="de-DE"/>
        </w:rPr>
        <w:t>IsDuplicate</w:t>
      </w:r>
      <w:proofErr w:type="spellEnd"/>
      <w:r w:rsidRPr="0083051F">
        <w:rPr>
          <w:lang w:val="de-DE"/>
        </w:rPr>
        <w:t>, mit Hilfe dessen eine Rechnungskopie angezeigt werden kann.</w:t>
      </w:r>
    </w:p>
    <w:p w14:paraId="4D939A48" w14:textId="77777777" w:rsidR="00794779" w:rsidRPr="0083051F" w:rsidRDefault="00794779" w:rsidP="00794779">
      <w:pPr>
        <w:jc w:val="both"/>
        <w:rPr>
          <w:b/>
          <w:lang w:val="de-DE"/>
        </w:rPr>
      </w:pPr>
      <w:r w:rsidRPr="0083051F">
        <w:rPr>
          <w:b/>
          <w:lang w:val="de-DE"/>
        </w:rPr>
        <w:t xml:space="preserve">Anpassung und Erweiterung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PaymentMethod</w:t>
      </w:r>
      <w:proofErr w:type="spellEnd"/>
    </w:p>
    <w:p w14:paraId="32929EB0" w14:textId="77777777" w:rsidR="00794779" w:rsidRPr="0083051F" w:rsidRDefault="00794779" w:rsidP="00794779">
      <w:pPr>
        <w:pStyle w:val="Listenabsatz"/>
        <w:numPr>
          <w:ilvl w:val="0"/>
          <w:numId w:val="12"/>
        </w:numPr>
        <w:jc w:val="both"/>
        <w:rPr>
          <w:lang w:val="de-DE"/>
        </w:rPr>
      </w:pPr>
      <w:r w:rsidRPr="0083051F">
        <w:rPr>
          <w:lang w:val="de-DE"/>
        </w:rPr>
        <w:t xml:space="preserve">Statt </w:t>
      </w:r>
      <w:proofErr w:type="spellStart"/>
      <w:proofErr w:type="gramStart"/>
      <w:r w:rsidRPr="00736320">
        <w:rPr>
          <w:rFonts w:ascii="Courier New" w:hAnsi="Courier New"/>
          <w:lang w:val="de-DE"/>
          <w:rPrChange w:id="735" w:author="Philip" w:date="2022-06-28T11:33:00Z">
            <w:rPr>
              <w:lang w:val="de-DE"/>
            </w:rPr>
          </w:rPrChange>
        </w:rPr>
        <w:t>xsi:type</w:t>
      </w:r>
      <w:proofErr w:type="spellEnd"/>
      <w:proofErr w:type="gramEnd"/>
      <w:r w:rsidRPr="0083051F">
        <w:rPr>
          <w:lang w:val="de-DE"/>
        </w:rPr>
        <w:t xml:space="preserve"> wird nun ein </w:t>
      </w:r>
      <w:proofErr w:type="spellStart"/>
      <w:r w:rsidRPr="00736320">
        <w:rPr>
          <w:rFonts w:ascii="Courier New" w:hAnsi="Courier New"/>
          <w:lang w:val="de-DE"/>
          <w:rPrChange w:id="736" w:author="Philip" w:date="2022-06-28T11:33:00Z">
            <w:rPr>
              <w:lang w:val="de-DE"/>
            </w:rPr>
          </w:rPrChange>
        </w:rPr>
        <w:t>xs:choice</w:t>
      </w:r>
      <w:proofErr w:type="spellEnd"/>
      <w:r w:rsidRPr="0083051F">
        <w:rPr>
          <w:lang w:val="de-DE"/>
        </w:rPr>
        <w:t xml:space="preserve"> verwendet.</w:t>
      </w:r>
    </w:p>
    <w:p w14:paraId="3DDE9A4F" w14:textId="77777777" w:rsidR="00794779" w:rsidRPr="0083051F" w:rsidRDefault="00794779" w:rsidP="00794779">
      <w:pPr>
        <w:pStyle w:val="Listenabsatz"/>
        <w:numPr>
          <w:ilvl w:val="0"/>
          <w:numId w:val="12"/>
        </w:numPr>
        <w:jc w:val="both"/>
        <w:rPr>
          <w:lang w:val="de-DE"/>
        </w:rPr>
      </w:pPr>
      <w:r w:rsidRPr="0083051F">
        <w:rPr>
          <w:lang w:val="de-DE"/>
        </w:rPr>
        <w:t xml:space="preserve">Zusätzlich wurde das SEPA-Lastschriftverfahren als </w:t>
      </w:r>
      <w:proofErr w:type="spellStart"/>
      <w:r w:rsidRPr="0083051F">
        <w:rPr>
          <w:rFonts w:ascii="Courier New" w:hAnsi="Courier New"/>
          <w:lang w:val="de-DE"/>
        </w:rPr>
        <w:t>PaymentMethod</w:t>
      </w:r>
      <w:proofErr w:type="spellEnd"/>
      <w:r w:rsidRPr="0083051F">
        <w:rPr>
          <w:lang w:val="de-DE"/>
        </w:rPr>
        <w:t xml:space="preserve"> aufgenommen.</w:t>
      </w:r>
    </w:p>
    <w:p w14:paraId="1FD29068" w14:textId="77777777" w:rsidR="00794779" w:rsidRPr="0083051F" w:rsidRDefault="00794779" w:rsidP="00794779">
      <w:pPr>
        <w:jc w:val="both"/>
        <w:rPr>
          <w:b/>
          <w:lang w:val="de-DE"/>
        </w:rPr>
      </w:pPr>
      <w:r w:rsidRPr="0083051F">
        <w:rPr>
          <w:b/>
          <w:lang w:val="de-DE"/>
        </w:rPr>
        <w:t>Neues Comment Element auf ROOT-Ebene</w:t>
      </w:r>
    </w:p>
    <w:p w14:paraId="6BFAB919" w14:textId="77777777" w:rsidR="00794779" w:rsidRPr="0083051F" w:rsidRDefault="00794779" w:rsidP="00794779">
      <w:pPr>
        <w:pStyle w:val="Listenabsatz"/>
        <w:numPr>
          <w:ilvl w:val="0"/>
          <w:numId w:val="13"/>
        </w:numPr>
        <w:jc w:val="both"/>
        <w:rPr>
          <w:lang w:val="de-DE"/>
        </w:rPr>
      </w:pPr>
      <w:r w:rsidRPr="0083051F">
        <w:rPr>
          <w:lang w:val="de-DE"/>
        </w:rPr>
        <w:t xml:space="preserve">Auf der ROOT-Ebene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0C9BF3B0" w14:textId="77777777" w:rsidR="00794779" w:rsidRPr="0083051F" w:rsidRDefault="00794779" w:rsidP="00794779">
      <w:pPr>
        <w:jc w:val="both"/>
        <w:rPr>
          <w:b/>
          <w:lang w:val="de-DE"/>
        </w:rPr>
      </w:pPr>
      <w:r w:rsidRPr="0083051F">
        <w:rPr>
          <w:b/>
          <w:lang w:val="de-DE"/>
        </w:rPr>
        <w:t>Neues Kapitel „Anwendungsempfehlungen“</w:t>
      </w:r>
    </w:p>
    <w:p w14:paraId="55E0674D" w14:textId="77777777" w:rsidR="00794779" w:rsidRPr="0083051F" w:rsidRDefault="00794779" w:rsidP="00794779">
      <w:pPr>
        <w:pStyle w:val="Listenabsatz"/>
        <w:numPr>
          <w:ilvl w:val="0"/>
          <w:numId w:val="13"/>
        </w:numPr>
        <w:jc w:val="both"/>
        <w:rPr>
          <w:lang w:val="de-DE"/>
        </w:rPr>
      </w:pPr>
      <w:r w:rsidRPr="0083051F">
        <w:rPr>
          <w:lang w:val="de-DE"/>
        </w:rPr>
        <w:t>Es wurde ein neuer Abschnitt „Spezialfälle“ aufgenommen, in welchem die Verwendung von Gutschriften erläutert wird.</w:t>
      </w:r>
    </w:p>
    <w:p w14:paraId="1CE7CFF0"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PayableAmount</w:t>
      </w:r>
      <w:proofErr w:type="spellEnd"/>
      <w:r w:rsidRPr="0083051F">
        <w:rPr>
          <w:b/>
          <w:lang w:val="de-DE"/>
        </w:rPr>
        <w:t xml:space="preserve"> und </w:t>
      </w:r>
      <w:proofErr w:type="spellStart"/>
      <w:r w:rsidRPr="0083051F">
        <w:rPr>
          <w:b/>
          <w:lang w:val="de-DE"/>
        </w:rPr>
        <w:t>BelowTheLineItems</w:t>
      </w:r>
      <w:proofErr w:type="spellEnd"/>
    </w:p>
    <w:p w14:paraId="0420F14C" w14:textId="77777777" w:rsidR="00794779" w:rsidRPr="0083051F" w:rsidRDefault="00794779" w:rsidP="00794779">
      <w:pPr>
        <w:pStyle w:val="Listenabsatz"/>
        <w:numPr>
          <w:ilvl w:val="0"/>
          <w:numId w:val="13"/>
        </w:numPr>
        <w:jc w:val="both"/>
        <w:rPr>
          <w:lang w:val="de-DE"/>
        </w:rPr>
      </w:pPr>
      <w:r w:rsidRPr="0083051F">
        <w:rPr>
          <w:lang w:val="de-DE"/>
        </w:rPr>
        <w:t xml:space="preserve">Um nicht-steuerrelevante Beträge wie Verzugszinsen, Drittleistungen usw. abzubilden, wurde in der </w:t>
      </w:r>
      <w:r w:rsidRPr="0083051F">
        <w:rPr>
          <w:rFonts w:ascii="Courier New" w:hAnsi="Courier New" w:cs="Courier New"/>
          <w:lang w:val="de-DE"/>
        </w:rPr>
        <w:t>Details</w:t>
      </w:r>
      <w:r w:rsidRPr="0083051F">
        <w:rPr>
          <w:lang w:val="de-DE"/>
        </w:rPr>
        <w:t xml:space="preserve">-Sektion ein neues Element </w:t>
      </w:r>
      <w:proofErr w:type="spellStart"/>
      <w:r w:rsidRPr="0083051F">
        <w:rPr>
          <w:rFonts w:ascii="Courier New" w:hAnsi="Courier New" w:cs="Courier New"/>
          <w:lang w:val="de-DE"/>
        </w:rPr>
        <w:t>BelowTheLineItems</w:t>
      </w:r>
      <w:proofErr w:type="spellEnd"/>
      <w:r w:rsidRPr="0083051F">
        <w:rPr>
          <w:lang w:val="de-DE"/>
        </w:rPr>
        <w:t xml:space="preserve"> für Drittleistungen, Verzugszinsen und andere nicht steuer-relevante Daten eingeführt.</w:t>
      </w:r>
    </w:p>
    <w:p w14:paraId="7ED5B28B" w14:textId="77777777" w:rsidR="00794779" w:rsidRPr="0083051F" w:rsidRDefault="00794779" w:rsidP="00794779">
      <w:pPr>
        <w:pStyle w:val="Listenabsatz"/>
        <w:numPr>
          <w:ilvl w:val="0"/>
          <w:numId w:val="13"/>
        </w:numPr>
        <w:jc w:val="both"/>
        <w:rPr>
          <w:lang w:val="de-DE"/>
        </w:rPr>
      </w:pPr>
      <w:r w:rsidRPr="0083051F">
        <w:rPr>
          <w:lang w:val="de-DE"/>
        </w:rPr>
        <w:t xml:space="preserve">Zusätzlich existiert nun auf ROOT-Ebene ein weiteres Element </w:t>
      </w:r>
      <w:proofErr w:type="spellStart"/>
      <w:r w:rsidRPr="0083051F">
        <w:rPr>
          <w:rFonts w:ascii="Courier New" w:hAnsi="Courier New" w:cs="Courier New"/>
          <w:lang w:val="de-DE"/>
        </w:rPr>
        <w:t>PayableAmount</w:t>
      </w:r>
      <w:proofErr w:type="spellEnd"/>
      <w:r w:rsidRPr="0083051F">
        <w:rPr>
          <w:lang w:val="de-DE"/>
        </w:rPr>
        <w:t xml:space="preserve">, das den zahlbaren Betrag angibt. Dieser kann bei Vorhandensein von </w:t>
      </w:r>
      <w:proofErr w:type="spellStart"/>
      <w:r w:rsidRPr="0083051F">
        <w:rPr>
          <w:rFonts w:ascii="Courier New" w:hAnsi="Courier New"/>
          <w:lang w:val="de-DE"/>
        </w:rPr>
        <w:t>BelowTheLineItems</w:t>
      </w:r>
      <w:proofErr w:type="spellEnd"/>
      <w:r w:rsidRPr="0083051F">
        <w:rPr>
          <w:lang w:val="de-DE"/>
        </w:rPr>
        <w:t xml:space="preserve"> vom Rechnungsbruttobetrag (</w:t>
      </w:r>
      <w:proofErr w:type="spellStart"/>
      <w:r w:rsidRPr="0083051F">
        <w:rPr>
          <w:rFonts w:ascii="Courier New" w:hAnsi="Courier New"/>
          <w:lang w:val="de-DE"/>
        </w:rPr>
        <w:t>TotalGrossAmount</w:t>
      </w:r>
      <w:proofErr w:type="spellEnd"/>
      <w:r w:rsidRPr="0083051F">
        <w:rPr>
          <w:lang w:val="de-DE"/>
        </w:rPr>
        <w:t>-Element) abweichen.</w:t>
      </w:r>
    </w:p>
    <w:p w14:paraId="672F78B4" w14:textId="77777777" w:rsidR="00794779" w:rsidRPr="0083051F" w:rsidRDefault="00794779" w:rsidP="00794779">
      <w:pPr>
        <w:jc w:val="both"/>
        <w:rPr>
          <w:b/>
          <w:lang w:val="de-DE"/>
        </w:rPr>
      </w:pPr>
      <w:r w:rsidRPr="0083051F">
        <w:rPr>
          <w:b/>
          <w:lang w:val="de-DE"/>
        </w:rPr>
        <w:t xml:space="preserve">Unterscheidung zwischen </w:t>
      </w:r>
      <w:proofErr w:type="spellStart"/>
      <w:r w:rsidRPr="0083051F">
        <w:rPr>
          <w:b/>
          <w:lang w:val="de-DE"/>
        </w:rPr>
        <w:t>Tax</w:t>
      </w:r>
      <w:proofErr w:type="spellEnd"/>
      <w:r w:rsidRPr="0083051F">
        <w:rPr>
          <w:b/>
          <w:lang w:val="de-DE"/>
        </w:rPr>
        <w:t xml:space="preserve"> und </w:t>
      </w:r>
      <w:proofErr w:type="spellStart"/>
      <w:r w:rsidRPr="0083051F">
        <w:rPr>
          <w:b/>
          <w:lang w:val="de-DE"/>
        </w:rPr>
        <w:t>TaxExemption</w:t>
      </w:r>
      <w:proofErr w:type="spellEnd"/>
      <w:r w:rsidRPr="0083051F">
        <w:rPr>
          <w:b/>
          <w:lang w:val="de-DE"/>
        </w:rPr>
        <w:t xml:space="preserve"> auf </w:t>
      </w:r>
      <w:proofErr w:type="spellStart"/>
      <w:r w:rsidRPr="0083051F">
        <w:rPr>
          <w:b/>
          <w:lang w:val="de-DE"/>
        </w:rPr>
        <w:t>ListLineItem</w:t>
      </w:r>
      <w:proofErr w:type="spellEnd"/>
      <w:r w:rsidRPr="0083051F">
        <w:rPr>
          <w:b/>
          <w:lang w:val="de-DE"/>
        </w:rPr>
        <w:t>-Ebene</w:t>
      </w:r>
    </w:p>
    <w:p w14:paraId="2336751F" w14:textId="77777777" w:rsidR="00794779" w:rsidRPr="0083051F" w:rsidRDefault="00794779" w:rsidP="00794779">
      <w:pPr>
        <w:pStyle w:val="Listenabsatz"/>
        <w:numPr>
          <w:ilvl w:val="0"/>
          <w:numId w:val="16"/>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gibt es die Möglichkeit entweder </w:t>
      </w:r>
      <w:proofErr w:type="spellStart"/>
      <w:r w:rsidRPr="0083051F">
        <w:rPr>
          <w:rFonts w:ascii="Courier New" w:hAnsi="Courier New" w:cs="Courier New"/>
          <w:lang w:val="de-DE"/>
        </w:rPr>
        <w:t>Tax</w:t>
      </w:r>
      <w:proofErr w:type="spellEnd"/>
      <w:r w:rsidRPr="0083051F">
        <w:rPr>
          <w:lang w:val="de-DE"/>
        </w:rPr>
        <w:t xml:space="preserve"> oder </w:t>
      </w:r>
      <w:proofErr w:type="spellStart"/>
      <w:r w:rsidRPr="0083051F">
        <w:rPr>
          <w:rFonts w:ascii="Courier New" w:hAnsi="Courier New" w:cs="Courier New"/>
          <w:lang w:val="de-DE"/>
        </w:rPr>
        <w:t>TaxExemption</w:t>
      </w:r>
      <w:proofErr w:type="spellEnd"/>
      <w:r w:rsidRPr="0083051F">
        <w:rPr>
          <w:lang w:val="de-DE"/>
        </w:rPr>
        <w:t xml:space="preserve"> anzugeben. Dadurch können steuerbefreite Rechnungspositionen angegeben werden.</w:t>
      </w:r>
    </w:p>
    <w:p w14:paraId="7B37F708" w14:textId="77777777" w:rsidR="00794779" w:rsidRPr="0083051F" w:rsidRDefault="00794779" w:rsidP="00794779">
      <w:pPr>
        <w:pStyle w:val="Listenabsatz"/>
        <w:numPr>
          <w:ilvl w:val="0"/>
          <w:numId w:val="16"/>
        </w:numPr>
        <w:jc w:val="both"/>
        <w:rPr>
          <w:lang w:val="de-DE"/>
        </w:rPr>
      </w:pPr>
      <w:r w:rsidRPr="0083051F">
        <w:rPr>
          <w:lang w:val="de-DE"/>
        </w:rPr>
        <w:t xml:space="preserve">Auf ROOT-Ebene wurde die Struktur von </w:t>
      </w:r>
      <w:proofErr w:type="spellStart"/>
      <w:r w:rsidRPr="0083051F">
        <w:rPr>
          <w:rFonts w:ascii="Courier New" w:hAnsi="Courier New" w:cs="Courier New"/>
          <w:lang w:val="de-DE"/>
        </w:rPr>
        <w:t>Tax</w:t>
      </w:r>
      <w:proofErr w:type="spellEnd"/>
      <w:r w:rsidRPr="0083051F">
        <w:rPr>
          <w:lang w:val="de-DE"/>
        </w:rPr>
        <w:t xml:space="preserve"> entsprechend adaptiert, sodass sowohl </w:t>
      </w:r>
      <w:proofErr w:type="spellStart"/>
      <w:r w:rsidRPr="0083051F">
        <w:rPr>
          <w:rFonts w:ascii="Courier New" w:hAnsi="Courier New" w:cs="Courier New"/>
          <w:lang w:val="de-DE"/>
        </w:rPr>
        <w:t>Tax</w:t>
      </w:r>
      <w:proofErr w:type="spellEnd"/>
      <w:r w:rsidRPr="0083051F">
        <w:rPr>
          <w:lang w:val="de-DE"/>
        </w:rPr>
        <w:t xml:space="preserve"> als auch </w:t>
      </w:r>
      <w:proofErr w:type="spellStart"/>
      <w:r w:rsidRPr="0083051F">
        <w:rPr>
          <w:rFonts w:ascii="Courier New" w:hAnsi="Courier New" w:cs="Courier New"/>
          <w:lang w:val="de-DE"/>
        </w:rPr>
        <w:t>TaxExemption</w:t>
      </w:r>
      <w:proofErr w:type="spellEnd"/>
      <w:r w:rsidRPr="0083051F">
        <w:rPr>
          <w:lang w:val="de-DE"/>
        </w:rPr>
        <w:t xml:space="preserve"> Summeneinträge abgebildet werden können.</w:t>
      </w:r>
    </w:p>
    <w:p w14:paraId="2D0CE6C4" w14:textId="77777777" w:rsidR="00794779" w:rsidRPr="0083051F" w:rsidRDefault="00794779" w:rsidP="00794779">
      <w:pPr>
        <w:jc w:val="both"/>
        <w:rPr>
          <w:b/>
          <w:lang w:val="de-DE"/>
        </w:rPr>
      </w:pPr>
      <w:r w:rsidRPr="0083051F">
        <w:rPr>
          <w:b/>
          <w:lang w:val="de-DE"/>
        </w:rPr>
        <w:t xml:space="preserve">Neuer abstrakter </w:t>
      </w:r>
      <w:proofErr w:type="spellStart"/>
      <w:r w:rsidRPr="0083051F">
        <w:rPr>
          <w:b/>
          <w:lang w:val="de-DE"/>
        </w:rPr>
        <w:t>Supertyp</w:t>
      </w:r>
      <w:proofErr w:type="spellEnd"/>
      <w:r w:rsidRPr="0083051F">
        <w:rPr>
          <w:b/>
          <w:lang w:val="de-DE"/>
        </w:rPr>
        <w:t xml:space="preserve"> für </w:t>
      </w:r>
      <w:proofErr w:type="spellStart"/>
      <w:r w:rsidRPr="0083051F">
        <w:rPr>
          <w:b/>
          <w:lang w:val="de-DE"/>
        </w:rPr>
        <w:t>InvoiceRecipient</w:t>
      </w:r>
      <w:proofErr w:type="spellEnd"/>
      <w:r w:rsidRPr="0083051F">
        <w:rPr>
          <w:b/>
          <w:lang w:val="de-DE"/>
        </w:rPr>
        <w:t xml:space="preserve">, </w:t>
      </w:r>
      <w:proofErr w:type="spellStart"/>
      <w:r w:rsidRPr="0083051F">
        <w:rPr>
          <w:b/>
          <w:lang w:val="de-DE"/>
        </w:rPr>
        <w:t>OrderingParty</w:t>
      </w:r>
      <w:proofErr w:type="spellEnd"/>
      <w:r w:rsidRPr="0083051F">
        <w:rPr>
          <w:b/>
          <w:lang w:val="de-DE"/>
        </w:rPr>
        <w:t xml:space="preserve"> und Biller</w:t>
      </w:r>
    </w:p>
    <w:p w14:paraId="62FDC697" w14:textId="77777777" w:rsidR="00794779" w:rsidRPr="0083051F" w:rsidRDefault="00794779" w:rsidP="00794779">
      <w:pPr>
        <w:pStyle w:val="Listenabsatz"/>
        <w:numPr>
          <w:ilvl w:val="0"/>
          <w:numId w:val="17"/>
        </w:numPr>
        <w:jc w:val="both"/>
        <w:rPr>
          <w:lang w:val="de-DE"/>
        </w:rPr>
      </w:pPr>
      <w:r w:rsidRPr="0083051F">
        <w:rPr>
          <w:lang w:val="de-DE"/>
        </w:rPr>
        <w:t xml:space="preserve">Für die drei Typen </w:t>
      </w:r>
      <w:proofErr w:type="spellStart"/>
      <w:r w:rsidRPr="0083051F">
        <w:rPr>
          <w:rFonts w:ascii="Courier New" w:hAnsi="Courier New" w:cs="Courier New"/>
          <w:lang w:val="de-DE"/>
        </w:rPr>
        <w:t>InvoiceRecipient</w:t>
      </w:r>
      <w:proofErr w:type="spellEnd"/>
      <w:r w:rsidRPr="0083051F">
        <w:rPr>
          <w:lang w:val="de-DE"/>
        </w:rPr>
        <w:t xml:space="preserve">, </w:t>
      </w:r>
      <w:proofErr w:type="spellStart"/>
      <w:r w:rsidRPr="0083051F">
        <w:rPr>
          <w:rFonts w:ascii="Courier New" w:hAnsi="Courier New" w:cs="Courier New"/>
          <w:lang w:val="de-DE"/>
        </w:rPr>
        <w:t>OrderingParty</w:t>
      </w:r>
      <w:proofErr w:type="spellEnd"/>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w:t>
      </w:r>
      <w:proofErr w:type="spellStart"/>
      <w:r w:rsidRPr="0083051F">
        <w:rPr>
          <w:lang w:val="de-DE"/>
        </w:rPr>
        <w:t>Supertyp</w:t>
      </w:r>
      <w:proofErr w:type="spellEnd"/>
      <w:r w:rsidRPr="0083051F">
        <w:rPr>
          <w:lang w:val="de-DE"/>
        </w:rPr>
        <w:t xml:space="preserve"> </w:t>
      </w:r>
      <w:proofErr w:type="spellStart"/>
      <w:r w:rsidRPr="0083051F">
        <w:rPr>
          <w:rFonts w:ascii="Courier New" w:hAnsi="Courier New" w:cs="Courier New"/>
          <w:lang w:val="de-DE"/>
        </w:rPr>
        <w:t>AbstractPartyType</w:t>
      </w:r>
      <w:proofErr w:type="spellEnd"/>
      <w:r w:rsidRPr="0083051F">
        <w:rPr>
          <w:lang w:val="de-DE"/>
        </w:rPr>
        <w:t xml:space="preserve"> eingeführt. Dadurch ändert sich die Reihenfolge der </w:t>
      </w:r>
      <w:proofErr w:type="spellStart"/>
      <w:r w:rsidRPr="0083051F">
        <w:rPr>
          <w:lang w:val="de-DE"/>
        </w:rPr>
        <w:t>Kindelemente</w:t>
      </w:r>
      <w:proofErr w:type="spellEnd"/>
      <w:r w:rsidRPr="0083051F">
        <w:rPr>
          <w:lang w:val="de-DE"/>
        </w:rPr>
        <w:t xml:space="preserve"> im XML geringfügig.</w:t>
      </w:r>
    </w:p>
    <w:p w14:paraId="3CB88372" w14:textId="77777777" w:rsidR="00794779" w:rsidRPr="0083051F" w:rsidRDefault="00794779" w:rsidP="00794779">
      <w:pPr>
        <w:jc w:val="both"/>
        <w:rPr>
          <w:b/>
          <w:lang w:val="de-DE"/>
        </w:rPr>
      </w:pPr>
      <w:proofErr w:type="spellStart"/>
      <w:r w:rsidRPr="0083051F">
        <w:rPr>
          <w:b/>
          <w:lang w:val="de-DE"/>
        </w:rPr>
        <w:t>BillersInvoiceRecipientID</w:t>
      </w:r>
      <w:proofErr w:type="spellEnd"/>
      <w:r w:rsidRPr="0083051F">
        <w:rPr>
          <w:b/>
          <w:lang w:val="de-DE"/>
        </w:rPr>
        <w:t xml:space="preserve"> nun optional</w:t>
      </w:r>
    </w:p>
    <w:p w14:paraId="0D97782C" w14:textId="77777777" w:rsidR="00794779" w:rsidRPr="0083051F" w:rsidRDefault="00794779" w:rsidP="00794779">
      <w:pPr>
        <w:pStyle w:val="Listenabsatz"/>
        <w:numPr>
          <w:ilvl w:val="0"/>
          <w:numId w:val="17"/>
        </w:numPr>
        <w:jc w:val="both"/>
        <w:rPr>
          <w:lang w:val="de-DE"/>
        </w:rPr>
      </w:pPr>
      <w:r w:rsidRPr="0083051F">
        <w:rPr>
          <w:lang w:val="de-DE"/>
        </w:rPr>
        <w:t xml:space="preserve">Die Angabe von </w:t>
      </w:r>
      <w:proofErr w:type="spellStart"/>
      <w:r w:rsidRPr="0083051F">
        <w:rPr>
          <w:rFonts w:ascii="Courier New" w:hAnsi="Courier New" w:cs="Courier New"/>
          <w:lang w:val="de-DE"/>
        </w:rPr>
        <w:t>BillersInvoiceRecipientID</w:t>
      </w:r>
      <w:proofErr w:type="spellEnd"/>
      <w:r w:rsidRPr="0083051F">
        <w:rPr>
          <w:lang w:val="de-DE"/>
        </w:rPr>
        <w:t xml:space="preserve"> in einem </w:t>
      </w:r>
      <w:proofErr w:type="spellStart"/>
      <w:r w:rsidRPr="0083051F">
        <w:rPr>
          <w:rFonts w:ascii="Courier New" w:hAnsi="Courier New" w:cs="Courier New"/>
          <w:lang w:val="de-DE"/>
        </w:rPr>
        <w:t>InvoiceRecipient</w:t>
      </w:r>
      <w:proofErr w:type="spellEnd"/>
      <w:r w:rsidRPr="0083051F">
        <w:rPr>
          <w:lang w:val="de-DE"/>
        </w:rPr>
        <w:t xml:space="preserve"> ist nun optional.</w:t>
      </w:r>
    </w:p>
    <w:p w14:paraId="06E9D59A" w14:textId="77777777" w:rsidR="00794779" w:rsidRPr="0083051F" w:rsidRDefault="00794779" w:rsidP="00794779">
      <w:pPr>
        <w:jc w:val="both"/>
        <w:rPr>
          <w:b/>
          <w:lang w:val="de-DE"/>
        </w:rPr>
      </w:pPr>
      <w:proofErr w:type="spellStart"/>
      <w:r w:rsidRPr="0083051F">
        <w:rPr>
          <w:b/>
          <w:lang w:val="de-DE"/>
        </w:rPr>
        <w:lastRenderedPageBreak/>
        <w:t>ConsolidatorsBillerID</w:t>
      </w:r>
      <w:proofErr w:type="spellEnd"/>
      <w:r w:rsidRPr="0083051F">
        <w:rPr>
          <w:b/>
          <w:lang w:val="de-DE"/>
        </w:rPr>
        <w:t xml:space="preserve"> entfernt</w:t>
      </w:r>
    </w:p>
    <w:p w14:paraId="53B42F77" w14:textId="77777777" w:rsidR="00794779" w:rsidRPr="0083051F" w:rsidRDefault="00794779" w:rsidP="00794779">
      <w:pPr>
        <w:pStyle w:val="Listenabsatz"/>
        <w:numPr>
          <w:ilvl w:val="0"/>
          <w:numId w:val="17"/>
        </w:numPr>
        <w:jc w:val="both"/>
        <w:rPr>
          <w:lang w:val="de-DE"/>
        </w:rPr>
      </w:pPr>
      <w:r w:rsidRPr="0083051F">
        <w:rPr>
          <w:lang w:val="de-DE"/>
        </w:rPr>
        <w:t xml:space="preserve">Das Element </w:t>
      </w:r>
      <w:proofErr w:type="spellStart"/>
      <w:r w:rsidRPr="0083051F">
        <w:rPr>
          <w:rFonts w:ascii="Courier New" w:hAnsi="Courier New" w:cs="Courier New"/>
          <w:lang w:val="de-DE"/>
        </w:rPr>
        <w:t>ConsolidatorsBillerID</w:t>
      </w:r>
      <w:proofErr w:type="spellEnd"/>
      <w:r w:rsidRPr="0083051F">
        <w:rPr>
          <w:lang w:val="de-DE"/>
        </w:rPr>
        <w:t xml:space="preserve"> bei </w:t>
      </w:r>
      <w:r w:rsidRPr="0083051F">
        <w:rPr>
          <w:rFonts w:ascii="Courier New" w:hAnsi="Courier New" w:cs="Courier New"/>
          <w:lang w:val="de-DE"/>
        </w:rPr>
        <w:t>Biller</w:t>
      </w:r>
      <w:r w:rsidRPr="0083051F">
        <w:rPr>
          <w:lang w:val="de-DE"/>
        </w:rPr>
        <w:t xml:space="preserve"> wurde entfernt. Bei Bedarf ist eine Abbildung über das Element </w:t>
      </w:r>
      <w:proofErr w:type="spellStart"/>
      <w:r w:rsidRPr="0083051F">
        <w:rPr>
          <w:rFonts w:ascii="Courier New" w:hAnsi="Courier New"/>
          <w:lang w:val="de-DE"/>
        </w:rPr>
        <w:t>FurtherIdentification</w:t>
      </w:r>
      <w:proofErr w:type="spellEnd"/>
      <w:r w:rsidRPr="0083051F">
        <w:rPr>
          <w:lang w:val="de-DE"/>
        </w:rPr>
        <w:t xml:space="preserve"> weiterhin möglich.</w:t>
      </w:r>
    </w:p>
    <w:p w14:paraId="428DBCC0" w14:textId="77777777" w:rsidR="00794779" w:rsidRPr="0083051F" w:rsidRDefault="00794779" w:rsidP="00794779">
      <w:pPr>
        <w:jc w:val="both"/>
        <w:rPr>
          <w:b/>
          <w:lang w:val="de-DE"/>
        </w:rPr>
      </w:pPr>
      <w:r w:rsidRPr="0083051F">
        <w:rPr>
          <w:b/>
          <w:lang w:val="de-DE"/>
        </w:rPr>
        <w:t xml:space="preserve">Weitere Verwendung des Elements </w:t>
      </w:r>
      <w:proofErr w:type="spellStart"/>
      <w:r w:rsidRPr="0083051F">
        <w:rPr>
          <w:b/>
          <w:lang w:val="de-DE"/>
        </w:rPr>
        <w:t>FurtherIdentification</w:t>
      </w:r>
      <w:proofErr w:type="spellEnd"/>
    </w:p>
    <w:p w14:paraId="528EE764" w14:textId="77777777" w:rsidR="00794779" w:rsidRPr="0083051F" w:rsidRDefault="00794779" w:rsidP="00794779">
      <w:pPr>
        <w:pStyle w:val="Listenabsatz"/>
        <w:numPr>
          <w:ilvl w:val="0"/>
          <w:numId w:val="9"/>
        </w:numPr>
        <w:jc w:val="both"/>
        <w:rPr>
          <w:lang w:val="de-DE"/>
        </w:rPr>
      </w:pPr>
      <w:r w:rsidRPr="0083051F">
        <w:rPr>
          <w:lang w:val="de-DE"/>
        </w:rPr>
        <w:t xml:space="preserve">Das Element </w:t>
      </w:r>
      <w:proofErr w:type="spellStart"/>
      <w:r w:rsidRPr="0083051F">
        <w:rPr>
          <w:rFonts w:ascii="Courier New" w:hAnsi="Courier New" w:cs="Courier New"/>
          <w:lang w:val="de-DE"/>
        </w:rPr>
        <w:t>FurtherIdentification</w:t>
      </w:r>
      <w:proofErr w:type="spellEnd"/>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verfügbar, sondern auch in </w:t>
      </w:r>
      <w:proofErr w:type="spellStart"/>
      <w:r w:rsidRPr="0083051F">
        <w:rPr>
          <w:rFonts w:ascii="Courier New" w:hAnsi="Courier New" w:cs="Courier New"/>
          <w:lang w:val="de-DE"/>
        </w:rPr>
        <w:t>InvoiceRecipient</w:t>
      </w:r>
      <w:proofErr w:type="spellEnd"/>
      <w:r w:rsidRPr="0083051F">
        <w:rPr>
          <w:lang w:val="de-DE"/>
        </w:rPr>
        <w:t xml:space="preserve"> und </w:t>
      </w:r>
      <w:proofErr w:type="spellStart"/>
      <w:r w:rsidRPr="0083051F">
        <w:rPr>
          <w:rFonts w:ascii="Courier New" w:hAnsi="Courier New" w:cs="Courier New"/>
          <w:lang w:val="de-DE"/>
        </w:rPr>
        <w:t>OrderingParty</w:t>
      </w:r>
      <w:proofErr w:type="spellEnd"/>
      <w:r w:rsidRPr="0083051F">
        <w:rPr>
          <w:lang w:val="de-DE"/>
        </w:rPr>
        <w:t>.</w:t>
      </w:r>
    </w:p>
    <w:p w14:paraId="4F4FD8C5" w14:textId="77777777" w:rsidR="00794779" w:rsidRPr="0083051F" w:rsidRDefault="00794779" w:rsidP="00794779">
      <w:pPr>
        <w:jc w:val="both"/>
        <w:rPr>
          <w:b/>
          <w:lang w:val="de-DE"/>
        </w:rPr>
      </w:pPr>
      <w:r w:rsidRPr="0083051F">
        <w:rPr>
          <w:b/>
          <w:lang w:val="de-DE"/>
        </w:rPr>
        <w:t xml:space="preserve">Anpassung des </w:t>
      </w:r>
      <w:proofErr w:type="spellStart"/>
      <w:r w:rsidRPr="0083051F">
        <w:rPr>
          <w:b/>
          <w:lang w:val="de-DE"/>
        </w:rPr>
        <w:t>complexTypes</w:t>
      </w:r>
      <w:proofErr w:type="spellEnd"/>
      <w:r w:rsidRPr="0083051F">
        <w:rPr>
          <w:b/>
          <w:lang w:val="de-DE"/>
        </w:rPr>
        <w:t xml:space="preserve"> </w:t>
      </w:r>
      <w:proofErr w:type="spellStart"/>
      <w:r w:rsidRPr="0083051F">
        <w:rPr>
          <w:b/>
          <w:lang w:val="de-DE"/>
        </w:rPr>
        <w:t>ReductionAndSurchargeListLineItemDetailsType</w:t>
      </w:r>
      <w:proofErr w:type="spellEnd"/>
    </w:p>
    <w:p w14:paraId="453BD78E" w14:textId="77777777" w:rsidR="00794779" w:rsidRPr="0083051F" w:rsidRDefault="00794779" w:rsidP="00794779">
      <w:pPr>
        <w:pStyle w:val="Listenabsatz"/>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-Ebene können nun sowohl Rabatte (</w:t>
      </w:r>
      <w:proofErr w:type="spellStart"/>
      <w:r w:rsidRPr="0083051F">
        <w:rPr>
          <w:rFonts w:ascii="Courier New" w:hAnsi="Courier New"/>
          <w:lang w:val="de-DE"/>
        </w:rPr>
        <w:t>Reduction</w:t>
      </w:r>
      <w:proofErr w:type="spellEnd"/>
      <w:r w:rsidRPr="0083051F">
        <w:rPr>
          <w:lang w:val="de-DE"/>
        </w:rPr>
        <w:t>) als auch Aufschläge (</w:t>
      </w:r>
      <w:proofErr w:type="spellStart"/>
      <w:r w:rsidRPr="0083051F">
        <w:rPr>
          <w:rFonts w:ascii="Courier New" w:hAnsi="Courier New"/>
          <w:lang w:val="de-DE"/>
        </w:rPr>
        <w:t>Surcharge</w:t>
      </w:r>
      <w:proofErr w:type="spellEnd"/>
      <w:r w:rsidRPr="0083051F">
        <w:rPr>
          <w:lang w:val="de-DE"/>
        </w:rPr>
        <w:t>) gemischt angegeben werden.</w:t>
      </w:r>
    </w:p>
    <w:p w14:paraId="23C94232" w14:textId="77777777" w:rsidR="00794779" w:rsidRPr="0083051F" w:rsidRDefault="00794779" w:rsidP="00794779">
      <w:pPr>
        <w:jc w:val="both"/>
        <w:rPr>
          <w:b/>
          <w:lang w:val="de-DE"/>
        </w:rPr>
      </w:pPr>
      <w:r w:rsidRPr="0083051F">
        <w:rPr>
          <w:b/>
          <w:lang w:val="de-DE"/>
        </w:rPr>
        <w:t>Aufnahme von Codelistenempfehlungen</w:t>
      </w:r>
    </w:p>
    <w:p w14:paraId="7AFD494F" w14:textId="77777777" w:rsidR="00794779" w:rsidRPr="0083051F" w:rsidRDefault="00794779" w:rsidP="00794779">
      <w:pPr>
        <w:pStyle w:val="Listenabsatz"/>
        <w:numPr>
          <w:ilvl w:val="0"/>
          <w:numId w:val="17"/>
        </w:numPr>
        <w:jc w:val="both"/>
        <w:rPr>
          <w:lang w:val="de-DE"/>
        </w:rPr>
      </w:pPr>
      <w:r w:rsidRPr="0083051F">
        <w:rPr>
          <w:lang w:val="de-DE"/>
        </w:rPr>
        <w:t>Im Appendix dieser Dokumentation finden sich Empfehlungen für Codelisten für Steuerbefreiungsgründe und Mengeneinheiten. Um auf Seiten des Empfängers eine automatische Verarbeitung zu ermöglichen, wird die Verwendung der ebInterface-Codelisten empfohlen.</w:t>
      </w:r>
    </w:p>
    <w:p w14:paraId="61F25109" w14:textId="77777777" w:rsidR="00794779" w:rsidRPr="0083051F" w:rsidRDefault="00794779" w:rsidP="00794779">
      <w:pPr>
        <w:jc w:val="both"/>
        <w:rPr>
          <w:b/>
          <w:lang w:val="de-DE"/>
        </w:rPr>
      </w:pPr>
      <w:r w:rsidRPr="0083051F">
        <w:rPr>
          <w:b/>
          <w:lang w:val="de-DE"/>
        </w:rPr>
        <w:t xml:space="preserve">Neues Attribut </w:t>
      </w:r>
      <w:proofErr w:type="spellStart"/>
      <w:r w:rsidRPr="0083051F">
        <w:rPr>
          <w:b/>
          <w:lang w:val="de-DE"/>
        </w:rPr>
        <w:t>BaseQuantity</w:t>
      </w:r>
      <w:proofErr w:type="spellEnd"/>
      <w:r w:rsidRPr="0083051F">
        <w:rPr>
          <w:b/>
          <w:lang w:val="de-DE"/>
        </w:rPr>
        <w:t xml:space="preserve"> bei </w:t>
      </w:r>
      <w:proofErr w:type="spellStart"/>
      <w:r w:rsidRPr="0083051F">
        <w:rPr>
          <w:b/>
          <w:lang w:val="de-DE"/>
        </w:rPr>
        <w:t>UnitPrice</w:t>
      </w:r>
      <w:proofErr w:type="spellEnd"/>
    </w:p>
    <w:p w14:paraId="281BB17E" w14:textId="77777777" w:rsidR="00794779" w:rsidRPr="0083051F" w:rsidRDefault="00794779" w:rsidP="00794779">
      <w:pPr>
        <w:pStyle w:val="Listenabsatz"/>
        <w:numPr>
          <w:ilvl w:val="0"/>
          <w:numId w:val="17"/>
        </w:numPr>
        <w:jc w:val="both"/>
        <w:rPr>
          <w:lang w:val="de-DE"/>
        </w:rPr>
      </w:pPr>
      <w:r w:rsidRPr="0083051F">
        <w:rPr>
          <w:lang w:val="de-DE"/>
        </w:rPr>
        <w:t xml:space="preserve">Auf </w:t>
      </w:r>
      <w:proofErr w:type="spellStart"/>
      <w:r w:rsidRPr="0083051F">
        <w:rPr>
          <w:lang w:val="de-DE"/>
        </w:rPr>
        <w:t>ListLineItem</w:t>
      </w:r>
      <w:proofErr w:type="spellEnd"/>
      <w:r w:rsidRPr="0083051F">
        <w:rPr>
          <w:lang w:val="de-DE"/>
        </w:rPr>
        <w:t xml:space="preserve">-Ebene verfügt das Element </w:t>
      </w:r>
      <w:proofErr w:type="spellStart"/>
      <w:r w:rsidRPr="0083051F">
        <w:rPr>
          <w:rFonts w:ascii="Courier New" w:hAnsi="Courier New"/>
          <w:lang w:val="de-DE"/>
        </w:rPr>
        <w:t>UnitPrice</w:t>
      </w:r>
      <w:proofErr w:type="spellEnd"/>
      <w:r w:rsidRPr="0083051F">
        <w:rPr>
          <w:lang w:val="de-DE"/>
        </w:rPr>
        <w:t xml:space="preserve"> nun über ein Attribut </w:t>
      </w:r>
      <w:proofErr w:type="spellStart"/>
      <w:r w:rsidRPr="0083051F">
        <w:rPr>
          <w:rFonts w:ascii="Courier New" w:hAnsi="Courier New"/>
          <w:lang w:val="de-DE"/>
        </w:rPr>
        <w:t>BaseQuantity</w:t>
      </w:r>
      <w:proofErr w:type="spellEnd"/>
      <w:r w:rsidRPr="0083051F">
        <w:rPr>
          <w:lang w:val="de-DE"/>
        </w:rPr>
        <w:t>. Dadurch kann angegeben werden, auf welche Basismenge sich der Nettoeinzelpreis bezieht.</w:t>
      </w:r>
    </w:p>
    <w:p w14:paraId="497505D7"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RelatedDocument</w:t>
      </w:r>
      <w:proofErr w:type="spellEnd"/>
      <w:r w:rsidRPr="0083051F">
        <w:rPr>
          <w:b/>
          <w:lang w:val="de-DE"/>
        </w:rPr>
        <w:t xml:space="preserve"> auf ROOT-Ebene</w:t>
      </w:r>
    </w:p>
    <w:p w14:paraId="296DE57E" w14:textId="77777777" w:rsidR="00794779" w:rsidRPr="0083051F" w:rsidRDefault="00794779" w:rsidP="00794779">
      <w:pPr>
        <w:pStyle w:val="Listenabsatz"/>
        <w:numPr>
          <w:ilvl w:val="0"/>
          <w:numId w:val="17"/>
        </w:numPr>
        <w:jc w:val="both"/>
        <w:rPr>
          <w:lang w:val="de-DE"/>
        </w:rPr>
      </w:pPr>
      <w:r w:rsidRPr="0083051F">
        <w:rPr>
          <w:lang w:val="de-DE"/>
        </w:rPr>
        <w:t xml:space="preserve">Auf ROOT-Ebene dient das Element </w:t>
      </w:r>
      <w:proofErr w:type="spellStart"/>
      <w:r w:rsidRPr="0083051F">
        <w:rPr>
          <w:rFonts w:ascii="Courier New" w:hAnsi="Courier New"/>
          <w:lang w:val="de-DE"/>
        </w:rPr>
        <w:t>RelatedDocument</w:t>
      </w:r>
      <w:proofErr w:type="spellEnd"/>
      <w:r w:rsidRPr="0083051F">
        <w:rPr>
          <w:lang w:val="de-DE"/>
        </w:rPr>
        <w:t xml:space="preserve"> zur optionalen Angabe von weiteren ebInterface-Dokumenten, auf welche das aktuelle ebInterface-Dokument referenziert. Ein Anwendungsbereich ist zum Beispiel eine Endabrechnung, bei der auf mehrere vorangegangene ebInterface-Teilrechnungen verwiesen werden kann.</w:t>
      </w:r>
    </w:p>
    <w:p w14:paraId="7809EB30" w14:textId="77777777" w:rsidR="00794779" w:rsidRPr="0083051F" w:rsidRDefault="00794779" w:rsidP="00794779">
      <w:pPr>
        <w:jc w:val="both"/>
        <w:rPr>
          <w:b/>
          <w:lang w:val="de-DE"/>
        </w:rPr>
      </w:pPr>
      <w:r w:rsidRPr="0083051F">
        <w:rPr>
          <w:b/>
          <w:lang w:val="de-DE"/>
        </w:rPr>
        <w:t xml:space="preserve">Neues Element </w:t>
      </w:r>
      <w:proofErr w:type="spellStart"/>
      <w:r w:rsidRPr="0083051F">
        <w:rPr>
          <w:b/>
          <w:lang w:val="de-DE"/>
        </w:rPr>
        <w:t>CancelledOriginalDocument</w:t>
      </w:r>
      <w:proofErr w:type="spellEnd"/>
    </w:p>
    <w:p w14:paraId="2F90772A" w14:textId="77777777" w:rsidR="00794779" w:rsidRPr="0083051F" w:rsidRDefault="00794779" w:rsidP="00794779">
      <w:pPr>
        <w:pStyle w:val="Listenabsatz"/>
        <w:numPr>
          <w:ilvl w:val="0"/>
          <w:numId w:val="22"/>
        </w:numPr>
        <w:jc w:val="both"/>
        <w:rPr>
          <w:lang w:val="de-DE"/>
        </w:rPr>
      </w:pPr>
      <w:r w:rsidRPr="0083051F">
        <w:rPr>
          <w:lang w:val="de-DE"/>
        </w:rPr>
        <w:t xml:space="preserve">Um mit einem ebInterface-Dokument ein vorangegangenes ebInterface-Dokument zu stornieren, kann das neue Element </w:t>
      </w:r>
      <w:proofErr w:type="spellStart"/>
      <w:r w:rsidRPr="0083051F">
        <w:rPr>
          <w:rFonts w:ascii="Courier New" w:hAnsi="Courier New" w:cs="Courier New"/>
          <w:lang w:val="de-DE"/>
        </w:rPr>
        <w:t>CancelledOriginalDocument</w:t>
      </w:r>
      <w:proofErr w:type="spellEnd"/>
      <w:r w:rsidRPr="0083051F">
        <w:rPr>
          <w:lang w:val="de-DE"/>
        </w:rPr>
        <w:t xml:space="preserve"> auf ROOT-Ebene verwendet werden. Dabei ist die Angabe der Rechnungsnummer und des Rechnungsdatums verpflichtend. Dieses Element ersetzt das bisherige Attribut </w:t>
      </w:r>
      <w:proofErr w:type="spellStart"/>
      <w:r w:rsidRPr="0083051F">
        <w:rPr>
          <w:rFonts w:ascii="Courier New" w:hAnsi="Courier New" w:cs="Courier New"/>
          <w:lang w:val="de-DE"/>
        </w:rPr>
        <w:t>CancelledOriginalDocument</w:t>
      </w:r>
      <w:proofErr w:type="spellEnd"/>
      <w:r w:rsidRPr="0083051F">
        <w:rPr>
          <w:lang w:val="de-DE"/>
        </w:rPr>
        <w:t xml:space="preserve"> im ROOT-Element. Das Attribut </w:t>
      </w:r>
      <w:proofErr w:type="spellStart"/>
      <w:r w:rsidRPr="0083051F">
        <w:rPr>
          <w:rFonts w:ascii="Courier New" w:hAnsi="Courier New" w:cs="Courier New"/>
          <w:lang w:val="de-DE"/>
        </w:rPr>
        <w:t>CancelledOriginalDocument</w:t>
      </w:r>
      <w:proofErr w:type="spellEnd"/>
      <w:r w:rsidRPr="0083051F">
        <w:rPr>
          <w:lang w:val="de-DE"/>
        </w:rPr>
        <w:t xml:space="preserve"> wurde daher entfernt.</w:t>
      </w:r>
    </w:p>
    <w:p w14:paraId="5438614B" w14:textId="77777777" w:rsidR="00794779" w:rsidRPr="0083051F" w:rsidRDefault="00794779" w:rsidP="00794779">
      <w:pPr>
        <w:jc w:val="both"/>
        <w:rPr>
          <w:b/>
          <w:lang w:val="de-DE"/>
        </w:rPr>
      </w:pPr>
      <w:proofErr w:type="spellStart"/>
      <w:r w:rsidRPr="0083051F">
        <w:rPr>
          <w:b/>
          <w:lang w:val="de-DE"/>
        </w:rPr>
        <w:t>PaymentReference</w:t>
      </w:r>
      <w:proofErr w:type="spellEnd"/>
      <w:r w:rsidRPr="0083051F">
        <w:rPr>
          <w:b/>
          <w:lang w:val="de-DE"/>
        </w:rPr>
        <w:t xml:space="preserve"> wurde SEPA-tauglich gemacht</w:t>
      </w:r>
    </w:p>
    <w:p w14:paraId="11F96EB0" w14:textId="77777777" w:rsidR="00794779" w:rsidRPr="0083051F" w:rsidRDefault="00794779" w:rsidP="00794779">
      <w:pPr>
        <w:pStyle w:val="Listenabsatz"/>
        <w:numPr>
          <w:ilvl w:val="0"/>
          <w:numId w:val="17"/>
        </w:numPr>
        <w:jc w:val="both"/>
        <w:rPr>
          <w:lang w:val="de-DE"/>
        </w:rPr>
      </w:pPr>
      <w:r w:rsidRPr="0083051F">
        <w:rPr>
          <w:lang w:val="de-DE"/>
        </w:rPr>
        <w:t xml:space="preserve">Die Zahlungsreferenz innerhalb der </w:t>
      </w:r>
      <w:proofErr w:type="spellStart"/>
      <w:r w:rsidRPr="0083051F">
        <w:rPr>
          <w:rFonts w:ascii="Courier New" w:hAnsi="Courier New" w:cs="Courier New"/>
          <w:lang w:val="de-DE"/>
        </w:rPr>
        <w:t>UniversalBankingTransaction</w:t>
      </w:r>
      <w:proofErr w:type="spellEnd"/>
      <w:r w:rsidRPr="0083051F">
        <w:rPr>
          <w:lang w:val="de-DE"/>
        </w:rPr>
        <w:t xml:space="preserve"> wurde auf 35-Stellen erweitert um SEPA-kompatibel zu sein. Auch das Prüfsummenattribut wurde auf 4 Stellen erweitert.</w:t>
      </w:r>
    </w:p>
    <w:p w14:paraId="291813C1" w14:textId="77777777" w:rsidR="00794779" w:rsidRPr="0083051F" w:rsidRDefault="00794779" w:rsidP="00794779">
      <w:pPr>
        <w:jc w:val="both"/>
        <w:rPr>
          <w:b/>
          <w:lang w:val="de-DE"/>
        </w:rPr>
      </w:pPr>
      <w:r w:rsidRPr="0083051F">
        <w:rPr>
          <w:b/>
          <w:lang w:val="de-DE"/>
        </w:rPr>
        <w:t xml:space="preserve">Unterstützung für </w:t>
      </w:r>
      <w:proofErr w:type="spellStart"/>
      <w:r w:rsidRPr="0083051F">
        <w:rPr>
          <w:b/>
          <w:lang w:val="de-DE"/>
        </w:rPr>
        <w:t>OtherVATableTax</w:t>
      </w:r>
      <w:proofErr w:type="spellEnd"/>
    </w:p>
    <w:p w14:paraId="1BBAA756" w14:textId="77777777" w:rsidR="00794779" w:rsidRPr="0083051F" w:rsidRDefault="00794779" w:rsidP="00794779">
      <w:pPr>
        <w:pStyle w:val="Listenabsatz"/>
        <w:numPr>
          <w:ilvl w:val="0"/>
          <w:numId w:val="22"/>
        </w:numPr>
        <w:jc w:val="both"/>
        <w:rPr>
          <w:lang w:val="de-DE"/>
        </w:rPr>
      </w:pPr>
      <w:r w:rsidRPr="0083051F">
        <w:rPr>
          <w:lang w:val="de-DE"/>
        </w:rPr>
        <w:t xml:space="preserve">Zur Abbildung von Steuern, die selbst wieder der Umsatzsteuer unterliegen (Biersteuer, Mineralölsteuer, usw.), wurden auf </w:t>
      </w:r>
      <w:proofErr w:type="spellStart"/>
      <w:r w:rsidRPr="0083051F">
        <w:rPr>
          <w:lang w:val="de-DE"/>
        </w:rPr>
        <w:t>LineItem</w:t>
      </w:r>
      <w:proofErr w:type="spellEnd"/>
      <w:r w:rsidRPr="0083051F">
        <w:rPr>
          <w:lang w:val="de-DE"/>
        </w:rPr>
        <w:t xml:space="preserve">- und auf ROOT-Ebene zwei neue Elemente eingeführt: </w:t>
      </w:r>
      <w:proofErr w:type="spellStart"/>
      <w:r w:rsidRPr="0083051F">
        <w:rPr>
          <w:rFonts w:ascii="Courier New" w:hAnsi="Courier New" w:cs="Courier New"/>
          <w:lang w:val="de-DE"/>
        </w:rPr>
        <w:t>OtherVATableTaxListLineItem</w:t>
      </w:r>
      <w:proofErr w:type="spellEnd"/>
      <w:r w:rsidRPr="0083051F">
        <w:rPr>
          <w:lang w:val="de-DE"/>
        </w:rPr>
        <w:t xml:space="preserve"> und </w:t>
      </w:r>
      <w:proofErr w:type="spellStart"/>
      <w:r w:rsidRPr="0083051F">
        <w:rPr>
          <w:rFonts w:ascii="Courier New" w:hAnsi="Courier New" w:cs="Courier New"/>
          <w:lang w:val="de-DE"/>
        </w:rPr>
        <w:t>OtherVATableTax</w:t>
      </w:r>
      <w:proofErr w:type="spellEnd"/>
      <w:r w:rsidRPr="0083051F">
        <w:rPr>
          <w:rFonts w:ascii="Courier New" w:hAnsi="Courier New" w:cs="Courier New"/>
          <w:lang w:val="de-DE"/>
        </w:rPr>
        <w:t>.</w:t>
      </w:r>
    </w:p>
    <w:p w14:paraId="62B24803" w14:textId="77777777" w:rsidR="00794779" w:rsidRPr="0083051F" w:rsidRDefault="00794779" w:rsidP="00794779">
      <w:pPr>
        <w:jc w:val="both"/>
        <w:rPr>
          <w:b/>
          <w:lang w:val="de-DE"/>
        </w:rPr>
      </w:pPr>
      <w:r w:rsidRPr="0083051F">
        <w:rPr>
          <w:b/>
          <w:lang w:val="de-DE"/>
        </w:rPr>
        <w:t xml:space="preserve">Umbenennung von </w:t>
      </w:r>
      <w:proofErr w:type="spellStart"/>
      <w:r w:rsidRPr="0083051F">
        <w:rPr>
          <w:b/>
          <w:lang w:val="de-DE"/>
        </w:rPr>
        <w:t>TaxRate</w:t>
      </w:r>
      <w:proofErr w:type="spellEnd"/>
    </w:p>
    <w:p w14:paraId="6C8176A6" w14:textId="77777777" w:rsidR="00794779" w:rsidRPr="0083051F" w:rsidRDefault="00794779" w:rsidP="00794779">
      <w:pPr>
        <w:pStyle w:val="Listenabsatz"/>
        <w:numPr>
          <w:ilvl w:val="0"/>
          <w:numId w:val="22"/>
        </w:numPr>
        <w:jc w:val="both"/>
        <w:rPr>
          <w:lang w:val="de-DE"/>
        </w:rPr>
      </w:pPr>
      <w:r w:rsidRPr="0083051F">
        <w:rPr>
          <w:lang w:val="de-DE"/>
        </w:rPr>
        <w:t xml:space="preserve">Das Element </w:t>
      </w:r>
      <w:proofErr w:type="spellStart"/>
      <w:r w:rsidRPr="0083051F">
        <w:rPr>
          <w:rFonts w:ascii="Courier New" w:hAnsi="Courier New" w:cs="Courier New"/>
          <w:lang w:val="de-DE"/>
        </w:rPr>
        <w:t>TaxRate</w:t>
      </w:r>
      <w:proofErr w:type="spellEnd"/>
      <w:r w:rsidRPr="0083051F">
        <w:rPr>
          <w:lang w:val="de-DE"/>
        </w:rPr>
        <w:t xml:space="preserve"> wurde in </w:t>
      </w:r>
      <w:proofErr w:type="spellStart"/>
      <w:r w:rsidRPr="0083051F">
        <w:rPr>
          <w:rFonts w:ascii="Courier New" w:hAnsi="Courier New" w:cs="Courier New"/>
          <w:lang w:val="de-DE"/>
        </w:rPr>
        <w:t>VATRate</w:t>
      </w:r>
      <w:proofErr w:type="spellEnd"/>
      <w:r w:rsidRPr="0083051F">
        <w:rPr>
          <w:lang w:val="de-DE"/>
        </w:rPr>
        <w:t xml:space="preserve"> umbenannt</w:t>
      </w:r>
    </w:p>
    <w:p w14:paraId="3DB1BD29" w14:textId="77777777" w:rsidR="00EA7E37" w:rsidRPr="00794779" w:rsidRDefault="00EA7E37">
      <w:r w:rsidRPr="00794779">
        <w:br w:type="page"/>
      </w:r>
    </w:p>
    <w:p w14:paraId="66B2954D" w14:textId="77777777" w:rsidR="00312FAA" w:rsidRPr="0083051F" w:rsidRDefault="00EA7E37" w:rsidP="00FA233C">
      <w:pPr>
        <w:pStyle w:val="berschrift1"/>
        <w:numPr>
          <w:ilvl w:val="0"/>
          <w:numId w:val="0"/>
        </w:numPr>
        <w:ind w:left="432" w:hanging="432"/>
        <w:rPr>
          <w:lang w:val="de-DE"/>
        </w:rPr>
      </w:pPr>
      <w:bookmarkStart w:id="737" w:name="_Toc107057827"/>
      <w:r w:rsidRPr="0083051F">
        <w:rPr>
          <w:lang w:val="de-DE"/>
        </w:rPr>
        <w:lastRenderedPageBreak/>
        <w:t>Appendix</w:t>
      </w:r>
      <w:bookmarkEnd w:id="737"/>
    </w:p>
    <w:p w14:paraId="378A4A62" w14:textId="77777777" w:rsidR="00EA7E37" w:rsidRPr="0083051F" w:rsidRDefault="00EA7E37" w:rsidP="00FA233C">
      <w:pPr>
        <w:pStyle w:val="berschrift2"/>
        <w:numPr>
          <w:ilvl w:val="0"/>
          <w:numId w:val="0"/>
        </w:numPr>
        <w:ind w:left="680" w:hanging="680"/>
        <w:rPr>
          <w:lang w:val="de-DE"/>
        </w:rPr>
      </w:pPr>
      <w:bookmarkStart w:id="738" w:name="_Toc107057828"/>
      <w:r w:rsidRPr="0083051F">
        <w:rPr>
          <w:lang w:val="de-DE"/>
        </w:rPr>
        <w:t>Empfohlene Codes für Unit Types</w:t>
      </w:r>
      <w:bookmarkEnd w:id="738"/>
    </w:p>
    <w:p w14:paraId="4F545077" w14:textId="77777777" w:rsidR="0003623A" w:rsidRPr="00FA233C" w:rsidRDefault="0003623A" w:rsidP="00FA233C">
      <w:r w:rsidRPr="00FA233C">
        <w:t xml:space="preserve">Die Basis dieser Liste ist die </w:t>
      </w:r>
      <w:r w:rsidR="0019700F" w:rsidRPr="00FA233C">
        <w:t>UN/</w:t>
      </w:r>
      <w:r w:rsidRPr="00FA233C">
        <w:t>CEFACT Codeliste 66411 (Stand 2001).</w:t>
      </w:r>
    </w:p>
    <w:p w14:paraId="709FCE47" w14:textId="77777777" w:rsidR="00100A82" w:rsidRPr="00FA233C" w:rsidRDefault="00100A82" w:rsidP="00FA233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79"/>
        <w:gridCol w:w="723"/>
        <w:gridCol w:w="1872"/>
        <w:gridCol w:w="1980"/>
        <w:gridCol w:w="2126"/>
        <w:gridCol w:w="1062"/>
      </w:tblGrid>
      <w:tr w:rsidR="00EA7E37" w:rsidRPr="00156249" w14:paraId="1BD5CA2E" w14:textId="77777777" w:rsidTr="00156249">
        <w:trPr>
          <w:trHeight w:val="300"/>
        </w:trPr>
        <w:tc>
          <w:tcPr>
            <w:tcW w:w="1379" w:type="dxa"/>
            <w:shd w:val="clear" w:color="auto" w:fill="FFFF66"/>
            <w:noWrap/>
            <w:vAlign w:val="bottom"/>
            <w:hideMark/>
          </w:tcPr>
          <w:p w14:paraId="3DB96CF5" w14:textId="77777777" w:rsidR="00EA7E37" w:rsidRPr="00156249" w:rsidRDefault="00EA7E37" w:rsidP="00ED0016">
            <w:pPr>
              <w:rPr>
                <w:b/>
              </w:rPr>
            </w:pPr>
            <w:r w:rsidRPr="00156249">
              <w:rPr>
                <w:b/>
              </w:rPr>
              <w:t>Gruppe</w:t>
            </w:r>
          </w:p>
        </w:tc>
        <w:tc>
          <w:tcPr>
            <w:tcW w:w="723" w:type="dxa"/>
            <w:shd w:val="clear" w:color="auto" w:fill="FFFF66"/>
            <w:noWrap/>
            <w:vAlign w:val="bottom"/>
            <w:hideMark/>
          </w:tcPr>
          <w:p w14:paraId="0D95D3E4" w14:textId="77777777" w:rsidR="00EA7E37" w:rsidRPr="00156249" w:rsidRDefault="00EA7E37">
            <w:pPr>
              <w:rPr>
                <w:b/>
              </w:rPr>
            </w:pPr>
            <w:r w:rsidRPr="00156249">
              <w:rPr>
                <w:b/>
              </w:rPr>
              <w:t>ID</w:t>
            </w:r>
          </w:p>
        </w:tc>
        <w:tc>
          <w:tcPr>
            <w:tcW w:w="1872" w:type="dxa"/>
            <w:shd w:val="clear" w:color="auto" w:fill="FFFF66"/>
            <w:noWrap/>
            <w:vAlign w:val="bottom"/>
            <w:hideMark/>
          </w:tcPr>
          <w:p w14:paraId="47EE7FFC" w14:textId="77777777" w:rsidR="00EA7E37" w:rsidRPr="00156249" w:rsidRDefault="00EA7E37">
            <w:pPr>
              <w:rPr>
                <w:b/>
              </w:rPr>
            </w:pPr>
            <w:r w:rsidRPr="00156249">
              <w:rPr>
                <w:b/>
              </w:rPr>
              <w:t>Beschreibung DE</w:t>
            </w:r>
          </w:p>
        </w:tc>
        <w:tc>
          <w:tcPr>
            <w:tcW w:w="1980" w:type="dxa"/>
            <w:shd w:val="clear" w:color="auto" w:fill="FFFF66"/>
            <w:noWrap/>
            <w:vAlign w:val="bottom"/>
            <w:hideMark/>
          </w:tcPr>
          <w:p w14:paraId="23B0BC31" w14:textId="77777777" w:rsidR="00EA7E37" w:rsidRPr="00156249" w:rsidRDefault="00EA7E37">
            <w:pPr>
              <w:rPr>
                <w:b/>
              </w:rPr>
            </w:pPr>
            <w:r w:rsidRPr="00156249">
              <w:rPr>
                <w:b/>
              </w:rPr>
              <w:t>Beschreibung EN</w:t>
            </w:r>
          </w:p>
        </w:tc>
        <w:tc>
          <w:tcPr>
            <w:tcW w:w="2126" w:type="dxa"/>
            <w:shd w:val="clear" w:color="auto" w:fill="FFFF66"/>
            <w:noWrap/>
            <w:vAlign w:val="bottom"/>
            <w:hideMark/>
          </w:tcPr>
          <w:p w14:paraId="4E306EE1" w14:textId="77777777" w:rsidR="00EA7E37" w:rsidRPr="00156249" w:rsidRDefault="00EA7E37">
            <w:pPr>
              <w:rPr>
                <w:b/>
              </w:rPr>
            </w:pPr>
            <w:r w:rsidRPr="00156249">
              <w:rPr>
                <w:b/>
              </w:rPr>
              <w:t>Anmerkung</w:t>
            </w:r>
          </w:p>
        </w:tc>
        <w:tc>
          <w:tcPr>
            <w:tcW w:w="1062" w:type="dxa"/>
            <w:shd w:val="clear" w:color="auto" w:fill="FFFF66"/>
            <w:noWrap/>
            <w:vAlign w:val="bottom"/>
            <w:hideMark/>
          </w:tcPr>
          <w:p w14:paraId="331A87BA" w14:textId="71F017BC" w:rsidR="00EA7E37" w:rsidRPr="00156249" w:rsidRDefault="00EA7E37">
            <w:pPr>
              <w:rPr>
                <w:b/>
              </w:rPr>
            </w:pPr>
            <w:r w:rsidRPr="00156249">
              <w:rPr>
                <w:b/>
              </w:rPr>
              <w:t>dt. Ab</w:t>
            </w:r>
            <w:r w:rsidR="00156249">
              <w:rPr>
                <w:b/>
              </w:rPr>
              <w:t>-</w:t>
            </w:r>
            <w:r w:rsidRPr="00156249">
              <w:rPr>
                <w:b/>
              </w:rPr>
              <w:t>kürzung</w:t>
            </w:r>
          </w:p>
        </w:tc>
      </w:tr>
      <w:tr w:rsidR="00EA7E37" w:rsidRPr="00156249" w14:paraId="409142B5" w14:textId="77777777" w:rsidTr="00156249">
        <w:trPr>
          <w:trHeight w:val="300"/>
        </w:trPr>
        <w:tc>
          <w:tcPr>
            <w:tcW w:w="1379" w:type="dxa"/>
            <w:shd w:val="clear" w:color="auto" w:fill="auto"/>
            <w:noWrap/>
            <w:vAlign w:val="bottom"/>
            <w:hideMark/>
          </w:tcPr>
          <w:p w14:paraId="73BA17D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453221E5" w14:textId="77777777" w:rsidR="00EA7E37" w:rsidRPr="00156249" w:rsidRDefault="00EA7E37">
            <w:pPr>
              <w:rPr>
                <w:color w:val="000000"/>
                <w:lang w:val="de-DE"/>
              </w:rPr>
            </w:pPr>
            <w:r w:rsidRPr="00156249">
              <w:rPr>
                <w:color w:val="000000"/>
                <w:lang w:val="de-DE"/>
              </w:rPr>
              <w:t>MGM</w:t>
            </w:r>
          </w:p>
        </w:tc>
        <w:tc>
          <w:tcPr>
            <w:tcW w:w="1872" w:type="dxa"/>
            <w:shd w:val="clear" w:color="auto" w:fill="auto"/>
            <w:noWrap/>
            <w:vAlign w:val="bottom"/>
            <w:hideMark/>
          </w:tcPr>
          <w:p w14:paraId="2F4B396A" w14:textId="77777777" w:rsidR="00EA7E37" w:rsidRPr="00156249" w:rsidRDefault="00EA7E37">
            <w:pPr>
              <w:rPr>
                <w:color w:val="000000"/>
                <w:lang w:val="de-DE"/>
              </w:rPr>
            </w:pPr>
            <w:r w:rsidRPr="00156249">
              <w:rPr>
                <w:color w:val="000000"/>
                <w:lang w:val="de-DE"/>
              </w:rPr>
              <w:t>Milligramm</w:t>
            </w:r>
          </w:p>
        </w:tc>
        <w:tc>
          <w:tcPr>
            <w:tcW w:w="1980" w:type="dxa"/>
            <w:shd w:val="clear" w:color="auto" w:fill="auto"/>
            <w:noWrap/>
            <w:vAlign w:val="bottom"/>
            <w:hideMark/>
          </w:tcPr>
          <w:p w14:paraId="73E66E92" w14:textId="77777777" w:rsidR="00EA7E37" w:rsidRPr="00156249" w:rsidRDefault="00EA7E37">
            <w:pPr>
              <w:rPr>
                <w:color w:val="000000"/>
                <w:lang w:val="de-DE"/>
              </w:rPr>
            </w:pPr>
            <w:proofErr w:type="spellStart"/>
            <w:r w:rsidRPr="00156249">
              <w:rPr>
                <w:color w:val="000000"/>
                <w:lang w:val="de-DE"/>
              </w:rPr>
              <w:t>milligram</w:t>
            </w:r>
            <w:proofErr w:type="spellEnd"/>
          </w:p>
        </w:tc>
        <w:tc>
          <w:tcPr>
            <w:tcW w:w="2126" w:type="dxa"/>
            <w:shd w:val="clear" w:color="auto" w:fill="auto"/>
            <w:noWrap/>
            <w:vAlign w:val="bottom"/>
            <w:hideMark/>
          </w:tcPr>
          <w:p w14:paraId="6A2CD9C9" w14:textId="77777777" w:rsidR="00EA7E37" w:rsidRPr="00156249" w:rsidRDefault="00EA7E37">
            <w:pPr>
              <w:rPr>
                <w:color w:val="000000"/>
                <w:lang w:val="de-DE"/>
              </w:rPr>
            </w:pPr>
          </w:p>
        </w:tc>
        <w:tc>
          <w:tcPr>
            <w:tcW w:w="1062" w:type="dxa"/>
            <w:shd w:val="clear" w:color="auto" w:fill="auto"/>
            <w:noWrap/>
            <w:vAlign w:val="bottom"/>
            <w:hideMark/>
          </w:tcPr>
          <w:p w14:paraId="55ABF2DF" w14:textId="77777777" w:rsidR="00EA7E37" w:rsidRPr="00156249" w:rsidRDefault="00EA7E37">
            <w:pPr>
              <w:rPr>
                <w:color w:val="000000"/>
                <w:lang w:val="de-DE"/>
              </w:rPr>
            </w:pPr>
            <w:r w:rsidRPr="00156249">
              <w:rPr>
                <w:color w:val="000000"/>
                <w:lang w:val="de-DE"/>
              </w:rPr>
              <w:t>mg</w:t>
            </w:r>
          </w:p>
        </w:tc>
      </w:tr>
      <w:tr w:rsidR="00EA7E37" w:rsidRPr="00156249" w14:paraId="7D884BE8" w14:textId="77777777" w:rsidTr="00156249">
        <w:trPr>
          <w:trHeight w:val="300"/>
        </w:trPr>
        <w:tc>
          <w:tcPr>
            <w:tcW w:w="1379" w:type="dxa"/>
            <w:shd w:val="clear" w:color="auto" w:fill="auto"/>
            <w:noWrap/>
            <w:vAlign w:val="bottom"/>
            <w:hideMark/>
          </w:tcPr>
          <w:p w14:paraId="1FB8F099"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4F2E511" w14:textId="77777777" w:rsidR="00EA7E37" w:rsidRPr="00156249" w:rsidRDefault="00EA7E37">
            <w:pPr>
              <w:rPr>
                <w:color w:val="000000"/>
                <w:lang w:val="de-DE"/>
              </w:rPr>
            </w:pPr>
            <w:r w:rsidRPr="00156249">
              <w:rPr>
                <w:color w:val="000000"/>
                <w:lang w:val="de-DE"/>
              </w:rPr>
              <w:t>GRM</w:t>
            </w:r>
          </w:p>
        </w:tc>
        <w:tc>
          <w:tcPr>
            <w:tcW w:w="1872" w:type="dxa"/>
            <w:shd w:val="clear" w:color="auto" w:fill="auto"/>
            <w:noWrap/>
            <w:vAlign w:val="bottom"/>
            <w:hideMark/>
          </w:tcPr>
          <w:p w14:paraId="454A7B97" w14:textId="77777777" w:rsidR="00EA7E37" w:rsidRPr="00156249" w:rsidRDefault="00EA7E37">
            <w:pPr>
              <w:rPr>
                <w:color w:val="000000"/>
                <w:lang w:val="de-DE"/>
              </w:rPr>
            </w:pPr>
            <w:r w:rsidRPr="00156249">
              <w:rPr>
                <w:color w:val="000000"/>
                <w:lang w:val="de-DE"/>
              </w:rPr>
              <w:t>Gramm</w:t>
            </w:r>
          </w:p>
        </w:tc>
        <w:tc>
          <w:tcPr>
            <w:tcW w:w="1980" w:type="dxa"/>
            <w:shd w:val="clear" w:color="auto" w:fill="auto"/>
            <w:noWrap/>
            <w:vAlign w:val="bottom"/>
            <w:hideMark/>
          </w:tcPr>
          <w:p w14:paraId="55743575" w14:textId="77777777" w:rsidR="00EA7E37" w:rsidRPr="00156249" w:rsidRDefault="00EA7E37">
            <w:pPr>
              <w:rPr>
                <w:color w:val="000000"/>
                <w:lang w:val="de-DE"/>
              </w:rPr>
            </w:pPr>
            <w:r w:rsidRPr="00156249">
              <w:rPr>
                <w:color w:val="000000"/>
                <w:lang w:val="de-DE"/>
              </w:rPr>
              <w:t>gram</w:t>
            </w:r>
          </w:p>
        </w:tc>
        <w:tc>
          <w:tcPr>
            <w:tcW w:w="2126" w:type="dxa"/>
            <w:shd w:val="clear" w:color="auto" w:fill="auto"/>
            <w:noWrap/>
            <w:vAlign w:val="bottom"/>
            <w:hideMark/>
          </w:tcPr>
          <w:p w14:paraId="6633AF08" w14:textId="77777777" w:rsidR="00EA7E37" w:rsidRPr="00156249" w:rsidRDefault="00EA7E37">
            <w:pPr>
              <w:rPr>
                <w:color w:val="000000"/>
                <w:lang w:val="de-DE"/>
              </w:rPr>
            </w:pPr>
            <w:r w:rsidRPr="00156249">
              <w:rPr>
                <w:color w:val="000000"/>
                <w:lang w:val="de-DE"/>
              </w:rPr>
              <w:t>=1.000 MGM</w:t>
            </w:r>
          </w:p>
        </w:tc>
        <w:tc>
          <w:tcPr>
            <w:tcW w:w="1062" w:type="dxa"/>
            <w:shd w:val="clear" w:color="auto" w:fill="auto"/>
            <w:noWrap/>
            <w:vAlign w:val="bottom"/>
            <w:hideMark/>
          </w:tcPr>
          <w:p w14:paraId="67CEA477" w14:textId="77777777" w:rsidR="00EA7E37" w:rsidRPr="00156249" w:rsidRDefault="00EA7E37">
            <w:pPr>
              <w:rPr>
                <w:color w:val="000000"/>
                <w:lang w:val="de-DE"/>
              </w:rPr>
            </w:pPr>
            <w:r w:rsidRPr="00156249">
              <w:rPr>
                <w:color w:val="000000"/>
                <w:lang w:val="de-DE"/>
              </w:rPr>
              <w:t>g</w:t>
            </w:r>
          </w:p>
        </w:tc>
      </w:tr>
      <w:tr w:rsidR="00EA7E37" w:rsidRPr="00156249" w14:paraId="3DAAC82E" w14:textId="77777777" w:rsidTr="00156249">
        <w:trPr>
          <w:trHeight w:val="300"/>
        </w:trPr>
        <w:tc>
          <w:tcPr>
            <w:tcW w:w="1379" w:type="dxa"/>
            <w:shd w:val="clear" w:color="auto" w:fill="auto"/>
            <w:noWrap/>
            <w:vAlign w:val="bottom"/>
            <w:hideMark/>
          </w:tcPr>
          <w:p w14:paraId="70D50BF3"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8384F1B" w14:textId="77777777" w:rsidR="00EA7E37" w:rsidRPr="00156249" w:rsidRDefault="00EA7E37">
            <w:pPr>
              <w:rPr>
                <w:color w:val="000000"/>
                <w:lang w:val="de-DE"/>
              </w:rPr>
            </w:pPr>
            <w:r w:rsidRPr="00156249">
              <w:rPr>
                <w:color w:val="000000"/>
                <w:lang w:val="de-DE"/>
              </w:rPr>
              <w:t>DJ</w:t>
            </w:r>
          </w:p>
        </w:tc>
        <w:tc>
          <w:tcPr>
            <w:tcW w:w="1872" w:type="dxa"/>
            <w:shd w:val="clear" w:color="auto" w:fill="auto"/>
            <w:noWrap/>
            <w:vAlign w:val="bottom"/>
            <w:hideMark/>
          </w:tcPr>
          <w:p w14:paraId="633F92F4" w14:textId="77777777" w:rsidR="00EA7E37" w:rsidRPr="00156249" w:rsidRDefault="00EA7E37">
            <w:pPr>
              <w:rPr>
                <w:color w:val="000000"/>
                <w:lang w:val="de-DE"/>
              </w:rPr>
            </w:pPr>
            <w:r w:rsidRPr="00156249">
              <w:rPr>
                <w:color w:val="000000"/>
                <w:lang w:val="de-DE"/>
              </w:rPr>
              <w:t>Dekagramm</w:t>
            </w:r>
          </w:p>
        </w:tc>
        <w:tc>
          <w:tcPr>
            <w:tcW w:w="1980" w:type="dxa"/>
            <w:shd w:val="clear" w:color="auto" w:fill="auto"/>
            <w:noWrap/>
            <w:vAlign w:val="bottom"/>
            <w:hideMark/>
          </w:tcPr>
          <w:p w14:paraId="18F573CF" w14:textId="77777777" w:rsidR="00EA7E37" w:rsidRPr="00156249" w:rsidRDefault="00EA7E37">
            <w:pPr>
              <w:rPr>
                <w:color w:val="000000"/>
                <w:lang w:val="de-DE"/>
              </w:rPr>
            </w:pPr>
            <w:proofErr w:type="spellStart"/>
            <w:r w:rsidRPr="00156249">
              <w:rPr>
                <w:color w:val="000000"/>
                <w:lang w:val="de-DE"/>
              </w:rPr>
              <w:t>decagram</w:t>
            </w:r>
            <w:proofErr w:type="spellEnd"/>
          </w:p>
        </w:tc>
        <w:tc>
          <w:tcPr>
            <w:tcW w:w="2126" w:type="dxa"/>
            <w:shd w:val="clear" w:color="auto" w:fill="auto"/>
            <w:noWrap/>
            <w:vAlign w:val="bottom"/>
            <w:hideMark/>
          </w:tcPr>
          <w:p w14:paraId="1B688586" w14:textId="77777777" w:rsidR="00EA7E37" w:rsidRPr="00156249" w:rsidRDefault="00EA7E37">
            <w:pPr>
              <w:rPr>
                <w:color w:val="000000"/>
                <w:lang w:val="de-DE"/>
              </w:rPr>
            </w:pPr>
            <w:r w:rsidRPr="00156249">
              <w:rPr>
                <w:color w:val="000000"/>
                <w:lang w:val="de-DE"/>
              </w:rPr>
              <w:t>=10 GRM</w:t>
            </w:r>
          </w:p>
        </w:tc>
        <w:tc>
          <w:tcPr>
            <w:tcW w:w="1062" w:type="dxa"/>
            <w:shd w:val="clear" w:color="auto" w:fill="auto"/>
            <w:noWrap/>
            <w:vAlign w:val="bottom"/>
            <w:hideMark/>
          </w:tcPr>
          <w:p w14:paraId="13D7176F" w14:textId="77777777" w:rsidR="00EA7E37" w:rsidRPr="00156249" w:rsidRDefault="00EA7E37">
            <w:pPr>
              <w:rPr>
                <w:color w:val="000000"/>
                <w:lang w:val="de-DE"/>
              </w:rPr>
            </w:pPr>
            <w:proofErr w:type="spellStart"/>
            <w:r w:rsidRPr="00156249">
              <w:rPr>
                <w:color w:val="000000"/>
                <w:lang w:val="de-DE"/>
              </w:rPr>
              <w:t>dg</w:t>
            </w:r>
            <w:proofErr w:type="spellEnd"/>
          </w:p>
        </w:tc>
      </w:tr>
      <w:tr w:rsidR="00EA7E37" w:rsidRPr="00156249" w14:paraId="4C2070F9" w14:textId="77777777" w:rsidTr="00156249">
        <w:trPr>
          <w:trHeight w:val="300"/>
        </w:trPr>
        <w:tc>
          <w:tcPr>
            <w:tcW w:w="1379" w:type="dxa"/>
            <w:shd w:val="clear" w:color="auto" w:fill="auto"/>
            <w:noWrap/>
            <w:vAlign w:val="bottom"/>
            <w:hideMark/>
          </w:tcPr>
          <w:p w14:paraId="5BCE51CB"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1524C4B8" w14:textId="77777777" w:rsidR="00EA7E37" w:rsidRPr="00156249" w:rsidRDefault="00EA7E37">
            <w:pPr>
              <w:rPr>
                <w:color w:val="000000"/>
                <w:lang w:val="de-DE"/>
              </w:rPr>
            </w:pPr>
            <w:r w:rsidRPr="00156249">
              <w:rPr>
                <w:color w:val="000000"/>
                <w:lang w:val="de-DE"/>
              </w:rPr>
              <w:t>KGM</w:t>
            </w:r>
          </w:p>
        </w:tc>
        <w:tc>
          <w:tcPr>
            <w:tcW w:w="1872" w:type="dxa"/>
            <w:shd w:val="clear" w:color="auto" w:fill="auto"/>
            <w:noWrap/>
            <w:vAlign w:val="bottom"/>
            <w:hideMark/>
          </w:tcPr>
          <w:p w14:paraId="3E9B96DE" w14:textId="77777777" w:rsidR="00EA7E37" w:rsidRPr="00156249" w:rsidRDefault="00EA7E37">
            <w:pPr>
              <w:rPr>
                <w:color w:val="000000"/>
                <w:lang w:val="de-DE"/>
              </w:rPr>
            </w:pPr>
            <w:r w:rsidRPr="00156249">
              <w:rPr>
                <w:color w:val="000000"/>
                <w:lang w:val="de-DE"/>
              </w:rPr>
              <w:t>Kilogramm</w:t>
            </w:r>
          </w:p>
        </w:tc>
        <w:tc>
          <w:tcPr>
            <w:tcW w:w="1980" w:type="dxa"/>
            <w:shd w:val="clear" w:color="auto" w:fill="auto"/>
            <w:noWrap/>
            <w:vAlign w:val="bottom"/>
            <w:hideMark/>
          </w:tcPr>
          <w:p w14:paraId="71F79C2F" w14:textId="77777777" w:rsidR="00EA7E37" w:rsidRPr="00156249" w:rsidRDefault="00EA7E37">
            <w:pPr>
              <w:rPr>
                <w:color w:val="000000"/>
                <w:lang w:val="de-DE"/>
              </w:rPr>
            </w:pPr>
            <w:proofErr w:type="spellStart"/>
            <w:r w:rsidRPr="00156249">
              <w:rPr>
                <w:color w:val="000000"/>
                <w:lang w:val="de-DE"/>
              </w:rPr>
              <w:t>kilogramme</w:t>
            </w:r>
            <w:proofErr w:type="spellEnd"/>
          </w:p>
        </w:tc>
        <w:tc>
          <w:tcPr>
            <w:tcW w:w="2126" w:type="dxa"/>
            <w:shd w:val="clear" w:color="auto" w:fill="auto"/>
            <w:noWrap/>
            <w:vAlign w:val="bottom"/>
            <w:hideMark/>
          </w:tcPr>
          <w:p w14:paraId="432FB999" w14:textId="77777777" w:rsidR="00EA7E37" w:rsidRPr="00156249" w:rsidRDefault="00EA7E37">
            <w:pPr>
              <w:rPr>
                <w:color w:val="000000"/>
                <w:lang w:val="de-DE"/>
              </w:rPr>
            </w:pPr>
            <w:r w:rsidRPr="00156249">
              <w:rPr>
                <w:color w:val="000000"/>
                <w:lang w:val="de-DE"/>
              </w:rPr>
              <w:t>=100 DJ oder =1.000 GRM</w:t>
            </w:r>
          </w:p>
        </w:tc>
        <w:tc>
          <w:tcPr>
            <w:tcW w:w="1062" w:type="dxa"/>
            <w:shd w:val="clear" w:color="auto" w:fill="auto"/>
            <w:noWrap/>
            <w:vAlign w:val="bottom"/>
            <w:hideMark/>
          </w:tcPr>
          <w:p w14:paraId="18F00C9C" w14:textId="77777777" w:rsidR="00EA7E37" w:rsidRPr="00156249" w:rsidRDefault="00EA7E37">
            <w:pPr>
              <w:rPr>
                <w:color w:val="000000"/>
                <w:lang w:val="de-DE"/>
              </w:rPr>
            </w:pPr>
            <w:r w:rsidRPr="00156249">
              <w:rPr>
                <w:color w:val="000000"/>
                <w:lang w:val="de-DE"/>
              </w:rPr>
              <w:t>kg</w:t>
            </w:r>
          </w:p>
        </w:tc>
      </w:tr>
      <w:tr w:rsidR="00EA7E37" w:rsidRPr="00156249" w14:paraId="7DE188AC" w14:textId="77777777" w:rsidTr="00156249">
        <w:trPr>
          <w:trHeight w:val="300"/>
        </w:trPr>
        <w:tc>
          <w:tcPr>
            <w:tcW w:w="1379" w:type="dxa"/>
            <w:shd w:val="clear" w:color="auto" w:fill="auto"/>
            <w:noWrap/>
            <w:vAlign w:val="bottom"/>
            <w:hideMark/>
          </w:tcPr>
          <w:p w14:paraId="139AD20F" w14:textId="77777777" w:rsidR="00EA7E37" w:rsidRPr="00156249" w:rsidRDefault="00EA7E37">
            <w:pPr>
              <w:rPr>
                <w:color w:val="000000"/>
                <w:lang w:val="de-DE"/>
              </w:rPr>
            </w:pPr>
            <w:r w:rsidRPr="00156249">
              <w:rPr>
                <w:color w:val="000000"/>
                <w:lang w:val="de-DE"/>
              </w:rPr>
              <w:t>Masse</w:t>
            </w:r>
          </w:p>
        </w:tc>
        <w:tc>
          <w:tcPr>
            <w:tcW w:w="723" w:type="dxa"/>
            <w:shd w:val="clear" w:color="auto" w:fill="auto"/>
            <w:noWrap/>
            <w:vAlign w:val="bottom"/>
            <w:hideMark/>
          </w:tcPr>
          <w:p w14:paraId="35793582" w14:textId="77777777" w:rsidR="00EA7E37" w:rsidRPr="00156249" w:rsidRDefault="00EA7E37">
            <w:pPr>
              <w:rPr>
                <w:color w:val="000000"/>
                <w:lang w:val="de-DE"/>
              </w:rPr>
            </w:pPr>
            <w:r w:rsidRPr="00156249">
              <w:rPr>
                <w:color w:val="000000"/>
                <w:lang w:val="de-DE"/>
              </w:rPr>
              <w:t>TNE</w:t>
            </w:r>
          </w:p>
        </w:tc>
        <w:tc>
          <w:tcPr>
            <w:tcW w:w="1872" w:type="dxa"/>
            <w:shd w:val="clear" w:color="auto" w:fill="auto"/>
            <w:noWrap/>
            <w:vAlign w:val="bottom"/>
            <w:hideMark/>
          </w:tcPr>
          <w:p w14:paraId="06068E94" w14:textId="77777777" w:rsidR="00EA7E37" w:rsidRPr="00156249" w:rsidRDefault="00EA7E37">
            <w:pPr>
              <w:rPr>
                <w:color w:val="000000"/>
                <w:lang w:val="de-DE"/>
              </w:rPr>
            </w:pPr>
            <w:r w:rsidRPr="00156249">
              <w:rPr>
                <w:color w:val="000000"/>
                <w:lang w:val="de-DE"/>
              </w:rPr>
              <w:t>Tonne</w:t>
            </w:r>
          </w:p>
        </w:tc>
        <w:tc>
          <w:tcPr>
            <w:tcW w:w="1980" w:type="dxa"/>
            <w:shd w:val="clear" w:color="auto" w:fill="auto"/>
            <w:noWrap/>
            <w:vAlign w:val="bottom"/>
            <w:hideMark/>
          </w:tcPr>
          <w:p w14:paraId="449868C8" w14:textId="77777777" w:rsidR="00EA7E37" w:rsidRPr="00156249" w:rsidRDefault="00EA7E37">
            <w:pPr>
              <w:rPr>
                <w:color w:val="000000"/>
                <w:lang w:val="de-DE"/>
              </w:rPr>
            </w:pPr>
            <w:r w:rsidRPr="00156249">
              <w:rPr>
                <w:color w:val="000000"/>
                <w:lang w:val="de-DE"/>
              </w:rPr>
              <w:t>ton</w:t>
            </w:r>
          </w:p>
        </w:tc>
        <w:tc>
          <w:tcPr>
            <w:tcW w:w="2126" w:type="dxa"/>
            <w:shd w:val="clear" w:color="auto" w:fill="auto"/>
            <w:noWrap/>
            <w:vAlign w:val="bottom"/>
            <w:hideMark/>
          </w:tcPr>
          <w:p w14:paraId="25F89028" w14:textId="77777777" w:rsidR="00EA7E37" w:rsidRPr="00156249" w:rsidRDefault="00EA7E37">
            <w:pPr>
              <w:rPr>
                <w:color w:val="000000"/>
                <w:lang w:val="de-DE"/>
              </w:rPr>
            </w:pPr>
            <w:r w:rsidRPr="00156249">
              <w:rPr>
                <w:color w:val="000000"/>
                <w:lang w:val="de-DE"/>
              </w:rPr>
              <w:t>=1.000 KGM</w:t>
            </w:r>
          </w:p>
        </w:tc>
        <w:tc>
          <w:tcPr>
            <w:tcW w:w="1062" w:type="dxa"/>
            <w:shd w:val="clear" w:color="auto" w:fill="auto"/>
            <w:noWrap/>
            <w:vAlign w:val="bottom"/>
            <w:hideMark/>
          </w:tcPr>
          <w:p w14:paraId="4BBF1DA8" w14:textId="77777777" w:rsidR="00EA7E37" w:rsidRPr="00156249" w:rsidRDefault="00EA7E37">
            <w:pPr>
              <w:rPr>
                <w:color w:val="000000"/>
                <w:lang w:val="de-DE"/>
              </w:rPr>
            </w:pPr>
            <w:r w:rsidRPr="00156249">
              <w:rPr>
                <w:color w:val="000000"/>
                <w:lang w:val="de-DE"/>
              </w:rPr>
              <w:t>t</w:t>
            </w:r>
          </w:p>
        </w:tc>
      </w:tr>
      <w:tr w:rsidR="00EA7E37" w:rsidRPr="00156249" w14:paraId="5A4278E4" w14:textId="77777777" w:rsidTr="00156249">
        <w:trPr>
          <w:trHeight w:val="300"/>
        </w:trPr>
        <w:tc>
          <w:tcPr>
            <w:tcW w:w="1379" w:type="dxa"/>
            <w:shd w:val="clear" w:color="auto" w:fill="auto"/>
            <w:noWrap/>
            <w:vAlign w:val="bottom"/>
            <w:hideMark/>
          </w:tcPr>
          <w:p w14:paraId="50453C19"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B1F709D" w14:textId="77777777" w:rsidR="00EA7E37" w:rsidRPr="00156249" w:rsidRDefault="00EA7E37">
            <w:pPr>
              <w:rPr>
                <w:color w:val="000000"/>
                <w:lang w:val="de-DE"/>
              </w:rPr>
            </w:pPr>
            <w:r w:rsidRPr="00156249">
              <w:rPr>
                <w:color w:val="000000"/>
                <w:lang w:val="de-DE"/>
              </w:rPr>
              <w:t>MMT</w:t>
            </w:r>
          </w:p>
        </w:tc>
        <w:tc>
          <w:tcPr>
            <w:tcW w:w="1872" w:type="dxa"/>
            <w:shd w:val="clear" w:color="auto" w:fill="auto"/>
            <w:noWrap/>
            <w:vAlign w:val="bottom"/>
            <w:hideMark/>
          </w:tcPr>
          <w:p w14:paraId="502FEF3B" w14:textId="77777777" w:rsidR="00EA7E37" w:rsidRPr="00156249" w:rsidRDefault="00EA7E37">
            <w:pPr>
              <w:rPr>
                <w:color w:val="000000"/>
                <w:lang w:val="de-DE"/>
              </w:rPr>
            </w:pPr>
            <w:r w:rsidRPr="00156249">
              <w:rPr>
                <w:color w:val="000000"/>
                <w:lang w:val="de-DE"/>
              </w:rPr>
              <w:t>Millimeter</w:t>
            </w:r>
          </w:p>
        </w:tc>
        <w:tc>
          <w:tcPr>
            <w:tcW w:w="1980" w:type="dxa"/>
            <w:shd w:val="clear" w:color="auto" w:fill="auto"/>
            <w:noWrap/>
            <w:vAlign w:val="bottom"/>
            <w:hideMark/>
          </w:tcPr>
          <w:p w14:paraId="59F98D1D" w14:textId="77777777" w:rsidR="00EA7E37" w:rsidRPr="00156249" w:rsidRDefault="00EA7E37">
            <w:pPr>
              <w:rPr>
                <w:color w:val="000000"/>
                <w:lang w:val="de-DE"/>
              </w:rPr>
            </w:pPr>
            <w:proofErr w:type="spellStart"/>
            <w:r w:rsidRPr="00156249">
              <w:rPr>
                <w:color w:val="000000"/>
                <w:lang w:val="de-DE"/>
              </w:rPr>
              <w:t>millimetre</w:t>
            </w:r>
            <w:proofErr w:type="spellEnd"/>
          </w:p>
        </w:tc>
        <w:tc>
          <w:tcPr>
            <w:tcW w:w="2126" w:type="dxa"/>
            <w:shd w:val="clear" w:color="auto" w:fill="auto"/>
            <w:noWrap/>
            <w:vAlign w:val="bottom"/>
            <w:hideMark/>
          </w:tcPr>
          <w:p w14:paraId="55A773D7" w14:textId="77777777" w:rsidR="00EA7E37" w:rsidRPr="00156249" w:rsidRDefault="00EA7E37">
            <w:pPr>
              <w:rPr>
                <w:color w:val="000000"/>
                <w:lang w:val="de-DE"/>
              </w:rPr>
            </w:pPr>
          </w:p>
        </w:tc>
        <w:tc>
          <w:tcPr>
            <w:tcW w:w="1062" w:type="dxa"/>
            <w:shd w:val="clear" w:color="auto" w:fill="auto"/>
            <w:noWrap/>
            <w:vAlign w:val="bottom"/>
            <w:hideMark/>
          </w:tcPr>
          <w:p w14:paraId="1413E4F0" w14:textId="77777777" w:rsidR="00EA7E37" w:rsidRPr="00156249" w:rsidRDefault="00EA7E37">
            <w:pPr>
              <w:rPr>
                <w:color w:val="000000"/>
                <w:lang w:val="de-DE"/>
              </w:rPr>
            </w:pPr>
            <w:r w:rsidRPr="00156249">
              <w:rPr>
                <w:color w:val="000000"/>
                <w:lang w:val="de-DE"/>
              </w:rPr>
              <w:t>mm</w:t>
            </w:r>
          </w:p>
        </w:tc>
      </w:tr>
      <w:tr w:rsidR="00EA7E37" w:rsidRPr="00156249" w14:paraId="3356BE5E" w14:textId="77777777" w:rsidTr="00156249">
        <w:trPr>
          <w:trHeight w:val="300"/>
        </w:trPr>
        <w:tc>
          <w:tcPr>
            <w:tcW w:w="1379" w:type="dxa"/>
            <w:shd w:val="clear" w:color="auto" w:fill="auto"/>
            <w:noWrap/>
            <w:vAlign w:val="bottom"/>
            <w:hideMark/>
          </w:tcPr>
          <w:p w14:paraId="4324BB63"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7335A8C4" w14:textId="77777777" w:rsidR="00EA7E37" w:rsidRPr="00156249" w:rsidRDefault="00EA7E37">
            <w:pPr>
              <w:rPr>
                <w:color w:val="000000"/>
                <w:lang w:val="de-DE"/>
              </w:rPr>
            </w:pPr>
            <w:r w:rsidRPr="00156249">
              <w:rPr>
                <w:color w:val="000000"/>
                <w:lang w:val="de-DE"/>
              </w:rPr>
              <w:t>CMT</w:t>
            </w:r>
          </w:p>
        </w:tc>
        <w:tc>
          <w:tcPr>
            <w:tcW w:w="1872" w:type="dxa"/>
            <w:shd w:val="clear" w:color="auto" w:fill="auto"/>
            <w:noWrap/>
            <w:vAlign w:val="bottom"/>
            <w:hideMark/>
          </w:tcPr>
          <w:p w14:paraId="6C98654E" w14:textId="77777777" w:rsidR="00EA7E37" w:rsidRPr="00156249" w:rsidRDefault="00EA7E37">
            <w:pPr>
              <w:rPr>
                <w:color w:val="000000"/>
                <w:lang w:val="de-DE"/>
              </w:rPr>
            </w:pPr>
            <w:r w:rsidRPr="00156249">
              <w:rPr>
                <w:color w:val="000000"/>
                <w:lang w:val="de-DE"/>
              </w:rPr>
              <w:t>Zentimeter</w:t>
            </w:r>
          </w:p>
        </w:tc>
        <w:tc>
          <w:tcPr>
            <w:tcW w:w="1980" w:type="dxa"/>
            <w:shd w:val="clear" w:color="auto" w:fill="auto"/>
            <w:noWrap/>
            <w:vAlign w:val="bottom"/>
            <w:hideMark/>
          </w:tcPr>
          <w:p w14:paraId="2D735627" w14:textId="77777777" w:rsidR="00EA7E37" w:rsidRPr="00156249" w:rsidRDefault="00EA7E37">
            <w:pPr>
              <w:rPr>
                <w:color w:val="000000"/>
                <w:lang w:val="de-DE"/>
              </w:rPr>
            </w:pPr>
            <w:proofErr w:type="spellStart"/>
            <w:r w:rsidRPr="00156249">
              <w:rPr>
                <w:color w:val="000000"/>
                <w:lang w:val="de-DE"/>
              </w:rPr>
              <w:t>centimetre</w:t>
            </w:r>
            <w:proofErr w:type="spellEnd"/>
          </w:p>
        </w:tc>
        <w:tc>
          <w:tcPr>
            <w:tcW w:w="2126" w:type="dxa"/>
            <w:shd w:val="clear" w:color="auto" w:fill="auto"/>
            <w:noWrap/>
            <w:vAlign w:val="bottom"/>
            <w:hideMark/>
          </w:tcPr>
          <w:p w14:paraId="3CBCD08A" w14:textId="77777777" w:rsidR="00EA7E37" w:rsidRPr="00156249" w:rsidRDefault="00EA7E37">
            <w:pPr>
              <w:rPr>
                <w:color w:val="000000"/>
                <w:lang w:val="de-DE"/>
              </w:rPr>
            </w:pPr>
            <w:r w:rsidRPr="00156249">
              <w:rPr>
                <w:color w:val="000000"/>
                <w:lang w:val="de-DE"/>
              </w:rPr>
              <w:t>=10 MMT</w:t>
            </w:r>
          </w:p>
        </w:tc>
        <w:tc>
          <w:tcPr>
            <w:tcW w:w="1062" w:type="dxa"/>
            <w:shd w:val="clear" w:color="auto" w:fill="auto"/>
            <w:noWrap/>
            <w:vAlign w:val="bottom"/>
            <w:hideMark/>
          </w:tcPr>
          <w:p w14:paraId="329904B7" w14:textId="77777777" w:rsidR="00EA7E37" w:rsidRPr="00156249" w:rsidRDefault="00EA7E37">
            <w:pPr>
              <w:rPr>
                <w:color w:val="000000"/>
                <w:lang w:val="de-DE"/>
              </w:rPr>
            </w:pPr>
            <w:r w:rsidRPr="00156249">
              <w:rPr>
                <w:color w:val="000000"/>
                <w:lang w:val="de-DE"/>
              </w:rPr>
              <w:t>cm</w:t>
            </w:r>
          </w:p>
        </w:tc>
      </w:tr>
      <w:tr w:rsidR="00EA7E37" w:rsidRPr="00156249" w14:paraId="73DB3DFA" w14:textId="77777777" w:rsidTr="00156249">
        <w:trPr>
          <w:trHeight w:val="300"/>
        </w:trPr>
        <w:tc>
          <w:tcPr>
            <w:tcW w:w="1379" w:type="dxa"/>
            <w:shd w:val="clear" w:color="auto" w:fill="auto"/>
            <w:noWrap/>
            <w:vAlign w:val="bottom"/>
            <w:hideMark/>
          </w:tcPr>
          <w:p w14:paraId="21D1E67B"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0C83B75B" w14:textId="77777777" w:rsidR="00EA7E37" w:rsidRPr="00156249" w:rsidRDefault="00EA7E37">
            <w:pPr>
              <w:rPr>
                <w:color w:val="000000"/>
                <w:lang w:val="de-DE"/>
              </w:rPr>
            </w:pPr>
            <w:r w:rsidRPr="00156249">
              <w:rPr>
                <w:color w:val="000000"/>
                <w:lang w:val="de-DE"/>
              </w:rPr>
              <w:t>DMT</w:t>
            </w:r>
          </w:p>
        </w:tc>
        <w:tc>
          <w:tcPr>
            <w:tcW w:w="1872" w:type="dxa"/>
            <w:shd w:val="clear" w:color="auto" w:fill="auto"/>
            <w:noWrap/>
            <w:vAlign w:val="bottom"/>
            <w:hideMark/>
          </w:tcPr>
          <w:p w14:paraId="341DDA27" w14:textId="77777777" w:rsidR="00EA7E37" w:rsidRPr="00156249" w:rsidRDefault="00EA7E37">
            <w:pPr>
              <w:rPr>
                <w:color w:val="000000"/>
                <w:lang w:val="de-DE"/>
              </w:rPr>
            </w:pPr>
            <w:r w:rsidRPr="00156249">
              <w:rPr>
                <w:color w:val="000000"/>
                <w:lang w:val="de-DE"/>
              </w:rPr>
              <w:t>Dezimeter</w:t>
            </w:r>
          </w:p>
        </w:tc>
        <w:tc>
          <w:tcPr>
            <w:tcW w:w="1980" w:type="dxa"/>
            <w:shd w:val="clear" w:color="auto" w:fill="auto"/>
            <w:noWrap/>
            <w:vAlign w:val="bottom"/>
            <w:hideMark/>
          </w:tcPr>
          <w:p w14:paraId="7846D791" w14:textId="77777777" w:rsidR="00EA7E37" w:rsidRPr="00156249" w:rsidRDefault="00EA7E37">
            <w:pPr>
              <w:rPr>
                <w:color w:val="000000"/>
                <w:lang w:val="de-DE"/>
              </w:rPr>
            </w:pPr>
            <w:proofErr w:type="spellStart"/>
            <w:r w:rsidRPr="00156249">
              <w:rPr>
                <w:color w:val="000000"/>
                <w:lang w:val="de-DE"/>
              </w:rPr>
              <w:t>decimetre</w:t>
            </w:r>
            <w:proofErr w:type="spellEnd"/>
          </w:p>
        </w:tc>
        <w:tc>
          <w:tcPr>
            <w:tcW w:w="2126" w:type="dxa"/>
            <w:shd w:val="clear" w:color="auto" w:fill="auto"/>
            <w:noWrap/>
            <w:vAlign w:val="bottom"/>
            <w:hideMark/>
          </w:tcPr>
          <w:p w14:paraId="50C8C7DE" w14:textId="77777777" w:rsidR="00EA7E37" w:rsidRPr="00156249" w:rsidRDefault="00EA7E37">
            <w:pPr>
              <w:rPr>
                <w:color w:val="000000"/>
                <w:lang w:val="de-DE"/>
              </w:rPr>
            </w:pPr>
            <w:r w:rsidRPr="00156249">
              <w:rPr>
                <w:color w:val="000000"/>
                <w:lang w:val="de-DE"/>
              </w:rPr>
              <w:t>=10 CMT</w:t>
            </w:r>
          </w:p>
        </w:tc>
        <w:tc>
          <w:tcPr>
            <w:tcW w:w="1062" w:type="dxa"/>
            <w:shd w:val="clear" w:color="auto" w:fill="auto"/>
            <w:noWrap/>
            <w:vAlign w:val="bottom"/>
            <w:hideMark/>
          </w:tcPr>
          <w:p w14:paraId="41A86298" w14:textId="77777777" w:rsidR="00EA7E37" w:rsidRPr="00156249" w:rsidRDefault="00EA7E37">
            <w:pPr>
              <w:rPr>
                <w:color w:val="000000"/>
                <w:lang w:val="de-DE"/>
              </w:rPr>
            </w:pPr>
            <w:proofErr w:type="spellStart"/>
            <w:r w:rsidRPr="00156249">
              <w:rPr>
                <w:color w:val="000000"/>
                <w:lang w:val="de-DE"/>
              </w:rPr>
              <w:t>dm</w:t>
            </w:r>
            <w:proofErr w:type="spellEnd"/>
          </w:p>
        </w:tc>
      </w:tr>
      <w:tr w:rsidR="00EA7E37" w:rsidRPr="00156249" w14:paraId="286F418C" w14:textId="77777777" w:rsidTr="00156249">
        <w:trPr>
          <w:trHeight w:val="300"/>
        </w:trPr>
        <w:tc>
          <w:tcPr>
            <w:tcW w:w="1379" w:type="dxa"/>
            <w:shd w:val="clear" w:color="auto" w:fill="auto"/>
            <w:noWrap/>
            <w:vAlign w:val="bottom"/>
            <w:hideMark/>
          </w:tcPr>
          <w:p w14:paraId="3CE59B14"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4F7B2076" w14:textId="77777777" w:rsidR="00EA7E37" w:rsidRPr="00156249" w:rsidRDefault="00EA7E37">
            <w:pPr>
              <w:rPr>
                <w:color w:val="000000"/>
                <w:lang w:val="de-DE"/>
              </w:rPr>
            </w:pPr>
            <w:r w:rsidRPr="00156249">
              <w:rPr>
                <w:color w:val="000000"/>
                <w:lang w:val="de-DE"/>
              </w:rPr>
              <w:t>MTR</w:t>
            </w:r>
          </w:p>
        </w:tc>
        <w:tc>
          <w:tcPr>
            <w:tcW w:w="1872" w:type="dxa"/>
            <w:shd w:val="clear" w:color="auto" w:fill="auto"/>
            <w:noWrap/>
            <w:vAlign w:val="bottom"/>
            <w:hideMark/>
          </w:tcPr>
          <w:p w14:paraId="419932AC" w14:textId="77777777" w:rsidR="00EA7E37" w:rsidRPr="00156249" w:rsidRDefault="00EA7E37">
            <w:pPr>
              <w:rPr>
                <w:color w:val="000000"/>
                <w:lang w:val="de-DE"/>
              </w:rPr>
            </w:pPr>
            <w:r w:rsidRPr="00156249">
              <w:rPr>
                <w:color w:val="000000"/>
                <w:lang w:val="de-DE"/>
              </w:rPr>
              <w:t>Meter</w:t>
            </w:r>
          </w:p>
        </w:tc>
        <w:tc>
          <w:tcPr>
            <w:tcW w:w="1980" w:type="dxa"/>
            <w:shd w:val="clear" w:color="auto" w:fill="auto"/>
            <w:noWrap/>
            <w:vAlign w:val="bottom"/>
            <w:hideMark/>
          </w:tcPr>
          <w:p w14:paraId="2D39C83A" w14:textId="77777777" w:rsidR="00EA7E37" w:rsidRPr="00156249" w:rsidRDefault="00EA7E37">
            <w:pPr>
              <w:rPr>
                <w:color w:val="000000"/>
                <w:lang w:val="de-DE"/>
              </w:rPr>
            </w:pPr>
            <w:proofErr w:type="spellStart"/>
            <w:r w:rsidRPr="00156249">
              <w:rPr>
                <w:color w:val="000000"/>
                <w:lang w:val="de-DE"/>
              </w:rPr>
              <w:t>metre</w:t>
            </w:r>
            <w:proofErr w:type="spellEnd"/>
          </w:p>
        </w:tc>
        <w:tc>
          <w:tcPr>
            <w:tcW w:w="2126" w:type="dxa"/>
            <w:shd w:val="clear" w:color="auto" w:fill="auto"/>
            <w:noWrap/>
            <w:vAlign w:val="bottom"/>
            <w:hideMark/>
          </w:tcPr>
          <w:p w14:paraId="1CC32773" w14:textId="77777777" w:rsidR="00EA7E37" w:rsidRPr="00156249" w:rsidRDefault="00EA7E37">
            <w:pPr>
              <w:rPr>
                <w:color w:val="000000"/>
                <w:lang w:val="de-DE"/>
              </w:rPr>
            </w:pPr>
            <w:r w:rsidRPr="00156249">
              <w:rPr>
                <w:color w:val="000000"/>
                <w:lang w:val="de-DE"/>
              </w:rPr>
              <w:t>=10 DMT</w:t>
            </w:r>
          </w:p>
        </w:tc>
        <w:tc>
          <w:tcPr>
            <w:tcW w:w="1062" w:type="dxa"/>
            <w:shd w:val="clear" w:color="auto" w:fill="auto"/>
            <w:noWrap/>
            <w:vAlign w:val="bottom"/>
            <w:hideMark/>
          </w:tcPr>
          <w:p w14:paraId="05CD1A1B" w14:textId="77777777" w:rsidR="00EA7E37" w:rsidRPr="00156249" w:rsidRDefault="00EA7E37">
            <w:pPr>
              <w:rPr>
                <w:color w:val="000000"/>
                <w:lang w:val="de-DE"/>
              </w:rPr>
            </w:pPr>
            <w:r w:rsidRPr="00156249">
              <w:rPr>
                <w:color w:val="000000"/>
                <w:lang w:val="de-DE"/>
              </w:rPr>
              <w:t>m</w:t>
            </w:r>
          </w:p>
        </w:tc>
      </w:tr>
      <w:tr w:rsidR="00EA7E37" w:rsidRPr="00156249" w14:paraId="710E53B4" w14:textId="77777777" w:rsidTr="00156249">
        <w:trPr>
          <w:trHeight w:val="300"/>
        </w:trPr>
        <w:tc>
          <w:tcPr>
            <w:tcW w:w="1379" w:type="dxa"/>
            <w:shd w:val="clear" w:color="auto" w:fill="auto"/>
            <w:noWrap/>
            <w:vAlign w:val="bottom"/>
            <w:hideMark/>
          </w:tcPr>
          <w:p w14:paraId="4F325321" w14:textId="77777777" w:rsidR="00EA7E37" w:rsidRPr="00156249" w:rsidRDefault="00EA7E37">
            <w:pPr>
              <w:rPr>
                <w:color w:val="000000"/>
                <w:lang w:val="de-DE"/>
              </w:rPr>
            </w:pPr>
            <w:r w:rsidRPr="00156249">
              <w:rPr>
                <w:color w:val="000000"/>
                <w:lang w:val="de-DE"/>
              </w:rPr>
              <w:t>Länge</w:t>
            </w:r>
          </w:p>
        </w:tc>
        <w:tc>
          <w:tcPr>
            <w:tcW w:w="723" w:type="dxa"/>
            <w:shd w:val="clear" w:color="auto" w:fill="auto"/>
            <w:noWrap/>
            <w:vAlign w:val="bottom"/>
            <w:hideMark/>
          </w:tcPr>
          <w:p w14:paraId="58ABE677" w14:textId="77777777" w:rsidR="00EA7E37" w:rsidRPr="00156249" w:rsidRDefault="00EA7E37">
            <w:pPr>
              <w:rPr>
                <w:color w:val="000000"/>
                <w:lang w:val="de-DE"/>
              </w:rPr>
            </w:pPr>
            <w:r w:rsidRPr="00156249">
              <w:rPr>
                <w:color w:val="000000"/>
                <w:lang w:val="de-DE"/>
              </w:rPr>
              <w:t>KTM</w:t>
            </w:r>
          </w:p>
        </w:tc>
        <w:tc>
          <w:tcPr>
            <w:tcW w:w="1872" w:type="dxa"/>
            <w:shd w:val="clear" w:color="auto" w:fill="auto"/>
            <w:noWrap/>
            <w:vAlign w:val="bottom"/>
            <w:hideMark/>
          </w:tcPr>
          <w:p w14:paraId="55B53606" w14:textId="77777777" w:rsidR="00EA7E37" w:rsidRPr="00156249" w:rsidRDefault="00EA7E37">
            <w:pPr>
              <w:rPr>
                <w:color w:val="000000"/>
                <w:lang w:val="de-DE"/>
              </w:rPr>
            </w:pPr>
            <w:r w:rsidRPr="00156249">
              <w:rPr>
                <w:color w:val="000000"/>
                <w:lang w:val="de-DE"/>
              </w:rPr>
              <w:t>Kilometer</w:t>
            </w:r>
          </w:p>
        </w:tc>
        <w:tc>
          <w:tcPr>
            <w:tcW w:w="1980" w:type="dxa"/>
            <w:shd w:val="clear" w:color="auto" w:fill="auto"/>
            <w:noWrap/>
            <w:vAlign w:val="bottom"/>
            <w:hideMark/>
          </w:tcPr>
          <w:p w14:paraId="23E6795F" w14:textId="77777777" w:rsidR="00EA7E37" w:rsidRPr="00156249" w:rsidRDefault="00EA7E37">
            <w:pPr>
              <w:rPr>
                <w:color w:val="000000"/>
                <w:lang w:val="de-DE"/>
              </w:rPr>
            </w:pPr>
            <w:proofErr w:type="spellStart"/>
            <w:r w:rsidRPr="00156249">
              <w:rPr>
                <w:color w:val="000000"/>
                <w:lang w:val="de-DE"/>
              </w:rPr>
              <w:t>kilometre</w:t>
            </w:r>
            <w:proofErr w:type="spellEnd"/>
          </w:p>
        </w:tc>
        <w:tc>
          <w:tcPr>
            <w:tcW w:w="2126" w:type="dxa"/>
            <w:shd w:val="clear" w:color="auto" w:fill="auto"/>
            <w:noWrap/>
            <w:vAlign w:val="bottom"/>
            <w:hideMark/>
          </w:tcPr>
          <w:p w14:paraId="5BCAE848" w14:textId="77777777" w:rsidR="00EA7E37" w:rsidRPr="00156249" w:rsidRDefault="00EA7E37">
            <w:pPr>
              <w:rPr>
                <w:color w:val="000000"/>
                <w:lang w:val="de-DE"/>
              </w:rPr>
            </w:pPr>
            <w:r w:rsidRPr="00156249">
              <w:rPr>
                <w:color w:val="000000"/>
                <w:lang w:val="de-DE"/>
              </w:rPr>
              <w:t>=1.000 MTR</w:t>
            </w:r>
          </w:p>
        </w:tc>
        <w:tc>
          <w:tcPr>
            <w:tcW w:w="1062" w:type="dxa"/>
            <w:shd w:val="clear" w:color="auto" w:fill="auto"/>
            <w:noWrap/>
            <w:vAlign w:val="bottom"/>
            <w:hideMark/>
          </w:tcPr>
          <w:p w14:paraId="123E09E5" w14:textId="77777777" w:rsidR="00EA7E37" w:rsidRPr="00156249" w:rsidRDefault="00EA7E37">
            <w:pPr>
              <w:rPr>
                <w:color w:val="000000"/>
                <w:lang w:val="de-DE"/>
              </w:rPr>
            </w:pPr>
            <w:r w:rsidRPr="00156249">
              <w:rPr>
                <w:color w:val="000000"/>
                <w:lang w:val="de-DE"/>
              </w:rPr>
              <w:t>km</w:t>
            </w:r>
          </w:p>
        </w:tc>
      </w:tr>
      <w:tr w:rsidR="00EA7E37" w:rsidRPr="00156249" w14:paraId="0B8C8122" w14:textId="77777777" w:rsidTr="00156249">
        <w:trPr>
          <w:trHeight w:val="300"/>
        </w:trPr>
        <w:tc>
          <w:tcPr>
            <w:tcW w:w="1379" w:type="dxa"/>
            <w:shd w:val="clear" w:color="auto" w:fill="auto"/>
            <w:noWrap/>
            <w:vAlign w:val="bottom"/>
            <w:hideMark/>
          </w:tcPr>
          <w:p w14:paraId="4DAE257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CE0107C" w14:textId="77777777" w:rsidR="00EA7E37" w:rsidRPr="00156249" w:rsidRDefault="00EA7E37">
            <w:pPr>
              <w:rPr>
                <w:color w:val="000000"/>
                <w:lang w:val="de-DE"/>
              </w:rPr>
            </w:pPr>
            <w:r w:rsidRPr="00156249">
              <w:rPr>
                <w:color w:val="000000"/>
                <w:lang w:val="de-DE"/>
              </w:rPr>
              <w:t>MMK</w:t>
            </w:r>
          </w:p>
        </w:tc>
        <w:tc>
          <w:tcPr>
            <w:tcW w:w="1872" w:type="dxa"/>
            <w:shd w:val="clear" w:color="auto" w:fill="auto"/>
            <w:noWrap/>
            <w:vAlign w:val="bottom"/>
            <w:hideMark/>
          </w:tcPr>
          <w:p w14:paraId="2AE53F1D" w14:textId="77777777" w:rsidR="00EA7E37" w:rsidRPr="00156249" w:rsidRDefault="00EA7E37">
            <w:pPr>
              <w:rPr>
                <w:color w:val="000000"/>
                <w:lang w:val="de-DE"/>
              </w:rPr>
            </w:pPr>
            <w:r w:rsidRPr="00156249">
              <w:rPr>
                <w:color w:val="000000"/>
                <w:lang w:val="de-DE"/>
              </w:rPr>
              <w:t>Quadratmillimeter</w:t>
            </w:r>
          </w:p>
        </w:tc>
        <w:tc>
          <w:tcPr>
            <w:tcW w:w="1980" w:type="dxa"/>
            <w:shd w:val="clear" w:color="auto" w:fill="auto"/>
            <w:noWrap/>
            <w:vAlign w:val="bottom"/>
            <w:hideMark/>
          </w:tcPr>
          <w:p w14:paraId="37B2FBC0"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millimetre</w:t>
            </w:r>
            <w:proofErr w:type="spellEnd"/>
          </w:p>
        </w:tc>
        <w:tc>
          <w:tcPr>
            <w:tcW w:w="2126" w:type="dxa"/>
            <w:shd w:val="clear" w:color="auto" w:fill="auto"/>
            <w:noWrap/>
            <w:vAlign w:val="bottom"/>
            <w:hideMark/>
          </w:tcPr>
          <w:p w14:paraId="6870C1C6" w14:textId="77777777" w:rsidR="00EA7E37" w:rsidRPr="00156249" w:rsidRDefault="00EA7E37">
            <w:pPr>
              <w:rPr>
                <w:color w:val="000000"/>
                <w:lang w:val="de-DE"/>
              </w:rPr>
            </w:pPr>
          </w:p>
        </w:tc>
        <w:tc>
          <w:tcPr>
            <w:tcW w:w="1062" w:type="dxa"/>
            <w:shd w:val="clear" w:color="auto" w:fill="auto"/>
            <w:noWrap/>
            <w:vAlign w:val="bottom"/>
            <w:hideMark/>
          </w:tcPr>
          <w:p w14:paraId="48C6BEA4" w14:textId="77777777" w:rsidR="00EA7E37" w:rsidRPr="00156249" w:rsidRDefault="00EA7E37">
            <w:pPr>
              <w:rPr>
                <w:color w:val="000000"/>
                <w:lang w:val="de-DE"/>
              </w:rPr>
            </w:pPr>
            <w:r w:rsidRPr="00156249">
              <w:rPr>
                <w:color w:val="000000"/>
                <w:lang w:val="de-DE"/>
              </w:rPr>
              <w:t>mm²</w:t>
            </w:r>
          </w:p>
        </w:tc>
      </w:tr>
      <w:tr w:rsidR="00EA7E37" w:rsidRPr="00156249" w14:paraId="24CB26FC" w14:textId="77777777" w:rsidTr="00156249">
        <w:trPr>
          <w:trHeight w:val="300"/>
        </w:trPr>
        <w:tc>
          <w:tcPr>
            <w:tcW w:w="1379" w:type="dxa"/>
            <w:shd w:val="clear" w:color="auto" w:fill="auto"/>
            <w:noWrap/>
            <w:vAlign w:val="bottom"/>
            <w:hideMark/>
          </w:tcPr>
          <w:p w14:paraId="2842A9E1"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207BDCE1" w14:textId="77777777" w:rsidR="00EA7E37" w:rsidRPr="00156249" w:rsidRDefault="00EA7E37">
            <w:pPr>
              <w:rPr>
                <w:color w:val="000000"/>
                <w:lang w:val="de-DE"/>
              </w:rPr>
            </w:pPr>
            <w:r w:rsidRPr="00156249">
              <w:rPr>
                <w:color w:val="000000"/>
                <w:lang w:val="de-DE"/>
              </w:rPr>
              <w:t>CMK</w:t>
            </w:r>
          </w:p>
        </w:tc>
        <w:tc>
          <w:tcPr>
            <w:tcW w:w="1872" w:type="dxa"/>
            <w:shd w:val="clear" w:color="auto" w:fill="auto"/>
            <w:noWrap/>
            <w:vAlign w:val="bottom"/>
            <w:hideMark/>
          </w:tcPr>
          <w:p w14:paraId="4AD569CC" w14:textId="77777777" w:rsidR="00EA7E37" w:rsidRPr="00156249" w:rsidRDefault="00EA7E37">
            <w:pPr>
              <w:rPr>
                <w:color w:val="000000"/>
                <w:lang w:val="de-DE"/>
              </w:rPr>
            </w:pPr>
            <w:r w:rsidRPr="00156249">
              <w:rPr>
                <w:color w:val="000000"/>
                <w:lang w:val="de-DE"/>
              </w:rPr>
              <w:t>Quadratzentimeter</w:t>
            </w:r>
          </w:p>
        </w:tc>
        <w:tc>
          <w:tcPr>
            <w:tcW w:w="1980" w:type="dxa"/>
            <w:shd w:val="clear" w:color="auto" w:fill="auto"/>
            <w:noWrap/>
            <w:vAlign w:val="bottom"/>
            <w:hideMark/>
          </w:tcPr>
          <w:p w14:paraId="78488A94"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centimetre</w:t>
            </w:r>
            <w:proofErr w:type="spellEnd"/>
          </w:p>
        </w:tc>
        <w:tc>
          <w:tcPr>
            <w:tcW w:w="2126" w:type="dxa"/>
            <w:shd w:val="clear" w:color="auto" w:fill="auto"/>
            <w:noWrap/>
            <w:vAlign w:val="bottom"/>
            <w:hideMark/>
          </w:tcPr>
          <w:p w14:paraId="11F936F2" w14:textId="77777777" w:rsidR="00EA7E37" w:rsidRPr="00156249" w:rsidRDefault="00EA7E37">
            <w:pPr>
              <w:rPr>
                <w:color w:val="000000"/>
                <w:lang w:val="de-DE"/>
              </w:rPr>
            </w:pPr>
            <w:r w:rsidRPr="00156249">
              <w:rPr>
                <w:color w:val="000000"/>
                <w:lang w:val="de-DE"/>
              </w:rPr>
              <w:t>=100 MMK</w:t>
            </w:r>
          </w:p>
        </w:tc>
        <w:tc>
          <w:tcPr>
            <w:tcW w:w="1062" w:type="dxa"/>
            <w:shd w:val="clear" w:color="auto" w:fill="auto"/>
            <w:noWrap/>
            <w:vAlign w:val="bottom"/>
            <w:hideMark/>
          </w:tcPr>
          <w:p w14:paraId="20BD9A0A" w14:textId="77777777" w:rsidR="00EA7E37" w:rsidRPr="00156249" w:rsidRDefault="00EA7E37">
            <w:pPr>
              <w:rPr>
                <w:color w:val="000000"/>
                <w:lang w:val="de-DE"/>
              </w:rPr>
            </w:pPr>
            <w:r w:rsidRPr="00156249">
              <w:rPr>
                <w:color w:val="000000"/>
                <w:lang w:val="de-DE"/>
              </w:rPr>
              <w:t>cm²</w:t>
            </w:r>
          </w:p>
        </w:tc>
      </w:tr>
      <w:tr w:rsidR="00EA7E37" w:rsidRPr="00156249" w14:paraId="6D95BFC7" w14:textId="77777777" w:rsidTr="00156249">
        <w:trPr>
          <w:trHeight w:val="300"/>
        </w:trPr>
        <w:tc>
          <w:tcPr>
            <w:tcW w:w="1379" w:type="dxa"/>
            <w:shd w:val="clear" w:color="auto" w:fill="auto"/>
            <w:noWrap/>
            <w:vAlign w:val="bottom"/>
            <w:hideMark/>
          </w:tcPr>
          <w:p w14:paraId="20A3519D"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347EB320" w14:textId="77777777" w:rsidR="00EA7E37" w:rsidRPr="00156249" w:rsidRDefault="00EA7E37">
            <w:pPr>
              <w:rPr>
                <w:color w:val="000000"/>
                <w:lang w:val="de-DE"/>
              </w:rPr>
            </w:pPr>
            <w:r w:rsidRPr="00156249">
              <w:rPr>
                <w:color w:val="000000"/>
                <w:lang w:val="de-DE"/>
              </w:rPr>
              <w:t>DMK</w:t>
            </w:r>
          </w:p>
        </w:tc>
        <w:tc>
          <w:tcPr>
            <w:tcW w:w="1872" w:type="dxa"/>
            <w:shd w:val="clear" w:color="auto" w:fill="auto"/>
            <w:noWrap/>
            <w:vAlign w:val="bottom"/>
            <w:hideMark/>
          </w:tcPr>
          <w:p w14:paraId="7BAAAA36" w14:textId="77777777" w:rsidR="00EA7E37" w:rsidRPr="00156249" w:rsidRDefault="00EA7E37">
            <w:pPr>
              <w:rPr>
                <w:color w:val="000000"/>
                <w:lang w:val="de-DE"/>
              </w:rPr>
            </w:pPr>
            <w:r w:rsidRPr="00156249">
              <w:rPr>
                <w:color w:val="000000"/>
                <w:lang w:val="de-DE"/>
              </w:rPr>
              <w:t>Quadratdezimeter</w:t>
            </w:r>
          </w:p>
        </w:tc>
        <w:tc>
          <w:tcPr>
            <w:tcW w:w="1980" w:type="dxa"/>
            <w:shd w:val="clear" w:color="auto" w:fill="auto"/>
            <w:noWrap/>
            <w:vAlign w:val="bottom"/>
            <w:hideMark/>
          </w:tcPr>
          <w:p w14:paraId="5D50E6C8"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decimetre</w:t>
            </w:r>
            <w:proofErr w:type="spellEnd"/>
          </w:p>
        </w:tc>
        <w:tc>
          <w:tcPr>
            <w:tcW w:w="2126" w:type="dxa"/>
            <w:shd w:val="clear" w:color="auto" w:fill="auto"/>
            <w:noWrap/>
            <w:vAlign w:val="bottom"/>
            <w:hideMark/>
          </w:tcPr>
          <w:p w14:paraId="03B26897" w14:textId="77777777" w:rsidR="00EA7E37" w:rsidRPr="00156249" w:rsidRDefault="00EA7E37">
            <w:pPr>
              <w:rPr>
                <w:color w:val="000000"/>
                <w:lang w:val="de-DE"/>
              </w:rPr>
            </w:pPr>
            <w:r w:rsidRPr="00156249">
              <w:rPr>
                <w:color w:val="000000"/>
                <w:lang w:val="de-DE"/>
              </w:rPr>
              <w:t>=100 CMK</w:t>
            </w:r>
          </w:p>
        </w:tc>
        <w:tc>
          <w:tcPr>
            <w:tcW w:w="1062" w:type="dxa"/>
            <w:shd w:val="clear" w:color="auto" w:fill="auto"/>
            <w:noWrap/>
            <w:vAlign w:val="bottom"/>
            <w:hideMark/>
          </w:tcPr>
          <w:p w14:paraId="6E632BD7" w14:textId="77777777" w:rsidR="00EA7E37" w:rsidRPr="00156249" w:rsidRDefault="00EA7E37">
            <w:pPr>
              <w:rPr>
                <w:color w:val="000000"/>
                <w:lang w:val="de-DE"/>
              </w:rPr>
            </w:pPr>
            <w:r w:rsidRPr="00156249">
              <w:rPr>
                <w:color w:val="000000"/>
                <w:lang w:val="de-DE"/>
              </w:rPr>
              <w:t>dm²</w:t>
            </w:r>
          </w:p>
        </w:tc>
      </w:tr>
      <w:tr w:rsidR="00EA7E37" w:rsidRPr="00156249" w14:paraId="156D212C" w14:textId="77777777" w:rsidTr="00156249">
        <w:trPr>
          <w:trHeight w:val="300"/>
        </w:trPr>
        <w:tc>
          <w:tcPr>
            <w:tcW w:w="1379" w:type="dxa"/>
            <w:shd w:val="clear" w:color="auto" w:fill="auto"/>
            <w:noWrap/>
            <w:vAlign w:val="bottom"/>
            <w:hideMark/>
          </w:tcPr>
          <w:p w14:paraId="24EB2C0E"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6D05EB2D" w14:textId="77777777" w:rsidR="00EA7E37" w:rsidRPr="00156249" w:rsidRDefault="00EA7E37">
            <w:pPr>
              <w:rPr>
                <w:color w:val="000000"/>
                <w:lang w:val="de-DE"/>
              </w:rPr>
            </w:pPr>
            <w:r w:rsidRPr="00156249">
              <w:rPr>
                <w:color w:val="000000"/>
                <w:lang w:val="de-DE"/>
              </w:rPr>
              <w:t>MTK</w:t>
            </w:r>
          </w:p>
        </w:tc>
        <w:tc>
          <w:tcPr>
            <w:tcW w:w="1872" w:type="dxa"/>
            <w:shd w:val="clear" w:color="auto" w:fill="auto"/>
            <w:noWrap/>
            <w:vAlign w:val="bottom"/>
            <w:hideMark/>
          </w:tcPr>
          <w:p w14:paraId="171C123D" w14:textId="77777777" w:rsidR="00EA7E37" w:rsidRPr="00156249" w:rsidRDefault="00EA7E37">
            <w:pPr>
              <w:rPr>
                <w:color w:val="000000"/>
                <w:lang w:val="de-DE"/>
              </w:rPr>
            </w:pPr>
            <w:r w:rsidRPr="00156249">
              <w:rPr>
                <w:color w:val="000000"/>
                <w:lang w:val="de-DE"/>
              </w:rPr>
              <w:t>Quadratmeter</w:t>
            </w:r>
          </w:p>
        </w:tc>
        <w:tc>
          <w:tcPr>
            <w:tcW w:w="1980" w:type="dxa"/>
            <w:shd w:val="clear" w:color="auto" w:fill="auto"/>
            <w:noWrap/>
            <w:vAlign w:val="bottom"/>
            <w:hideMark/>
          </w:tcPr>
          <w:p w14:paraId="2AF46F6D"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metre</w:t>
            </w:r>
            <w:proofErr w:type="spellEnd"/>
          </w:p>
        </w:tc>
        <w:tc>
          <w:tcPr>
            <w:tcW w:w="2126" w:type="dxa"/>
            <w:shd w:val="clear" w:color="auto" w:fill="auto"/>
            <w:noWrap/>
            <w:vAlign w:val="bottom"/>
            <w:hideMark/>
          </w:tcPr>
          <w:p w14:paraId="7E636416" w14:textId="77777777" w:rsidR="00EA7E37" w:rsidRPr="00156249" w:rsidRDefault="00EA7E37">
            <w:pPr>
              <w:rPr>
                <w:color w:val="000000"/>
                <w:lang w:val="de-DE"/>
              </w:rPr>
            </w:pPr>
            <w:r w:rsidRPr="00156249">
              <w:rPr>
                <w:color w:val="000000"/>
                <w:lang w:val="de-DE"/>
              </w:rPr>
              <w:t>=100 DMK</w:t>
            </w:r>
          </w:p>
        </w:tc>
        <w:tc>
          <w:tcPr>
            <w:tcW w:w="1062" w:type="dxa"/>
            <w:shd w:val="clear" w:color="auto" w:fill="auto"/>
            <w:noWrap/>
            <w:vAlign w:val="bottom"/>
            <w:hideMark/>
          </w:tcPr>
          <w:p w14:paraId="4603A8BC" w14:textId="77777777" w:rsidR="00EA7E37" w:rsidRPr="00156249" w:rsidRDefault="00EA7E37">
            <w:pPr>
              <w:rPr>
                <w:color w:val="000000"/>
                <w:lang w:val="de-DE"/>
              </w:rPr>
            </w:pPr>
            <w:r w:rsidRPr="00156249">
              <w:rPr>
                <w:color w:val="000000"/>
                <w:lang w:val="de-DE"/>
              </w:rPr>
              <w:t>m²</w:t>
            </w:r>
          </w:p>
        </w:tc>
      </w:tr>
      <w:tr w:rsidR="00EA7E37" w:rsidRPr="00156249" w14:paraId="694CB5BE" w14:textId="77777777" w:rsidTr="00156249">
        <w:trPr>
          <w:trHeight w:val="300"/>
        </w:trPr>
        <w:tc>
          <w:tcPr>
            <w:tcW w:w="1379" w:type="dxa"/>
            <w:shd w:val="clear" w:color="auto" w:fill="auto"/>
            <w:noWrap/>
            <w:vAlign w:val="bottom"/>
            <w:hideMark/>
          </w:tcPr>
          <w:p w14:paraId="169E458A"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50DE8D95" w14:textId="77777777" w:rsidR="00EA7E37" w:rsidRPr="00156249" w:rsidRDefault="00EA7E37">
            <w:pPr>
              <w:rPr>
                <w:color w:val="000000"/>
                <w:lang w:val="de-DE"/>
              </w:rPr>
            </w:pPr>
            <w:r w:rsidRPr="00156249">
              <w:rPr>
                <w:color w:val="000000"/>
                <w:lang w:val="de-DE"/>
              </w:rPr>
              <w:t>HAR</w:t>
            </w:r>
          </w:p>
        </w:tc>
        <w:tc>
          <w:tcPr>
            <w:tcW w:w="1872" w:type="dxa"/>
            <w:shd w:val="clear" w:color="auto" w:fill="auto"/>
            <w:noWrap/>
            <w:vAlign w:val="bottom"/>
            <w:hideMark/>
          </w:tcPr>
          <w:p w14:paraId="04EA6DCA" w14:textId="77777777" w:rsidR="00EA7E37" w:rsidRPr="00156249" w:rsidRDefault="00EA7E37">
            <w:pPr>
              <w:rPr>
                <w:color w:val="000000"/>
                <w:lang w:val="de-DE"/>
              </w:rPr>
            </w:pPr>
            <w:r w:rsidRPr="00156249">
              <w:rPr>
                <w:color w:val="000000"/>
                <w:lang w:val="de-DE"/>
              </w:rPr>
              <w:t>Hektar</w:t>
            </w:r>
          </w:p>
        </w:tc>
        <w:tc>
          <w:tcPr>
            <w:tcW w:w="1980" w:type="dxa"/>
            <w:shd w:val="clear" w:color="auto" w:fill="auto"/>
            <w:noWrap/>
            <w:vAlign w:val="bottom"/>
            <w:hideMark/>
          </w:tcPr>
          <w:p w14:paraId="30829E00" w14:textId="77777777" w:rsidR="00EA7E37" w:rsidRPr="00156249" w:rsidRDefault="00EA7E37">
            <w:pPr>
              <w:rPr>
                <w:color w:val="000000"/>
                <w:lang w:val="de-DE"/>
              </w:rPr>
            </w:pPr>
            <w:proofErr w:type="spellStart"/>
            <w:r w:rsidRPr="00156249">
              <w:rPr>
                <w:color w:val="000000"/>
                <w:lang w:val="de-DE"/>
              </w:rPr>
              <w:t>hectare</w:t>
            </w:r>
            <w:proofErr w:type="spellEnd"/>
          </w:p>
        </w:tc>
        <w:tc>
          <w:tcPr>
            <w:tcW w:w="2126" w:type="dxa"/>
            <w:shd w:val="clear" w:color="auto" w:fill="auto"/>
            <w:noWrap/>
            <w:vAlign w:val="bottom"/>
            <w:hideMark/>
          </w:tcPr>
          <w:p w14:paraId="1DF421A5" w14:textId="77777777" w:rsidR="00EA7E37" w:rsidRPr="00156249" w:rsidRDefault="00EA7E37">
            <w:pPr>
              <w:rPr>
                <w:color w:val="000000"/>
                <w:lang w:val="de-DE"/>
              </w:rPr>
            </w:pPr>
            <w:r w:rsidRPr="00156249">
              <w:rPr>
                <w:color w:val="000000"/>
                <w:lang w:val="de-DE"/>
              </w:rPr>
              <w:t>=10.000 MTK</w:t>
            </w:r>
          </w:p>
        </w:tc>
        <w:tc>
          <w:tcPr>
            <w:tcW w:w="1062" w:type="dxa"/>
            <w:shd w:val="clear" w:color="auto" w:fill="auto"/>
            <w:noWrap/>
            <w:vAlign w:val="bottom"/>
            <w:hideMark/>
          </w:tcPr>
          <w:p w14:paraId="39BB80E5" w14:textId="77777777" w:rsidR="00EA7E37" w:rsidRPr="00156249" w:rsidRDefault="00EA7E37">
            <w:pPr>
              <w:rPr>
                <w:color w:val="000000"/>
                <w:lang w:val="de-DE"/>
              </w:rPr>
            </w:pPr>
            <w:r w:rsidRPr="00156249">
              <w:rPr>
                <w:color w:val="000000"/>
                <w:lang w:val="de-DE"/>
              </w:rPr>
              <w:t>ha</w:t>
            </w:r>
          </w:p>
        </w:tc>
      </w:tr>
      <w:tr w:rsidR="00EA7E37" w:rsidRPr="00156249" w14:paraId="5155FF29" w14:textId="77777777" w:rsidTr="00156249">
        <w:trPr>
          <w:trHeight w:val="300"/>
        </w:trPr>
        <w:tc>
          <w:tcPr>
            <w:tcW w:w="1379" w:type="dxa"/>
            <w:shd w:val="clear" w:color="auto" w:fill="auto"/>
            <w:noWrap/>
            <w:vAlign w:val="bottom"/>
            <w:hideMark/>
          </w:tcPr>
          <w:p w14:paraId="3EE53116" w14:textId="77777777" w:rsidR="00EA7E37" w:rsidRPr="00156249" w:rsidRDefault="00EA7E37">
            <w:pPr>
              <w:rPr>
                <w:color w:val="000000"/>
                <w:lang w:val="de-DE"/>
              </w:rPr>
            </w:pPr>
            <w:r w:rsidRPr="00156249">
              <w:rPr>
                <w:color w:val="000000"/>
                <w:lang w:val="de-DE"/>
              </w:rPr>
              <w:t>Fläche</w:t>
            </w:r>
          </w:p>
        </w:tc>
        <w:tc>
          <w:tcPr>
            <w:tcW w:w="723" w:type="dxa"/>
            <w:shd w:val="clear" w:color="auto" w:fill="auto"/>
            <w:noWrap/>
            <w:vAlign w:val="bottom"/>
            <w:hideMark/>
          </w:tcPr>
          <w:p w14:paraId="7998E484" w14:textId="77777777" w:rsidR="00EA7E37" w:rsidRPr="00156249" w:rsidRDefault="00EA7E37">
            <w:pPr>
              <w:rPr>
                <w:color w:val="000000"/>
                <w:lang w:val="de-DE"/>
              </w:rPr>
            </w:pPr>
            <w:r w:rsidRPr="00156249">
              <w:rPr>
                <w:color w:val="000000"/>
                <w:lang w:val="de-DE"/>
              </w:rPr>
              <w:t>KMK</w:t>
            </w:r>
          </w:p>
        </w:tc>
        <w:tc>
          <w:tcPr>
            <w:tcW w:w="1872" w:type="dxa"/>
            <w:shd w:val="clear" w:color="auto" w:fill="auto"/>
            <w:noWrap/>
            <w:vAlign w:val="bottom"/>
            <w:hideMark/>
          </w:tcPr>
          <w:p w14:paraId="79839FC0" w14:textId="77777777" w:rsidR="00EA7E37" w:rsidRPr="00156249" w:rsidRDefault="00EA7E37">
            <w:pPr>
              <w:rPr>
                <w:color w:val="000000"/>
                <w:lang w:val="de-DE"/>
              </w:rPr>
            </w:pPr>
            <w:r w:rsidRPr="00156249">
              <w:rPr>
                <w:color w:val="000000"/>
                <w:lang w:val="de-DE"/>
              </w:rPr>
              <w:t>Quadratkilometer</w:t>
            </w:r>
          </w:p>
        </w:tc>
        <w:tc>
          <w:tcPr>
            <w:tcW w:w="1980" w:type="dxa"/>
            <w:shd w:val="clear" w:color="auto" w:fill="auto"/>
            <w:noWrap/>
            <w:vAlign w:val="bottom"/>
            <w:hideMark/>
          </w:tcPr>
          <w:p w14:paraId="49947612" w14:textId="77777777" w:rsidR="00EA7E37" w:rsidRPr="00156249" w:rsidRDefault="00EA7E37">
            <w:pPr>
              <w:rPr>
                <w:color w:val="000000"/>
                <w:lang w:val="de-DE"/>
              </w:rPr>
            </w:pPr>
            <w:proofErr w:type="spellStart"/>
            <w:r w:rsidRPr="00156249">
              <w:rPr>
                <w:color w:val="000000"/>
                <w:lang w:val="de-DE"/>
              </w:rPr>
              <w:t>square</w:t>
            </w:r>
            <w:proofErr w:type="spellEnd"/>
            <w:r w:rsidRPr="00156249">
              <w:rPr>
                <w:color w:val="000000"/>
                <w:lang w:val="de-DE"/>
              </w:rPr>
              <w:t xml:space="preserve"> </w:t>
            </w:r>
            <w:proofErr w:type="spellStart"/>
            <w:r w:rsidRPr="00156249">
              <w:rPr>
                <w:color w:val="000000"/>
                <w:lang w:val="de-DE"/>
              </w:rPr>
              <w:t>kilometre</w:t>
            </w:r>
            <w:proofErr w:type="spellEnd"/>
          </w:p>
        </w:tc>
        <w:tc>
          <w:tcPr>
            <w:tcW w:w="2126" w:type="dxa"/>
            <w:shd w:val="clear" w:color="auto" w:fill="auto"/>
            <w:noWrap/>
            <w:vAlign w:val="bottom"/>
            <w:hideMark/>
          </w:tcPr>
          <w:p w14:paraId="5F826AFA" w14:textId="77777777" w:rsidR="00EA7E37" w:rsidRPr="00156249" w:rsidRDefault="00EA7E37">
            <w:pPr>
              <w:rPr>
                <w:color w:val="000000"/>
                <w:lang w:val="de-DE"/>
              </w:rPr>
            </w:pPr>
            <w:r w:rsidRPr="00156249">
              <w:rPr>
                <w:color w:val="000000"/>
                <w:lang w:val="de-DE"/>
              </w:rPr>
              <w:t>=1.000.000 MTK</w:t>
            </w:r>
          </w:p>
        </w:tc>
        <w:tc>
          <w:tcPr>
            <w:tcW w:w="1062" w:type="dxa"/>
            <w:shd w:val="clear" w:color="auto" w:fill="auto"/>
            <w:noWrap/>
            <w:vAlign w:val="bottom"/>
            <w:hideMark/>
          </w:tcPr>
          <w:p w14:paraId="294EDBE1" w14:textId="77777777" w:rsidR="00EA7E37" w:rsidRPr="00156249" w:rsidRDefault="00EA7E37">
            <w:pPr>
              <w:rPr>
                <w:color w:val="000000"/>
                <w:lang w:val="de-DE"/>
              </w:rPr>
            </w:pPr>
            <w:r w:rsidRPr="00156249">
              <w:rPr>
                <w:color w:val="000000"/>
                <w:lang w:val="de-DE"/>
              </w:rPr>
              <w:t>km²</w:t>
            </w:r>
          </w:p>
        </w:tc>
      </w:tr>
      <w:tr w:rsidR="00EA7E37" w:rsidRPr="00156249" w14:paraId="59601936" w14:textId="77777777" w:rsidTr="00156249">
        <w:trPr>
          <w:trHeight w:val="300"/>
        </w:trPr>
        <w:tc>
          <w:tcPr>
            <w:tcW w:w="1379" w:type="dxa"/>
            <w:shd w:val="clear" w:color="auto" w:fill="auto"/>
            <w:noWrap/>
            <w:vAlign w:val="bottom"/>
            <w:hideMark/>
          </w:tcPr>
          <w:p w14:paraId="6B2A991D"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C40E9D7" w14:textId="77777777" w:rsidR="00EA7E37" w:rsidRPr="00156249" w:rsidRDefault="00EA7E37">
            <w:pPr>
              <w:rPr>
                <w:color w:val="000000"/>
                <w:lang w:val="de-DE"/>
              </w:rPr>
            </w:pPr>
            <w:r w:rsidRPr="00156249">
              <w:rPr>
                <w:color w:val="000000"/>
                <w:lang w:val="de-DE"/>
              </w:rPr>
              <w:t>MMQ</w:t>
            </w:r>
          </w:p>
        </w:tc>
        <w:tc>
          <w:tcPr>
            <w:tcW w:w="1872" w:type="dxa"/>
            <w:shd w:val="clear" w:color="auto" w:fill="auto"/>
            <w:noWrap/>
            <w:vAlign w:val="bottom"/>
            <w:hideMark/>
          </w:tcPr>
          <w:p w14:paraId="4157C422" w14:textId="77777777" w:rsidR="00EA7E37" w:rsidRPr="00156249" w:rsidRDefault="00EA7E37">
            <w:pPr>
              <w:rPr>
                <w:color w:val="000000"/>
                <w:lang w:val="de-DE"/>
              </w:rPr>
            </w:pPr>
            <w:r w:rsidRPr="00156249">
              <w:rPr>
                <w:color w:val="000000"/>
                <w:lang w:val="de-DE"/>
              </w:rPr>
              <w:t>Kubikmillimeter</w:t>
            </w:r>
          </w:p>
        </w:tc>
        <w:tc>
          <w:tcPr>
            <w:tcW w:w="1980" w:type="dxa"/>
            <w:shd w:val="clear" w:color="auto" w:fill="auto"/>
            <w:noWrap/>
            <w:vAlign w:val="bottom"/>
            <w:hideMark/>
          </w:tcPr>
          <w:p w14:paraId="5F0C1CD3" w14:textId="77777777" w:rsidR="00EA7E37" w:rsidRPr="00156249" w:rsidRDefault="00EA7E37">
            <w:pPr>
              <w:rPr>
                <w:color w:val="000000"/>
                <w:lang w:val="de-DE"/>
              </w:rPr>
            </w:pPr>
            <w:proofErr w:type="spellStart"/>
            <w:r w:rsidRPr="00156249">
              <w:rPr>
                <w:color w:val="000000"/>
                <w:lang w:val="de-DE"/>
              </w:rPr>
              <w:t>cubic</w:t>
            </w:r>
            <w:proofErr w:type="spellEnd"/>
            <w:r w:rsidRPr="00156249">
              <w:rPr>
                <w:color w:val="000000"/>
                <w:lang w:val="de-DE"/>
              </w:rPr>
              <w:t xml:space="preserve"> </w:t>
            </w:r>
            <w:proofErr w:type="spellStart"/>
            <w:r w:rsidRPr="00156249">
              <w:rPr>
                <w:color w:val="000000"/>
                <w:lang w:val="de-DE"/>
              </w:rPr>
              <w:t>millimetre</w:t>
            </w:r>
            <w:proofErr w:type="spellEnd"/>
          </w:p>
        </w:tc>
        <w:tc>
          <w:tcPr>
            <w:tcW w:w="2126" w:type="dxa"/>
            <w:shd w:val="clear" w:color="auto" w:fill="auto"/>
            <w:noWrap/>
            <w:vAlign w:val="bottom"/>
            <w:hideMark/>
          </w:tcPr>
          <w:p w14:paraId="6EBAA7A3" w14:textId="77777777" w:rsidR="00EA7E37" w:rsidRPr="00156249" w:rsidRDefault="00EA7E37">
            <w:pPr>
              <w:rPr>
                <w:color w:val="000000"/>
                <w:lang w:val="de-DE"/>
              </w:rPr>
            </w:pPr>
          </w:p>
        </w:tc>
        <w:tc>
          <w:tcPr>
            <w:tcW w:w="1062" w:type="dxa"/>
            <w:shd w:val="clear" w:color="auto" w:fill="auto"/>
            <w:noWrap/>
            <w:vAlign w:val="bottom"/>
            <w:hideMark/>
          </w:tcPr>
          <w:p w14:paraId="09BE0204" w14:textId="77777777" w:rsidR="00EA7E37" w:rsidRPr="00156249" w:rsidRDefault="00EA7E37">
            <w:pPr>
              <w:rPr>
                <w:color w:val="000000"/>
                <w:lang w:val="de-DE"/>
              </w:rPr>
            </w:pPr>
            <w:r w:rsidRPr="00156249">
              <w:rPr>
                <w:color w:val="000000"/>
                <w:lang w:val="de-DE"/>
              </w:rPr>
              <w:t>mm³</w:t>
            </w:r>
          </w:p>
        </w:tc>
      </w:tr>
      <w:tr w:rsidR="00EA7E37" w:rsidRPr="00156249" w14:paraId="70E5022A" w14:textId="77777777" w:rsidTr="00156249">
        <w:trPr>
          <w:trHeight w:val="300"/>
        </w:trPr>
        <w:tc>
          <w:tcPr>
            <w:tcW w:w="1379" w:type="dxa"/>
            <w:shd w:val="clear" w:color="auto" w:fill="auto"/>
            <w:noWrap/>
            <w:vAlign w:val="bottom"/>
            <w:hideMark/>
          </w:tcPr>
          <w:p w14:paraId="56B40A94"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5406A110" w14:textId="77777777" w:rsidR="00EA7E37" w:rsidRPr="00156249" w:rsidRDefault="00EA7E37">
            <w:pPr>
              <w:rPr>
                <w:color w:val="000000"/>
                <w:lang w:val="de-DE"/>
              </w:rPr>
            </w:pPr>
            <w:r w:rsidRPr="00156249">
              <w:rPr>
                <w:color w:val="000000"/>
                <w:lang w:val="de-DE"/>
              </w:rPr>
              <w:t>CMQ</w:t>
            </w:r>
          </w:p>
        </w:tc>
        <w:tc>
          <w:tcPr>
            <w:tcW w:w="1872" w:type="dxa"/>
            <w:shd w:val="clear" w:color="auto" w:fill="auto"/>
            <w:noWrap/>
            <w:vAlign w:val="bottom"/>
            <w:hideMark/>
          </w:tcPr>
          <w:p w14:paraId="1D5DBFBA" w14:textId="77777777" w:rsidR="00EA7E37" w:rsidRPr="00156249" w:rsidRDefault="00EA7E37">
            <w:pPr>
              <w:rPr>
                <w:color w:val="000000"/>
                <w:lang w:val="de-DE"/>
              </w:rPr>
            </w:pPr>
            <w:r w:rsidRPr="00156249">
              <w:rPr>
                <w:color w:val="000000"/>
                <w:lang w:val="de-DE"/>
              </w:rPr>
              <w:t>Kubikzentimeter</w:t>
            </w:r>
          </w:p>
        </w:tc>
        <w:tc>
          <w:tcPr>
            <w:tcW w:w="1980" w:type="dxa"/>
            <w:shd w:val="clear" w:color="auto" w:fill="auto"/>
            <w:noWrap/>
            <w:vAlign w:val="bottom"/>
            <w:hideMark/>
          </w:tcPr>
          <w:p w14:paraId="3090FF0A" w14:textId="77777777" w:rsidR="00EA7E37" w:rsidRPr="00156249" w:rsidRDefault="00EA7E37">
            <w:pPr>
              <w:rPr>
                <w:color w:val="000000"/>
                <w:lang w:val="de-DE"/>
              </w:rPr>
            </w:pPr>
            <w:proofErr w:type="spellStart"/>
            <w:r w:rsidRPr="00156249">
              <w:rPr>
                <w:color w:val="000000"/>
                <w:lang w:val="de-DE"/>
              </w:rPr>
              <w:t>cubic</w:t>
            </w:r>
            <w:proofErr w:type="spellEnd"/>
            <w:r w:rsidRPr="00156249">
              <w:rPr>
                <w:color w:val="000000"/>
                <w:lang w:val="de-DE"/>
              </w:rPr>
              <w:t xml:space="preserve"> </w:t>
            </w:r>
            <w:proofErr w:type="spellStart"/>
            <w:r w:rsidRPr="00156249">
              <w:rPr>
                <w:color w:val="000000"/>
                <w:lang w:val="de-DE"/>
              </w:rPr>
              <w:t>centimetre</w:t>
            </w:r>
            <w:proofErr w:type="spellEnd"/>
          </w:p>
        </w:tc>
        <w:tc>
          <w:tcPr>
            <w:tcW w:w="2126" w:type="dxa"/>
            <w:shd w:val="clear" w:color="auto" w:fill="auto"/>
            <w:noWrap/>
            <w:vAlign w:val="bottom"/>
            <w:hideMark/>
          </w:tcPr>
          <w:p w14:paraId="4594EC83" w14:textId="77777777" w:rsidR="00EA7E37" w:rsidRPr="00156249" w:rsidRDefault="00EA7E37">
            <w:pPr>
              <w:rPr>
                <w:color w:val="000000"/>
                <w:lang w:val="de-DE"/>
              </w:rPr>
            </w:pPr>
            <w:r w:rsidRPr="00156249">
              <w:rPr>
                <w:color w:val="000000"/>
                <w:lang w:val="de-DE"/>
              </w:rPr>
              <w:t>=1.000 MMQ</w:t>
            </w:r>
          </w:p>
        </w:tc>
        <w:tc>
          <w:tcPr>
            <w:tcW w:w="1062" w:type="dxa"/>
            <w:shd w:val="clear" w:color="auto" w:fill="auto"/>
            <w:noWrap/>
            <w:vAlign w:val="bottom"/>
            <w:hideMark/>
          </w:tcPr>
          <w:p w14:paraId="7D423B2C" w14:textId="77777777" w:rsidR="00EA7E37" w:rsidRPr="00156249" w:rsidRDefault="00EA7E37">
            <w:pPr>
              <w:rPr>
                <w:color w:val="000000"/>
                <w:lang w:val="de-DE"/>
              </w:rPr>
            </w:pPr>
            <w:r w:rsidRPr="00156249">
              <w:rPr>
                <w:color w:val="000000"/>
                <w:lang w:val="de-DE"/>
              </w:rPr>
              <w:t>cm³</w:t>
            </w:r>
          </w:p>
        </w:tc>
      </w:tr>
      <w:tr w:rsidR="00EA7E37" w:rsidRPr="00156249" w14:paraId="6A0D0068" w14:textId="77777777" w:rsidTr="00156249">
        <w:trPr>
          <w:trHeight w:val="300"/>
        </w:trPr>
        <w:tc>
          <w:tcPr>
            <w:tcW w:w="1379" w:type="dxa"/>
            <w:shd w:val="clear" w:color="auto" w:fill="auto"/>
            <w:noWrap/>
            <w:vAlign w:val="bottom"/>
            <w:hideMark/>
          </w:tcPr>
          <w:p w14:paraId="1C90F6C7"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057EAF7" w14:textId="77777777" w:rsidR="00EA7E37" w:rsidRPr="00156249" w:rsidRDefault="00EA7E37">
            <w:pPr>
              <w:rPr>
                <w:color w:val="000000"/>
                <w:lang w:val="de-DE"/>
              </w:rPr>
            </w:pPr>
            <w:r w:rsidRPr="00156249">
              <w:rPr>
                <w:color w:val="000000"/>
                <w:lang w:val="de-DE"/>
              </w:rPr>
              <w:t>DMQ</w:t>
            </w:r>
          </w:p>
        </w:tc>
        <w:tc>
          <w:tcPr>
            <w:tcW w:w="1872" w:type="dxa"/>
            <w:shd w:val="clear" w:color="auto" w:fill="auto"/>
            <w:noWrap/>
            <w:vAlign w:val="bottom"/>
            <w:hideMark/>
          </w:tcPr>
          <w:p w14:paraId="47DDC1D3" w14:textId="77777777" w:rsidR="00EA7E37" w:rsidRPr="00156249" w:rsidRDefault="00EA7E37">
            <w:pPr>
              <w:rPr>
                <w:color w:val="000000"/>
                <w:lang w:val="de-DE"/>
              </w:rPr>
            </w:pPr>
            <w:r w:rsidRPr="00156249">
              <w:rPr>
                <w:color w:val="000000"/>
                <w:lang w:val="de-DE"/>
              </w:rPr>
              <w:t>Kubikdezimeter</w:t>
            </w:r>
          </w:p>
        </w:tc>
        <w:tc>
          <w:tcPr>
            <w:tcW w:w="1980" w:type="dxa"/>
            <w:shd w:val="clear" w:color="auto" w:fill="auto"/>
            <w:noWrap/>
            <w:vAlign w:val="bottom"/>
            <w:hideMark/>
          </w:tcPr>
          <w:p w14:paraId="2161890F" w14:textId="77777777" w:rsidR="00EA7E37" w:rsidRPr="00156249" w:rsidRDefault="00EA7E37">
            <w:pPr>
              <w:rPr>
                <w:color w:val="000000"/>
                <w:lang w:val="de-DE"/>
              </w:rPr>
            </w:pPr>
            <w:proofErr w:type="spellStart"/>
            <w:r w:rsidRPr="00156249">
              <w:rPr>
                <w:color w:val="000000"/>
                <w:lang w:val="de-DE"/>
              </w:rPr>
              <w:t>cubic</w:t>
            </w:r>
            <w:proofErr w:type="spellEnd"/>
            <w:r w:rsidRPr="00156249">
              <w:rPr>
                <w:color w:val="000000"/>
                <w:lang w:val="de-DE"/>
              </w:rPr>
              <w:t xml:space="preserve"> </w:t>
            </w:r>
            <w:proofErr w:type="spellStart"/>
            <w:r w:rsidRPr="00156249">
              <w:rPr>
                <w:color w:val="000000"/>
                <w:lang w:val="de-DE"/>
              </w:rPr>
              <w:t>decimetre</w:t>
            </w:r>
            <w:proofErr w:type="spellEnd"/>
          </w:p>
        </w:tc>
        <w:tc>
          <w:tcPr>
            <w:tcW w:w="2126" w:type="dxa"/>
            <w:shd w:val="clear" w:color="auto" w:fill="auto"/>
            <w:noWrap/>
            <w:vAlign w:val="bottom"/>
            <w:hideMark/>
          </w:tcPr>
          <w:p w14:paraId="35D3B84D" w14:textId="77777777" w:rsidR="00EA7E37" w:rsidRPr="00156249" w:rsidRDefault="00EA7E37">
            <w:pPr>
              <w:rPr>
                <w:color w:val="000000"/>
                <w:lang w:val="de-DE"/>
              </w:rPr>
            </w:pPr>
            <w:r w:rsidRPr="00156249">
              <w:rPr>
                <w:color w:val="000000"/>
                <w:lang w:val="de-DE"/>
              </w:rPr>
              <w:t>=1.000 CMQ</w:t>
            </w:r>
          </w:p>
        </w:tc>
        <w:tc>
          <w:tcPr>
            <w:tcW w:w="1062" w:type="dxa"/>
            <w:shd w:val="clear" w:color="auto" w:fill="auto"/>
            <w:noWrap/>
            <w:vAlign w:val="bottom"/>
            <w:hideMark/>
          </w:tcPr>
          <w:p w14:paraId="16523020" w14:textId="77777777" w:rsidR="00EA7E37" w:rsidRPr="00156249" w:rsidRDefault="00EA7E37">
            <w:pPr>
              <w:rPr>
                <w:color w:val="000000"/>
                <w:lang w:val="de-DE"/>
              </w:rPr>
            </w:pPr>
            <w:r w:rsidRPr="00156249">
              <w:rPr>
                <w:color w:val="000000"/>
                <w:lang w:val="de-DE"/>
              </w:rPr>
              <w:t>dm³</w:t>
            </w:r>
          </w:p>
        </w:tc>
      </w:tr>
      <w:tr w:rsidR="00EA7E37" w:rsidRPr="00156249" w14:paraId="7CEDD9C6" w14:textId="77777777" w:rsidTr="00156249">
        <w:trPr>
          <w:trHeight w:val="300"/>
        </w:trPr>
        <w:tc>
          <w:tcPr>
            <w:tcW w:w="1379" w:type="dxa"/>
            <w:shd w:val="clear" w:color="auto" w:fill="auto"/>
            <w:noWrap/>
            <w:vAlign w:val="bottom"/>
            <w:hideMark/>
          </w:tcPr>
          <w:p w14:paraId="0FD58C3F"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0E720709" w14:textId="77777777" w:rsidR="00EA7E37" w:rsidRPr="00156249" w:rsidRDefault="00EA7E37">
            <w:pPr>
              <w:rPr>
                <w:color w:val="000000"/>
                <w:lang w:val="de-DE"/>
              </w:rPr>
            </w:pPr>
            <w:r w:rsidRPr="00156249">
              <w:rPr>
                <w:color w:val="000000"/>
                <w:lang w:val="de-DE"/>
              </w:rPr>
              <w:t>MTQ</w:t>
            </w:r>
          </w:p>
        </w:tc>
        <w:tc>
          <w:tcPr>
            <w:tcW w:w="1872" w:type="dxa"/>
            <w:shd w:val="clear" w:color="auto" w:fill="auto"/>
            <w:noWrap/>
            <w:vAlign w:val="bottom"/>
            <w:hideMark/>
          </w:tcPr>
          <w:p w14:paraId="478495F2" w14:textId="77777777" w:rsidR="00EA7E37" w:rsidRPr="00156249" w:rsidRDefault="00EA7E37">
            <w:pPr>
              <w:rPr>
                <w:color w:val="000000"/>
                <w:lang w:val="de-DE"/>
              </w:rPr>
            </w:pPr>
            <w:r w:rsidRPr="00156249">
              <w:rPr>
                <w:color w:val="000000"/>
                <w:lang w:val="de-DE"/>
              </w:rPr>
              <w:t>Kubikmeter</w:t>
            </w:r>
          </w:p>
        </w:tc>
        <w:tc>
          <w:tcPr>
            <w:tcW w:w="1980" w:type="dxa"/>
            <w:shd w:val="clear" w:color="auto" w:fill="auto"/>
            <w:noWrap/>
            <w:vAlign w:val="bottom"/>
            <w:hideMark/>
          </w:tcPr>
          <w:p w14:paraId="44794F2A" w14:textId="77777777" w:rsidR="00EA7E37" w:rsidRPr="00156249" w:rsidRDefault="00EA7E37">
            <w:pPr>
              <w:rPr>
                <w:color w:val="000000"/>
                <w:lang w:val="de-DE"/>
              </w:rPr>
            </w:pPr>
            <w:proofErr w:type="spellStart"/>
            <w:r w:rsidRPr="00156249">
              <w:rPr>
                <w:color w:val="000000"/>
                <w:lang w:val="de-DE"/>
              </w:rPr>
              <w:t>cubic</w:t>
            </w:r>
            <w:proofErr w:type="spellEnd"/>
            <w:r w:rsidRPr="00156249">
              <w:rPr>
                <w:color w:val="000000"/>
                <w:lang w:val="de-DE"/>
              </w:rPr>
              <w:t xml:space="preserve"> </w:t>
            </w:r>
            <w:proofErr w:type="spellStart"/>
            <w:r w:rsidRPr="00156249">
              <w:rPr>
                <w:color w:val="000000"/>
                <w:lang w:val="de-DE"/>
              </w:rPr>
              <w:t>metre</w:t>
            </w:r>
            <w:proofErr w:type="spellEnd"/>
          </w:p>
        </w:tc>
        <w:tc>
          <w:tcPr>
            <w:tcW w:w="2126" w:type="dxa"/>
            <w:shd w:val="clear" w:color="auto" w:fill="auto"/>
            <w:noWrap/>
            <w:vAlign w:val="bottom"/>
            <w:hideMark/>
          </w:tcPr>
          <w:p w14:paraId="7CDEC776" w14:textId="77777777" w:rsidR="00EA7E37" w:rsidRPr="00156249" w:rsidRDefault="00EA7E37">
            <w:pPr>
              <w:rPr>
                <w:color w:val="000000"/>
                <w:lang w:val="de-DE"/>
              </w:rPr>
            </w:pPr>
            <w:r w:rsidRPr="00156249">
              <w:rPr>
                <w:color w:val="000000"/>
                <w:lang w:val="de-DE"/>
              </w:rPr>
              <w:t>=1.000 DMQ</w:t>
            </w:r>
          </w:p>
        </w:tc>
        <w:tc>
          <w:tcPr>
            <w:tcW w:w="1062" w:type="dxa"/>
            <w:shd w:val="clear" w:color="auto" w:fill="auto"/>
            <w:noWrap/>
            <w:vAlign w:val="bottom"/>
            <w:hideMark/>
          </w:tcPr>
          <w:p w14:paraId="0996E578" w14:textId="77777777" w:rsidR="00EA7E37" w:rsidRPr="00156249" w:rsidRDefault="00EA7E37">
            <w:pPr>
              <w:rPr>
                <w:color w:val="000000"/>
                <w:lang w:val="de-DE"/>
              </w:rPr>
            </w:pPr>
            <w:r w:rsidRPr="00156249">
              <w:rPr>
                <w:color w:val="000000"/>
                <w:lang w:val="de-DE"/>
              </w:rPr>
              <w:t>m³</w:t>
            </w:r>
          </w:p>
        </w:tc>
      </w:tr>
      <w:tr w:rsidR="00EA7E37" w:rsidRPr="00156249" w14:paraId="5C40E527" w14:textId="77777777" w:rsidTr="00156249">
        <w:trPr>
          <w:trHeight w:val="300"/>
        </w:trPr>
        <w:tc>
          <w:tcPr>
            <w:tcW w:w="1379" w:type="dxa"/>
            <w:shd w:val="clear" w:color="auto" w:fill="auto"/>
            <w:noWrap/>
            <w:vAlign w:val="bottom"/>
            <w:hideMark/>
          </w:tcPr>
          <w:p w14:paraId="4BC86F13" w14:textId="77777777" w:rsidR="00EA7E37" w:rsidRPr="00156249" w:rsidRDefault="00EA7E37">
            <w:pPr>
              <w:rPr>
                <w:color w:val="000000"/>
                <w:lang w:val="de-DE"/>
              </w:rPr>
            </w:pPr>
            <w:r w:rsidRPr="00156249">
              <w:rPr>
                <w:color w:val="000000"/>
                <w:lang w:val="de-DE"/>
              </w:rPr>
              <w:t>Volumen</w:t>
            </w:r>
          </w:p>
        </w:tc>
        <w:tc>
          <w:tcPr>
            <w:tcW w:w="723" w:type="dxa"/>
            <w:shd w:val="clear" w:color="auto" w:fill="auto"/>
            <w:noWrap/>
            <w:vAlign w:val="bottom"/>
            <w:hideMark/>
          </w:tcPr>
          <w:p w14:paraId="635A0657" w14:textId="77777777" w:rsidR="00EA7E37" w:rsidRPr="00156249" w:rsidRDefault="00EA7E37">
            <w:pPr>
              <w:rPr>
                <w:color w:val="000000"/>
                <w:lang w:val="de-DE"/>
              </w:rPr>
            </w:pPr>
            <w:r w:rsidRPr="00156249">
              <w:rPr>
                <w:color w:val="000000"/>
                <w:lang w:val="de-DE"/>
              </w:rPr>
              <w:t>LTR</w:t>
            </w:r>
          </w:p>
        </w:tc>
        <w:tc>
          <w:tcPr>
            <w:tcW w:w="1872" w:type="dxa"/>
            <w:shd w:val="clear" w:color="auto" w:fill="auto"/>
            <w:noWrap/>
            <w:vAlign w:val="bottom"/>
            <w:hideMark/>
          </w:tcPr>
          <w:p w14:paraId="0FB21AAA" w14:textId="77777777" w:rsidR="00EA7E37" w:rsidRPr="00156249" w:rsidRDefault="00EA7E37">
            <w:pPr>
              <w:rPr>
                <w:color w:val="000000"/>
                <w:lang w:val="de-DE"/>
              </w:rPr>
            </w:pPr>
            <w:r w:rsidRPr="00156249">
              <w:rPr>
                <w:color w:val="000000"/>
                <w:lang w:val="de-DE"/>
              </w:rPr>
              <w:t>Liter</w:t>
            </w:r>
          </w:p>
        </w:tc>
        <w:tc>
          <w:tcPr>
            <w:tcW w:w="1980" w:type="dxa"/>
            <w:shd w:val="clear" w:color="auto" w:fill="auto"/>
            <w:noWrap/>
            <w:vAlign w:val="bottom"/>
            <w:hideMark/>
          </w:tcPr>
          <w:p w14:paraId="3EB5A42E" w14:textId="77777777" w:rsidR="00EA7E37" w:rsidRPr="00156249" w:rsidRDefault="00EA7E37">
            <w:pPr>
              <w:rPr>
                <w:color w:val="000000"/>
                <w:lang w:val="de-DE"/>
              </w:rPr>
            </w:pPr>
            <w:proofErr w:type="spellStart"/>
            <w:r w:rsidRPr="00156249">
              <w:rPr>
                <w:color w:val="000000"/>
                <w:lang w:val="de-DE"/>
              </w:rPr>
              <w:t>litre</w:t>
            </w:r>
            <w:proofErr w:type="spellEnd"/>
          </w:p>
        </w:tc>
        <w:tc>
          <w:tcPr>
            <w:tcW w:w="2126" w:type="dxa"/>
            <w:shd w:val="clear" w:color="auto" w:fill="auto"/>
            <w:noWrap/>
            <w:vAlign w:val="bottom"/>
            <w:hideMark/>
          </w:tcPr>
          <w:p w14:paraId="596849EF" w14:textId="77777777" w:rsidR="00EA7E37" w:rsidRPr="00156249" w:rsidRDefault="00EA7E37">
            <w:pPr>
              <w:rPr>
                <w:color w:val="000000"/>
                <w:lang w:val="de-DE"/>
              </w:rPr>
            </w:pPr>
          </w:p>
        </w:tc>
        <w:tc>
          <w:tcPr>
            <w:tcW w:w="1062" w:type="dxa"/>
            <w:shd w:val="clear" w:color="auto" w:fill="auto"/>
            <w:noWrap/>
            <w:vAlign w:val="bottom"/>
            <w:hideMark/>
          </w:tcPr>
          <w:p w14:paraId="10E92BC5" w14:textId="77777777" w:rsidR="00EA7E37" w:rsidRPr="00156249" w:rsidRDefault="00EA7E37">
            <w:pPr>
              <w:rPr>
                <w:color w:val="000000"/>
                <w:lang w:val="de-DE"/>
              </w:rPr>
            </w:pPr>
            <w:r w:rsidRPr="00156249">
              <w:rPr>
                <w:color w:val="000000"/>
                <w:lang w:val="de-DE"/>
              </w:rPr>
              <w:t>l</w:t>
            </w:r>
          </w:p>
        </w:tc>
      </w:tr>
      <w:tr w:rsidR="00EA7E37" w:rsidRPr="00156249" w14:paraId="0970D10F" w14:textId="77777777" w:rsidTr="00156249">
        <w:trPr>
          <w:trHeight w:val="300"/>
        </w:trPr>
        <w:tc>
          <w:tcPr>
            <w:tcW w:w="1379" w:type="dxa"/>
            <w:shd w:val="clear" w:color="auto" w:fill="auto"/>
            <w:noWrap/>
            <w:vAlign w:val="bottom"/>
            <w:hideMark/>
          </w:tcPr>
          <w:p w14:paraId="40A3F90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D95AF60" w14:textId="77777777" w:rsidR="00EA7E37" w:rsidRPr="00156249" w:rsidRDefault="00EA7E37">
            <w:pPr>
              <w:rPr>
                <w:color w:val="000000"/>
                <w:lang w:val="de-DE"/>
              </w:rPr>
            </w:pPr>
            <w:r w:rsidRPr="00156249">
              <w:rPr>
                <w:color w:val="000000"/>
                <w:lang w:val="de-DE"/>
              </w:rPr>
              <w:t>STK</w:t>
            </w:r>
          </w:p>
        </w:tc>
        <w:tc>
          <w:tcPr>
            <w:tcW w:w="1872" w:type="dxa"/>
            <w:shd w:val="clear" w:color="auto" w:fill="auto"/>
            <w:noWrap/>
            <w:vAlign w:val="bottom"/>
            <w:hideMark/>
          </w:tcPr>
          <w:p w14:paraId="2275DF4D" w14:textId="77777777" w:rsidR="00EA7E37" w:rsidRPr="00156249" w:rsidRDefault="00EA7E37">
            <w:pPr>
              <w:rPr>
                <w:color w:val="000000"/>
                <w:lang w:val="de-DE"/>
              </w:rPr>
            </w:pPr>
            <w:r w:rsidRPr="00156249">
              <w:rPr>
                <w:color w:val="000000"/>
                <w:lang w:val="de-DE"/>
              </w:rPr>
              <w:t>Stück</w:t>
            </w:r>
          </w:p>
        </w:tc>
        <w:tc>
          <w:tcPr>
            <w:tcW w:w="1980" w:type="dxa"/>
            <w:shd w:val="clear" w:color="auto" w:fill="auto"/>
            <w:noWrap/>
            <w:vAlign w:val="bottom"/>
            <w:hideMark/>
          </w:tcPr>
          <w:p w14:paraId="1F045654" w14:textId="77777777" w:rsidR="00EA7E37" w:rsidRPr="00156249" w:rsidRDefault="00EA7E37">
            <w:pPr>
              <w:rPr>
                <w:color w:val="000000"/>
                <w:lang w:val="de-DE"/>
              </w:rPr>
            </w:pPr>
            <w:proofErr w:type="spellStart"/>
            <w:r w:rsidRPr="00156249">
              <w:rPr>
                <w:color w:val="000000"/>
                <w:lang w:val="de-DE"/>
              </w:rPr>
              <w:t>piece</w:t>
            </w:r>
            <w:proofErr w:type="spellEnd"/>
          </w:p>
        </w:tc>
        <w:tc>
          <w:tcPr>
            <w:tcW w:w="2126" w:type="dxa"/>
            <w:shd w:val="clear" w:color="auto" w:fill="auto"/>
            <w:vAlign w:val="bottom"/>
            <w:hideMark/>
          </w:tcPr>
          <w:p w14:paraId="0470A7B1" w14:textId="77777777" w:rsidR="00EA7E37" w:rsidRPr="00156249" w:rsidRDefault="00EA7E37">
            <w:pPr>
              <w:rPr>
                <w:color w:val="000000"/>
                <w:lang w:val="de-DE"/>
              </w:rPr>
            </w:pPr>
          </w:p>
        </w:tc>
        <w:tc>
          <w:tcPr>
            <w:tcW w:w="1062" w:type="dxa"/>
            <w:shd w:val="clear" w:color="auto" w:fill="auto"/>
            <w:noWrap/>
            <w:vAlign w:val="bottom"/>
            <w:hideMark/>
          </w:tcPr>
          <w:p w14:paraId="70DDD63D" w14:textId="77777777" w:rsidR="00EA7E37" w:rsidRPr="00156249" w:rsidRDefault="00EA7E37">
            <w:pPr>
              <w:rPr>
                <w:color w:val="000000"/>
                <w:lang w:val="de-DE"/>
              </w:rPr>
            </w:pPr>
            <w:proofErr w:type="spellStart"/>
            <w:r w:rsidRPr="00156249">
              <w:rPr>
                <w:color w:val="000000"/>
                <w:lang w:val="de-DE"/>
              </w:rPr>
              <w:t>Stk</w:t>
            </w:r>
            <w:proofErr w:type="spellEnd"/>
            <w:r w:rsidRPr="00156249">
              <w:rPr>
                <w:color w:val="000000"/>
                <w:lang w:val="de-DE"/>
              </w:rPr>
              <w:t>.</w:t>
            </w:r>
          </w:p>
        </w:tc>
      </w:tr>
      <w:tr w:rsidR="00EA7E37" w:rsidRPr="00156249" w14:paraId="4E6B48AB" w14:textId="77777777" w:rsidTr="00156249">
        <w:trPr>
          <w:trHeight w:val="300"/>
        </w:trPr>
        <w:tc>
          <w:tcPr>
            <w:tcW w:w="1379" w:type="dxa"/>
            <w:shd w:val="clear" w:color="auto" w:fill="auto"/>
            <w:noWrap/>
            <w:vAlign w:val="bottom"/>
            <w:hideMark/>
          </w:tcPr>
          <w:p w14:paraId="4810D955"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96E6426" w14:textId="77777777" w:rsidR="00EA7E37" w:rsidRPr="00156249" w:rsidRDefault="00EA7E37">
            <w:pPr>
              <w:rPr>
                <w:color w:val="000000"/>
                <w:lang w:val="de-DE"/>
              </w:rPr>
            </w:pPr>
            <w:r w:rsidRPr="00156249">
              <w:rPr>
                <w:color w:val="000000"/>
                <w:lang w:val="de-DE"/>
              </w:rPr>
              <w:t>C62</w:t>
            </w:r>
          </w:p>
        </w:tc>
        <w:tc>
          <w:tcPr>
            <w:tcW w:w="1872" w:type="dxa"/>
            <w:shd w:val="clear" w:color="auto" w:fill="auto"/>
            <w:noWrap/>
            <w:vAlign w:val="bottom"/>
            <w:hideMark/>
          </w:tcPr>
          <w:p w14:paraId="2B04F094" w14:textId="77777777" w:rsidR="00EA7E37" w:rsidRPr="00156249" w:rsidRDefault="00EA7E37">
            <w:pPr>
              <w:rPr>
                <w:color w:val="000000"/>
                <w:lang w:val="de-DE"/>
              </w:rPr>
            </w:pPr>
            <w:r w:rsidRPr="00156249">
              <w:rPr>
                <w:color w:val="000000"/>
                <w:lang w:val="de-DE"/>
              </w:rPr>
              <w:t>Eins/mal</w:t>
            </w:r>
          </w:p>
        </w:tc>
        <w:tc>
          <w:tcPr>
            <w:tcW w:w="1980" w:type="dxa"/>
            <w:shd w:val="clear" w:color="auto" w:fill="auto"/>
            <w:noWrap/>
            <w:vAlign w:val="bottom"/>
            <w:hideMark/>
          </w:tcPr>
          <w:p w14:paraId="778E3162" w14:textId="77777777" w:rsidR="00EA7E37" w:rsidRPr="00156249" w:rsidRDefault="00EA7E37">
            <w:pPr>
              <w:rPr>
                <w:color w:val="000000"/>
                <w:lang w:val="de-DE"/>
              </w:rPr>
            </w:pPr>
            <w:proofErr w:type="spellStart"/>
            <w:r w:rsidRPr="00156249">
              <w:rPr>
                <w:color w:val="000000"/>
                <w:lang w:val="de-DE"/>
              </w:rPr>
              <w:t>one</w:t>
            </w:r>
            <w:proofErr w:type="spellEnd"/>
          </w:p>
        </w:tc>
        <w:tc>
          <w:tcPr>
            <w:tcW w:w="2126" w:type="dxa"/>
            <w:shd w:val="clear" w:color="auto" w:fill="auto"/>
            <w:vAlign w:val="bottom"/>
            <w:hideMark/>
          </w:tcPr>
          <w:p w14:paraId="250971B7" w14:textId="77777777" w:rsidR="00EA7E37" w:rsidRPr="00156249" w:rsidRDefault="00EA7E37">
            <w:pPr>
              <w:rPr>
                <w:color w:val="000000"/>
                <w:lang w:val="de-DE"/>
              </w:rPr>
            </w:pPr>
          </w:p>
        </w:tc>
        <w:tc>
          <w:tcPr>
            <w:tcW w:w="1062" w:type="dxa"/>
            <w:shd w:val="clear" w:color="auto" w:fill="auto"/>
            <w:noWrap/>
            <w:vAlign w:val="bottom"/>
            <w:hideMark/>
          </w:tcPr>
          <w:p w14:paraId="765C4FB8" w14:textId="77777777" w:rsidR="00EA7E37" w:rsidRPr="00156249" w:rsidRDefault="00EA7E37">
            <w:pPr>
              <w:rPr>
                <w:color w:val="000000"/>
                <w:lang w:val="de-DE"/>
              </w:rPr>
            </w:pPr>
            <w:proofErr w:type="spellStart"/>
            <w:r w:rsidRPr="00156249">
              <w:rPr>
                <w:color w:val="000000"/>
                <w:lang w:val="de-DE"/>
              </w:rPr>
              <w:t>Stk</w:t>
            </w:r>
            <w:proofErr w:type="spellEnd"/>
            <w:r w:rsidRPr="00156249">
              <w:rPr>
                <w:color w:val="000000"/>
                <w:lang w:val="de-DE"/>
              </w:rPr>
              <w:t>.</w:t>
            </w:r>
          </w:p>
        </w:tc>
      </w:tr>
      <w:tr w:rsidR="00EA7E37" w:rsidRPr="00156249" w14:paraId="0EA8C503" w14:textId="77777777" w:rsidTr="00156249">
        <w:trPr>
          <w:trHeight w:val="300"/>
        </w:trPr>
        <w:tc>
          <w:tcPr>
            <w:tcW w:w="1379" w:type="dxa"/>
            <w:shd w:val="clear" w:color="auto" w:fill="auto"/>
            <w:noWrap/>
            <w:vAlign w:val="bottom"/>
            <w:hideMark/>
          </w:tcPr>
          <w:p w14:paraId="04CFA7A9"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D5FA236" w14:textId="77777777" w:rsidR="00EA7E37" w:rsidRPr="00156249" w:rsidRDefault="00EA7E37">
            <w:pPr>
              <w:rPr>
                <w:color w:val="000000"/>
                <w:lang w:val="de-DE"/>
              </w:rPr>
            </w:pPr>
            <w:r w:rsidRPr="00156249">
              <w:rPr>
                <w:color w:val="000000"/>
                <w:lang w:val="de-DE"/>
              </w:rPr>
              <w:t>LS</w:t>
            </w:r>
          </w:p>
        </w:tc>
        <w:tc>
          <w:tcPr>
            <w:tcW w:w="1872" w:type="dxa"/>
            <w:shd w:val="clear" w:color="auto" w:fill="auto"/>
            <w:noWrap/>
            <w:vAlign w:val="bottom"/>
            <w:hideMark/>
          </w:tcPr>
          <w:p w14:paraId="48DEC4B6" w14:textId="77777777" w:rsidR="00EA7E37" w:rsidRPr="00156249" w:rsidRDefault="00EA7E37">
            <w:pPr>
              <w:rPr>
                <w:color w:val="000000"/>
                <w:lang w:val="de-DE"/>
              </w:rPr>
            </w:pPr>
            <w:r w:rsidRPr="00156249">
              <w:rPr>
                <w:color w:val="000000"/>
                <w:lang w:val="de-DE"/>
              </w:rPr>
              <w:t>Pauschal</w:t>
            </w:r>
          </w:p>
        </w:tc>
        <w:tc>
          <w:tcPr>
            <w:tcW w:w="1980" w:type="dxa"/>
            <w:shd w:val="clear" w:color="auto" w:fill="auto"/>
            <w:noWrap/>
            <w:vAlign w:val="bottom"/>
            <w:hideMark/>
          </w:tcPr>
          <w:p w14:paraId="252D64D1" w14:textId="77777777" w:rsidR="00EA7E37" w:rsidRPr="00156249" w:rsidRDefault="00EA7E37">
            <w:pPr>
              <w:rPr>
                <w:color w:val="000000"/>
                <w:lang w:val="de-DE"/>
              </w:rPr>
            </w:pPr>
            <w:r w:rsidRPr="00156249">
              <w:rPr>
                <w:color w:val="000000"/>
                <w:lang w:val="de-DE"/>
              </w:rPr>
              <w:t xml:space="preserve">lump </w:t>
            </w:r>
            <w:proofErr w:type="spellStart"/>
            <w:r w:rsidRPr="00156249">
              <w:rPr>
                <w:color w:val="000000"/>
                <w:lang w:val="de-DE"/>
              </w:rPr>
              <w:t>sum</w:t>
            </w:r>
            <w:proofErr w:type="spellEnd"/>
          </w:p>
        </w:tc>
        <w:tc>
          <w:tcPr>
            <w:tcW w:w="2126" w:type="dxa"/>
            <w:shd w:val="clear" w:color="auto" w:fill="auto"/>
            <w:noWrap/>
            <w:vAlign w:val="bottom"/>
            <w:hideMark/>
          </w:tcPr>
          <w:p w14:paraId="59817294" w14:textId="77777777" w:rsidR="00EA7E37" w:rsidRPr="00156249" w:rsidRDefault="00EA7E37">
            <w:pPr>
              <w:rPr>
                <w:color w:val="000000"/>
                <w:lang w:val="de-DE"/>
              </w:rPr>
            </w:pPr>
          </w:p>
        </w:tc>
        <w:tc>
          <w:tcPr>
            <w:tcW w:w="1062" w:type="dxa"/>
            <w:shd w:val="clear" w:color="auto" w:fill="auto"/>
            <w:noWrap/>
            <w:vAlign w:val="bottom"/>
            <w:hideMark/>
          </w:tcPr>
          <w:p w14:paraId="56156AA3" w14:textId="77777777" w:rsidR="00EA7E37" w:rsidRPr="00156249" w:rsidRDefault="00EA7E37">
            <w:pPr>
              <w:rPr>
                <w:color w:val="000000"/>
                <w:lang w:val="de-DE"/>
              </w:rPr>
            </w:pPr>
            <w:r w:rsidRPr="00156249">
              <w:rPr>
                <w:color w:val="000000"/>
                <w:lang w:val="de-DE"/>
              </w:rPr>
              <w:t>Pauschal</w:t>
            </w:r>
          </w:p>
        </w:tc>
      </w:tr>
      <w:tr w:rsidR="00EA7E37" w:rsidRPr="00156249" w14:paraId="1D72AB48" w14:textId="77777777" w:rsidTr="00156249">
        <w:trPr>
          <w:trHeight w:val="300"/>
        </w:trPr>
        <w:tc>
          <w:tcPr>
            <w:tcW w:w="1379" w:type="dxa"/>
            <w:shd w:val="clear" w:color="auto" w:fill="auto"/>
            <w:noWrap/>
            <w:vAlign w:val="bottom"/>
            <w:hideMark/>
          </w:tcPr>
          <w:p w14:paraId="7B9AB6BD"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796168C4" w14:textId="77777777" w:rsidR="00EA7E37" w:rsidRPr="00156249" w:rsidRDefault="00EA7E37">
            <w:pPr>
              <w:rPr>
                <w:color w:val="000000"/>
                <w:lang w:val="de-DE"/>
              </w:rPr>
            </w:pPr>
            <w:r w:rsidRPr="00156249">
              <w:rPr>
                <w:color w:val="000000"/>
                <w:lang w:val="de-DE"/>
              </w:rPr>
              <w:t>NAR</w:t>
            </w:r>
          </w:p>
        </w:tc>
        <w:tc>
          <w:tcPr>
            <w:tcW w:w="1872" w:type="dxa"/>
            <w:shd w:val="clear" w:color="auto" w:fill="auto"/>
            <w:noWrap/>
            <w:vAlign w:val="bottom"/>
            <w:hideMark/>
          </w:tcPr>
          <w:p w14:paraId="28FD2E00" w14:textId="77777777" w:rsidR="00EA7E37" w:rsidRPr="00156249" w:rsidRDefault="00EA7E37">
            <w:pPr>
              <w:rPr>
                <w:color w:val="000000"/>
                <w:lang w:val="de-DE"/>
              </w:rPr>
            </w:pPr>
            <w:r w:rsidRPr="00156249">
              <w:rPr>
                <w:color w:val="000000"/>
                <w:lang w:val="de-DE"/>
              </w:rPr>
              <w:t>Artikelanzahl</w:t>
            </w:r>
          </w:p>
        </w:tc>
        <w:tc>
          <w:tcPr>
            <w:tcW w:w="1980" w:type="dxa"/>
            <w:shd w:val="clear" w:color="auto" w:fill="auto"/>
            <w:noWrap/>
            <w:vAlign w:val="bottom"/>
            <w:hideMark/>
          </w:tcPr>
          <w:p w14:paraId="13DA8726" w14:textId="77777777" w:rsidR="00EA7E37" w:rsidRPr="00156249" w:rsidRDefault="00EA7E37">
            <w:pPr>
              <w:rPr>
                <w:color w:val="000000"/>
                <w:lang w:val="de-DE"/>
              </w:rPr>
            </w:pPr>
            <w:proofErr w:type="spellStart"/>
            <w:r w:rsidRPr="00156249">
              <w:rPr>
                <w:color w:val="000000"/>
                <w:lang w:val="de-DE"/>
              </w:rPr>
              <w:t>number</w:t>
            </w:r>
            <w:proofErr w:type="spellEnd"/>
            <w:r w:rsidRPr="00156249">
              <w:rPr>
                <w:color w:val="000000"/>
                <w:lang w:val="de-DE"/>
              </w:rPr>
              <w:t xml:space="preserve"> </w:t>
            </w:r>
            <w:proofErr w:type="spellStart"/>
            <w:r w:rsidRPr="00156249">
              <w:rPr>
                <w:color w:val="000000"/>
                <w:lang w:val="de-DE"/>
              </w:rPr>
              <w:t>of</w:t>
            </w:r>
            <w:proofErr w:type="spellEnd"/>
            <w:r w:rsidRPr="00156249">
              <w:rPr>
                <w:color w:val="000000"/>
                <w:lang w:val="de-DE"/>
              </w:rPr>
              <w:t xml:space="preserve"> </w:t>
            </w:r>
            <w:proofErr w:type="spellStart"/>
            <w:r w:rsidRPr="00156249">
              <w:rPr>
                <w:color w:val="000000"/>
                <w:lang w:val="de-DE"/>
              </w:rPr>
              <w:t>articles</w:t>
            </w:r>
            <w:proofErr w:type="spellEnd"/>
          </w:p>
        </w:tc>
        <w:tc>
          <w:tcPr>
            <w:tcW w:w="2126" w:type="dxa"/>
            <w:shd w:val="clear" w:color="auto" w:fill="auto"/>
            <w:noWrap/>
            <w:vAlign w:val="bottom"/>
            <w:hideMark/>
          </w:tcPr>
          <w:p w14:paraId="417F8BC8" w14:textId="77777777" w:rsidR="00EA7E37" w:rsidRPr="00156249" w:rsidRDefault="00EA7E37">
            <w:pPr>
              <w:rPr>
                <w:color w:val="000000"/>
                <w:lang w:val="de-DE"/>
              </w:rPr>
            </w:pPr>
          </w:p>
        </w:tc>
        <w:tc>
          <w:tcPr>
            <w:tcW w:w="1062" w:type="dxa"/>
            <w:shd w:val="clear" w:color="auto" w:fill="auto"/>
            <w:noWrap/>
            <w:vAlign w:val="bottom"/>
            <w:hideMark/>
          </w:tcPr>
          <w:p w14:paraId="55223C5D" w14:textId="77777777" w:rsidR="00EA7E37" w:rsidRPr="00156249" w:rsidRDefault="00EA7E37">
            <w:pPr>
              <w:rPr>
                <w:color w:val="000000"/>
                <w:lang w:val="de-DE"/>
              </w:rPr>
            </w:pPr>
            <w:r w:rsidRPr="00156249">
              <w:rPr>
                <w:color w:val="000000"/>
                <w:lang w:val="de-DE"/>
              </w:rPr>
              <w:t>Anz.</w:t>
            </w:r>
          </w:p>
        </w:tc>
      </w:tr>
      <w:tr w:rsidR="00EA7E37" w:rsidRPr="00156249" w14:paraId="4D350A4F" w14:textId="77777777" w:rsidTr="00156249">
        <w:trPr>
          <w:trHeight w:val="300"/>
        </w:trPr>
        <w:tc>
          <w:tcPr>
            <w:tcW w:w="1379" w:type="dxa"/>
            <w:shd w:val="clear" w:color="auto" w:fill="auto"/>
            <w:noWrap/>
            <w:vAlign w:val="bottom"/>
            <w:hideMark/>
          </w:tcPr>
          <w:p w14:paraId="5321A76C"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4D20B1E6" w14:textId="77777777" w:rsidR="00EA7E37" w:rsidRPr="00156249" w:rsidRDefault="00EA7E37">
            <w:pPr>
              <w:rPr>
                <w:color w:val="000000"/>
                <w:lang w:val="de-DE"/>
              </w:rPr>
            </w:pPr>
            <w:r w:rsidRPr="00156249">
              <w:rPr>
                <w:color w:val="000000"/>
                <w:lang w:val="de-DE"/>
              </w:rPr>
              <w:t>NPR</w:t>
            </w:r>
          </w:p>
        </w:tc>
        <w:tc>
          <w:tcPr>
            <w:tcW w:w="1872" w:type="dxa"/>
            <w:shd w:val="clear" w:color="auto" w:fill="auto"/>
            <w:noWrap/>
            <w:vAlign w:val="bottom"/>
            <w:hideMark/>
          </w:tcPr>
          <w:p w14:paraId="7A55B252" w14:textId="77777777" w:rsidR="00EA7E37" w:rsidRPr="00156249" w:rsidRDefault="00EA7E37">
            <w:pPr>
              <w:rPr>
                <w:color w:val="000000"/>
                <w:lang w:val="de-DE"/>
              </w:rPr>
            </w:pPr>
            <w:r w:rsidRPr="00156249">
              <w:rPr>
                <w:color w:val="000000"/>
                <w:lang w:val="de-DE"/>
              </w:rPr>
              <w:t>Anzahl Paare</w:t>
            </w:r>
          </w:p>
        </w:tc>
        <w:tc>
          <w:tcPr>
            <w:tcW w:w="1980" w:type="dxa"/>
            <w:shd w:val="clear" w:color="auto" w:fill="auto"/>
            <w:noWrap/>
            <w:vAlign w:val="bottom"/>
            <w:hideMark/>
          </w:tcPr>
          <w:p w14:paraId="44A6F7F6" w14:textId="77777777" w:rsidR="00EA7E37" w:rsidRPr="00156249" w:rsidRDefault="00EA7E37">
            <w:pPr>
              <w:rPr>
                <w:color w:val="000000"/>
                <w:lang w:val="de-DE"/>
              </w:rPr>
            </w:pPr>
            <w:proofErr w:type="spellStart"/>
            <w:r w:rsidRPr="00156249">
              <w:rPr>
                <w:color w:val="000000"/>
                <w:lang w:val="de-DE"/>
              </w:rPr>
              <w:t>number</w:t>
            </w:r>
            <w:proofErr w:type="spellEnd"/>
            <w:r w:rsidRPr="00156249">
              <w:rPr>
                <w:color w:val="000000"/>
                <w:lang w:val="de-DE"/>
              </w:rPr>
              <w:t xml:space="preserve"> </w:t>
            </w:r>
            <w:proofErr w:type="spellStart"/>
            <w:r w:rsidRPr="00156249">
              <w:rPr>
                <w:color w:val="000000"/>
                <w:lang w:val="de-DE"/>
              </w:rPr>
              <w:t>of</w:t>
            </w:r>
            <w:proofErr w:type="spellEnd"/>
            <w:r w:rsidRPr="00156249">
              <w:rPr>
                <w:color w:val="000000"/>
                <w:lang w:val="de-DE"/>
              </w:rPr>
              <w:t xml:space="preserve"> </w:t>
            </w:r>
            <w:proofErr w:type="spellStart"/>
            <w:r w:rsidRPr="00156249">
              <w:rPr>
                <w:color w:val="000000"/>
                <w:lang w:val="de-DE"/>
              </w:rPr>
              <w:t>pairs</w:t>
            </w:r>
            <w:proofErr w:type="spellEnd"/>
          </w:p>
        </w:tc>
        <w:tc>
          <w:tcPr>
            <w:tcW w:w="2126" w:type="dxa"/>
            <w:shd w:val="clear" w:color="auto" w:fill="auto"/>
            <w:noWrap/>
            <w:vAlign w:val="bottom"/>
            <w:hideMark/>
          </w:tcPr>
          <w:p w14:paraId="54838217" w14:textId="77777777" w:rsidR="00EA7E37" w:rsidRPr="00156249" w:rsidRDefault="00EA7E37">
            <w:pPr>
              <w:rPr>
                <w:color w:val="000000"/>
                <w:lang w:val="de-DE"/>
              </w:rPr>
            </w:pPr>
          </w:p>
        </w:tc>
        <w:tc>
          <w:tcPr>
            <w:tcW w:w="1062" w:type="dxa"/>
            <w:shd w:val="clear" w:color="auto" w:fill="auto"/>
            <w:noWrap/>
            <w:vAlign w:val="bottom"/>
            <w:hideMark/>
          </w:tcPr>
          <w:p w14:paraId="54229182" w14:textId="77777777" w:rsidR="00EA7E37" w:rsidRPr="00156249" w:rsidRDefault="00EA7E37">
            <w:pPr>
              <w:rPr>
                <w:color w:val="000000"/>
                <w:lang w:val="de-DE"/>
              </w:rPr>
            </w:pPr>
            <w:r w:rsidRPr="00156249">
              <w:rPr>
                <w:color w:val="000000"/>
                <w:lang w:val="de-DE"/>
              </w:rPr>
              <w:t>Anz. Paare</w:t>
            </w:r>
          </w:p>
        </w:tc>
      </w:tr>
      <w:tr w:rsidR="00EA7E37" w:rsidRPr="00156249" w14:paraId="0D28E558" w14:textId="77777777" w:rsidTr="00156249">
        <w:trPr>
          <w:trHeight w:val="300"/>
        </w:trPr>
        <w:tc>
          <w:tcPr>
            <w:tcW w:w="1379" w:type="dxa"/>
            <w:shd w:val="clear" w:color="auto" w:fill="auto"/>
            <w:noWrap/>
            <w:vAlign w:val="bottom"/>
            <w:hideMark/>
          </w:tcPr>
          <w:p w14:paraId="06D949A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58EA3931" w14:textId="77777777" w:rsidR="00EA7E37" w:rsidRPr="00156249" w:rsidRDefault="00EA7E37">
            <w:pPr>
              <w:rPr>
                <w:color w:val="000000"/>
                <w:lang w:val="de-DE"/>
              </w:rPr>
            </w:pPr>
            <w:r w:rsidRPr="00156249">
              <w:rPr>
                <w:color w:val="000000"/>
                <w:lang w:val="de-DE"/>
              </w:rPr>
              <w:t>P1</w:t>
            </w:r>
          </w:p>
        </w:tc>
        <w:tc>
          <w:tcPr>
            <w:tcW w:w="1872" w:type="dxa"/>
            <w:shd w:val="clear" w:color="auto" w:fill="auto"/>
            <w:noWrap/>
            <w:vAlign w:val="bottom"/>
            <w:hideMark/>
          </w:tcPr>
          <w:p w14:paraId="2CA1043D" w14:textId="77777777" w:rsidR="00EA7E37" w:rsidRPr="00156249" w:rsidRDefault="00EA7E37">
            <w:pPr>
              <w:rPr>
                <w:color w:val="000000"/>
                <w:lang w:val="de-DE"/>
              </w:rPr>
            </w:pPr>
            <w:r w:rsidRPr="00156249">
              <w:rPr>
                <w:color w:val="000000"/>
                <w:lang w:val="de-DE"/>
              </w:rPr>
              <w:t>Prozent</w:t>
            </w:r>
          </w:p>
        </w:tc>
        <w:tc>
          <w:tcPr>
            <w:tcW w:w="1980" w:type="dxa"/>
            <w:shd w:val="clear" w:color="auto" w:fill="auto"/>
            <w:noWrap/>
            <w:vAlign w:val="bottom"/>
            <w:hideMark/>
          </w:tcPr>
          <w:p w14:paraId="382C602B" w14:textId="77777777" w:rsidR="00EA7E37" w:rsidRPr="00156249" w:rsidRDefault="00EA7E37">
            <w:pPr>
              <w:rPr>
                <w:color w:val="000000"/>
                <w:lang w:val="de-DE"/>
              </w:rPr>
            </w:pPr>
            <w:proofErr w:type="spellStart"/>
            <w:r w:rsidRPr="00156249">
              <w:rPr>
                <w:color w:val="000000"/>
                <w:lang w:val="de-DE"/>
              </w:rPr>
              <w:t>percent</w:t>
            </w:r>
            <w:proofErr w:type="spellEnd"/>
          </w:p>
        </w:tc>
        <w:tc>
          <w:tcPr>
            <w:tcW w:w="2126" w:type="dxa"/>
            <w:shd w:val="clear" w:color="auto" w:fill="auto"/>
            <w:noWrap/>
            <w:vAlign w:val="bottom"/>
            <w:hideMark/>
          </w:tcPr>
          <w:p w14:paraId="19721A74" w14:textId="77777777" w:rsidR="00EA7E37" w:rsidRPr="00156249" w:rsidRDefault="00EA7E37">
            <w:pPr>
              <w:rPr>
                <w:color w:val="000000"/>
                <w:lang w:val="de-DE"/>
              </w:rPr>
            </w:pPr>
            <w:r w:rsidRPr="00156249">
              <w:rPr>
                <w:color w:val="000000"/>
                <w:lang w:val="de-DE"/>
              </w:rPr>
              <w:t>Im Bereich 0-100</w:t>
            </w:r>
          </w:p>
        </w:tc>
        <w:tc>
          <w:tcPr>
            <w:tcW w:w="1062" w:type="dxa"/>
            <w:shd w:val="clear" w:color="auto" w:fill="auto"/>
            <w:noWrap/>
            <w:vAlign w:val="bottom"/>
            <w:hideMark/>
          </w:tcPr>
          <w:p w14:paraId="496D9CE5" w14:textId="77777777" w:rsidR="00EA7E37" w:rsidRPr="00156249" w:rsidRDefault="00EA7E37">
            <w:pPr>
              <w:rPr>
                <w:color w:val="000000"/>
                <w:lang w:val="de-DE"/>
              </w:rPr>
            </w:pPr>
            <w:r w:rsidRPr="00156249">
              <w:rPr>
                <w:color w:val="000000"/>
                <w:lang w:val="de-DE"/>
              </w:rPr>
              <w:t>%</w:t>
            </w:r>
          </w:p>
        </w:tc>
      </w:tr>
      <w:tr w:rsidR="00EA7E37" w:rsidRPr="00156249" w14:paraId="55574D60" w14:textId="77777777" w:rsidTr="00156249">
        <w:trPr>
          <w:trHeight w:val="300"/>
        </w:trPr>
        <w:tc>
          <w:tcPr>
            <w:tcW w:w="1379" w:type="dxa"/>
            <w:shd w:val="clear" w:color="auto" w:fill="auto"/>
            <w:noWrap/>
            <w:vAlign w:val="bottom"/>
            <w:hideMark/>
          </w:tcPr>
          <w:p w14:paraId="74F326E0"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2F274B46" w14:textId="77777777" w:rsidR="00EA7E37" w:rsidRPr="00156249" w:rsidRDefault="00EA7E37">
            <w:pPr>
              <w:rPr>
                <w:color w:val="000000"/>
                <w:lang w:val="de-DE"/>
              </w:rPr>
            </w:pPr>
            <w:r w:rsidRPr="00156249">
              <w:rPr>
                <w:color w:val="000000"/>
                <w:lang w:val="de-DE"/>
              </w:rPr>
              <w:t>SET</w:t>
            </w:r>
          </w:p>
        </w:tc>
        <w:tc>
          <w:tcPr>
            <w:tcW w:w="1872" w:type="dxa"/>
            <w:shd w:val="clear" w:color="auto" w:fill="auto"/>
            <w:noWrap/>
            <w:vAlign w:val="bottom"/>
            <w:hideMark/>
          </w:tcPr>
          <w:p w14:paraId="117F857D" w14:textId="77777777" w:rsidR="00EA7E37" w:rsidRPr="00156249" w:rsidRDefault="00EA7E37">
            <w:pPr>
              <w:rPr>
                <w:color w:val="000000"/>
                <w:lang w:val="de-DE"/>
              </w:rPr>
            </w:pPr>
            <w:r w:rsidRPr="00156249">
              <w:rPr>
                <w:color w:val="000000"/>
                <w:lang w:val="de-DE"/>
              </w:rPr>
              <w:t>Satz</w:t>
            </w:r>
          </w:p>
        </w:tc>
        <w:tc>
          <w:tcPr>
            <w:tcW w:w="1980" w:type="dxa"/>
            <w:shd w:val="clear" w:color="auto" w:fill="auto"/>
            <w:noWrap/>
            <w:vAlign w:val="bottom"/>
            <w:hideMark/>
          </w:tcPr>
          <w:p w14:paraId="6430C3B5" w14:textId="77777777" w:rsidR="00EA7E37" w:rsidRPr="00156249" w:rsidRDefault="00EA7E37">
            <w:pPr>
              <w:rPr>
                <w:color w:val="000000"/>
                <w:lang w:val="de-DE"/>
              </w:rPr>
            </w:pPr>
            <w:proofErr w:type="spellStart"/>
            <w:r w:rsidRPr="00156249">
              <w:rPr>
                <w:color w:val="000000"/>
                <w:lang w:val="de-DE"/>
              </w:rPr>
              <w:t>set</w:t>
            </w:r>
            <w:proofErr w:type="spellEnd"/>
          </w:p>
        </w:tc>
        <w:tc>
          <w:tcPr>
            <w:tcW w:w="2126" w:type="dxa"/>
            <w:shd w:val="clear" w:color="auto" w:fill="auto"/>
            <w:noWrap/>
            <w:vAlign w:val="bottom"/>
            <w:hideMark/>
          </w:tcPr>
          <w:p w14:paraId="3DD0D28B" w14:textId="77777777" w:rsidR="00EA7E37" w:rsidRPr="00156249" w:rsidRDefault="00EA7E37">
            <w:pPr>
              <w:rPr>
                <w:color w:val="000000"/>
                <w:lang w:val="de-DE"/>
              </w:rPr>
            </w:pPr>
          </w:p>
        </w:tc>
        <w:tc>
          <w:tcPr>
            <w:tcW w:w="1062" w:type="dxa"/>
            <w:shd w:val="clear" w:color="auto" w:fill="auto"/>
            <w:noWrap/>
            <w:vAlign w:val="bottom"/>
            <w:hideMark/>
          </w:tcPr>
          <w:p w14:paraId="0F29E588" w14:textId="77777777" w:rsidR="00EA7E37" w:rsidRPr="00156249" w:rsidRDefault="00EA7E37">
            <w:pPr>
              <w:rPr>
                <w:color w:val="000000"/>
                <w:lang w:val="de-DE"/>
              </w:rPr>
            </w:pPr>
            <w:r w:rsidRPr="00156249">
              <w:rPr>
                <w:color w:val="000000"/>
                <w:lang w:val="de-DE"/>
              </w:rPr>
              <w:t>Satz</w:t>
            </w:r>
          </w:p>
        </w:tc>
      </w:tr>
      <w:tr w:rsidR="00EA7E37" w:rsidRPr="00156249" w14:paraId="3DC93341" w14:textId="77777777" w:rsidTr="00156249">
        <w:trPr>
          <w:trHeight w:val="300"/>
        </w:trPr>
        <w:tc>
          <w:tcPr>
            <w:tcW w:w="1379" w:type="dxa"/>
            <w:shd w:val="clear" w:color="auto" w:fill="auto"/>
            <w:noWrap/>
            <w:vAlign w:val="bottom"/>
            <w:hideMark/>
          </w:tcPr>
          <w:p w14:paraId="114033D8" w14:textId="77777777" w:rsidR="00EA7E37" w:rsidRPr="00156249" w:rsidRDefault="00EA7E37">
            <w:pPr>
              <w:rPr>
                <w:color w:val="000000"/>
                <w:lang w:val="de-DE"/>
              </w:rPr>
            </w:pPr>
            <w:r w:rsidRPr="00156249">
              <w:rPr>
                <w:color w:val="000000"/>
                <w:lang w:val="de-DE"/>
              </w:rPr>
              <w:t>Numerisch</w:t>
            </w:r>
          </w:p>
        </w:tc>
        <w:tc>
          <w:tcPr>
            <w:tcW w:w="723" w:type="dxa"/>
            <w:shd w:val="clear" w:color="auto" w:fill="auto"/>
            <w:noWrap/>
            <w:vAlign w:val="bottom"/>
            <w:hideMark/>
          </w:tcPr>
          <w:p w14:paraId="6711A262" w14:textId="77777777" w:rsidR="00EA7E37" w:rsidRPr="00156249" w:rsidRDefault="00EA7E37">
            <w:pPr>
              <w:rPr>
                <w:color w:val="000000"/>
                <w:lang w:val="de-DE"/>
              </w:rPr>
            </w:pPr>
            <w:r w:rsidRPr="00156249">
              <w:rPr>
                <w:color w:val="000000"/>
                <w:lang w:val="de-DE"/>
              </w:rPr>
              <w:t>PK</w:t>
            </w:r>
          </w:p>
        </w:tc>
        <w:tc>
          <w:tcPr>
            <w:tcW w:w="1872" w:type="dxa"/>
            <w:shd w:val="clear" w:color="auto" w:fill="auto"/>
            <w:noWrap/>
            <w:vAlign w:val="bottom"/>
            <w:hideMark/>
          </w:tcPr>
          <w:p w14:paraId="2A8F7D4B" w14:textId="77777777" w:rsidR="00EA7E37" w:rsidRPr="00156249" w:rsidRDefault="00EA7E37">
            <w:pPr>
              <w:rPr>
                <w:color w:val="000000"/>
                <w:lang w:val="de-DE"/>
              </w:rPr>
            </w:pPr>
            <w:r w:rsidRPr="00156249">
              <w:rPr>
                <w:color w:val="000000"/>
                <w:lang w:val="de-DE"/>
              </w:rPr>
              <w:t>Packung</w:t>
            </w:r>
          </w:p>
        </w:tc>
        <w:tc>
          <w:tcPr>
            <w:tcW w:w="1980" w:type="dxa"/>
            <w:shd w:val="clear" w:color="auto" w:fill="auto"/>
            <w:noWrap/>
            <w:vAlign w:val="bottom"/>
            <w:hideMark/>
          </w:tcPr>
          <w:p w14:paraId="5DC66B1B" w14:textId="77777777" w:rsidR="00EA7E37" w:rsidRPr="00156249" w:rsidRDefault="00EA7E37">
            <w:pPr>
              <w:rPr>
                <w:color w:val="000000"/>
                <w:lang w:val="de-DE"/>
              </w:rPr>
            </w:pPr>
            <w:r w:rsidRPr="00156249">
              <w:rPr>
                <w:color w:val="000000"/>
                <w:lang w:val="de-DE"/>
              </w:rPr>
              <w:t>pack</w:t>
            </w:r>
          </w:p>
        </w:tc>
        <w:tc>
          <w:tcPr>
            <w:tcW w:w="2126" w:type="dxa"/>
            <w:shd w:val="clear" w:color="auto" w:fill="auto"/>
            <w:noWrap/>
            <w:vAlign w:val="bottom"/>
            <w:hideMark/>
          </w:tcPr>
          <w:p w14:paraId="2007C1E1" w14:textId="77777777" w:rsidR="00EA7E37" w:rsidRPr="00156249" w:rsidRDefault="00EA7E37">
            <w:pPr>
              <w:rPr>
                <w:color w:val="000000"/>
                <w:lang w:val="de-DE"/>
              </w:rPr>
            </w:pPr>
          </w:p>
        </w:tc>
        <w:tc>
          <w:tcPr>
            <w:tcW w:w="1062" w:type="dxa"/>
            <w:shd w:val="clear" w:color="auto" w:fill="auto"/>
            <w:noWrap/>
            <w:vAlign w:val="bottom"/>
            <w:hideMark/>
          </w:tcPr>
          <w:p w14:paraId="64A58AC2" w14:textId="77777777" w:rsidR="00EA7E37" w:rsidRPr="00156249" w:rsidRDefault="00EA7E37">
            <w:pPr>
              <w:rPr>
                <w:color w:val="000000"/>
                <w:lang w:val="de-DE"/>
              </w:rPr>
            </w:pPr>
            <w:proofErr w:type="spellStart"/>
            <w:r w:rsidRPr="00156249">
              <w:rPr>
                <w:color w:val="000000"/>
                <w:lang w:val="de-DE"/>
              </w:rPr>
              <w:t>Pkg</w:t>
            </w:r>
            <w:proofErr w:type="spellEnd"/>
            <w:r w:rsidRPr="00156249">
              <w:rPr>
                <w:color w:val="000000"/>
                <w:lang w:val="de-DE"/>
              </w:rPr>
              <w:t>.</w:t>
            </w:r>
          </w:p>
        </w:tc>
      </w:tr>
      <w:tr w:rsidR="00EA7E37" w:rsidRPr="00156249" w14:paraId="25895C4B" w14:textId="77777777" w:rsidTr="00156249">
        <w:trPr>
          <w:trHeight w:val="300"/>
        </w:trPr>
        <w:tc>
          <w:tcPr>
            <w:tcW w:w="1379" w:type="dxa"/>
            <w:shd w:val="clear" w:color="auto" w:fill="auto"/>
            <w:noWrap/>
            <w:vAlign w:val="bottom"/>
            <w:hideMark/>
          </w:tcPr>
          <w:p w14:paraId="6AC02B56"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694B8391" w14:textId="77777777" w:rsidR="00EA7E37" w:rsidRPr="00156249" w:rsidRDefault="00EA7E37">
            <w:pPr>
              <w:rPr>
                <w:color w:val="000000"/>
                <w:lang w:val="de-DE"/>
              </w:rPr>
            </w:pPr>
            <w:r w:rsidRPr="00156249">
              <w:rPr>
                <w:color w:val="000000"/>
                <w:lang w:val="de-DE"/>
              </w:rPr>
              <w:t>A99</w:t>
            </w:r>
          </w:p>
        </w:tc>
        <w:tc>
          <w:tcPr>
            <w:tcW w:w="1872" w:type="dxa"/>
            <w:shd w:val="clear" w:color="auto" w:fill="auto"/>
            <w:noWrap/>
            <w:vAlign w:val="bottom"/>
            <w:hideMark/>
          </w:tcPr>
          <w:p w14:paraId="11033F26" w14:textId="77777777" w:rsidR="00EA7E37" w:rsidRPr="00156249" w:rsidRDefault="00EA7E37">
            <w:pPr>
              <w:rPr>
                <w:color w:val="000000"/>
                <w:lang w:val="de-DE"/>
              </w:rPr>
            </w:pPr>
            <w:r w:rsidRPr="00156249">
              <w:rPr>
                <w:color w:val="000000"/>
                <w:lang w:val="de-DE"/>
              </w:rPr>
              <w:t>Bit</w:t>
            </w:r>
          </w:p>
        </w:tc>
        <w:tc>
          <w:tcPr>
            <w:tcW w:w="1980" w:type="dxa"/>
            <w:shd w:val="clear" w:color="auto" w:fill="auto"/>
            <w:noWrap/>
            <w:vAlign w:val="bottom"/>
            <w:hideMark/>
          </w:tcPr>
          <w:p w14:paraId="449A56BE" w14:textId="77777777" w:rsidR="00EA7E37" w:rsidRPr="00156249" w:rsidRDefault="00EA7E37">
            <w:pPr>
              <w:rPr>
                <w:color w:val="000000"/>
                <w:lang w:val="de-DE"/>
              </w:rPr>
            </w:pPr>
            <w:proofErr w:type="spellStart"/>
            <w:r w:rsidRPr="00156249">
              <w:rPr>
                <w:color w:val="000000"/>
                <w:lang w:val="de-DE"/>
              </w:rPr>
              <w:t>bit</w:t>
            </w:r>
            <w:proofErr w:type="spellEnd"/>
          </w:p>
        </w:tc>
        <w:tc>
          <w:tcPr>
            <w:tcW w:w="2126" w:type="dxa"/>
            <w:shd w:val="clear" w:color="auto" w:fill="auto"/>
            <w:noWrap/>
            <w:vAlign w:val="bottom"/>
            <w:hideMark/>
          </w:tcPr>
          <w:p w14:paraId="6FFE8ADE" w14:textId="77777777" w:rsidR="00EA7E37" w:rsidRPr="00156249" w:rsidRDefault="00EA7E37">
            <w:pPr>
              <w:rPr>
                <w:color w:val="000000"/>
                <w:lang w:val="de-DE"/>
              </w:rPr>
            </w:pPr>
          </w:p>
        </w:tc>
        <w:tc>
          <w:tcPr>
            <w:tcW w:w="1062" w:type="dxa"/>
            <w:shd w:val="clear" w:color="auto" w:fill="auto"/>
            <w:noWrap/>
            <w:vAlign w:val="bottom"/>
            <w:hideMark/>
          </w:tcPr>
          <w:p w14:paraId="13224A4E" w14:textId="77777777" w:rsidR="00EA7E37" w:rsidRPr="00156249" w:rsidRDefault="00EA7E37">
            <w:pPr>
              <w:rPr>
                <w:color w:val="000000"/>
                <w:lang w:val="de-DE"/>
              </w:rPr>
            </w:pPr>
            <w:r w:rsidRPr="00156249">
              <w:rPr>
                <w:color w:val="000000"/>
                <w:lang w:val="de-DE"/>
              </w:rPr>
              <w:t>b</w:t>
            </w:r>
          </w:p>
        </w:tc>
      </w:tr>
      <w:tr w:rsidR="00EA7E37" w:rsidRPr="00156249" w14:paraId="6763264A" w14:textId="77777777" w:rsidTr="00156249">
        <w:trPr>
          <w:trHeight w:val="300"/>
        </w:trPr>
        <w:tc>
          <w:tcPr>
            <w:tcW w:w="1379" w:type="dxa"/>
            <w:shd w:val="clear" w:color="auto" w:fill="auto"/>
            <w:noWrap/>
            <w:vAlign w:val="bottom"/>
            <w:hideMark/>
          </w:tcPr>
          <w:p w14:paraId="21A66770"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07DB0464" w14:textId="77777777" w:rsidR="00EA7E37" w:rsidRPr="00156249" w:rsidRDefault="00EA7E37">
            <w:pPr>
              <w:rPr>
                <w:color w:val="000000"/>
                <w:lang w:val="de-DE"/>
              </w:rPr>
            </w:pPr>
            <w:r w:rsidRPr="00156249">
              <w:rPr>
                <w:color w:val="000000"/>
                <w:lang w:val="de-DE"/>
              </w:rPr>
              <w:t>AD</w:t>
            </w:r>
          </w:p>
        </w:tc>
        <w:tc>
          <w:tcPr>
            <w:tcW w:w="1872" w:type="dxa"/>
            <w:shd w:val="clear" w:color="auto" w:fill="auto"/>
            <w:noWrap/>
            <w:vAlign w:val="bottom"/>
            <w:hideMark/>
          </w:tcPr>
          <w:p w14:paraId="7844157D" w14:textId="77777777" w:rsidR="00EA7E37" w:rsidRPr="00156249" w:rsidRDefault="00EA7E37">
            <w:pPr>
              <w:rPr>
                <w:color w:val="000000"/>
                <w:lang w:val="de-DE"/>
              </w:rPr>
            </w:pPr>
            <w:r w:rsidRPr="00156249">
              <w:rPr>
                <w:color w:val="000000"/>
                <w:lang w:val="de-DE"/>
              </w:rPr>
              <w:t>Byte</w:t>
            </w:r>
          </w:p>
        </w:tc>
        <w:tc>
          <w:tcPr>
            <w:tcW w:w="1980" w:type="dxa"/>
            <w:shd w:val="clear" w:color="auto" w:fill="auto"/>
            <w:noWrap/>
            <w:vAlign w:val="bottom"/>
            <w:hideMark/>
          </w:tcPr>
          <w:p w14:paraId="66F96035" w14:textId="77777777" w:rsidR="00EA7E37" w:rsidRPr="00156249" w:rsidRDefault="00EA7E37">
            <w:pPr>
              <w:rPr>
                <w:color w:val="000000"/>
                <w:lang w:val="de-DE"/>
              </w:rPr>
            </w:pPr>
            <w:proofErr w:type="spellStart"/>
            <w:r w:rsidRPr="00156249">
              <w:rPr>
                <w:color w:val="000000"/>
                <w:lang w:val="de-DE"/>
              </w:rPr>
              <w:t>byte</w:t>
            </w:r>
            <w:proofErr w:type="spellEnd"/>
          </w:p>
        </w:tc>
        <w:tc>
          <w:tcPr>
            <w:tcW w:w="2126" w:type="dxa"/>
            <w:shd w:val="clear" w:color="auto" w:fill="auto"/>
            <w:noWrap/>
            <w:vAlign w:val="bottom"/>
            <w:hideMark/>
          </w:tcPr>
          <w:p w14:paraId="07ECBE94" w14:textId="77777777" w:rsidR="00EA7E37" w:rsidRPr="00156249" w:rsidRDefault="00EA7E37">
            <w:pPr>
              <w:rPr>
                <w:color w:val="000000"/>
                <w:lang w:val="de-DE"/>
              </w:rPr>
            </w:pPr>
            <w:r w:rsidRPr="00156249">
              <w:rPr>
                <w:color w:val="000000"/>
                <w:lang w:val="de-DE"/>
              </w:rPr>
              <w:t xml:space="preserve">=8 </w:t>
            </w:r>
            <w:proofErr w:type="spellStart"/>
            <w:r w:rsidRPr="00156249">
              <w:rPr>
                <w:color w:val="000000"/>
                <w:lang w:val="de-DE"/>
              </w:rPr>
              <w:t>bits</w:t>
            </w:r>
            <w:proofErr w:type="spellEnd"/>
          </w:p>
        </w:tc>
        <w:tc>
          <w:tcPr>
            <w:tcW w:w="1062" w:type="dxa"/>
            <w:shd w:val="clear" w:color="auto" w:fill="auto"/>
            <w:noWrap/>
            <w:vAlign w:val="bottom"/>
            <w:hideMark/>
          </w:tcPr>
          <w:p w14:paraId="2057E7C5" w14:textId="77777777" w:rsidR="00EA7E37" w:rsidRPr="00156249" w:rsidRDefault="00EA7E37">
            <w:pPr>
              <w:rPr>
                <w:color w:val="000000"/>
                <w:lang w:val="de-DE"/>
              </w:rPr>
            </w:pPr>
            <w:r w:rsidRPr="00156249">
              <w:rPr>
                <w:color w:val="000000"/>
                <w:lang w:val="de-DE"/>
              </w:rPr>
              <w:t>B</w:t>
            </w:r>
          </w:p>
        </w:tc>
      </w:tr>
      <w:tr w:rsidR="00EA7E37" w:rsidRPr="00156249" w14:paraId="6FCE34E4" w14:textId="77777777" w:rsidTr="00156249">
        <w:trPr>
          <w:trHeight w:val="300"/>
        </w:trPr>
        <w:tc>
          <w:tcPr>
            <w:tcW w:w="1379" w:type="dxa"/>
            <w:shd w:val="clear" w:color="auto" w:fill="auto"/>
            <w:noWrap/>
            <w:vAlign w:val="bottom"/>
            <w:hideMark/>
          </w:tcPr>
          <w:p w14:paraId="61C0C7C9"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3BBD613B" w14:textId="77777777" w:rsidR="00EA7E37" w:rsidRPr="00156249" w:rsidRDefault="00EA7E37">
            <w:pPr>
              <w:rPr>
                <w:color w:val="000000"/>
                <w:lang w:val="de-DE"/>
              </w:rPr>
            </w:pPr>
            <w:r w:rsidRPr="00156249">
              <w:rPr>
                <w:color w:val="000000"/>
                <w:lang w:val="de-DE"/>
              </w:rPr>
              <w:t>2P</w:t>
            </w:r>
          </w:p>
        </w:tc>
        <w:tc>
          <w:tcPr>
            <w:tcW w:w="1872" w:type="dxa"/>
            <w:shd w:val="clear" w:color="auto" w:fill="auto"/>
            <w:noWrap/>
            <w:vAlign w:val="bottom"/>
            <w:hideMark/>
          </w:tcPr>
          <w:p w14:paraId="6B47EDE5" w14:textId="77777777" w:rsidR="00EA7E37" w:rsidRPr="00156249" w:rsidRDefault="00EA7E37">
            <w:pPr>
              <w:rPr>
                <w:color w:val="000000"/>
                <w:lang w:val="de-DE"/>
              </w:rPr>
            </w:pPr>
            <w:r w:rsidRPr="00156249">
              <w:rPr>
                <w:color w:val="000000"/>
                <w:lang w:val="de-DE"/>
              </w:rPr>
              <w:t>Kilobyte</w:t>
            </w:r>
          </w:p>
        </w:tc>
        <w:tc>
          <w:tcPr>
            <w:tcW w:w="1980" w:type="dxa"/>
            <w:shd w:val="clear" w:color="auto" w:fill="auto"/>
            <w:noWrap/>
            <w:vAlign w:val="bottom"/>
            <w:hideMark/>
          </w:tcPr>
          <w:p w14:paraId="417E65C0" w14:textId="77777777" w:rsidR="00EA7E37" w:rsidRPr="00156249" w:rsidRDefault="00EA7E37">
            <w:pPr>
              <w:rPr>
                <w:color w:val="000000"/>
                <w:lang w:val="de-DE"/>
              </w:rPr>
            </w:pPr>
            <w:proofErr w:type="spellStart"/>
            <w:r w:rsidRPr="00156249">
              <w:rPr>
                <w:color w:val="000000"/>
                <w:lang w:val="de-DE"/>
              </w:rPr>
              <w:t>kilobyte</w:t>
            </w:r>
            <w:proofErr w:type="spellEnd"/>
          </w:p>
        </w:tc>
        <w:tc>
          <w:tcPr>
            <w:tcW w:w="2126" w:type="dxa"/>
            <w:shd w:val="clear" w:color="auto" w:fill="auto"/>
            <w:noWrap/>
            <w:vAlign w:val="bottom"/>
            <w:hideMark/>
          </w:tcPr>
          <w:p w14:paraId="29123E75" w14:textId="77777777" w:rsidR="00EA7E37" w:rsidRPr="00156249" w:rsidRDefault="00EA7E37">
            <w:pPr>
              <w:rPr>
                <w:color w:val="000000"/>
                <w:lang w:val="de-DE"/>
              </w:rPr>
            </w:pPr>
            <w:r w:rsidRPr="00156249">
              <w:rPr>
                <w:color w:val="000000"/>
                <w:lang w:val="de-DE"/>
              </w:rPr>
              <w:t xml:space="preserve">=10^3 </w:t>
            </w:r>
            <w:proofErr w:type="spellStart"/>
            <w:r w:rsidRPr="00156249">
              <w:rPr>
                <w:color w:val="000000"/>
                <w:lang w:val="de-DE"/>
              </w:rPr>
              <w:t>bytes</w:t>
            </w:r>
            <w:proofErr w:type="spellEnd"/>
          </w:p>
        </w:tc>
        <w:tc>
          <w:tcPr>
            <w:tcW w:w="1062" w:type="dxa"/>
            <w:shd w:val="clear" w:color="auto" w:fill="auto"/>
            <w:noWrap/>
            <w:vAlign w:val="bottom"/>
            <w:hideMark/>
          </w:tcPr>
          <w:p w14:paraId="3BF2E1D3" w14:textId="77777777" w:rsidR="00EA7E37" w:rsidRPr="00156249" w:rsidRDefault="00EA7E37">
            <w:pPr>
              <w:rPr>
                <w:color w:val="000000"/>
                <w:lang w:val="de-DE"/>
              </w:rPr>
            </w:pPr>
            <w:r w:rsidRPr="00156249">
              <w:rPr>
                <w:color w:val="000000"/>
                <w:lang w:val="de-DE"/>
              </w:rPr>
              <w:t>KB</w:t>
            </w:r>
          </w:p>
        </w:tc>
      </w:tr>
      <w:tr w:rsidR="00EA7E37" w:rsidRPr="00156249" w14:paraId="4DAB913F" w14:textId="77777777" w:rsidTr="00156249">
        <w:trPr>
          <w:trHeight w:val="300"/>
        </w:trPr>
        <w:tc>
          <w:tcPr>
            <w:tcW w:w="1379" w:type="dxa"/>
            <w:shd w:val="clear" w:color="auto" w:fill="auto"/>
            <w:noWrap/>
            <w:vAlign w:val="bottom"/>
            <w:hideMark/>
          </w:tcPr>
          <w:p w14:paraId="54CFF57B"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90943D4" w14:textId="77777777" w:rsidR="00EA7E37" w:rsidRPr="00156249" w:rsidRDefault="00EA7E37">
            <w:pPr>
              <w:rPr>
                <w:color w:val="000000"/>
                <w:lang w:val="de-DE"/>
              </w:rPr>
            </w:pPr>
            <w:r w:rsidRPr="00156249">
              <w:rPr>
                <w:color w:val="000000"/>
                <w:lang w:val="de-DE"/>
              </w:rPr>
              <w:t>4L</w:t>
            </w:r>
          </w:p>
        </w:tc>
        <w:tc>
          <w:tcPr>
            <w:tcW w:w="1872" w:type="dxa"/>
            <w:shd w:val="clear" w:color="auto" w:fill="auto"/>
            <w:noWrap/>
            <w:vAlign w:val="bottom"/>
            <w:hideMark/>
          </w:tcPr>
          <w:p w14:paraId="037BF52F" w14:textId="77777777" w:rsidR="00EA7E37" w:rsidRPr="00156249" w:rsidRDefault="00EA7E37">
            <w:pPr>
              <w:rPr>
                <w:color w:val="000000"/>
                <w:lang w:val="de-DE"/>
              </w:rPr>
            </w:pPr>
            <w:r w:rsidRPr="00156249">
              <w:rPr>
                <w:color w:val="000000"/>
                <w:lang w:val="de-DE"/>
              </w:rPr>
              <w:t>Megabyte</w:t>
            </w:r>
          </w:p>
        </w:tc>
        <w:tc>
          <w:tcPr>
            <w:tcW w:w="1980" w:type="dxa"/>
            <w:shd w:val="clear" w:color="auto" w:fill="auto"/>
            <w:noWrap/>
            <w:vAlign w:val="bottom"/>
            <w:hideMark/>
          </w:tcPr>
          <w:p w14:paraId="4579C565" w14:textId="77777777" w:rsidR="00EA7E37" w:rsidRPr="00156249" w:rsidRDefault="00EA7E37">
            <w:pPr>
              <w:rPr>
                <w:color w:val="000000"/>
                <w:lang w:val="de-DE"/>
              </w:rPr>
            </w:pPr>
            <w:proofErr w:type="spellStart"/>
            <w:r w:rsidRPr="00156249">
              <w:rPr>
                <w:color w:val="000000"/>
                <w:lang w:val="de-DE"/>
              </w:rPr>
              <w:t>megabyte</w:t>
            </w:r>
            <w:proofErr w:type="spellEnd"/>
          </w:p>
        </w:tc>
        <w:tc>
          <w:tcPr>
            <w:tcW w:w="2126" w:type="dxa"/>
            <w:shd w:val="clear" w:color="auto" w:fill="auto"/>
            <w:noWrap/>
            <w:vAlign w:val="bottom"/>
            <w:hideMark/>
          </w:tcPr>
          <w:p w14:paraId="6B968BCE" w14:textId="77777777" w:rsidR="00EA7E37" w:rsidRPr="00156249" w:rsidRDefault="00EA7E37">
            <w:pPr>
              <w:rPr>
                <w:color w:val="000000"/>
                <w:lang w:val="de-DE"/>
              </w:rPr>
            </w:pPr>
            <w:r w:rsidRPr="00156249">
              <w:rPr>
                <w:color w:val="000000"/>
                <w:lang w:val="de-DE"/>
              </w:rPr>
              <w:t xml:space="preserve">=10^6 </w:t>
            </w:r>
            <w:proofErr w:type="spellStart"/>
            <w:r w:rsidRPr="00156249">
              <w:rPr>
                <w:color w:val="000000"/>
                <w:lang w:val="de-DE"/>
              </w:rPr>
              <w:t>bytes</w:t>
            </w:r>
            <w:proofErr w:type="spellEnd"/>
          </w:p>
        </w:tc>
        <w:tc>
          <w:tcPr>
            <w:tcW w:w="1062" w:type="dxa"/>
            <w:shd w:val="clear" w:color="auto" w:fill="auto"/>
            <w:noWrap/>
            <w:vAlign w:val="bottom"/>
            <w:hideMark/>
          </w:tcPr>
          <w:p w14:paraId="097E4F0E" w14:textId="77777777" w:rsidR="00EA7E37" w:rsidRPr="00156249" w:rsidRDefault="00EA7E37">
            <w:pPr>
              <w:rPr>
                <w:color w:val="000000"/>
                <w:lang w:val="de-DE"/>
              </w:rPr>
            </w:pPr>
            <w:r w:rsidRPr="00156249">
              <w:rPr>
                <w:color w:val="000000"/>
                <w:lang w:val="de-DE"/>
              </w:rPr>
              <w:t>MB</w:t>
            </w:r>
          </w:p>
        </w:tc>
      </w:tr>
      <w:tr w:rsidR="00EA7E37" w:rsidRPr="00156249" w14:paraId="2FD27E12" w14:textId="77777777" w:rsidTr="00156249">
        <w:trPr>
          <w:trHeight w:val="300"/>
        </w:trPr>
        <w:tc>
          <w:tcPr>
            <w:tcW w:w="1379" w:type="dxa"/>
            <w:shd w:val="clear" w:color="auto" w:fill="auto"/>
            <w:noWrap/>
            <w:vAlign w:val="bottom"/>
            <w:hideMark/>
          </w:tcPr>
          <w:p w14:paraId="49EFEA77"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1402A323" w14:textId="77777777" w:rsidR="00EA7E37" w:rsidRPr="00156249" w:rsidRDefault="00EA7E37">
            <w:pPr>
              <w:rPr>
                <w:color w:val="000000"/>
                <w:lang w:val="de-DE"/>
              </w:rPr>
            </w:pPr>
            <w:r w:rsidRPr="00156249">
              <w:rPr>
                <w:color w:val="000000"/>
                <w:lang w:val="de-DE"/>
              </w:rPr>
              <w:t>E34</w:t>
            </w:r>
          </w:p>
        </w:tc>
        <w:tc>
          <w:tcPr>
            <w:tcW w:w="1872" w:type="dxa"/>
            <w:shd w:val="clear" w:color="auto" w:fill="auto"/>
            <w:noWrap/>
            <w:vAlign w:val="bottom"/>
            <w:hideMark/>
          </w:tcPr>
          <w:p w14:paraId="44392944" w14:textId="77777777" w:rsidR="00EA7E37" w:rsidRPr="00156249" w:rsidRDefault="00EA7E37">
            <w:pPr>
              <w:rPr>
                <w:color w:val="000000"/>
                <w:lang w:val="de-DE"/>
              </w:rPr>
            </w:pPr>
            <w:r w:rsidRPr="00156249">
              <w:rPr>
                <w:color w:val="000000"/>
                <w:lang w:val="de-DE"/>
              </w:rPr>
              <w:t>Gigabyte</w:t>
            </w:r>
          </w:p>
        </w:tc>
        <w:tc>
          <w:tcPr>
            <w:tcW w:w="1980" w:type="dxa"/>
            <w:shd w:val="clear" w:color="auto" w:fill="auto"/>
            <w:noWrap/>
            <w:vAlign w:val="bottom"/>
            <w:hideMark/>
          </w:tcPr>
          <w:p w14:paraId="5FF0EE57" w14:textId="77777777" w:rsidR="00EA7E37" w:rsidRPr="00156249" w:rsidRDefault="00EA7E37">
            <w:pPr>
              <w:rPr>
                <w:color w:val="000000"/>
                <w:lang w:val="de-DE"/>
              </w:rPr>
            </w:pPr>
            <w:proofErr w:type="spellStart"/>
            <w:r w:rsidRPr="00156249">
              <w:rPr>
                <w:color w:val="000000"/>
                <w:lang w:val="de-DE"/>
              </w:rPr>
              <w:t>gigabyte</w:t>
            </w:r>
            <w:proofErr w:type="spellEnd"/>
          </w:p>
        </w:tc>
        <w:tc>
          <w:tcPr>
            <w:tcW w:w="2126" w:type="dxa"/>
            <w:shd w:val="clear" w:color="auto" w:fill="auto"/>
            <w:noWrap/>
            <w:vAlign w:val="bottom"/>
            <w:hideMark/>
          </w:tcPr>
          <w:p w14:paraId="38F47B3D" w14:textId="77777777" w:rsidR="00EA7E37" w:rsidRPr="00156249" w:rsidRDefault="00EA7E37">
            <w:pPr>
              <w:rPr>
                <w:color w:val="000000"/>
                <w:lang w:val="de-DE"/>
              </w:rPr>
            </w:pPr>
            <w:r w:rsidRPr="00156249">
              <w:rPr>
                <w:color w:val="000000"/>
                <w:lang w:val="de-DE"/>
              </w:rPr>
              <w:t xml:space="preserve">=10^9 </w:t>
            </w:r>
            <w:proofErr w:type="spellStart"/>
            <w:r w:rsidRPr="00156249">
              <w:rPr>
                <w:color w:val="000000"/>
                <w:lang w:val="de-DE"/>
              </w:rPr>
              <w:t>bytes</w:t>
            </w:r>
            <w:proofErr w:type="spellEnd"/>
          </w:p>
        </w:tc>
        <w:tc>
          <w:tcPr>
            <w:tcW w:w="1062" w:type="dxa"/>
            <w:shd w:val="clear" w:color="auto" w:fill="auto"/>
            <w:noWrap/>
            <w:vAlign w:val="bottom"/>
            <w:hideMark/>
          </w:tcPr>
          <w:p w14:paraId="1628A1C3" w14:textId="77777777" w:rsidR="00EA7E37" w:rsidRPr="00156249" w:rsidRDefault="00EA7E37">
            <w:pPr>
              <w:rPr>
                <w:color w:val="000000"/>
                <w:lang w:val="de-DE"/>
              </w:rPr>
            </w:pPr>
            <w:r w:rsidRPr="00156249">
              <w:rPr>
                <w:color w:val="000000"/>
                <w:lang w:val="de-DE"/>
              </w:rPr>
              <w:t>GB</w:t>
            </w:r>
          </w:p>
        </w:tc>
      </w:tr>
      <w:tr w:rsidR="00EA7E37" w:rsidRPr="00156249" w14:paraId="0E28EBC1" w14:textId="77777777" w:rsidTr="00156249">
        <w:trPr>
          <w:trHeight w:val="300"/>
        </w:trPr>
        <w:tc>
          <w:tcPr>
            <w:tcW w:w="1379" w:type="dxa"/>
            <w:shd w:val="clear" w:color="auto" w:fill="auto"/>
            <w:noWrap/>
            <w:vAlign w:val="bottom"/>
            <w:hideMark/>
          </w:tcPr>
          <w:p w14:paraId="393B5646" w14:textId="77777777" w:rsidR="00EA7E37" w:rsidRPr="00156249" w:rsidRDefault="00EA7E37">
            <w:pPr>
              <w:rPr>
                <w:color w:val="000000"/>
                <w:lang w:val="de-DE"/>
              </w:rPr>
            </w:pPr>
            <w:r w:rsidRPr="00156249">
              <w:rPr>
                <w:color w:val="000000"/>
                <w:lang w:val="de-DE"/>
              </w:rPr>
              <w:lastRenderedPageBreak/>
              <w:t>Datenmenge</w:t>
            </w:r>
          </w:p>
        </w:tc>
        <w:tc>
          <w:tcPr>
            <w:tcW w:w="723" w:type="dxa"/>
            <w:shd w:val="clear" w:color="auto" w:fill="auto"/>
            <w:noWrap/>
            <w:vAlign w:val="bottom"/>
            <w:hideMark/>
          </w:tcPr>
          <w:p w14:paraId="34699E30" w14:textId="77777777" w:rsidR="00EA7E37" w:rsidRPr="00156249" w:rsidRDefault="00EA7E37">
            <w:pPr>
              <w:rPr>
                <w:color w:val="000000"/>
                <w:lang w:val="de-DE"/>
              </w:rPr>
            </w:pPr>
            <w:r w:rsidRPr="00156249">
              <w:rPr>
                <w:color w:val="000000"/>
                <w:lang w:val="de-DE"/>
              </w:rPr>
              <w:t>E35</w:t>
            </w:r>
          </w:p>
        </w:tc>
        <w:tc>
          <w:tcPr>
            <w:tcW w:w="1872" w:type="dxa"/>
            <w:shd w:val="clear" w:color="auto" w:fill="auto"/>
            <w:noWrap/>
            <w:vAlign w:val="bottom"/>
            <w:hideMark/>
          </w:tcPr>
          <w:p w14:paraId="52E65A59" w14:textId="77777777" w:rsidR="00EA7E37" w:rsidRPr="00156249" w:rsidRDefault="00EA7E37">
            <w:pPr>
              <w:rPr>
                <w:color w:val="000000"/>
                <w:lang w:val="de-DE"/>
              </w:rPr>
            </w:pPr>
            <w:r w:rsidRPr="00156249">
              <w:rPr>
                <w:color w:val="000000"/>
                <w:lang w:val="de-DE"/>
              </w:rPr>
              <w:t>Terabyte</w:t>
            </w:r>
          </w:p>
        </w:tc>
        <w:tc>
          <w:tcPr>
            <w:tcW w:w="1980" w:type="dxa"/>
            <w:shd w:val="clear" w:color="auto" w:fill="auto"/>
            <w:noWrap/>
            <w:vAlign w:val="bottom"/>
            <w:hideMark/>
          </w:tcPr>
          <w:p w14:paraId="6A24EA09" w14:textId="77777777" w:rsidR="00EA7E37" w:rsidRPr="00156249" w:rsidRDefault="00EA7E37">
            <w:pPr>
              <w:rPr>
                <w:color w:val="000000"/>
                <w:lang w:val="de-DE"/>
              </w:rPr>
            </w:pPr>
            <w:proofErr w:type="spellStart"/>
            <w:r w:rsidRPr="00156249">
              <w:rPr>
                <w:color w:val="000000"/>
                <w:lang w:val="de-DE"/>
              </w:rPr>
              <w:t>terabyte</w:t>
            </w:r>
            <w:proofErr w:type="spellEnd"/>
          </w:p>
        </w:tc>
        <w:tc>
          <w:tcPr>
            <w:tcW w:w="2126" w:type="dxa"/>
            <w:shd w:val="clear" w:color="auto" w:fill="auto"/>
            <w:noWrap/>
            <w:vAlign w:val="bottom"/>
            <w:hideMark/>
          </w:tcPr>
          <w:p w14:paraId="25335614" w14:textId="77777777" w:rsidR="00EA7E37" w:rsidRPr="00156249" w:rsidRDefault="00EA7E37">
            <w:pPr>
              <w:rPr>
                <w:color w:val="000000"/>
                <w:lang w:val="de-DE"/>
              </w:rPr>
            </w:pPr>
            <w:r w:rsidRPr="00156249">
              <w:rPr>
                <w:color w:val="000000"/>
                <w:lang w:val="de-DE"/>
              </w:rPr>
              <w:t xml:space="preserve">=10^12 </w:t>
            </w:r>
            <w:proofErr w:type="spellStart"/>
            <w:r w:rsidRPr="00156249">
              <w:rPr>
                <w:color w:val="000000"/>
                <w:lang w:val="de-DE"/>
              </w:rPr>
              <w:t>bytes</w:t>
            </w:r>
            <w:proofErr w:type="spellEnd"/>
          </w:p>
        </w:tc>
        <w:tc>
          <w:tcPr>
            <w:tcW w:w="1062" w:type="dxa"/>
            <w:shd w:val="clear" w:color="auto" w:fill="auto"/>
            <w:noWrap/>
            <w:vAlign w:val="bottom"/>
            <w:hideMark/>
          </w:tcPr>
          <w:p w14:paraId="3D7A0BF1" w14:textId="77777777" w:rsidR="00EA7E37" w:rsidRPr="00156249" w:rsidRDefault="00EA7E37">
            <w:pPr>
              <w:rPr>
                <w:color w:val="000000"/>
                <w:lang w:val="de-DE"/>
              </w:rPr>
            </w:pPr>
            <w:r w:rsidRPr="00156249">
              <w:rPr>
                <w:color w:val="000000"/>
                <w:lang w:val="de-DE"/>
              </w:rPr>
              <w:t>TB</w:t>
            </w:r>
          </w:p>
        </w:tc>
      </w:tr>
      <w:tr w:rsidR="00EA7E37" w:rsidRPr="00156249" w14:paraId="3AA35487" w14:textId="77777777" w:rsidTr="00156249">
        <w:trPr>
          <w:trHeight w:val="300"/>
        </w:trPr>
        <w:tc>
          <w:tcPr>
            <w:tcW w:w="1379" w:type="dxa"/>
            <w:shd w:val="clear" w:color="auto" w:fill="auto"/>
            <w:noWrap/>
            <w:vAlign w:val="bottom"/>
            <w:hideMark/>
          </w:tcPr>
          <w:p w14:paraId="52E8FE5D" w14:textId="77777777" w:rsidR="00EA7E37" w:rsidRPr="00156249" w:rsidRDefault="00EA7E37">
            <w:pPr>
              <w:rPr>
                <w:color w:val="000000"/>
                <w:lang w:val="de-DE"/>
              </w:rPr>
            </w:pPr>
            <w:r w:rsidRPr="00156249">
              <w:rPr>
                <w:color w:val="000000"/>
                <w:lang w:val="de-DE"/>
              </w:rPr>
              <w:t>Datenmenge</w:t>
            </w:r>
          </w:p>
        </w:tc>
        <w:tc>
          <w:tcPr>
            <w:tcW w:w="723" w:type="dxa"/>
            <w:shd w:val="clear" w:color="auto" w:fill="auto"/>
            <w:noWrap/>
            <w:vAlign w:val="bottom"/>
            <w:hideMark/>
          </w:tcPr>
          <w:p w14:paraId="4F7318EA" w14:textId="77777777" w:rsidR="00EA7E37" w:rsidRPr="00156249" w:rsidRDefault="00EA7E37">
            <w:pPr>
              <w:rPr>
                <w:color w:val="000000"/>
                <w:lang w:val="de-DE"/>
              </w:rPr>
            </w:pPr>
            <w:r w:rsidRPr="00156249">
              <w:rPr>
                <w:color w:val="000000"/>
                <w:lang w:val="de-DE"/>
              </w:rPr>
              <w:t>E36</w:t>
            </w:r>
          </w:p>
        </w:tc>
        <w:tc>
          <w:tcPr>
            <w:tcW w:w="1872" w:type="dxa"/>
            <w:shd w:val="clear" w:color="auto" w:fill="auto"/>
            <w:noWrap/>
            <w:vAlign w:val="bottom"/>
            <w:hideMark/>
          </w:tcPr>
          <w:p w14:paraId="0D8FAEC4" w14:textId="77777777" w:rsidR="00EA7E37" w:rsidRPr="00156249" w:rsidRDefault="00EA7E37">
            <w:pPr>
              <w:rPr>
                <w:color w:val="000000"/>
                <w:lang w:val="de-DE"/>
              </w:rPr>
            </w:pPr>
            <w:r w:rsidRPr="00156249">
              <w:rPr>
                <w:color w:val="000000"/>
                <w:lang w:val="de-DE"/>
              </w:rPr>
              <w:t>Petabyte</w:t>
            </w:r>
          </w:p>
        </w:tc>
        <w:tc>
          <w:tcPr>
            <w:tcW w:w="1980" w:type="dxa"/>
            <w:shd w:val="clear" w:color="auto" w:fill="auto"/>
            <w:noWrap/>
            <w:vAlign w:val="bottom"/>
            <w:hideMark/>
          </w:tcPr>
          <w:p w14:paraId="5C303BF1" w14:textId="77777777" w:rsidR="00EA7E37" w:rsidRPr="00156249" w:rsidRDefault="00EA7E37">
            <w:pPr>
              <w:rPr>
                <w:color w:val="000000"/>
                <w:lang w:val="de-DE"/>
              </w:rPr>
            </w:pPr>
            <w:proofErr w:type="spellStart"/>
            <w:r w:rsidRPr="00156249">
              <w:rPr>
                <w:color w:val="000000"/>
                <w:lang w:val="de-DE"/>
              </w:rPr>
              <w:t>petabyte</w:t>
            </w:r>
            <w:proofErr w:type="spellEnd"/>
          </w:p>
        </w:tc>
        <w:tc>
          <w:tcPr>
            <w:tcW w:w="2126" w:type="dxa"/>
            <w:shd w:val="clear" w:color="auto" w:fill="auto"/>
            <w:noWrap/>
            <w:vAlign w:val="bottom"/>
            <w:hideMark/>
          </w:tcPr>
          <w:p w14:paraId="417862DE" w14:textId="77777777" w:rsidR="00EA7E37" w:rsidRPr="00156249" w:rsidRDefault="00EA7E37">
            <w:pPr>
              <w:rPr>
                <w:color w:val="000000"/>
                <w:lang w:val="de-DE"/>
              </w:rPr>
            </w:pPr>
            <w:r w:rsidRPr="00156249">
              <w:rPr>
                <w:color w:val="000000"/>
                <w:lang w:val="de-DE"/>
              </w:rPr>
              <w:t xml:space="preserve">=10^15 </w:t>
            </w:r>
            <w:proofErr w:type="spellStart"/>
            <w:r w:rsidRPr="00156249">
              <w:rPr>
                <w:color w:val="000000"/>
                <w:lang w:val="de-DE"/>
              </w:rPr>
              <w:t>bytes</w:t>
            </w:r>
            <w:proofErr w:type="spellEnd"/>
          </w:p>
        </w:tc>
        <w:tc>
          <w:tcPr>
            <w:tcW w:w="1062" w:type="dxa"/>
            <w:shd w:val="clear" w:color="auto" w:fill="auto"/>
            <w:noWrap/>
            <w:vAlign w:val="bottom"/>
            <w:hideMark/>
          </w:tcPr>
          <w:p w14:paraId="4275C214" w14:textId="77777777" w:rsidR="00EA7E37" w:rsidRPr="00156249" w:rsidRDefault="00EA7E37">
            <w:pPr>
              <w:rPr>
                <w:color w:val="000000"/>
                <w:lang w:val="de-DE"/>
              </w:rPr>
            </w:pPr>
            <w:r w:rsidRPr="00156249">
              <w:rPr>
                <w:color w:val="000000"/>
                <w:lang w:val="de-DE"/>
              </w:rPr>
              <w:t>PB</w:t>
            </w:r>
          </w:p>
        </w:tc>
      </w:tr>
      <w:tr w:rsidR="00EA7E37" w:rsidRPr="00156249" w14:paraId="02A5292A" w14:textId="77777777" w:rsidTr="00156249">
        <w:trPr>
          <w:trHeight w:val="300"/>
        </w:trPr>
        <w:tc>
          <w:tcPr>
            <w:tcW w:w="1379" w:type="dxa"/>
            <w:shd w:val="clear" w:color="auto" w:fill="auto"/>
            <w:noWrap/>
            <w:vAlign w:val="bottom"/>
            <w:hideMark/>
          </w:tcPr>
          <w:p w14:paraId="26EEA206" w14:textId="77777777" w:rsidR="00EA7E37" w:rsidRPr="00156249" w:rsidRDefault="00EA7E37">
            <w:pPr>
              <w:rPr>
                <w:color w:val="000000"/>
                <w:lang w:val="de-DE"/>
              </w:rPr>
            </w:pPr>
            <w:r w:rsidRPr="00156249">
              <w:rPr>
                <w:color w:val="000000"/>
                <w:lang w:val="de-DE"/>
              </w:rPr>
              <w:t>Währung</w:t>
            </w:r>
          </w:p>
        </w:tc>
        <w:tc>
          <w:tcPr>
            <w:tcW w:w="723" w:type="dxa"/>
            <w:shd w:val="clear" w:color="auto" w:fill="auto"/>
            <w:noWrap/>
            <w:vAlign w:val="bottom"/>
            <w:hideMark/>
          </w:tcPr>
          <w:p w14:paraId="2BCA97FF" w14:textId="77777777" w:rsidR="00EA7E37" w:rsidRPr="00156249" w:rsidRDefault="00EA7E37">
            <w:pPr>
              <w:rPr>
                <w:color w:val="000000"/>
                <w:lang w:val="de-DE"/>
              </w:rPr>
            </w:pPr>
            <w:r w:rsidRPr="00156249">
              <w:rPr>
                <w:color w:val="000000"/>
                <w:lang w:val="de-DE"/>
              </w:rPr>
              <w:t>EUR</w:t>
            </w:r>
          </w:p>
        </w:tc>
        <w:tc>
          <w:tcPr>
            <w:tcW w:w="1872" w:type="dxa"/>
            <w:shd w:val="clear" w:color="auto" w:fill="auto"/>
            <w:noWrap/>
            <w:vAlign w:val="bottom"/>
            <w:hideMark/>
          </w:tcPr>
          <w:p w14:paraId="1635E6FC" w14:textId="77777777" w:rsidR="00EA7E37" w:rsidRPr="00156249" w:rsidRDefault="00EA7E37">
            <w:pPr>
              <w:rPr>
                <w:color w:val="000000"/>
                <w:lang w:val="de-DE"/>
              </w:rPr>
            </w:pPr>
            <w:r w:rsidRPr="00156249">
              <w:rPr>
                <w:color w:val="000000"/>
                <w:lang w:val="de-DE"/>
              </w:rPr>
              <w:t>Euro</w:t>
            </w:r>
          </w:p>
        </w:tc>
        <w:tc>
          <w:tcPr>
            <w:tcW w:w="1980" w:type="dxa"/>
            <w:shd w:val="clear" w:color="auto" w:fill="auto"/>
            <w:noWrap/>
            <w:vAlign w:val="bottom"/>
            <w:hideMark/>
          </w:tcPr>
          <w:p w14:paraId="2CEB00C1" w14:textId="77777777" w:rsidR="00EA7E37" w:rsidRPr="00156249" w:rsidRDefault="00EA7E37">
            <w:pPr>
              <w:rPr>
                <w:color w:val="000000"/>
                <w:lang w:val="de-DE"/>
              </w:rPr>
            </w:pPr>
            <w:r w:rsidRPr="00156249">
              <w:rPr>
                <w:color w:val="000000"/>
                <w:lang w:val="de-DE"/>
              </w:rPr>
              <w:t>Euro</w:t>
            </w:r>
          </w:p>
        </w:tc>
        <w:tc>
          <w:tcPr>
            <w:tcW w:w="2126" w:type="dxa"/>
            <w:shd w:val="clear" w:color="auto" w:fill="auto"/>
            <w:noWrap/>
            <w:vAlign w:val="bottom"/>
            <w:hideMark/>
          </w:tcPr>
          <w:p w14:paraId="4E88B039" w14:textId="77777777" w:rsidR="00EA7E37" w:rsidRPr="00156249" w:rsidRDefault="00EA7E37" w:rsidP="00436EE9">
            <w:pPr>
              <w:rPr>
                <w:color w:val="000000"/>
                <w:lang w:val="de-DE"/>
              </w:rPr>
            </w:pPr>
            <w:r w:rsidRPr="00156249">
              <w:rPr>
                <w:color w:val="000000"/>
                <w:lang w:val="de-DE"/>
              </w:rPr>
              <w:t>für Finanztransa</w:t>
            </w:r>
            <w:r w:rsidR="00436EE9" w:rsidRPr="00156249">
              <w:rPr>
                <w:color w:val="000000"/>
                <w:lang w:val="de-DE"/>
              </w:rPr>
              <w:t>k</w:t>
            </w:r>
            <w:r w:rsidRPr="00156249">
              <w:rPr>
                <w:color w:val="000000"/>
                <w:lang w:val="de-DE"/>
              </w:rPr>
              <w:t>tionen</w:t>
            </w:r>
          </w:p>
        </w:tc>
        <w:tc>
          <w:tcPr>
            <w:tcW w:w="1062" w:type="dxa"/>
            <w:shd w:val="clear" w:color="auto" w:fill="auto"/>
            <w:noWrap/>
            <w:vAlign w:val="bottom"/>
            <w:hideMark/>
          </w:tcPr>
          <w:p w14:paraId="6CDD58D1" w14:textId="77777777" w:rsidR="00EA7E37" w:rsidRPr="00156249" w:rsidRDefault="00EA7E37">
            <w:pPr>
              <w:rPr>
                <w:color w:val="000000"/>
                <w:lang w:val="de-DE"/>
              </w:rPr>
            </w:pPr>
            <w:r w:rsidRPr="00156249">
              <w:rPr>
                <w:color w:val="000000"/>
                <w:lang w:val="de-DE"/>
              </w:rPr>
              <w:t>€</w:t>
            </w:r>
          </w:p>
        </w:tc>
      </w:tr>
      <w:tr w:rsidR="00EA7E37" w:rsidRPr="00156249" w14:paraId="462BAB46" w14:textId="77777777" w:rsidTr="00156249">
        <w:trPr>
          <w:trHeight w:val="300"/>
        </w:trPr>
        <w:tc>
          <w:tcPr>
            <w:tcW w:w="1379" w:type="dxa"/>
            <w:shd w:val="clear" w:color="auto" w:fill="auto"/>
            <w:noWrap/>
            <w:vAlign w:val="bottom"/>
            <w:hideMark/>
          </w:tcPr>
          <w:p w14:paraId="1528DEA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BF1FDC4" w14:textId="77777777" w:rsidR="00EA7E37" w:rsidRPr="00156249" w:rsidRDefault="00EA7E37">
            <w:pPr>
              <w:rPr>
                <w:color w:val="000000"/>
                <w:lang w:val="de-DE"/>
              </w:rPr>
            </w:pPr>
            <w:r w:rsidRPr="00156249">
              <w:rPr>
                <w:color w:val="000000"/>
                <w:lang w:val="de-DE"/>
              </w:rPr>
              <w:t>LH</w:t>
            </w:r>
          </w:p>
        </w:tc>
        <w:tc>
          <w:tcPr>
            <w:tcW w:w="1872" w:type="dxa"/>
            <w:shd w:val="clear" w:color="auto" w:fill="auto"/>
            <w:noWrap/>
            <w:vAlign w:val="bottom"/>
            <w:hideMark/>
          </w:tcPr>
          <w:p w14:paraId="6DA11DEB" w14:textId="77777777" w:rsidR="00EA7E37" w:rsidRPr="00156249" w:rsidRDefault="00EA7E37">
            <w:pPr>
              <w:rPr>
                <w:color w:val="000000"/>
                <w:lang w:val="de-DE"/>
              </w:rPr>
            </w:pPr>
            <w:r w:rsidRPr="00156249">
              <w:rPr>
                <w:color w:val="000000"/>
                <w:lang w:val="de-DE"/>
              </w:rPr>
              <w:t>Arbeitsstunde</w:t>
            </w:r>
          </w:p>
        </w:tc>
        <w:tc>
          <w:tcPr>
            <w:tcW w:w="1980" w:type="dxa"/>
            <w:shd w:val="clear" w:color="auto" w:fill="auto"/>
            <w:noWrap/>
            <w:vAlign w:val="bottom"/>
            <w:hideMark/>
          </w:tcPr>
          <w:p w14:paraId="5905B8C8" w14:textId="77777777" w:rsidR="00EA7E37" w:rsidRPr="00156249" w:rsidRDefault="00EA7E37">
            <w:pPr>
              <w:rPr>
                <w:color w:val="000000"/>
                <w:lang w:val="de-DE"/>
              </w:rPr>
            </w:pPr>
            <w:proofErr w:type="spellStart"/>
            <w:r w:rsidRPr="00156249">
              <w:rPr>
                <w:color w:val="000000"/>
                <w:lang w:val="de-DE"/>
              </w:rPr>
              <w:t>labour</w:t>
            </w:r>
            <w:proofErr w:type="spellEnd"/>
            <w:r w:rsidRPr="00156249">
              <w:rPr>
                <w:color w:val="000000"/>
                <w:lang w:val="de-DE"/>
              </w:rPr>
              <w:t xml:space="preserve"> </w:t>
            </w:r>
            <w:proofErr w:type="spellStart"/>
            <w:r w:rsidRPr="00156249">
              <w:rPr>
                <w:color w:val="000000"/>
                <w:lang w:val="de-DE"/>
              </w:rPr>
              <w:t>hour</w:t>
            </w:r>
            <w:proofErr w:type="spellEnd"/>
          </w:p>
        </w:tc>
        <w:tc>
          <w:tcPr>
            <w:tcW w:w="2126" w:type="dxa"/>
            <w:shd w:val="clear" w:color="auto" w:fill="auto"/>
            <w:noWrap/>
            <w:vAlign w:val="bottom"/>
            <w:hideMark/>
          </w:tcPr>
          <w:p w14:paraId="4B8EA699" w14:textId="77777777" w:rsidR="00EA7E37" w:rsidRPr="00156249" w:rsidRDefault="00EA7E37">
            <w:pPr>
              <w:rPr>
                <w:color w:val="000000"/>
                <w:lang w:val="de-DE"/>
              </w:rPr>
            </w:pPr>
          </w:p>
        </w:tc>
        <w:tc>
          <w:tcPr>
            <w:tcW w:w="1062" w:type="dxa"/>
            <w:shd w:val="clear" w:color="auto" w:fill="auto"/>
            <w:noWrap/>
            <w:vAlign w:val="bottom"/>
            <w:hideMark/>
          </w:tcPr>
          <w:p w14:paraId="3A9A2289" w14:textId="77777777" w:rsidR="00EA7E37" w:rsidRPr="00156249" w:rsidRDefault="00EA7E37">
            <w:pPr>
              <w:rPr>
                <w:color w:val="000000"/>
                <w:lang w:val="de-DE"/>
              </w:rPr>
            </w:pPr>
            <w:r w:rsidRPr="00156249">
              <w:rPr>
                <w:color w:val="000000"/>
                <w:lang w:val="de-DE"/>
              </w:rPr>
              <w:t>Std.</w:t>
            </w:r>
          </w:p>
        </w:tc>
      </w:tr>
      <w:tr w:rsidR="00EA7E37" w:rsidRPr="00156249" w14:paraId="7C84EC43" w14:textId="77777777" w:rsidTr="00156249">
        <w:trPr>
          <w:trHeight w:val="300"/>
        </w:trPr>
        <w:tc>
          <w:tcPr>
            <w:tcW w:w="1379" w:type="dxa"/>
            <w:shd w:val="clear" w:color="auto" w:fill="auto"/>
            <w:noWrap/>
            <w:vAlign w:val="bottom"/>
            <w:hideMark/>
          </w:tcPr>
          <w:p w14:paraId="14567D8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51ADA31" w14:textId="77777777" w:rsidR="00EA7E37" w:rsidRPr="00156249" w:rsidRDefault="00EA7E37">
            <w:pPr>
              <w:rPr>
                <w:color w:val="000000"/>
                <w:lang w:val="de-DE"/>
              </w:rPr>
            </w:pPr>
            <w:r w:rsidRPr="00156249">
              <w:rPr>
                <w:color w:val="000000"/>
                <w:lang w:val="de-DE"/>
              </w:rPr>
              <w:t>SEC</w:t>
            </w:r>
          </w:p>
        </w:tc>
        <w:tc>
          <w:tcPr>
            <w:tcW w:w="1872" w:type="dxa"/>
            <w:shd w:val="clear" w:color="auto" w:fill="auto"/>
            <w:noWrap/>
            <w:vAlign w:val="bottom"/>
            <w:hideMark/>
          </w:tcPr>
          <w:p w14:paraId="02317973" w14:textId="77777777" w:rsidR="00EA7E37" w:rsidRPr="00156249" w:rsidRDefault="00EA7E37">
            <w:pPr>
              <w:rPr>
                <w:color w:val="000000"/>
                <w:lang w:val="de-DE"/>
              </w:rPr>
            </w:pPr>
            <w:r w:rsidRPr="00156249">
              <w:rPr>
                <w:color w:val="000000"/>
                <w:lang w:val="de-DE"/>
              </w:rPr>
              <w:t>Sekunde</w:t>
            </w:r>
          </w:p>
        </w:tc>
        <w:tc>
          <w:tcPr>
            <w:tcW w:w="1980" w:type="dxa"/>
            <w:shd w:val="clear" w:color="auto" w:fill="auto"/>
            <w:noWrap/>
            <w:vAlign w:val="bottom"/>
            <w:hideMark/>
          </w:tcPr>
          <w:p w14:paraId="3F0CD69E" w14:textId="77777777" w:rsidR="00EA7E37" w:rsidRPr="00156249" w:rsidRDefault="00EA7E37">
            <w:pPr>
              <w:rPr>
                <w:color w:val="000000"/>
                <w:lang w:val="de-DE"/>
              </w:rPr>
            </w:pPr>
            <w:proofErr w:type="spellStart"/>
            <w:r w:rsidRPr="00156249">
              <w:rPr>
                <w:color w:val="000000"/>
                <w:lang w:val="de-DE"/>
              </w:rPr>
              <w:t>second</w:t>
            </w:r>
            <w:proofErr w:type="spellEnd"/>
          </w:p>
        </w:tc>
        <w:tc>
          <w:tcPr>
            <w:tcW w:w="2126" w:type="dxa"/>
            <w:shd w:val="clear" w:color="auto" w:fill="auto"/>
            <w:noWrap/>
            <w:vAlign w:val="bottom"/>
            <w:hideMark/>
          </w:tcPr>
          <w:p w14:paraId="6A923AD3" w14:textId="77777777" w:rsidR="00EA7E37" w:rsidRPr="00156249" w:rsidRDefault="00EA7E37">
            <w:pPr>
              <w:rPr>
                <w:color w:val="000000"/>
                <w:lang w:val="de-DE"/>
              </w:rPr>
            </w:pPr>
          </w:p>
        </w:tc>
        <w:tc>
          <w:tcPr>
            <w:tcW w:w="1062" w:type="dxa"/>
            <w:shd w:val="clear" w:color="auto" w:fill="auto"/>
            <w:noWrap/>
            <w:vAlign w:val="bottom"/>
            <w:hideMark/>
          </w:tcPr>
          <w:p w14:paraId="06E78FD1" w14:textId="77777777" w:rsidR="00EA7E37" w:rsidRPr="00156249" w:rsidRDefault="00EA7E37">
            <w:pPr>
              <w:rPr>
                <w:color w:val="000000"/>
                <w:lang w:val="de-DE"/>
              </w:rPr>
            </w:pPr>
            <w:r w:rsidRPr="00156249">
              <w:rPr>
                <w:color w:val="000000"/>
                <w:lang w:val="de-DE"/>
              </w:rPr>
              <w:t>Sek.</w:t>
            </w:r>
          </w:p>
        </w:tc>
      </w:tr>
      <w:tr w:rsidR="00EA7E37" w:rsidRPr="00156249" w14:paraId="4C14E963" w14:textId="77777777" w:rsidTr="00156249">
        <w:trPr>
          <w:trHeight w:val="300"/>
        </w:trPr>
        <w:tc>
          <w:tcPr>
            <w:tcW w:w="1379" w:type="dxa"/>
            <w:shd w:val="clear" w:color="auto" w:fill="auto"/>
            <w:noWrap/>
            <w:vAlign w:val="bottom"/>
            <w:hideMark/>
          </w:tcPr>
          <w:p w14:paraId="1268AE0B"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4E99E75" w14:textId="77777777" w:rsidR="00EA7E37" w:rsidRPr="00156249" w:rsidRDefault="00EA7E37">
            <w:pPr>
              <w:rPr>
                <w:color w:val="000000"/>
                <w:lang w:val="de-DE"/>
              </w:rPr>
            </w:pPr>
            <w:r w:rsidRPr="00156249">
              <w:rPr>
                <w:color w:val="000000"/>
                <w:lang w:val="de-DE"/>
              </w:rPr>
              <w:t>MIN</w:t>
            </w:r>
          </w:p>
        </w:tc>
        <w:tc>
          <w:tcPr>
            <w:tcW w:w="1872" w:type="dxa"/>
            <w:shd w:val="clear" w:color="auto" w:fill="auto"/>
            <w:noWrap/>
            <w:vAlign w:val="bottom"/>
            <w:hideMark/>
          </w:tcPr>
          <w:p w14:paraId="2170CCC4" w14:textId="77777777" w:rsidR="00EA7E37" w:rsidRPr="00156249" w:rsidRDefault="00EA7E37">
            <w:pPr>
              <w:rPr>
                <w:color w:val="000000"/>
                <w:lang w:val="de-DE"/>
              </w:rPr>
            </w:pPr>
            <w:r w:rsidRPr="00156249">
              <w:rPr>
                <w:color w:val="000000"/>
                <w:lang w:val="de-DE"/>
              </w:rPr>
              <w:t>Minute</w:t>
            </w:r>
          </w:p>
        </w:tc>
        <w:tc>
          <w:tcPr>
            <w:tcW w:w="1980" w:type="dxa"/>
            <w:shd w:val="clear" w:color="auto" w:fill="auto"/>
            <w:noWrap/>
            <w:vAlign w:val="bottom"/>
            <w:hideMark/>
          </w:tcPr>
          <w:p w14:paraId="7F6C4202" w14:textId="77777777" w:rsidR="00EA7E37" w:rsidRPr="00156249" w:rsidRDefault="00EA7E37">
            <w:pPr>
              <w:rPr>
                <w:color w:val="000000"/>
                <w:lang w:val="de-DE"/>
              </w:rPr>
            </w:pPr>
            <w:proofErr w:type="spellStart"/>
            <w:r w:rsidRPr="00156249">
              <w:rPr>
                <w:color w:val="000000"/>
                <w:lang w:val="de-DE"/>
              </w:rPr>
              <w:t>minute</w:t>
            </w:r>
            <w:proofErr w:type="spellEnd"/>
          </w:p>
        </w:tc>
        <w:tc>
          <w:tcPr>
            <w:tcW w:w="2126" w:type="dxa"/>
            <w:shd w:val="clear" w:color="auto" w:fill="auto"/>
            <w:noWrap/>
            <w:vAlign w:val="bottom"/>
            <w:hideMark/>
          </w:tcPr>
          <w:p w14:paraId="772D3983" w14:textId="77777777" w:rsidR="00EA7E37" w:rsidRPr="00156249" w:rsidRDefault="00EA7E37">
            <w:pPr>
              <w:rPr>
                <w:color w:val="000000"/>
                <w:lang w:val="de-DE"/>
              </w:rPr>
            </w:pPr>
          </w:p>
        </w:tc>
        <w:tc>
          <w:tcPr>
            <w:tcW w:w="1062" w:type="dxa"/>
            <w:shd w:val="clear" w:color="auto" w:fill="auto"/>
            <w:noWrap/>
            <w:vAlign w:val="bottom"/>
            <w:hideMark/>
          </w:tcPr>
          <w:p w14:paraId="1D046149" w14:textId="77777777" w:rsidR="00EA7E37" w:rsidRPr="00156249" w:rsidRDefault="00EA7E37">
            <w:pPr>
              <w:rPr>
                <w:color w:val="000000"/>
                <w:lang w:val="de-DE"/>
              </w:rPr>
            </w:pPr>
            <w:r w:rsidRPr="00156249">
              <w:rPr>
                <w:color w:val="000000"/>
                <w:lang w:val="de-DE"/>
              </w:rPr>
              <w:t>Min</w:t>
            </w:r>
          </w:p>
        </w:tc>
      </w:tr>
      <w:tr w:rsidR="00EA7E37" w:rsidRPr="00156249" w14:paraId="24B764C1" w14:textId="77777777" w:rsidTr="00156249">
        <w:trPr>
          <w:trHeight w:val="300"/>
        </w:trPr>
        <w:tc>
          <w:tcPr>
            <w:tcW w:w="1379" w:type="dxa"/>
            <w:shd w:val="clear" w:color="auto" w:fill="auto"/>
            <w:noWrap/>
            <w:vAlign w:val="bottom"/>
            <w:hideMark/>
          </w:tcPr>
          <w:p w14:paraId="594A59D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1464CBD9" w14:textId="77777777" w:rsidR="00EA7E37" w:rsidRPr="00156249" w:rsidRDefault="00EA7E37">
            <w:pPr>
              <w:rPr>
                <w:color w:val="000000"/>
                <w:lang w:val="de-DE"/>
              </w:rPr>
            </w:pPr>
            <w:r w:rsidRPr="00156249">
              <w:rPr>
                <w:color w:val="000000"/>
                <w:lang w:val="de-DE"/>
              </w:rPr>
              <w:t>HUR</w:t>
            </w:r>
          </w:p>
        </w:tc>
        <w:tc>
          <w:tcPr>
            <w:tcW w:w="1872" w:type="dxa"/>
            <w:shd w:val="clear" w:color="auto" w:fill="auto"/>
            <w:noWrap/>
            <w:vAlign w:val="bottom"/>
            <w:hideMark/>
          </w:tcPr>
          <w:p w14:paraId="79ECEF4A" w14:textId="77777777" w:rsidR="00EA7E37" w:rsidRPr="00156249" w:rsidRDefault="00EA7E37">
            <w:pPr>
              <w:rPr>
                <w:color w:val="000000"/>
                <w:lang w:val="de-DE"/>
              </w:rPr>
            </w:pPr>
            <w:r w:rsidRPr="00156249">
              <w:rPr>
                <w:color w:val="000000"/>
                <w:lang w:val="de-DE"/>
              </w:rPr>
              <w:t>Stunde</w:t>
            </w:r>
          </w:p>
        </w:tc>
        <w:tc>
          <w:tcPr>
            <w:tcW w:w="1980" w:type="dxa"/>
            <w:shd w:val="clear" w:color="auto" w:fill="auto"/>
            <w:noWrap/>
            <w:vAlign w:val="bottom"/>
            <w:hideMark/>
          </w:tcPr>
          <w:p w14:paraId="11A4D136" w14:textId="77777777" w:rsidR="00EA7E37" w:rsidRPr="00156249" w:rsidRDefault="00EA7E37">
            <w:pPr>
              <w:rPr>
                <w:color w:val="000000"/>
                <w:lang w:val="de-DE"/>
              </w:rPr>
            </w:pPr>
            <w:proofErr w:type="spellStart"/>
            <w:r w:rsidRPr="00156249">
              <w:rPr>
                <w:color w:val="000000"/>
                <w:lang w:val="de-DE"/>
              </w:rPr>
              <w:t>hour</w:t>
            </w:r>
            <w:proofErr w:type="spellEnd"/>
          </w:p>
        </w:tc>
        <w:tc>
          <w:tcPr>
            <w:tcW w:w="2126" w:type="dxa"/>
            <w:shd w:val="clear" w:color="auto" w:fill="auto"/>
            <w:noWrap/>
            <w:vAlign w:val="bottom"/>
            <w:hideMark/>
          </w:tcPr>
          <w:p w14:paraId="7AFACAAC" w14:textId="77777777" w:rsidR="00EA7E37" w:rsidRPr="00156249" w:rsidRDefault="00EA7E37">
            <w:pPr>
              <w:rPr>
                <w:color w:val="000000"/>
                <w:lang w:val="de-DE"/>
              </w:rPr>
            </w:pPr>
          </w:p>
        </w:tc>
        <w:tc>
          <w:tcPr>
            <w:tcW w:w="1062" w:type="dxa"/>
            <w:shd w:val="clear" w:color="auto" w:fill="auto"/>
            <w:noWrap/>
            <w:vAlign w:val="bottom"/>
            <w:hideMark/>
          </w:tcPr>
          <w:p w14:paraId="023E2252" w14:textId="77777777" w:rsidR="00EA7E37" w:rsidRPr="00156249" w:rsidRDefault="00EA7E37">
            <w:pPr>
              <w:rPr>
                <w:color w:val="000000"/>
                <w:lang w:val="de-DE"/>
              </w:rPr>
            </w:pPr>
            <w:r w:rsidRPr="00156249">
              <w:rPr>
                <w:color w:val="000000"/>
                <w:lang w:val="de-DE"/>
              </w:rPr>
              <w:t>Std.</w:t>
            </w:r>
          </w:p>
        </w:tc>
      </w:tr>
      <w:tr w:rsidR="00EA7E37" w:rsidRPr="00156249" w14:paraId="13DC74B3" w14:textId="77777777" w:rsidTr="00156249">
        <w:trPr>
          <w:trHeight w:val="300"/>
        </w:trPr>
        <w:tc>
          <w:tcPr>
            <w:tcW w:w="1379" w:type="dxa"/>
            <w:shd w:val="clear" w:color="auto" w:fill="auto"/>
            <w:noWrap/>
            <w:vAlign w:val="bottom"/>
            <w:hideMark/>
          </w:tcPr>
          <w:p w14:paraId="2AA1061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7E73D095" w14:textId="77777777" w:rsidR="00EA7E37" w:rsidRPr="00156249" w:rsidRDefault="00EA7E37">
            <w:pPr>
              <w:rPr>
                <w:color w:val="000000"/>
                <w:lang w:val="de-DE"/>
              </w:rPr>
            </w:pPr>
            <w:r w:rsidRPr="00156249">
              <w:rPr>
                <w:color w:val="000000"/>
                <w:lang w:val="de-DE"/>
              </w:rPr>
              <w:t>DAY</w:t>
            </w:r>
          </w:p>
        </w:tc>
        <w:tc>
          <w:tcPr>
            <w:tcW w:w="1872" w:type="dxa"/>
            <w:shd w:val="clear" w:color="auto" w:fill="auto"/>
            <w:noWrap/>
            <w:vAlign w:val="bottom"/>
            <w:hideMark/>
          </w:tcPr>
          <w:p w14:paraId="3C15ECB9" w14:textId="77777777" w:rsidR="00EA7E37" w:rsidRPr="00156249" w:rsidRDefault="00EA7E37">
            <w:pPr>
              <w:rPr>
                <w:color w:val="000000"/>
                <w:lang w:val="de-DE"/>
              </w:rPr>
            </w:pPr>
            <w:r w:rsidRPr="00156249">
              <w:rPr>
                <w:color w:val="000000"/>
                <w:lang w:val="de-DE"/>
              </w:rPr>
              <w:t>Tag</w:t>
            </w:r>
          </w:p>
        </w:tc>
        <w:tc>
          <w:tcPr>
            <w:tcW w:w="1980" w:type="dxa"/>
            <w:shd w:val="clear" w:color="auto" w:fill="auto"/>
            <w:noWrap/>
            <w:vAlign w:val="bottom"/>
            <w:hideMark/>
          </w:tcPr>
          <w:p w14:paraId="30275424" w14:textId="77777777" w:rsidR="00EA7E37" w:rsidRPr="00156249" w:rsidRDefault="00EA7E37">
            <w:pPr>
              <w:rPr>
                <w:color w:val="000000"/>
                <w:lang w:val="de-DE"/>
              </w:rPr>
            </w:pPr>
            <w:proofErr w:type="spellStart"/>
            <w:r w:rsidRPr="00156249">
              <w:rPr>
                <w:color w:val="000000"/>
                <w:lang w:val="de-DE"/>
              </w:rPr>
              <w:t>day</w:t>
            </w:r>
            <w:proofErr w:type="spellEnd"/>
          </w:p>
        </w:tc>
        <w:tc>
          <w:tcPr>
            <w:tcW w:w="2126" w:type="dxa"/>
            <w:shd w:val="clear" w:color="auto" w:fill="auto"/>
            <w:noWrap/>
            <w:vAlign w:val="bottom"/>
            <w:hideMark/>
          </w:tcPr>
          <w:p w14:paraId="6FD3C83C" w14:textId="77777777" w:rsidR="00EA7E37" w:rsidRPr="00156249" w:rsidRDefault="00EA7E37">
            <w:pPr>
              <w:rPr>
                <w:color w:val="000000"/>
                <w:lang w:val="de-DE"/>
              </w:rPr>
            </w:pPr>
          </w:p>
        </w:tc>
        <w:tc>
          <w:tcPr>
            <w:tcW w:w="1062" w:type="dxa"/>
            <w:shd w:val="clear" w:color="auto" w:fill="auto"/>
            <w:noWrap/>
            <w:vAlign w:val="bottom"/>
            <w:hideMark/>
          </w:tcPr>
          <w:p w14:paraId="2AB599DD" w14:textId="77777777" w:rsidR="00EA7E37" w:rsidRPr="00156249" w:rsidRDefault="00EA7E37">
            <w:pPr>
              <w:rPr>
                <w:color w:val="000000"/>
                <w:lang w:val="de-DE"/>
              </w:rPr>
            </w:pPr>
            <w:r w:rsidRPr="00156249">
              <w:rPr>
                <w:color w:val="000000"/>
                <w:lang w:val="de-DE"/>
              </w:rPr>
              <w:t>Tage</w:t>
            </w:r>
          </w:p>
        </w:tc>
      </w:tr>
      <w:tr w:rsidR="00EA7E37" w:rsidRPr="00156249" w14:paraId="249E6C1A" w14:textId="77777777" w:rsidTr="00156249">
        <w:trPr>
          <w:trHeight w:val="300"/>
        </w:trPr>
        <w:tc>
          <w:tcPr>
            <w:tcW w:w="1379" w:type="dxa"/>
            <w:shd w:val="clear" w:color="auto" w:fill="auto"/>
            <w:noWrap/>
            <w:vAlign w:val="bottom"/>
            <w:hideMark/>
          </w:tcPr>
          <w:p w14:paraId="0B75C076"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F6522A5" w14:textId="77777777" w:rsidR="00EA7E37" w:rsidRPr="00156249" w:rsidRDefault="00EA7E37">
            <w:pPr>
              <w:rPr>
                <w:color w:val="000000"/>
                <w:lang w:val="de-DE"/>
              </w:rPr>
            </w:pPr>
            <w:r w:rsidRPr="00156249">
              <w:rPr>
                <w:color w:val="000000"/>
                <w:lang w:val="de-DE"/>
              </w:rPr>
              <w:t>WEE</w:t>
            </w:r>
          </w:p>
        </w:tc>
        <w:tc>
          <w:tcPr>
            <w:tcW w:w="1872" w:type="dxa"/>
            <w:shd w:val="clear" w:color="auto" w:fill="auto"/>
            <w:noWrap/>
            <w:vAlign w:val="bottom"/>
            <w:hideMark/>
          </w:tcPr>
          <w:p w14:paraId="25EEDB20" w14:textId="77777777" w:rsidR="00EA7E37" w:rsidRPr="00156249" w:rsidRDefault="00EA7E37">
            <w:pPr>
              <w:rPr>
                <w:color w:val="000000"/>
                <w:lang w:val="de-DE"/>
              </w:rPr>
            </w:pPr>
            <w:r w:rsidRPr="00156249">
              <w:rPr>
                <w:color w:val="000000"/>
                <w:lang w:val="de-DE"/>
              </w:rPr>
              <w:t>Woche</w:t>
            </w:r>
          </w:p>
        </w:tc>
        <w:tc>
          <w:tcPr>
            <w:tcW w:w="1980" w:type="dxa"/>
            <w:shd w:val="clear" w:color="auto" w:fill="auto"/>
            <w:noWrap/>
            <w:vAlign w:val="bottom"/>
            <w:hideMark/>
          </w:tcPr>
          <w:p w14:paraId="57592387" w14:textId="77777777" w:rsidR="00EA7E37" w:rsidRPr="00156249" w:rsidRDefault="00EA7E37">
            <w:pPr>
              <w:rPr>
                <w:color w:val="000000"/>
                <w:lang w:val="de-DE"/>
              </w:rPr>
            </w:pPr>
            <w:proofErr w:type="spellStart"/>
            <w:r w:rsidRPr="00156249">
              <w:rPr>
                <w:color w:val="000000"/>
                <w:lang w:val="de-DE"/>
              </w:rPr>
              <w:t>week</w:t>
            </w:r>
            <w:proofErr w:type="spellEnd"/>
          </w:p>
        </w:tc>
        <w:tc>
          <w:tcPr>
            <w:tcW w:w="2126" w:type="dxa"/>
            <w:shd w:val="clear" w:color="auto" w:fill="auto"/>
            <w:noWrap/>
            <w:vAlign w:val="bottom"/>
            <w:hideMark/>
          </w:tcPr>
          <w:p w14:paraId="11B4E822" w14:textId="77777777" w:rsidR="00EA7E37" w:rsidRPr="00156249" w:rsidRDefault="00EA7E37">
            <w:pPr>
              <w:rPr>
                <w:color w:val="000000"/>
                <w:lang w:val="de-DE"/>
              </w:rPr>
            </w:pPr>
          </w:p>
        </w:tc>
        <w:tc>
          <w:tcPr>
            <w:tcW w:w="1062" w:type="dxa"/>
            <w:shd w:val="clear" w:color="auto" w:fill="auto"/>
            <w:noWrap/>
            <w:vAlign w:val="bottom"/>
            <w:hideMark/>
          </w:tcPr>
          <w:p w14:paraId="643A1E04" w14:textId="77777777" w:rsidR="00EA7E37" w:rsidRPr="00156249" w:rsidRDefault="00EA7E37">
            <w:pPr>
              <w:rPr>
                <w:color w:val="000000"/>
                <w:lang w:val="de-DE"/>
              </w:rPr>
            </w:pPr>
            <w:r w:rsidRPr="00156249">
              <w:rPr>
                <w:color w:val="000000"/>
                <w:lang w:val="de-DE"/>
              </w:rPr>
              <w:t>Wo.</w:t>
            </w:r>
          </w:p>
        </w:tc>
      </w:tr>
      <w:tr w:rsidR="00EA7E37" w:rsidRPr="00156249" w14:paraId="795A3141" w14:textId="77777777" w:rsidTr="00156249">
        <w:trPr>
          <w:trHeight w:val="300"/>
        </w:trPr>
        <w:tc>
          <w:tcPr>
            <w:tcW w:w="1379" w:type="dxa"/>
            <w:shd w:val="clear" w:color="auto" w:fill="auto"/>
            <w:noWrap/>
            <w:vAlign w:val="bottom"/>
            <w:hideMark/>
          </w:tcPr>
          <w:p w14:paraId="6CA5E374"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313DA51" w14:textId="77777777" w:rsidR="00EA7E37" w:rsidRPr="00156249" w:rsidRDefault="00EA7E37">
            <w:pPr>
              <w:rPr>
                <w:color w:val="000000"/>
                <w:lang w:val="de-DE"/>
              </w:rPr>
            </w:pPr>
            <w:r w:rsidRPr="00156249">
              <w:rPr>
                <w:color w:val="000000"/>
                <w:lang w:val="de-DE"/>
              </w:rPr>
              <w:t>MON</w:t>
            </w:r>
          </w:p>
        </w:tc>
        <w:tc>
          <w:tcPr>
            <w:tcW w:w="1872" w:type="dxa"/>
            <w:shd w:val="clear" w:color="auto" w:fill="auto"/>
            <w:noWrap/>
            <w:vAlign w:val="bottom"/>
            <w:hideMark/>
          </w:tcPr>
          <w:p w14:paraId="1BAB34F6" w14:textId="77777777" w:rsidR="00EA7E37" w:rsidRPr="00156249" w:rsidRDefault="00EA7E37">
            <w:pPr>
              <w:rPr>
                <w:color w:val="000000"/>
                <w:lang w:val="de-DE"/>
              </w:rPr>
            </w:pPr>
            <w:r w:rsidRPr="00156249">
              <w:rPr>
                <w:color w:val="000000"/>
                <w:lang w:val="de-DE"/>
              </w:rPr>
              <w:t>Monat</w:t>
            </w:r>
          </w:p>
        </w:tc>
        <w:tc>
          <w:tcPr>
            <w:tcW w:w="1980" w:type="dxa"/>
            <w:shd w:val="clear" w:color="auto" w:fill="auto"/>
            <w:noWrap/>
            <w:vAlign w:val="bottom"/>
            <w:hideMark/>
          </w:tcPr>
          <w:p w14:paraId="121B8B8D" w14:textId="77777777" w:rsidR="00EA7E37" w:rsidRPr="00156249" w:rsidRDefault="00EA7E37">
            <w:pPr>
              <w:rPr>
                <w:color w:val="000000"/>
                <w:lang w:val="de-DE"/>
              </w:rPr>
            </w:pPr>
            <w:proofErr w:type="spellStart"/>
            <w:r w:rsidRPr="00156249">
              <w:rPr>
                <w:color w:val="000000"/>
                <w:lang w:val="de-DE"/>
              </w:rPr>
              <w:t>month</w:t>
            </w:r>
            <w:proofErr w:type="spellEnd"/>
          </w:p>
        </w:tc>
        <w:tc>
          <w:tcPr>
            <w:tcW w:w="2126" w:type="dxa"/>
            <w:shd w:val="clear" w:color="auto" w:fill="auto"/>
            <w:noWrap/>
            <w:vAlign w:val="bottom"/>
            <w:hideMark/>
          </w:tcPr>
          <w:p w14:paraId="45C54CF4" w14:textId="77777777" w:rsidR="00EA7E37" w:rsidRPr="00156249" w:rsidRDefault="00EA7E37">
            <w:pPr>
              <w:rPr>
                <w:color w:val="000000"/>
                <w:lang w:val="de-DE"/>
              </w:rPr>
            </w:pPr>
          </w:p>
        </w:tc>
        <w:tc>
          <w:tcPr>
            <w:tcW w:w="1062" w:type="dxa"/>
            <w:shd w:val="clear" w:color="auto" w:fill="auto"/>
            <w:noWrap/>
            <w:vAlign w:val="bottom"/>
            <w:hideMark/>
          </w:tcPr>
          <w:p w14:paraId="3D261757" w14:textId="77777777" w:rsidR="00EA7E37" w:rsidRPr="00156249" w:rsidRDefault="00EA7E37">
            <w:pPr>
              <w:rPr>
                <w:color w:val="000000"/>
                <w:lang w:val="de-DE"/>
              </w:rPr>
            </w:pPr>
            <w:r w:rsidRPr="00156249">
              <w:rPr>
                <w:color w:val="000000"/>
                <w:lang w:val="de-DE"/>
              </w:rPr>
              <w:t>Mo.</w:t>
            </w:r>
          </w:p>
        </w:tc>
      </w:tr>
      <w:tr w:rsidR="00EA7E37" w:rsidRPr="00156249" w14:paraId="18A21E1B" w14:textId="77777777" w:rsidTr="00156249">
        <w:trPr>
          <w:trHeight w:val="300"/>
        </w:trPr>
        <w:tc>
          <w:tcPr>
            <w:tcW w:w="1379" w:type="dxa"/>
            <w:shd w:val="clear" w:color="auto" w:fill="auto"/>
            <w:noWrap/>
            <w:vAlign w:val="bottom"/>
            <w:hideMark/>
          </w:tcPr>
          <w:p w14:paraId="142083DA"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3E6EF1C6" w14:textId="77777777" w:rsidR="00EA7E37" w:rsidRPr="00156249" w:rsidRDefault="00EA7E37">
            <w:pPr>
              <w:rPr>
                <w:color w:val="000000"/>
                <w:lang w:val="de-DE"/>
              </w:rPr>
            </w:pPr>
            <w:r w:rsidRPr="00156249">
              <w:rPr>
                <w:color w:val="000000"/>
                <w:lang w:val="de-DE"/>
              </w:rPr>
              <w:t>QAN</w:t>
            </w:r>
          </w:p>
        </w:tc>
        <w:tc>
          <w:tcPr>
            <w:tcW w:w="1872" w:type="dxa"/>
            <w:shd w:val="clear" w:color="auto" w:fill="auto"/>
            <w:noWrap/>
            <w:vAlign w:val="bottom"/>
            <w:hideMark/>
          </w:tcPr>
          <w:p w14:paraId="413E1FE2" w14:textId="77777777" w:rsidR="00EA7E37" w:rsidRPr="00156249" w:rsidRDefault="00EA7E37">
            <w:pPr>
              <w:rPr>
                <w:color w:val="000000"/>
                <w:lang w:val="de-DE"/>
              </w:rPr>
            </w:pPr>
            <w:r w:rsidRPr="00156249">
              <w:rPr>
                <w:color w:val="000000"/>
                <w:lang w:val="de-DE"/>
              </w:rPr>
              <w:t>Quartal</w:t>
            </w:r>
          </w:p>
        </w:tc>
        <w:tc>
          <w:tcPr>
            <w:tcW w:w="1980" w:type="dxa"/>
            <w:shd w:val="clear" w:color="auto" w:fill="auto"/>
            <w:noWrap/>
            <w:vAlign w:val="bottom"/>
            <w:hideMark/>
          </w:tcPr>
          <w:p w14:paraId="0759EA9C" w14:textId="77777777" w:rsidR="00EA7E37" w:rsidRPr="00156249" w:rsidRDefault="00EA7E37">
            <w:pPr>
              <w:rPr>
                <w:color w:val="000000"/>
                <w:lang w:val="de-DE"/>
              </w:rPr>
            </w:pPr>
            <w:proofErr w:type="spellStart"/>
            <w:r w:rsidRPr="00156249">
              <w:rPr>
                <w:color w:val="000000"/>
                <w:lang w:val="de-DE"/>
              </w:rPr>
              <w:t>quarter</w:t>
            </w:r>
            <w:proofErr w:type="spellEnd"/>
          </w:p>
        </w:tc>
        <w:tc>
          <w:tcPr>
            <w:tcW w:w="2126" w:type="dxa"/>
            <w:shd w:val="clear" w:color="auto" w:fill="auto"/>
            <w:noWrap/>
            <w:vAlign w:val="bottom"/>
            <w:hideMark/>
          </w:tcPr>
          <w:p w14:paraId="1F8A1D6B" w14:textId="77777777" w:rsidR="00EA7E37" w:rsidRPr="00156249" w:rsidRDefault="00EA7E37">
            <w:pPr>
              <w:rPr>
                <w:color w:val="000000"/>
                <w:lang w:val="de-DE"/>
              </w:rPr>
            </w:pPr>
          </w:p>
        </w:tc>
        <w:tc>
          <w:tcPr>
            <w:tcW w:w="1062" w:type="dxa"/>
            <w:shd w:val="clear" w:color="auto" w:fill="auto"/>
            <w:noWrap/>
            <w:vAlign w:val="bottom"/>
            <w:hideMark/>
          </w:tcPr>
          <w:p w14:paraId="109754EF" w14:textId="77777777" w:rsidR="00EA7E37" w:rsidRPr="00156249" w:rsidRDefault="00EA7E37">
            <w:pPr>
              <w:rPr>
                <w:color w:val="000000"/>
                <w:lang w:val="de-DE"/>
              </w:rPr>
            </w:pPr>
            <w:r w:rsidRPr="00156249">
              <w:rPr>
                <w:color w:val="000000"/>
                <w:lang w:val="de-DE"/>
              </w:rPr>
              <w:t>Qu.</w:t>
            </w:r>
          </w:p>
        </w:tc>
      </w:tr>
      <w:tr w:rsidR="00EA7E37" w:rsidRPr="00156249" w14:paraId="2E1C2F59" w14:textId="77777777" w:rsidTr="00156249">
        <w:trPr>
          <w:trHeight w:val="300"/>
        </w:trPr>
        <w:tc>
          <w:tcPr>
            <w:tcW w:w="1379" w:type="dxa"/>
            <w:shd w:val="clear" w:color="auto" w:fill="auto"/>
            <w:noWrap/>
            <w:vAlign w:val="bottom"/>
            <w:hideMark/>
          </w:tcPr>
          <w:p w14:paraId="1E69BE03" w14:textId="77777777" w:rsidR="00EA7E37" w:rsidRPr="00156249" w:rsidRDefault="00EA7E37">
            <w:pPr>
              <w:rPr>
                <w:color w:val="000000"/>
                <w:lang w:val="de-DE"/>
              </w:rPr>
            </w:pPr>
            <w:r w:rsidRPr="00156249">
              <w:rPr>
                <w:color w:val="000000"/>
                <w:lang w:val="de-DE"/>
              </w:rPr>
              <w:t>Zeit</w:t>
            </w:r>
          </w:p>
        </w:tc>
        <w:tc>
          <w:tcPr>
            <w:tcW w:w="723" w:type="dxa"/>
            <w:shd w:val="clear" w:color="auto" w:fill="auto"/>
            <w:noWrap/>
            <w:vAlign w:val="bottom"/>
            <w:hideMark/>
          </w:tcPr>
          <w:p w14:paraId="59AB4883" w14:textId="77777777" w:rsidR="00EA7E37" w:rsidRPr="00156249" w:rsidRDefault="00EA7E37">
            <w:pPr>
              <w:rPr>
                <w:color w:val="000000"/>
                <w:lang w:val="de-DE"/>
              </w:rPr>
            </w:pPr>
            <w:r w:rsidRPr="00156249">
              <w:rPr>
                <w:color w:val="000000"/>
                <w:lang w:val="de-DE"/>
              </w:rPr>
              <w:t>ANN</w:t>
            </w:r>
          </w:p>
        </w:tc>
        <w:tc>
          <w:tcPr>
            <w:tcW w:w="1872" w:type="dxa"/>
            <w:shd w:val="clear" w:color="auto" w:fill="auto"/>
            <w:noWrap/>
            <w:vAlign w:val="bottom"/>
            <w:hideMark/>
          </w:tcPr>
          <w:p w14:paraId="1B09B81D" w14:textId="77777777" w:rsidR="00EA7E37" w:rsidRPr="00156249" w:rsidRDefault="00EA7E37">
            <w:pPr>
              <w:rPr>
                <w:color w:val="000000"/>
                <w:lang w:val="de-DE"/>
              </w:rPr>
            </w:pPr>
            <w:r w:rsidRPr="00156249">
              <w:rPr>
                <w:color w:val="000000"/>
                <w:lang w:val="de-DE"/>
              </w:rPr>
              <w:t>Jahr</w:t>
            </w:r>
          </w:p>
        </w:tc>
        <w:tc>
          <w:tcPr>
            <w:tcW w:w="1980" w:type="dxa"/>
            <w:shd w:val="clear" w:color="auto" w:fill="auto"/>
            <w:noWrap/>
            <w:vAlign w:val="bottom"/>
            <w:hideMark/>
          </w:tcPr>
          <w:p w14:paraId="5EE8E0F0" w14:textId="77777777" w:rsidR="00EA7E37" w:rsidRPr="00156249" w:rsidRDefault="00EA7E37">
            <w:pPr>
              <w:rPr>
                <w:color w:val="000000"/>
                <w:lang w:val="de-DE"/>
              </w:rPr>
            </w:pPr>
            <w:proofErr w:type="spellStart"/>
            <w:r w:rsidRPr="00156249">
              <w:rPr>
                <w:color w:val="000000"/>
                <w:lang w:val="de-DE"/>
              </w:rPr>
              <w:t>year</w:t>
            </w:r>
            <w:proofErr w:type="spellEnd"/>
          </w:p>
        </w:tc>
        <w:tc>
          <w:tcPr>
            <w:tcW w:w="2126" w:type="dxa"/>
            <w:shd w:val="clear" w:color="auto" w:fill="auto"/>
            <w:noWrap/>
            <w:vAlign w:val="bottom"/>
            <w:hideMark/>
          </w:tcPr>
          <w:p w14:paraId="270A3E11" w14:textId="77777777" w:rsidR="00EA7E37" w:rsidRPr="00156249" w:rsidRDefault="00EA7E37">
            <w:pPr>
              <w:rPr>
                <w:color w:val="000000"/>
                <w:lang w:val="de-DE"/>
              </w:rPr>
            </w:pPr>
          </w:p>
        </w:tc>
        <w:tc>
          <w:tcPr>
            <w:tcW w:w="1062" w:type="dxa"/>
            <w:shd w:val="clear" w:color="auto" w:fill="auto"/>
            <w:noWrap/>
            <w:vAlign w:val="bottom"/>
            <w:hideMark/>
          </w:tcPr>
          <w:p w14:paraId="4EFBD4B6" w14:textId="77777777" w:rsidR="00EA7E37" w:rsidRPr="00156249" w:rsidRDefault="00EA7E37">
            <w:pPr>
              <w:rPr>
                <w:color w:val="000000"/>
                <w:lang w:val="de-DE"/>
              </w:rPr>
            </w:pPr>
            <w:r w:rsidRPr="00156249">
              <w:rPr>
                <w:color w:val="000000"/>
                <w:lang w:val="de-DE"/>
              </w:rPr>
              <w:t>a</w:t>
            </w:r>
          </w:p>
        </w:tc>
      </w:tr>
      <w:tr w:rsidR="00EA7E37" w:rsidRPr="00156249" w14:paraId="1A2C278F" w14:textId="77777777" w:rsidTr="00156249">
        <w:trPr>
          <w:trHeight w:val="300"/>
        </w:trPr>
        <w:tc>
          <w:tcPr>
            <w:tcW w:w="1379" w:type="dxa"/>
            <w:shd w:val="clear" w:color="auto" w:fill="auto"/>
            <w:noWrap/>
            <w:vAlign w:val="bottom"/>
            <w:hideMark/>
          </w:tcPr>
          <w:p w14:paraId="0A512C06" w14:textId="77777777" w:rsidR="00EA7E37" w:rsidRPr="00156249" w:rsidRDefault="00EA7E37">
            <w:pPr>
              <w:rPr>
                <w:color w:val="000000"/>
                <w:lang w:val="de-DE"/>
              </w:rPr>
            </w:pPr>
            <w:r w:rsidRPr="00156249">
              <w:rPr>
                <w:color w:val="000000"/>
                <w:lang w:val="de-DE"/>
              </w:rPr>
              <w:t>Energie</w:t>
            </w:r>
          </w:p>
        </w:tc>
        <w:tc>
          <w:tcPr>
            <w:tcW w:w="723" w:type="dxa"/>
            <w:shd w:val="clear" w:color="auto" w:fill="auto"/>
            <w:noWrap/>
            <w:vAlign w:val="bottom"/>
            <w:hideMark/>
          </w:tcPr>
          <w:p w14:paraId="6712889E" w14:textId="77777777" w:rsidR="00EA7E37" w:rsidRPr="00156249" w:rsidRDefault="00EA7E37">
            <w:pPr>
              <w:rPr>
                <w:color w:val="000000"/>
                <w:lang w:val="de-DE"/>
              </w:rPr>
            </w:pPr>
            <w:r w:rsidRPr="00156249">
              <w:rPr>
                <w:color w:val="000000"/>
                <w:lang w:val="de-DE"/>
              </w:rPr>
              <w:t>KWH</w:t>
            </w:r>
          </w:p>
        </w:tc>
        <w:tc>
          <w:tcPr>
            <w:tcW w:w="1872" w:type="dxa"/>
            <w:shd w:val="clear" w:color="auto" w:fill="auto"/>
            <w:noWrap/>
            <w:vAlign w:val="bottom"/>
            <w:hideMark/>
          </w:tcPr>
          <w:p w14:paraId="4D0FF635" w14:textId="77777777" w:rsidR="00EA7E37" w:rsidRPr="00156249" w:rsidRDefault="00EA7E37">
            <w:pPr>
              <w:rPr>
                <w:color w:val="000000"/>
                <w:lang w:val="de-DE"/>
              </w:rPr>
            </w:pPr>
            <w:r w:rsidRPr="00156249">
              <w:rPr>
                <w:color w:val="000000"/>
                <w:lang w:val="de-DE"/>
              </w:rPr>
              <w:t>Kilowattstunde</w:t>
            </w:r>
          </w:p>
        </w:tc>
        <w:tc>
          <w:tcPr>
            <w:tcW w:w="1980" w:type="dxa"/>
            <w:shd w:val="clear" w:color="auto" w:fill="auto"/>
            <w:noWrap/>
            <w:vAlign w:val="bottom"/>
            <w:hideMark/>
          </w:tcPr>
          <w:p w14:paraId="78651CCD" w14:textId="77777777" w:rsidR="00EA7E37" w:rsidRPr="00156249" w:rsidRDefault="00EA7E37">
            <w:pPr>
              <w:rPr>
                <w:color w:val="000000"/>
                <w:lang w:val="de-DE"/>
              </w:rPr>
            </w:pPr>
            <w:proofErr w:type="spellStart"/>
            <w:r w:rsidRPr="00156249">
              <w:rPr>
                <w:color w:val="000000"/>
                <w:lang w:val="de-DE"/>
              </w:rPr>
              <w:t>kilowatt</w:t>
            </w:r>
            <w:proofErr w:type="spellEnd"/>
            <w:r w:rsidRPr="00156249">
              <w:rPr>
                <w:color w:val="000000"/>
                <w:lang w:val="de-DE"/>
              </w:rPr>
              <w:t xml:space="preserve"> </w:t>
            </w:r>
            <w:proofErr w:type="spellStart"/>
            <w:r w:rsidRPr="00156249">
              <w:rPr>
                <w:color w:val="000000"/>
                <w:lang w:val="de-DE"/>
              </w:rPr>
              <w:t>hour</w:t>
            </w:r>
            <w:proofErr w:type="spellEnd"/>
          </w:p>
        </w:tc>
        <w:tc>
          <w:tcPr>
            <w:tcW w:w="2126" w:type="dxa"/>
            <w:shd w:val="clear" w:color="auto" w:fill="auto"/>
            <w:noWrap/>
            <w:vAlign w:val="bottom"/>
            <w:hideMark/>
          </w:tcPr>
          <w:p w14:paraId="5A0EE499" w14:textId="77777777" w:rsidR="00EA7E37" w:rsidRPr="00156249" w:rsidRDefault="00EA7E37">
            <w:pPr>
              <w:rPr>
                <w:color w:val="000000"/>
                <w:lang w:val="de-DE"/>
              </w:rPr>
            </w:pPr>
          </w:p>
        </w:tc>
        <w:tc>
          <w:tcPr>
            <w:tcW w:w="1062" w:type="dxa"/>
            <w:shd w:val="clear" w:color="auto" w:fill="auto"/>
            <w:noWrap/>
            <w:vAlign w:val="bottom"/>
            <w:hideMark/>
          </w:tcPr>
          <w:p w14:paraId="0864B2CD" w14:textId="77777777" w:rsidR="00EA7E37" w:rsidRPr="00156249" w:rsidRDefault="00EA7E37">
            <w:pPr>
              <w:rPr>
                <w:color w:val="000000"/>
                <w:lang w:val="de-DE"/>
              </w:rPr>
            </w:pPr>
            <w:r w:rsidRPr="00156249">
              <w:rPr>
                <w:color w:val="000000"/>
                <w:lang w:val="de-DE"/>
              </w:rPr>
              <w:t>kWh</w:t>
            </w:r>
          </w:p>
        </w:tc>
      </w:tr>
    </w:tbl>
    <w:p w14:paraId="2AF65E8F" w14:textId="77777777" w:rsidR="00100A82" w:rsidRPr="0083051F" w:rsidRDefault="00100A82" w:rsidP="00100A82">
      <w:pPr>
        <w:rPr>
          <w:lang w:val="de-DE"/>
        </w:rPr>
      </w:pPr>
    </w:p>
    <w:p w14:paraId="489663F9" w14:textId="42967A4D" w:rsidR="004172B4" w:rsidRDefault="004172B4" w:rsidP="00FA233C">
      <w:pPr>
        <w:pStyle w:val="berschrift2"/>
        <w:numPr>
          <w:ilvl w:val="0"/>
          <w:numId w:val="0"/>
        </w:numPr>
        <w:ind w:left="680" w:hanging="680"/>
        <w:rPr>
          <w:lang w:val="de-DE"/>
        </w:rPr>
      </w:pPr>
      <w:bookmarkStart w:id="739" w:name="_Toc107057829"/>
      <w:r>
        <w:rPr>
          <w:lang w:val="de-DE"/>
        </w:rPr>
        <w:t xml:space="preserve">Empfohlene Codes für </w:t>
      </w:r>
      <w:proofErr w:type="spellStart"/>
      <w:r>
        <w:rPr>
          <w:lang w:val="de-DE"/>
        </w:rPr>
        <w:t>AdditionalInformation</w:t>
      </w:r>
      <w:bookmarkEnd w:id="739"/>
      <w:proofErr w:type="spellEnd"/>
    </w:p>
    <w:p w14:paraId="4C8620FF" w14:textId="43CFFC97" w:rsidR="004172B4" w:rsidRPr="004172B4" w:rsidRDefault="004172B4" w:rsidP="00872095">
      <w:pPr>
        <w:rPr>
          <w:bCs/>
          <w:lang w:val="de-DE"/>
        </w:rPr>
      </w:pPr>
      <w:r w:rsidRPr="004172B4">
        <w:rPr>
          <w:bCs/>
          <w:lang w:val="de-DE"/>
        </w:rPr>
        <w:t xml:space="preserve">Für die Abbildung von </w:t>
      </w:r>
      <w:proofErr w:type="spellStart"/>
      <w:r w:rsidR="00105F34">
        <w:rPr>
          <w:bCs/>
          <w:lang w:val="de-DE"/>
        </w:rPr>
        <w:t>AdditionalInformation</w:t>
      </w:r>
      <w:proofErr w:type="spellEnd"/>
      <w:r w:rsidRPr="004172B4">
        <w:rPr>
          <w:bCs/>
          <w:lang w:val="de-DE"/>
        </w:rPr>
        <w:t xml:space="preserve"> werden die Werte auf der UN/CEFACT Codeliste </w:t>
      </w:r>
      <w:r>
        <w:rPr>
          <w:bCs/>
          <w:lang w:val="de-DE"/>
        </w:rPr>
        <w:t>1153</w:t>
      </w:r>
      <w:r w:rsidRPr="004172B4">
        <w:rPr>
          <w:bCs/>
          <w:lang w:val="de-DE"/>
        </w:rPr>
        <w:t xml:space="preserve"> in der Version D16B verwendet</w:t>
      </w:r>
      <w:del w:id="740" w:author="Philip Helger" w:date="2022-06-25T13:14:00Z">
        <w:r w:rsidRPr="004172B4" w:rsidDel="00B37FD4">
          <w:rPr>
            <w:bCs/>
            <w:lang w:val="de-DE"/>
          </w:rPr>
          <w:delText xml:space="preserve">. </w:delText>
        </w:r>
      </w:del>
      <w:ins w:id="741" w:author="Philip Helger" w:date="2022-06-25T13:14:00Z">
        <w:r w:rsidR="00B37FD4">
          <w:rPr>
            <w:bCs/>
            <w:lang w:val="de-DE"/>
          </w:rPr>
          <w:t>:</w:t>
        </w:r>
        <w:r w:rsidR="00B37FD4" w:rsidRPr="004172B4">
          <w:rPr>
            <w:bCs/>
            <w:lang w:val="de-DE"/>
          </w:rPr>
          <w:t xml:space="preserve"> </w:t>
        </w:r>
        <w:r w:rsidR="00B37FD4">
          <w:rPr>
            <w:bCs/>
            <w:lang w:val="de-DE"/>
          </w:rPr>
          <w:fldChar w:fldCharType="begin"/>
        </w:r>
        <w:r w:rsidR="00B37FD4">
          <w:rPr>
            <w:bCs/>
            <w:lang w:val="de-DE"/>
          </w:rPr>
          <w:instrText xml:space="preserve"> HYPERLINK "</w:instrText>
        </w:r>
        <w:r w:rsidR="00B37FD4" w:rsidRPr="00B37FD4">
          <w:rPr>
            <w:bCs/>
            <w:lang w:val="de-DE"/>
          </w:rPr>
          <w:instrText>https://unece.org/fileadmin/DAM/trade/untdid/d16b/tred/tred1153.htm</w:instrText>
        </w:r>
        <w:r w:rsidR="00B37FD4">
          <w:rPr>
            <w:bCs/>
            <w:lang w:val="de-DE"/>
          </w:rPr>
          <w:instrText xml:space="preserve">" </w:instrText>
        </w:r>
      </w:ins>
      <w:r w:rsidR="00B37FD4">
        <w:rPr>
          <w:bCs/>
          <w:lang w:val="de-DE"/>
        </w:rPr>
      </w:r>
      <w:ins w:id="742" w:author="Philip Helger" w:date="2022-06-25T13:14:00Z">
        <w:r w:rsidR="00B37FD4">
          <w:rPr>
            <w:bCs/>
            <w:lang w:val="de-DE"/>
          </w:rPr>
          <w:fldChar w:fldCharType="separate"/>
        </w:r>
        <w:r w:rsidR="00B37FD4" w:rsidRPr="00530C80">
          <w:rPr>
            <w:rStyle w:val="Hyperlink"/>
            <w:bCs/>
            <w:lang w:val="de-DE"/>
          </w:rPr>
          <w:t>https://unece.org/fileadmin/DAM/trade/untdid/d16b/tred/tred1153.htm</w:t>
        </w:r>
        <w:r w:rsidR="00B37FD4">
          <w:rPr>
            <w:bCs/>
            <w:lang w:val="de-DE"/>
          </w:rPr>
          <w:fldChar w:fldCharType="end"/>
        </w:r>
      </w:ins>
      <w:del w:id="743" w:author="Philip Helger" w:date="2022-06-25T13:14:00Z">
        <w:r w:rsidR="00C85849" w:rsidDel="00B37FD4">
          <w:fldChar w:fldCharType="begin"/>
        </w:r>
        <w:r w:rsidR="00C85849" w:rsidDel="00B37FD4">
          <w:delInstrText xml:space="preserve"> HYPERLINK "http://www.unece.org/trade/untdid/d16b/tred/tred1153.htm" </w:delInstrText>
        </w:r>
        <w:r w:rsidR="00C85849" w:rsidDel="00B37FD4">
          <w:fldChar w:fldCharType="separate"/>
        </w:r>
      </w:del>
      <w:r w:rsidR="00CF2117">
        <w:rPr>
          <w:b/>
          <w:bCs/>
          <w:lang w:val="de-DE"/>
        </w:rPr>
        <w:t>Fehler! Linkreferenz ungültig.</w:t>
      </w:r>
      <w:del w:id="744" w:author="Philip Helger" w:date="2022-06-25T13:14:00Z">
        <w:r w:rsidR="00C85849" w:rsidDel="00B37FD4">
          <w:rPr>
            <w:rStyle w:val="Hyperlink"/>
            <w:bCs/>
            <w:lang w:val="de-DE"/>
          </w:rPr>
          <w:fldChar w:fldCharType="end"/>
        </w:r>
        <w:r w:rsidDel="00B37FD4">
          <w:rPr>
            <w:bCs/>
            <w:lang w:val="de-DE"/>
          </w:rPr>
          <w:delText xml:space="preserve"> </w:delText>
        </w:r>
      </w:del>
    </w:p>
    <w:p w14:paraId="50ACB2CC" w14:textId="77777777" w:rsidR="004172B4" w:rsidRPr="00FA233C" w:rsidRDefault="004172B4" w:rsidP="00FA233C"/>
    <w:p w14:paraId="0C5425FD" w14:textId="77777777" w:rsidR="004172B4" w:rsidRPr="00FA233C" w:rsidRDefault="004172B4" w:rsidP="00C126E3">
      <w:r w:rsidRPr="00FA233C">
        <w:t xml:space="preserve">Folgende Codes werden </w:t>
      </w:r>
      <w:r w:rsidR="00D41E4C" w:rsidRPr="00FA233C">
        <w:t>jedenfalls</w:t>
      </w:r>
      <w:r w:rsidRPr="00FA233C">
        <w:t xml:space="preserve"> im Rahmen von ebInterface</w:t>
      </w:r>
      <w:r w:rsidR="0061034A" w:rsidRPr="00FA233C">
        <w:t xml:space="preserve"> verwendet</w:t>
      </w:r>
      <w:r w:rsidRPr="00FA233C">
        <w:t>:</w:t>
      </w:r>
    </w:p>
    <w:p w14:paraId="13420147" w14:textId="77777777" w:rsidR="004172B4" w:rsidRPr="00FA233C" w:rsidRDefault="004172B4"/>
    <w:tbl>
      <w:tblPr>
        <w:tblStyle w:val="Tabellenraster"/>
        <w:tblW w:w="0" w:type="auto"/>
        <w:tblLook w:val="04A0" w:firstRow="1" w:lastRow="0" w:firstColumn="1" w:lastColumn="0" w:noHBand="0" w:noVBand="1"/>
      </w:tblPr>
      <w:tblGrid>
        <w:gridCol w:w="1354"/>
        <w:gridCol w:w="7708"/>
      </w:tblGrid>
      <w:tr w:rsidR="004172B4" w:rsidRPr="00ED0016" w14:paraId="1023080E" w14:textId="77777777" w:rsidTr="00FA233C">
        <w:tc>
          <w:tcPr>
            <w:tcW w:w="1368" w:type="dxa"/>
            <w:shd w:val="clear" w:color="auto" w:fill="FFFF66"/>
          </w:tcPr>
          <w:p w14:paraId="6637B444" w14:textId="77777777" w:rsidR="004172B4" w:rsidRPr="00FA233C" w:rsidRDefault="004172B4">
            <w:pPr>
              <w:rPr>
                <w:b/>
              </w:rPr>
            </w:pPr>
            <w:r w:rsidRPr="00FA233C">
              <w:rPr>
                <w:b/>
              </w:rPr>
              <w:t>Code</w:t>
            </w:r>
          </w:p>
        </w:tc>
        <w:tc>
          <w:tcPr>
            <w:tcW w:w="7844" w:type="dxa"/>
            <w:shd w:val="clear" w:color="auto" w:fill="FFFF66"/>
          </w:tcPr>
          <w:p w14:paraId="020B8CBE" w14:textId="77777777" w:rsidR="004172B4" w:rsidRPr="00FA233C" w:rsidRDefault="004172B4">
            <w:pPr>
              <w:rPr>
                <w:b/>
              </w:rPr>
            </w:pPr>
            <w:r w:rsidRPr="00FA233C">
              <w:rPr>
                <w:b/>
              </w:rPr>
              <w:t>Beschreibung</w:t>
            </w:r>
          </w:p>
        </w:tc>
      </w:tr>
      <w:tr w:rsidR="004172B4" w:rsidRPr="00ED0016" w14:paraId="76A8FD2D" w14:textId="77777777" w:rsidTr="00E86FFB">
        <w:tc>
          <w:tcPr>
            <w:tcW w:w="1368" w:type="dxa"/>
          </w:tcPr>
          <w:p w14:paraId="2AF8A8F4" w14:textId="77777777" w:rsidR="004172B4" w:rsidRPr="00156249" w:rsidRDefault="004172B4" w:rsidP="00ED0016">
            <w:r w:rsidRPr="00156249">
              <w:t>ADE</w:t>
            </w:r>
          </w:p>
        </w:tc>
        <w:tc>
          <w:tcPr>
            <w:tcW w:w="7844" w:type="dxa"/>
          </w:tcPr>
          <w:p w14:paraId="20765509" w14:textId="77777777" w:rsidR="004172B4" w:rsidRPr="00156249" w:rsidRDefault="004172B4">
            <w:r w:rsidRPr="00156249">
              <w:t>Kontonummer</w:t>
            </w:r>
          </w:p>
        </w:tc>
      </w:tr>
      <w:tr w:rsidR="004172B4" w:rsidRPr="00ED0016" w14:paraId="310CA21A" w14:textId="77777777" w:rsidTr="00E86FFB">
        <w:tc>
          <w:tcPr>
            <w:tcW w:w="1368" w:type="dxa"/>
          </w:tcPr>
          <w:p w14:paraId="4C05AF6B" w14:textId="77777777" w:rsidR="004172B4" w:rsidRPr="00156249" w:rsidRDefault="004172B4" w:rsidP="00ED0016">
            <w:r w:rsidRPr="00156249">
              <w:t>AEP</w:t>
            </w:r>
          </w:p>
        </w:tc>
        <w:tc>
          <w:tcPr>
            <w:tcW w:w="7844" w:type="dxa"/>
          </w:tcPr>
          <w:p w14:paraId="11277052" w14:textId="77777777" w:rsidR="004172B4" w:rsidRPr="00156249" w:rsidRDefault="004172B4">
            <w:r w:rsidRPr="00156249">
              <w:t>Projektnummer</w:t>
            </w:r>
          </w:p>
        </w:tc>
      </w:tr>
    </w:tbl>
    <w:p w14:paraId="4CB38EA5" w14:textId="77777777" w:rsidR="004172B4" w:rsidRDefault="004172B4" w:rsidP="00FA233C"/>
    <w:p w14:paraId="1F74298F" w14:textId="1AD91B55" w:rsidR="00305166" w:rsidRPr="00FA233C" w:rsidRDefault="000B74DA" w:rsidP="00FA233C">
      <w:r>
        <w:t>Hinweis: f</w:t>
      </w:r>
      <w:r w:rsidR="009D60B3">
        <w:t>ür die Verwendung in</w:t>
      </w:r>
      <w:r w:rsidR="00305166">
        <w:t xml:space="preserve"> </w:t>
      </w:r>
      <w:proofErr w:type="spellStart"/>
      <w:r w:rsidR="00305166" w:rsidRPr="00305166">
        <w:t>ListLineItem</w:t>
      </w:r>
      <w:proofErr w:type="spellEnd"/>
      <w:r w:rsidR="009D60B3">
        <w:t>-Elementen</w:t>
      </w:r>
      <w:r w:rsidR="00305166">
        <w:t xml:space="preserve"> (Kapitel </w:t>
      </w:r>
      <w:r w:rsidR="00305166">
        <w:fldChar w:fldCharType="begin"/>
      </w:r>
      <w:r w:rsidR="00305166">
        <w:instrText xml:space="preserve"> REF _Ref37193647 \r \h </w:instrText>
      </w:r>
      <w:r w:rsidR="00305166">
        <w:fldChar w:fldCharType="separate"/>
      </w:r>
      <w:r w:rsidR="007168E8">
        <w:t>4.8.1</w:t>
      </w:r>
      <w:r w:rsidR="00305166">
        <w:fldChar w:fldCharType="end"/>
      </w:r>
      <w:r w:rsidR="00305166">
        <w:t>) gibt es weitere Codeliste-Werte aus Rückwärtskompatibilitätsgründen.</w:t>
      </w:r>
    </w:p>
    <w:p w14:paraId="1446C53C" w14:textId="77777777" w:rsidR="005C6989" w:rsidRPr="00FA233C" w:rsidRDefault="004511B3" w:rsidP="00FA233C">
      <w:pPr>
        <w:pStyle w:val="berschrift2"/>
        <w:numPr>
          <w:ilvl w:val="0"/>
          <w:numId w:val="0"/>
        </w:numPr>
        <w:ind w:left="680" w:hanging="680"/>
      </w:pPr>
      <w:bookmarkStart w:id="745" w:name="_Toc107057830"/>
      <w:r w:rsidRPr="00FA233C">
        <w:t xml:space="preserve">Empfohlene Codes </w:t>
      </w:r>
      <w:r w:rsidR="00617F44" w:rsidRPr="00FA233C">
        <w:t xml:space="preserve">für </w:t>
      </w:r>
      <w:proofErr w:type="spellStart"/>
      <w:r w:rsidR="00617F44" w:rsidRPr="00FA233C">
        <w:t>Tax</w:t>
      </w:r>
      <w:r w:rsidR="00475117" w:rsidRPr="00FA233C">
        <w:t>Category</w:t>
      </w:r>
      <w:r w:rsidR="00617F44" w:rsidRPr="00FA233C">
        <w:t>Code</w:t>
      </w:r>
      <w:bookmarkEnd w:id="745"/>
      <w:proofErr w:type="spellEnd"/>
    </w:p>
    <w:p w14:paraId="7A095BE5" w14:textId="104315BA" w:rsidR="00BF1317" w:rsidRDefault="00BE7757" w:rsidP="00100A82">
      <w:pPr>
        <w:rPr>
          <w:lang w:val="de-DE"/>
        </w:rPr>
      </w:pPr>
      <w:r>
        <w:rPr>
          <w:lang w:val="de-DE"/>
        </w:rPr>
        <w:t xml:space="preserve">Für die Abbildung von </w:t>
      </w:r>
      <w:proofErr w:type="spellStart"/>
      <w:r>
        <w:rPr>
          <w:lang w:val="de-DE"/>
        </w:rPr>
        <w:t>TaxCode</w:t>
      </w:r>
      <w:proofErr w:type="spellEnd"/>
      <w:r>
        <w:rPr>
          <w:lang w:val="de-DE"/>
        </w:rPr>
        <w:t xml:space="preserve"> werden die Werte auf der UN/CEFACT Codeliste 5305 </w:t>
      </w:r>
      <w:r w:rsidR="00B4139F">
        <w:rPr>
          <w:lang w:val="de-DE"/>
        </w:rPr>
        <w:t xml:space="preserve">in der Version D16B </w:t>
      </w:r>
      <w:r>
        <w:rPr>
          <w:lang w:val="de-DE"/>
        </w:rPr>
        <w:t>verwendet</w:t>
      </w:r>
      <w:del w:id="746" w:author="Philip Helger" w:date="2022-06-25T13:12:00Z">
        <w:r w:rsidDel="00D84FF7">
          <w:rPr>
            <w:lang w:val="de-DE"/>
          </w:rPr>
          <w:delText>.</w:delText>
        </w:r>
        <w:r w:rsidR="00475117" w:rsidDel="00D84FF7">
          <w:rPr>
            <w:lang w:val="de-DE"/>
          </w:rPr>
          <w:delText xml:space="preserve"> </w:delText>
        </w:r>
      </w:del>
      <w:ins w:id="747" w:author="Philip Helger" w:date="2022-06-25T13:12:00Z">
        <w:r w:rsidR="00D84FF7">
          <w:rPr>
            <w:lang w:val="de-DE"/>
          </w:rPr>
          <w:t xml:space="preserve">: </w:t>
        </w:r>
      </w:ins>
      <w:del w:id="748" w:author="Philip Helger" w:date="2022-06-25T13:12:00Z">
        <w:r w:rsidR="00C85849" w:rsidDel="00D84FF7">
          <w:fldChar w:fldCharType="begin"/>
        </w:r>
        <w:r w:rsidR="00C85849" w:rsidDel="00D84FF7">
          <w:delInstrText xml:space="preserve"> HYPERLINK "http://www.unece.org/trade/untdid/d16b/tred/tred5305.htm" </w:delInstrText>
        </w:r>
        <w:r w:rsidR="00C85849" w:rsidDel="00D84FF7">
          <w:fldChar w:fldCharType="separate"/>
        </w:r>
      </w:del>
      <w:r w:rsidR="00CF2117">
        <w:rPr>
          <w:b/>
          <w:bCs/>
          <w:lang w:val="de-DE"/>
        </w:rPr>
        <w:t>Fehler! Linkre</w:t>
      </w:r>
      <w:r w:rsidR="00CF2117">
        <w:rPr>
          <w:b/>
          <w:bCs/>
          <w:lang w:val="de-DE"/>
        </w:rPr>
        <w:t>ferenz ungültig.</w:t>
      </w:r>
      <w:del w:id="749" w:author="Philip Helger" w:date="2022-06-25T13:12:00Z">
        <w:r w:rsidR="00C85849" w:rsidDel="00D84FF7">
          <w:rPr>
            <w:rStyle w:val="Hyperlink"/>
            <w:lang w:val="de-DE"/>
          </w:rPr>
          <w:fldChar w:fldCharType="end"/>
        </w:r>
      </w:del>
      <w:del w:id="750" w:author="Philip Helger" w:date="2022-06-25T13:11:00Z">
        <w:r w:rsidR="00475117" w:rsidDel="00D84FF7">
          <w:rPr>
            <w:lang w:val="de-DE"/>
          </w:rPr>
          <w:delText xml:space="preserve"> </w:delText>
        </w:r>
      </w:del>
      <w:ins w:id="751" w:author="Philip Helger" w:date="2022-06-25T13:12:00Z">
        <w:r w:rsidR="00D84FF7">
          <w:rPr>
            <w:lang w:val="de-DE"/>
          </w:rPr>
          <w:fldChar w:fldCharType="begin"/>
        </w:r>
        <w:r w:rsidR="00D84FF7">
          <w:rPr>
            <w:lang w:val="de-DE"/>
          </w:rPr>
          <w:instrText xml:space="preserve"> HYPERLINK "</w:instrText>
        </w:r>
        <w:r w:rsidR="00D84FF7" w:rsidRPr="00D84FF7">
          <w:rPr>
            <w:lang w:val="de-DE"/>
          </w:rPr>
          <w:instrText>https://unece.org/fileadmin/DAM/trade/untdid/d16b/tred/tred5305.htm</w:instrText>
        </w:r>
        <w:r w:rsidR="00D84FF7">
          <w:rPr>
            <w:lang w:val="de-DE"/>
          </w:rPr>
          <w:instrText xml:space="preserve">" </w:instrText>
        </w:r>
      </w:ins>
      <w:r w:rsidR="00D84FF7">
        <w:rPr>
          <w:lang w:val="de-DE"/>
        </w:rPr>
      </w:r>
      <w:ins w:id="752" w:author="Philip Helger" w:date="2022-06-25T13:12:00Z">
        <w:r w:rsidR="00D84FF7">
          <w:rPr>
            <w:lang w:val="de-DE"/>
          </w:rPr>
          <w:fldChar w:fldCharType="separate"/>
        </w:r>
        <w:r w:rsidR="00D84FF7" w:rsidRPr="00530C80">
          <w:rPr>
            <w:rStyle w:val="Hyperlink"/>
            <w:lang w:val="de-DE"/>
          </w:rPr>
          <w:t>https://unece.org/fileadmin/DAM/trade/untdid/d16b/tred/tred5305.htm</w:t>
        </w:r>
        <w:r w:rsidR="00D84FF7">
          <w:rPr>
            <w:lang w:val="de-DE"/>
          </w:rPr>
          <w:fldChar w:fldCharType="end"/>
        </w:r>
      </w:ins>
    </w:p>
    <w:p w14:paraId="54175CDF" w14:textId="77777777" w:rsidR="00BF1317" w:rsidRDefault="00BF1317" w:rsidP="00100A82">
      <w:pPr>
        <w:rPr>
          <w:lang w:val="de-DE"/>
        </w:rPr>
      </w:pPr>
    </w:p>
    <w:p w14:paraId="1F52BA72" w14:textId="77777777"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ellenraster"/>
        <w:tblW w:w="0" w:type="auto"/>
        <w:tblLook w:val="04A0" w:firstRow="1" w:lastRow="0" w:firstColumn="1" w:lastColumn="0" w:noHBand="0" w:noVBand="1"/>
      </w:tblPr>
      <w:tblGrid>
        <w:gridCol w:w="1353"/>
        <w:gridCol w:w="7709"/>
      </w:tblGrid>
      <w:tr w:rsidR="0019700F" w:rsidRPr="00ED0016" w14:paraId="2ECB19D0" w14:textId="77777777" w:rsidTr="00FA233C">
        <w:tc>
          <w:tcPr>
            <w:tcW w:w="1368" w:type="dxa"/>
            <w:shd w:val="clear" w:color="auto" w:fill="FFFF66"/>
          </w:tcPr>
          <w:p w14:paraId="43C75C50" w14:textId="77777777" w:rsidR="0019700F" w:rsidRPr="00FA233C" w:rsidRDefault="0019700F" w:rsidP="00ED0016">
            <w:pPr>
              <w:rPr>
                <w:b/>
              </w:rPr>
            </w:pPr>
            <w:r w:rsidRPr="00FA233C">
              <w:rPr>
                <w:b/>
              </w:rPr>
              <w:t>Code</w:t>
            </w:r>
          </w:p>
        </w:tc>
        <w:tc>
          <w:tcPr>
            <w:tcW w:w="7844" w:type="dxa"/>
            <w:shd w:val="clear" w:color="auto" w:fill="FFFF66"/>
          </w:tcPr>
          <w:p w14:paraId="522D4C0B" w14:textId="77777777" w:rsidR="0019700F" w:rsidRPr="00FA233C" w:rsidRDefault="0019700F">
            <w:pPr>
              <w:rPr>
                <w:b/>
              </w:rPr>
            </w:pPr>
            <w:r w:rsidRPr="00FA233C">
              <w:rPr>
                <w:b/>
              </w:rPr>
              <w:t>Beschreibung</w:t>
            </w:r>
          </w:p>
        </w:tc>
      </w:tr>
      <w:tr w:rsidR="0019700F" w:rsidRPr="00ED0016" w14:paraId="0E39814F" w14:textId="77777777" w:rsidTr="0019700F">
        <w:tc>
          <w:tcPr>
            <w:tcW w:w="1368" w:type="dxa"/>
          </w:tcPr>
          <w:p w14:paraId="40AA15E8" w14:textId="77777777" w:rsidR="0019700F" w:rsidRPr="00156249" w:rsidRDefault="0019700F" w:rsidP="00ED0016">
            <w:r w:rsidRPr="00156249">
              <w:t>S</w:t>
            </w:r>
          </w:p>
        </w:tc>
        <w:tc>
          <w:tcPr>
            <w:tcW w:w="7844" w:type="dxa"/>
          </w:tcPr>
          <w:p w14:paraId="58173AD9" w14:textId="77777777" w:rsidR="0019700F" w:rsidRPr="00156249" w:rsidRDefault="0019700F">
            <w:r w:rsidRPr="00156249">
              <w:t>Standardsteuersatz (20%)</w:t>
            </w:r>
          </w:p>
        </w:tc>
      </w:tr>
      <w:tr w:rsidR="0019700F" w:rsidRPr="00ED0016" w14:paraId="47445BF9" w14:textId="77777777" w:rsidTr="0019700F">
        <w:tc>
          <w:tcPr>
            <w:tcW w:w="1368" w:type="dxa"/>
          </w:tcPr>
          <w:p w14:paraId="4F226B72" w14:textId="77777777" w:rsidR="0019700F" w:rsidRPr="00156249" w:rsidRDefault="0019700F" w:rsidP="00ED0016">
            <w:r w:rsidRPr="00156249">
              <w:t>AA</w:t>
            </w:r>
          </w:p>
        </w:tc>
        <w:tc>
          <w:tcPr>
            <w:tcW w:w="7844" w:type="dxa"/>
          </w:tcPr>
          <w:p w14:paraId="7680D3A5" w14:textId="77777777" w:rsidR="0019700F" w:rsidRPr="00156249" w:rsidRDefault="0019700F">
            <w:r w:rsidRPr="00156249">
              <w:t>Reduzierter Steuersatz (10%, 13%, etc.)</w:t>
            </w:r>
          </w:p>
        </w:tc>
      </w:tr>
      <w:tr w:rsidR="0019700F" w:rsidRPr="00ED0016" w14:paraId="6CE23F1C" w14:textId="77777777" w:rsidTr="0019700F">
        <w:tc>
          <w:tcPr>
            <w:tcW w:w="1368" w:type="dxa"/>
          </w:tcPr>
          <w:p w14:paraId="24894330" w14:textId="77777777" w:rsidR="0019700F" w:rsidRPr="00156249" w:rsidRDefault="0019700F" w:rsidP="00ED0016">
            <w:r w:rsidRPr="00156249">
              <w:t>O</w:t>
            </w:r>
          </w:p>
        </w:tc>
        <w:tc>
          <w:tcPr>
            <w:tcW w:w="7844" w:type="dxa"/>
          </w:tcPr>
          <w:p w14:paraId="40E35936" w14:textId="77777777" w:rsidR="0019700F" w:rsidRPr="00156249" w:rsidRDefault="0019700F">
            <w:r w:rsidRPr="00156249">
              <w:t>Nicht USt-bar</w:t>
            </w:r>
          </w:p>
        </w:tc>
      </w:tr>
      <w:tr w:rsidR="0019700F" w:rsidRPr="00ED0016" w14:paraId="08DC5005" w14:textId="77777777" w:rsidTr="0019700F">
        <w:tc>
          <w:tcPr>
            <w:tcW w:w="1368" w:type="dxa"/>
          </w:tcPr>
          <w:p w14:paraId="3E9C14DA" w14:textId="77777777" w:rsidR="0019700F" w:rsidRPr="00156249" w:rsidRDefault="00B4139F" w:rsidP="00ED0016">
            <w:r w:rsidRPr="00156249">
              <w:t xml:space="preserve">D, </w:t>
            </w:r>
            <w:r w:rsidR="0019700F" w:rsidRPr="00156249">
              <w:t>E</w:t>
            </w:r>
            <w:r w:rsidRPr="00156249">
              <w:t>, F, G, I, J, K</w:t>
            </w:r>
          </w:p>
        </w:tc>
        <w:tc>
          <w:tcPr>
            <w:tcW w:w="7844" w:type="dxa"/>
          </w:tcPr>
          <w:p w14:paraId="04D8B675" w14:textId="77777777" w:rsidR="0019700F" w:rsidRPr="00156249" w:rsidRDefault="0019700F">
            <w:r w:rsidRPr="00156249">
              <w:t>USt-befreit</w:t>
            </w:r>
            <w:r w:rsidR="006E7B96" w:rsidRPr="00156249">
              <w:br/>
              <w:t>Hinweis: K steht für die Innergemeinschaftliche Lieferung (IGL)</w:t>
            </w:r>
          </w:p>
        </w:tc>
      </w:tr>
      <w:tr w:rsidR="006E7B96" w:rsidRPr="00ED0016" w14:paraId="60026A88" w14:textId="77777777" w:rsidTr="0019700F">
        <w:tc>
          <w:tcPr>
            <w:tcW w:w="1368" w:type="dxa"/>
          </w:tcPr>
          <w:p w14:paraId="06F6750F" w14:textId="77777777" w:rsidR="006E7B96" w:rsidRPr="00156249" w:rsidRDefault="006E7B96" w:rsidP="00ED0016">
            <w:r w:rsidRPr="00156249">
              <w:t>AE</w:t>
            </w:r>
          </w:p>
        </w:tc>
        <w:tc>
          <w:tcPr>
            <w:tcW w:w="7844" w:type="dxa"/>
          </w:tcPr>
          <w:p w14:paraId="37F57E7E" w14:textId="77777777" w:rsidR="006E7B96" w:rsidRPr="00156249" w:rsidRDefault="006E7B96">
            <w:r w:rsidRPr="00156249">
              <w:t>Reverse Charge – Umkehr der Steuerschuld. Die Berechnungsformel ist gleich wie bei den USt-befreiten Einträgen</w:t>
            </w:r>
          </w:p>
        </w:tc>
      </w:tr>
      <w:tr w:rsidR="00D84FF7" w:rsidRPr="00ED0016" w14:paraId="2BAB7CE9" w14:textId="77777777" w:rsidTr="0019700F">
        <w:trPr>
          <w:ins w:id="753" w:author="Philip Helger" w:date="2022-06-25T13:11:00Z"/>
        </w:trPr>
        <w:tc>
          <w:tcPr>
            <w:tcW w:w="1368" w:type="dxa"/>
          </w:tcPr>
          <w:p w14:paraId="5991565B" w14:textId="1F0101BF" w:rsidR="00D84FF7" w:rsidRPr="00156249" w:rsidRDefault="00D84FF7" w:rsidP="00ED0016">
            <w:pPr>
              <w:rPr>
                <w:ins w:id="754" w:author="Philip Helger" w:date="2022-06-25T13:11:00Z"/>
              </w:rPr>
            </w:pPr>
            <w:ins w:id="755" w:author="Philip Helger" w:date="2022-06-25T13:11:00Z">
              <w:r>
                <w:t>Z</w:t>
              </w:r>
            </w:ins>
          </w:p>
        </w:tc>
        <w:tc>
          <w:tcPr>
            <w:tcW w:w="7844" w:type="dxa"/>
          </w:tcPr>
          <w:p w14:paraId="37AAB9ED" w14:textId="0B610712" w:rsidR="00D84FF7" w:rsidRPr="00156249" w:rsidRDefault="00D84FF7">
            <w:pPr>
              <w:rPr>
                <w:ins w:id="756" w:author="Philip Helger" w:date="2022-06-25T13:11:00Z"/>
              </w:rPr>
            </w:pPr>
            <w:ins w:id="757" w:author="Philip Helger" w:date="2022-06-25T13:13:00Z">
              <w:r>
                <w:t>Steuersatz von 0%</w:t>
              </w:r>
            </w:ins>
          </w:p>
        </w:tc>
      </w:tr>
    </w:tbl>
    <w:p w14:paraId="57BDDD8A" w14:textId="54CAC8D3" w:rsidR="00B4139F" w:rsidRPr="00FA233C" w:rsidRDefault="00B4139F" w:rsidP="00C126E3">
      <w:r w:rsidRPr="00FA233C">
        <w:t>Sonstige Codes (A, AB, AC, AD, B, C, H, L, M</w:t>
      </w:r>
      <w:del w:id="758" w:author="Philip Helger" w:date="2022-06-25T13:11:00Z">
        <w:r w:rsidRPr="00FA233C" w:rsidDel="00D84FF7">
          <w:delText>, Z</w:delText>
        </w:r>
      </w:del>
      <w:r w:rsidRPr="00FA233C">
        <w:t>) sind für österreichische Rechnungen nicht relevant.</w:t>
      </w:r>
    </w:p>
    <w:p w14:paraId="29E8D3D2" w14:textId="77777777" w:rsidR="003C0A84" w:rsidRPr="00FA233C" w:rsidRDefault="003C0A84" w:rsidP="00FA233C"/>
    <w:p w14:paraId="6412ED36" w14:textId="77777777" w:rsidR="00617F44" w:rsidRPr="0083051F" w:rsidRDefault="003C0A84" w:rsidP="00FA233C">
      <w:pPr>
        <w:pStyle w:val="berschrift2"/>
        <w:numPr>
          <w:ilvl w:val="0"/>
          <w:numId w:val="0"/>
        </w:numPr>
        <w:ind w:left="680" w:hanging="680"/>
        <w:rPr>
          <w:lang w:val="de-DE"/>
        </w:rPr>
      </w:pPr>
      <w:bookmarkStart w:id="759" w:name="_Toc107057831"/>
      <w:r w:rsidRPr="0083051F">
        <w:rPr>
          <w:lang w:val="de-DE"/>
        </w:rPr>
        <w:lastRenderedPageBreak/>
        <w:t xml:space="preserve">Empfohlene Codes für </w:t>
      </w:r>
      <w:proofErr w:type="spellStart"/>
      <w:r w:rsidRPr="0083051F">
        <w:rPr>
          <w:lang w:val="de-DE"/>
        </w:rPr>
        <w:t>FurtherIdentification</w:t>
      </w:r>
      <w:bookmarkEnd w:id="759"/>
      <w:proofErr w:type="spellEnd"/>
    </w:p>
    <w:tbl>
      <w:tblPr>
        <w:tblStyle w:val="Tabellenraster"/>
        <w:tblW w:w="0" w:type="auto"/>
        <w:tblLook w:val="04A0" w:firstRow="1" w:lastRow="0" w:firstColumn="1" w:lastColumn="0" w:noHBand="0" w:noVBand="1"/>
      </w:tblPr>
      <w:tblGrid>
        <w:gridCol w:w="1456"/>
        <w:gridCol w:w="5575"/>
      </w:tblGrid>
      <w:tr w:rsidR="00356CE2" w:rsidRPr="00ED0016" w14:paraId="72FB1101" w14:textId="77777777" w:rsidTr="00FA233C">
        <w:tc>
          <w:tcPr>
            <w:tcW w:w="0" w:type="auto"/>
            <w:shd w:val="clear" w:color="auto" w:fill="FFFF66"/>
          </w:tcPr>
          <w:p w14:paraId="45232D39" w14:textId="77777777" w:rsidR="00356CE2" w:rsidRPr="00FA233C" w:rsidRDefault="00356CE2" w:rsidP="00ED0016">
            <w:pPr>
              <w:rPr>
                <w:b/>
              </w:rPr>
            </w:pPr>
            <w:r w:rsidRPr="00FA233C">
              <w:rPr>
                <w:b/>
              </w:rPr>
              <w:t>Code</w:t>
            </w:r>
          </w:p>
        </w:tc>
        <w:tc>
          <w:tcPr>
            <w:tcW w:w="0" w:type="auto"/>
            <w:shd w:val="clear" w:color="auto" w:fill="FFFF66"/>
          </w:tcPr>
          <w:p w14:paraId="718AC02A" w14:textId="77777777" w:rsidR="00356CE2" w:rsidRPr="00FA233C" w:rsidRDefault="00356CE2">
            <w:pPr>
              <w:rPr>
                <w:b/>
              </w:rPr>
            </w:pPr>
            <w:r w:rsidRPr="00FA233C">
              <w:rPr>
                <w:b/>
              </w:rPr>
              <w:t>Beschreibung</w:t>
            </w:r>
          </w:p>
        </w:tc>
      </w:tr>
      <w:tr w:rsidR="00B5026A" w:rsidRPr="00ED0016" w14:paraId="12A31DAD" w14:textId="77777777" w:rsidTr="00707594">
        <w:tc>
          <w:tcPr>
            <w:tcW w:w="0" w:type="auto"/>
          </w:tcPr>
          <w:p w14:paraId="24C8360C" w14:textId="77777777" w:rsidR="00B5026A" w:rsidRPr="00156249" w:rsidRDefault="00B5026A" w:rsidP="00ED0016">
            <w:r w:rsidRPr="00156249">
              <w:t>ARA</w:t>
            </w:r>
          </w:p>
        </w:tc>
        <w:tc>
          <w:tcPr>
            <w:tcW w:w="0" w:type="auto"/>
          </w:tcPr>
          <w:p w14:paraId="2FCE2661" w14:textId="77777777" w:rsidR="00B5026A" w:rsidRPr="00156249" w:rsidRDefault="00B5026A">
            <w:r w:rsidRPr="00156249">
              <w:t>ARA Nummer</w:t>
            </w:r>
          </w:p>
        </w:tc>
      </w:tr>
      <w:tr w:rsidR="00B5026A" w:rsidRPr="00ED0016" w14:paraId="3EFBAC7A" w14:textId="77777777" w:rsidTr="00707594">
        <w:tc>
          <w:tcPr>
            <w:tcW w:w="0" w:type="auto"/>
          </w:tcPr>
          <w:p w14:paraId="16B61F70" w14:textId="77777777" w:rsidR="00B5026A" w:rsidRPr="00156249" w:rsidRDefault="00B5026A" w:rsidP="00ED0016">
            <w:r w:rsidRPr="00156249">
              <w:t>BBG-GZ</w:t>
            </w:r>
          </w:p>
        </w:tc>
        <w:tc>
          <w:tcPr>
            <w:tcW w:w="0" w:type="auto"/>
          </w:tcPr>
          <w:p w14:paraId="63E0B7E5" w14:textId="77777777" w:rsidR="00B5026A" w:rsidRPr="00156249" w:rsidRDefault="00B5026A">
            <w:proofErr w:type="spellStart"/>
            <w:r w:rsidRPr="00156249">
              <w:t>Geschäftszahl</w:t>
            </w:r>
            <w:proofErr w:type="spellEnd"/>
            <w:r w:rsidRPr="00156249">
              <w:t>/Vertragsnummer der Bundesbeschaffung</w:t>
            </w:r>
          </w:p>
        </w:tc>
      </w:tr>
      <w:tr w:rsidR="00B5026A" w:rsidRPr="00ED0016" w14:paraId="7F08AB31" w14:textId="77777777" w:rsidTr="00707594">
        <w:tc>
          <w:tcPr>
            <w:tcW w:w="0" w:type="auto"/>
          </w:tcPr>
          <w:p w14:paraId="58148774" w14:textId="77777777" w:rsidR="00B5026A" w:rsidRPr="00156249" w:rsidRDefault="00B5026A" w:rsidP="00ED0016">
            <w:proofErr w:type="spellStart"/>
            <w:r w:rsidRPr="00156249">
              <w:t>Consolidator</w:t>
            </w:r>
            <w:proofErr w:type="spellEnd"/>
          </w:p>
        </w:tc>
        <w:tc>
          <w:tcPr>
            <w:tcW w:w="0" w:type="auto"/>
          </w:tcPr>
          <w:p w14:paraId="269D63C1" w14:textId="77777777" w:rsidR="00B5026A" w:rsidRPr="00156249" w:rsidRDefault="00B5026A">
            <w:r w:rsidRPr="00156249">
              <w:t xml:space="preserve">ID des </w:t>
            </w:r>
            <w:proofErr w:type="spellStart"/>
            <w:r w:rsidRPr="00156249">
              <w:t>Consolidators</w:t>
            </w:r>
            <w:proofErr w:type="spellEnd"/>
          </w:p>
        </w:tc>
      </w:tr>
      <w:tr w:rsidR="00B5026A" w:rsidRPr="00ED0016" w14:paraId="44702C2E" w14:textId="77777777" w:rsidTr="00707594">
        <w:tc>
          <w:tcPr>
            <w:tcW w:w="0" w:type="auto"/>
          </w:tcPr>
          <w:p w14:paraId="0A9C6CF7" w14:textId="77777777" w:rsidR="00B5026A" w:rsidRPr="00156249" w:rsidRDefault="00B5026A" w:rsidP="00ED0016">
            <w:proofErr w:type="spellStart"/>
            <w:r w:rsidRPr="00156249">
              <w:t>Contract</w:t>
            </w:r>
            <w:proofErr w:type="spellEnd"/>
          </w:p>
        </w:tc>
        <w:tc>
          <w:tcPr>
            <w:tcW w:w="0" w:type="auto"/>
          </w:tcPr>
          <w:p w14:paraId="2E0D0471" w14:textId="77777777" w:rsidR="00B5026A" w:rsidRPr="00156249" w:rsidRDefault="00B5026A">
            <w:r w:rsidRPr="00156249">
              <w:t>Vertragsnummer</w:t>
            </w:r>
          </w:p>
        </w:tc>
      </w:tr>
      <w:tr w:rsidR="00B5026A" w:rsidRPr="00ED0016" w14:paraId="5C62AED6" w14:textId="77777777" w:rsidTr="00707594">
        <w:tc>
          <w:tcPr>
            <w:tcW w:w="0" w:type="auto"/>
          </w:tcPr>
          <w:p w14:paraId="1E5BC558" w14:textId="77777777" w:rsidR="00B5026A" w:rsidRPr="00156249" w:rsidRDefault="00B5026A" w:rsidP="00ED0016">
            <w:r w:rsidRPr="00156249">
              <w:t>DVR</w:t>
            </w:r>
          </w:p>
        </w:tc>
        <w:tc>
          <w:tcPr>
            <w:tcW w:w="0" w:type="auto"/>
          </w:tcPr>
          <w:p w14:paraId="41AE7246" w14:textId="77777777" w:rsidR="00B5026A" w:rsidRPr="00156249" w:rsidRDefault="00B5026A">
            <w:r w:rsidRPr="00156249">
              <w:t>DVR Nummer</w:t>
            </w:r>
          </w:p>
        </w:tc>
      </w:tr>
      <w:tr w:rsidR="00B5026A" w:rsidRPr="00B12D0F" w14:paraId="27A2D812" w14:textId="77777777" w:rsidTr="00707594">
        <w:tc>
          <w:tcPr>
            <w:tcW w:w="0" w:type="auto"/>
          </w:tcPr>
          <w:p w14:paraId="50DA258D" w14:textId="77777777" w:rsidR="00B5026A" w:rsidRPr="00156249" w:rsidRDefault="00B5026A" w:rsidP="00ED0016">
            <w:r w:rsidRPr="00156249">
              <w:t>EORI</w:t>
            </w:r>
          </w:p>
        </w:tc>
        <w:tc>
          <w:tcPr>
            <w:tcW w:w="0" w:type="auto"/>
          </w:tcPr>
          <w:p w14:paraId="5BDF7BF2" w14:textId="77777777" w:rsidR="00B5026A" w:rsidRPr="00156249" w:rsidRDefault="00B5026A">
            <w:pPr>
              <w:rPr>
                <w:lang w:val="en-US"/>
              </w:rPr>
            </w:pPr>
            <w:r w:rsidRPr="00156249">
              <w:rPr>
                <w:lang w:val="en-US"/>
              </w:rPr>
              <w:t>Economic Operator’s Registration and Identification</w:t>
            </w:r>
          </w:p>
        </w:tc>
      </w:tr>
      <w:tr w:rsidR="007934EF" w:rsidRPr="00ED0016" w14:paraId="0D6851FE" w14:textId="77777777" w:rsidTr="00707594">
        <w:tc>
          <w:tcPr>
            <w:tcW w:w="0" w:type="auto"/>
          </w:tcPr>
          <w:p w14:paraId="2D47E642" w14:textId="77777777" w:rsidR="007934EF" w:rsidRPr="00156249" w:rsidRDefault="004B2FD5" w:rsidP="00ED0016">
            <w:r w:rsidRPr="00156249">
              <w:t>ERSB</w:t>
            </w:r>
          </w:p>
        </w:tc>
        <w:tc>
          <w:tcPr>
            <w:tcW w:w="0" w:type="auto"/>
          </w:tcPr>
          <w:p w14:paraId="3A5942E6" w14:textId="77777777" w:rsidR="007934EF" w:rsidRPr="00156249" w:rsidRDefault="004B2FD5">
            <w:r w:rsidRPr="00156249">
              <w:t>Ergänzungsregister Sonstige Betroffene</w:t>
            </w:r>
          </w:p>
        </w:tc>
      </w:tr>
      <w:tr w:rsidR="00B5026A" w:rsidRPr="00ED0016" w14:paraId="16982E7E" w14:textId="77777777" w:rsidTr="00707594">
        <w:tc>
          <w:tcPr>
            <w:tcW w:w="0" w:type="auto"/>
          </w:tcPr>
          <w:p w14:paraId="761E27FB" w14:textId="77777777" w:rsidR="00B5026A" w:rsidRPr="00156249" w:rsidRDefault="00B5026A" w:rsidP="00ED0016">
            <w:r w:rsidRPr="00156249">
              <w:t>FN</w:t>
            </w:r>
          </w:p>
        </w:tc>
        <w:tc>
          <w:tcPr>
            <w:tcW w:w="0" w:type="auto"/>
          </w:tcPr>
          <w:p w14:paraId="7DF0B68D" w14:textId="77777777" w:rsidR="00B5026A" w:rsidRPr="00156249" w:rsidRDefault="00B5026A">
            <w:r w:rsidRPr="00156249">
              <w:t>Firmenbuchnummer</w:t>
            </w:r>
          </w:p>
        </w:tc>
      </w:tr>
      <w:tr w:rsidR="00B5026A" w:rsidRPr="00ED0016" w14:paraId="20723CCC" w14:textId="77777777" w:rsidTr="00707594">
        <w:tc>
          <w:tcPr>
            <w:tcW w:w="0" w:type="auto"/>
          </w:tcPr>
          <w:p w14:paraId="673C6792" w14:textId="77777777" w:rsidR="00B5026A" w:rsidRPr="00156249" w:rsidRDefault="00B5026A" w:rsidP="00ED0016">
            <w:r w:rsidRPr="00156249">
              <w:t>FR</w:t>
            </w:r>
          </w:p>
        </w:tc>
        <w:tc>
          <w:tcPr>
            <w:tcW w:w="0" w:type="auto"/>
          </w:tcPr>
          <w:p w14:paraId="135E370A" w14:textId="77777777" w:rsidR="00B5026A" w:rsidRPr="00156249" w:rsidRDefault="00B5026A">
            <w:r w:rsidRPr="00156249">
              <w:t>Firmenregisternummer beim Firmengericht</w:t>
            </w:r>
          </w:p>
        </w:tc>
      </w:tr>
      <w:tr w:rsidR="00CD0DC3" w:rsidRPr="00ED0016" w14:paraId="03EF69E5" w14:textId="77777777" w:rsidTr="003C0A84">
        <w:tc>
          <w:tcPr>
            <w:tcW w:w="0" w:type="auto"/>
          </w:tcPr>
          <w:p w14:paraId="5993207F" w14:textId="77777777" w:rsidR="00CD0DC3" w:rsidRPr="00156249" w:rsidRDefault="00CD0DC3" w:rsidP="00ED0016">
            <w:r w:rsidRPr="00156249">
              <w:t>HG</w:t>
            </w:r>
          </w:p>
        </w:tc>
        <w:tc>
          <w:tcPr>
            <w:tcW w:w="0" w:type="auto"/>
          </w:tcPr>
          <w:p w14:paraId="7C527F6D" w14:textId="77777777" w:rsidR="00CD0DC3" w:rsidRPr="00156249" w:rsidRDefault="00CD0DC3">
            <w:r w:rsidRPr="00156249">
              <w:t>Name des zuständigen Handelsgerichts</w:t>
            </w:r>
          </w:p>
        </w:tc>
      </w:tr>
      <w:tr w:rsidR="00B5026A" w:rsidRPr="00ED0016" w14:paraId="1CDF6742" w14:textId="77777777" w:rsidTr="003C0A84">
        <w:tc>
          <w:tcPr>
            <w:tcW w:w="0" w:type="auto"/>
          </w:tcPr>
          <w:p w14:paraId="12BE1BE2" w14:textId="77777777" w:rsidR="00B5026A" w:rsidRPr="00156249" w:rsidRDefault="00B5026A" w:rsidP="00ED0016">
            <w:r w:rsidRPr="00156249">
              <w:t>Payer</w:t>
            </w:r>
          </w:p>
        </w:tc>
        <w:tc>
          <w:tcPr>
            <w:tcW w:w="0" w:type="auto"/>
          </w:tcPr>
          <w:p w14:paraId="22406E97" w14:textId="77777777" w:rsidR="00B5026A" w:rsidRPr="00156249" w:rsidRDefault="00B5026A">
            <w:r w:rsidRPr="00156249">
              <w:t>ID des Payers</w:t>
            </w:r>
          </w:p>
        </w:tc>
      </w:tr>
      <w:tr w:rsidR="004B2FD5" w:rsidRPr="00ED0016" w14:paraId="11BC0588" w14:textId="77777777" w:rsidTr="003C0A84">
        <w:tc>
          <w:tcPr>
            <w:tcW w:w="0" w:type="auto"/>
          </w:tcPr>
          <w:p w14:paraId="4188FEA2" w14:textId="77777777" w:rsidR="004B2FD5" w:rsidRPr="00156249" w:rsidRDefault="0087125E" w:rsidP="00ED0016">
            <w:r w:rsidRPr="00156249">
              <w:t>FA</w:t>
            </w:r>
            <w:r w:rsidR="004B2FD5" w:rsidRPr="00156249">
              <w:t>STNR</w:t>
            </w:r>
          </w:p>
        </w:tc>
        <w:tc>
          <w:tcPr>
            <w:tcW w:w="0" w:type="auto"/>
          </w:tcPr>
          <w:p w14:paraId="3F9D5469" w14:textId="77777777" w:rsidR="004B2FD5" w:rsidRPr="00156249" w:rsidRDefault="0087125E">
            <w:r w:rsidRPr="00156249">
              <w:t>Finanzamt-</w:t>
            </w:r>
            <w:r w:rsidR="004B2FD5" w:rsidRPr="00156249">
              <w:t>Steuernummer</w:t>
            </w:r>
          </w:p>
        </w:tc>
      </w:tr>
      <w:tr w:rsidR="00B5026A" w:rsidRPr="00ED0016" w14:paraId="5979162A" w14:textId="77777777" w:rsidTr="003C0A84">
        <w:tc>
          <w:tcPr>
            <w:tcW w:w="0" w:type="auto"/>
          </w:tcPr>
          <w:p w14:paraId="752CED86" w14:textId="77777777" w:rsidR="00B5026A" w:rsidRPr="00156249" w:rsidRDefault="00B5026A" w:rsidP="00ED0016">
            <w:r w:rsidRPr="00156249">
              <w:t>VID</w:t>
            </w:r>
          </w:p>
        </w:tc>
        <w:tc>
          <w:tcPr>
            <w:tcW w:w="0" w:type="auto"/>
          </w:tcPr>
          <w:p w14:paraId="57A11395" w14:textId="77777777" w:rsidR="00B5026A" w:rsidRPr="00156249" w:rsidRDefault="00B5026A">
            <w:r w:rsidRPr="00156249">
              <w:t>Verbrauchsteuernummer</w:t>
            </w:r>
          </w:p>
        </w:tc>
      </w:tr>
      <w:tr w:rsidR="00B5026A" w:rsidRPr="00ED0016" w14:paraId="4B1967B0" w14:textId="77777777" w:rsidTr="003C0A84">
        <w:tc>
          <w:tcPr>
            <w:tcW w:w="0" w:type="auto"/>
          </w:tcPr>
          <w:p w14:paraId="15543DB3" w14:textId="77777777" w:rsidR="00B5026A" w:rsidRPr="00156249" w:rsidRDefault="00B5026A" w:rsidP="00ED0016">
            <w:r w:rsidRPr="00156249">
              <w:t>VN</w:t>
            </w:r>
          </w:p>
        </w:tc>
        <w:tc>
          <w:tcPr>
            <w:tcW w:w="0" w:type="auto"/>
          </w:tcPr>
          <w:p w14:paraId="5BCFB9D8" w14:textId="77777777" w:rsidR="00B5026A" w:rsidRPr="00156249" w:rsidRDefault="00B5026A">
            <w:r w:rsidRPr="00156249">
              <w:t>Vereinsregisternummer</w:t>
            </w:r>
          </w:p>
        </w:tc>
      </w:tr>
    </w:tbl>
    <w:p w14:paraId="28ABAB12" w14:textId="77777777" w:rsidR="003C0A84" w:rsidRPr="0083051F" w:rsidRDefault="003C0A84" w:rsidP="00100A82">
      <w:pPr>
        <w:rPr>
          <w:lang w:val="de-DE"/>
        </w:rPr>
      </w:pPr>
    </w:p>
    <w:p w14:paraId="5CCEAD1A" w14:textId="77777777" w:rsidR="00AA035E" w:rsidRPr="0083051F" w:rsidRDefault="00AA035E" w:rsidP="00FA233C">
      <w:pPr>
        <w:pStyle w:val="berschrift2"/>
        <w:numPr>
          <w:ilvl w:val="0"/>
          <w:numId w:val="0"/>
        </w:numPr>
        <w:ind w:left="680" w:hanging="680"/>
        <w:rPr>
          <w:lang w:val="de-DE"/>
        </w:rPr>
      </w:pPr>
      <w:bookmarkStart w:id="760" w:name="_Toc107057832"/>
      <w:r w:rsidRPr="0083051F">
        <w:rPr>
          <w:lang w:val="de-DE"/>
        </w:rPr>
        <w:t xml:space="preserve">Empfohlene Codes für </w:t>
      </w:r>
      <w:proofErr w:type="spellStart"/>
      <w:r w:rsidRPr="0083051F">
        <w:rPr>
          <w:lang w:val="de-DE"/>
        </w:rPr>
        <w:t>OtherVATableTax</w:t>
      </w:r>
      <w:proofErr w:type="spellEnd"/>
      <w:r w:rsidRPr="0083051F">
        <w:rPr>
          <w:lang w:val="de-DE"/>
        </w:rPr>
        <w:t>/</w:t>
      </w:r>
      <w:proofErr w:type="spellStart"/>
      <w:r w:rsidRPr="0083051F">
        <w:rPr>
          <w:lang w:val="de-DE"/>
        </w:rPr>
        <w:t>TaxID</w:t>
      </w:r>
      <w:bookmarkEnd w:id="760"/>
      <w:proofErr w:type="spellEnd"/>
    </w:p>
    <w:tbl>
      <w:tblPr>
        <w:tblStyle w:val="Tabellenraster"/>
        <w:tblW w:w="0" w:type="auto"/>
        <w:tblLook w:val="04A0" w:firstRow="1" w:lastRow="0" w:firstColumn="1" w:lastColumn="0" w:noHBand="0" w:noVBand="1"/>
      </w:tblPr>
      <w:tblGrid>
        <w:gridCol w:w="750"/>
        <w:gridCol w:w="1736"/>
      </w:tblGrid>
      <w:tr w:rsidR="00356CE2" w:rsidRPr="00ED0016" w14:paraId="34E89129" w14:textId="77777777" w:rsidTr="00FA233C">
        <w:tc>
          <w:tcPr>
            <w:tcW w:w="0" w:type="auto"/>
            <w:shd w:val="clear" w:color="auto" w:fill="FFFF66"/>
          </w:tcPr>
          <w:p w14:paraId="7FD396EF" w14:textId="77777777" w:rsidR="00356CE2" w:rsidRPr="00FA233C" w:rsidRDefault="00356CE2" w:rsidP="00ED0016">
            <w:pPr>
              <w:rPr>
                <w:b/>
              </w:rPr>
            </w:pPr>
            <w:r w:rsidRPr="00FA233C">
              <w:rPr>
                <w:b/>
              </w:rPr>
              <w:t>Code</w:t>
            </w:r>
          </w:p>
        </w:tc>
        <w:tc>
          <w:tcPr>
            <w:tcW w:w="0" w:type="auto"/>
            <w:shd w:val="clear" w:color="auto" w:fill="FFFF66"/>
          </w:tcPr>
          <w:p w14:paraId="73523C84" w14:textId="77777777" w:rsidR="00356CE2" w:rsidRPr="00FA233C" w:rsidRDefault="00356CE2">
            <w:pPr>
              <w:rPr>
                <w:b/>
              </w:rPr>
            </w:pPr>
            <w:r w:rsidRPr="00FA233C">
              <w:rPr>
                <w:b/>
              </w:rPr>
              <w:t>Beschreibung</w:t>
            </w:r>
          </w:p>
        </w:tc>
      </w:tr>
      <w:tr w:rsidR="00AA035E" w:rsidRPr="00ED0016" w14:paraId="79C94228" w14:textId="77777777" w:rsidTr="00A467B6">
        <w:tc>
          <w:tcPr>
            <w:tcW w:w="0" w:type="auto"/>
          </w:tcPr>
          <w:p w14:paraId="59159973" w14:textId="77777777" w:rsidR="00AA035E" w:rsidRPr="00FA233C" w:rsidRDefault="00AA035E" w:rsidP="00ED0016">
            <w:r w:rsidRPr="00FA233C">
              <w:t>MS</w:t>
            </w:r>
          </w:p>
        </w:tc>
        <w:tc>
          <w:tcPr>
            <w:tcW w:w="0" w:type="auto"/>
          </w:tcPr>
          <w:p w14:paraId="2CACBC87" w14:textId="77777777" w:rsidR="00AA035E" w:rsidRPr="00FA233C" w:rsidRDefault="00AA035E">
            <w:r w:rsidRPr="00FA233C">
              <w:t>Mineralölsteuer</w:t>
            </w:r>
          </w:p>
        </w:tc>
      </w:tr>
      <w:tr w:rsidR="00AA035E" w:rsidRPr="00ED0016" w14:paraId="34DA3CE2" w14:textId="77777777" w:rsidTr="00A467B6">
        <w:tc>
          <w:tcPr>
            <w:tcW w:w="0" w:type="auto"/>
          </w:tcPr>
          <w:p w14:paraId="38FC04CC" w14:textId="77777777" w:rsidR="00AA035E" w:rsidRPr="00FA233C" w:rsidRDefault="00AA035E" w:rsidP="00ED0016">
            <w:r w:rsidRPr="00FA233C">
              <w:t>TS</w:t>
            </w:r>
          </w:p>
        </w:tc>
        <w:tc>
          <w:tcPr>
            <w:tcW w:w="0" w:type="auto"/>
          </w:tcPr>
          <w:p w14:paraId="3750E126" w14:textId="77777777" w:rsidR="00AA035E" w:rsidRPr="00FA233C" w:rsidRDefault="00AA035E">
            <w:r w:rsidRPr="00FA233C">
              <w:t>Tabaksteuer</w:t>
            </w:r>
          </w:p>
        </w:tc>
      </w:tr>
      <w:tr w:rsidR="00AA035E" w:rsidRPr="00ED0016" w14:paraId="7D635EFC" w14:textId="77777777" w:rsidTr="00A467B6">
        <w:tc>
          <w:tcPr>
            <w:tcW w:w="0" w:type="auto"/>
          </w:tcPr>
          <w:p w14:paraId="335E67EB" w14:textId="77777777" w:rsidR="00AA035E" w:rsidRPr="00FA233C" w:rsidRDefault="00AA035E" w:rsidP="00ED0016">
            <w:r w:rsidRPr="00FA233C">
              <w:t>BS</w:t>
            </w:r>
          </w:p>
        </w:tc>
        <w:tc>
          <w:tcPr>
            <w:tcW w:w="0" w:type="auto"/>
          </w:tcPr>
          <w:p w14:paraId="47C57697" w14:textId="77777777" w:rsidR="00AA035E" w:rsidRPr="00FA233C" w:rsidRDefault="00AA035E">
            <w:r w:rsidRPr="00FA233C">
              <w:t>Biersteuer</w:t>
            </w:r>
          </w:p>
        </w:tc>
      </w:tr>
      <w:tr w:rsidR="00AA035E" w:rsidRPr="00ED0016" w14:paraId="6E2F17D9" w14:textId="77777777" w:rsidTr="00A467B6">
        <w:tc>
          <w:tcPr>
            <w:tcW w:w="0" w:type="auto"/>
          </w:tcPr>
          <w:p w14:paraId="683FEB78" w14:textId="77777777" w:rsidR="00AA035E" w:rsidRPr="00FA233C" w:rsidRDefault="00AA035E" w:rsidP="00ED0016">
            <w:r w:rsidRPr="00FA233C">
              <w:t>AS</w:t>
            </w:r>
          </w:p>
        </w:tc>
        <w:tc>
          <w:tcPr>
            <w:tcW w:w="0" w:type="auto"/>
          </w:tcPr>
          <w:p w14:paraId="77395998" w14:textId="77777777" w:rsidR="00AA035E" w:rsidRPr="00FA233C" w:rsidRDefault="00AA035E">
            <w:r w:rsidRPr="00FA233C">
              <w:t>Alkoholsteuer</w:t>
            </w:r>
          </w:p>
        </w:tc>
      </w:tr>
      <w:tr w:rsidR="00AA035E" w:rsidRPr="00ED0016" w14:paraId="5BB1C0FE" w14:textId="77777777" w:rsidTr="00A467B6">
        <w:tc>
          <w:tcPr>
            <w:tcW w:w="0" w:type="auto"/>
          </w:tcPr>
          <w:p w14:paraId="1FB2D4F2" w14:textId="77777777" w:rsidR="00AA035E" w:rsidRPr="00FA233C" w:rsidRDefault="00AA035E" w:rsidP="00ED0016">
            <w:r w:rsidRPr="00FA233C">
              <w:t>WA</w:t>
            </w:r>
          </w:p>
        </w:tc>
        <w:tc>
          <w:tcPr>
            <w:tcW w:w="0" w:type="auto"/>
          </w:tcPr>
          <w:p w14:paraId="2AA01E28" w14:textId="77777777" w:rsidR="00AA035E" w:rsidRPr="00FA233C" w:rsidRDefault="00AA035E">
            <w:r w:rsidRPr="00FA233C">
              <w:t>Werbeabgabe</w:t>
            </w:r>
          </w:p>
        </w:tc>
      </w:tr>
    </w:tbl>
    <w:p w14:paraId="0570A2A4" w14:textId="77777777" w:rsidR="00AA035E" w:rsidRPr="0083051F" w:rsidRDefault="00AA035E" w:rsidP="00100A82">
      <w:pPr>
        <w:rPr>
          <w:lang w:val="de-DE"/>
        </w:rPr>
      </w:pPr>
    </w:p>
    <w:sectPr w:rsidR="00AA035E" w:rsidRPr="0083051F" w:rsidSect="00100A82">
      <w:headerReference w:type="default" r:id="rId44"/>
      <w:footerReference w:type="default" r:id="rId45"/>
      <w:pgSz w:w="11906" w:h="16838"/>
      <w:pgMar w:top="1417" w:right="1417" w:bottom="1134" w:left="1417" w:header="708" w:footer="84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5" w:author="Philip" w:date="2022-06-28T11:22:00Z" w:initials="P">
    <w:p w14:paraId="27E78513" w14:textId="3C9FC29C" w:rsidR="00B12D0F" w:rsidRDefault="00B12D0F">
      <w:pPr>
        <w:pStyle w:val="Kommentartext"/>
      </w:pPr>
      <w:r>
        <w:rPr>
          <w:rStyle w:val="Kommentarzeichen"/>
        </w:rPr>
        <w:annotationRef/>
      </w:r>
      <w:r>
        <w:t>In eRechnung.gv.at nehmen wir derzeit nur ATU00000000 an</w:t>
      </w:r>
    </w:p>
  </w:comment>
  <w:comment w:id="533" w:author="Philip" w:date="2022-06-28T11:23:00Z" w:initials="P">
    <w:p w14:paraId="3AF63E31" w14:textId="1E57D814" w:rsidR="00B12D0F" w:rsidRDefault="00B12D0F">
      <w:pPr>
        <w:pStyle w:val="Kommentartext"/>
      </w:pPr>
      <w:r>
        <w:rPr>
          <w:rStyle w:val="Kommentarzeichen"/>
        </w:rPr>
        <w:annotationRef/>
      </w:r>
      <w:r>
        <w:t>S.o.</w:t>
      </w:r>
    </w:p>
  </w:comment>
  <w:comment w:id="536" w:author="Philip" w:date="2022-06-28T11:23:00Z" w:initials="P">
    <w:p w14:paraId="332C9151" w14:textId="0F69FEFF" w:rsidR="00B12D0F" w:rsidRDefault="00B12D0F">
      <w:pPr>
        <w:pStyle w:val="Kommentartext"/>
      </w:pPr>
      <w:r>
        <w:rPr>
          <w:rStyle w:val="Kommentarzeichen"/>
        </w:rPr>
        <w:annotationRef/>
      </w:r>
      <w:r>
        <w:t>s.o.</w:t>
      </w:r>
    </w:p>
  </w:comment>
  <w:comment w:id="540" w:author="Philip Helger" w:date="2022-06-25T13:45:00Z" w:initials="PH">
    <w:p w14:paraId="60355653" w14:textId="16E772C0" w:rsidR="00CF5AAC" w:rsidRDefault="00CF5AAC">
      <w:pPr>
        <w:pStyle w:val="Kommentartext"/>
      </w:pPr>
      <w:r>
        <w:rPr>
          <w:rStyle w:val="Kommentarzeichen"/>
        </w:rPr>
        <w:annotationRef/>
      </w:r>
      <w:r>
        <w:t>Neuer Screenshot notwendig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E78513" w15:done="0"/>
  <w15:commentEx w15:paraId="3AF63E31" w15:done="0"/>
  <w15:commentEx w15:paraId="332C9151" w15:done="0"/>
  <w15:commentEx w15:paraId="603556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62E3" w16cex:dateUtc="2022-06-28T09:22:00Z"/>
  <w16cex:commentExtensible w16cex:durableId="26656324" w16cex:dateUtc="2022-06-28T09:23:00Z"/>
  <w16cex:commentExtensible w16cex:durableId="26656338" w16cex:dateUtc="2022-06-28T09:23:00Z"/>
  <w16cex:commentExtensible w16cex:durableId="2661900C" w16cex:dateUtc="2022-06-25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E78513" w16cid:durableId="266562E3"/>
  <w16cid:commentId w16cid:paraId="3AF63E31" w16cid:durableId="26656324"/>
  <w16cid:commentId w16cid:paraId="332C9151" w16cid:durableId="26656338"/>
  <w16cid:commentId w16cid:paraId="60355653" w16cid:durableId="266190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91149" w14:textId="77777777" w:rsidR="00CF2117" w:rsidRPr="001D1156" w:rsidRDefault="00CF2117" w:rsidP="00100A82">
      <w:pPr>
        <w:pStyle w:val="Default"/>
        <w:rPr>
          <w:rFonts w:ascii="Arial" w:hAnsi="Arial"/>
          <w:color w:val="808080"/>
          <w:sz w:val="16"/>
        </w:rPr>
      </w:pPr>
      <w:r>
        <w:separator/>
      </w:r>
    </w:p>
  </w:endnote>
  <w:endnote w:type="continuationSeparator" w:id="0">
    <w:p w14:paraId="06627311" w14:textId="77777777" w:rsidR="00CF2117" w:rsidRPr="001D1156" w:rsidRDefault="00CF2117"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7947" w14:textId="3AB521A7" w:rsidR="00687E04" w:rsidRPr="00F16B36" w:rsidRDefault="000E0F9D" w:rsidP="00100A82">
    <w:pPr>
      <w:pStyle w:val="Fuzeile"/>
      <w:pBdr>
        <w:top w:val="single" w:sz="4" w:space="1" w:color="auto"/>
      </w:pBdr>
      <w:rPr>
        <w:noProof/>
        <w:sz w:val="20"/>
        <w:lang w:val="de-DE"/>
      </w:rPr>
    </w:pPr>
    <w:r w:rsidRPr="003043E5">
      <w:rPr>
        <w:sz w:val="20"/>
      </w:rPr>
      <w:fldChar w:fldCharType="begin"/>
    </w:r>
    <w:r w:rsidR="00687E04" w:rsidRPr="003043E5">
      <w:rPr>
        <w:sz w:val="20"/>
        <w:lang w:val="de-DE"/>
      </w:rPr>
      <w:instrText xml:space="preserve"> DATE \@ "dd.MM.yyyy" </w:instrText>
    </w:r>
    <w:r w:rsidRPr="003043E5">
      <w:rPr>
        <w:sz w:val="20"/>
      </w:rPr>
      <w:fldChar w:fldCharType="separate"/>
    </w:r>
    <w:ins w:id="761" w:author="Philip" w:date="2022-06-28T11:15:00Z">
      <w:r w:rsidR="00D357E9">
        <w:rPr>
          <w:noProof/>
          <w:sz w:val="20"/>
          <w:lang w:val="de-DE"/>
        </w:rPr>
        <w:t>28.06.2022</w:t>
      </w:r>
    </w:ins>
    <w:del w:id="762" w:author="Philip" w:date="2022-06-28T11:15:00Z">
      <w:r w:rsidR="007347EB" w:rsidDel="00D357E9">
        <w:rPr>
          <w:noProof/>
          <w:sz w:val="20"/>
          <w:lang w:val="de-DE"/>
        </w:rPr>
        <w:delText>25.06.2022</w:delText>
      </w:r>
    </w:del>
    <w:r w:rsidRPr="003043E5">
      <w:rPr>
        <w:sz w:val="20"/>
      </w:rPr>
      <w:fldChar w:fldCharType="end"/>
    </w:r>
    <w:r w:rsidR="00687E04">
      <w:rPr>
        <w:sz w:val="20"/>
        <w:lang w:val="de-DE"/>
      </w:rPr>
      <w:tab/>
      <w:t>ebInterface 6.</w:t>
    </w:r>
    <w:del w:id="763" w:author="Philip Helger" w:date="2022-06-25T13:17:00Z">
      <w:r w:rsidR="00687E04" w:rsidDel="00AE6EE2">
        <w:rPr>
          <w:sz w:val="20"/>
          <w:lang w:val="de-DE"/>
        </w:rPr>
        <w:delText>0</w:delText>
      </w:r>
    </w:del>
    <w:ins w:id="764" w:author="Philip Helger" w:date="2022-06-25T13:17:00Z">
      <w:r w:rsidR="00AE6EE2">
        <w:rPr>
          <w:sz w:val="20"/>
          <w:lang w:val="de-DE"/>
        </w:rPr>
        <w:t>1</w:t>
      </w:r>
    </w:ins>
    <w:r w:rsidR="00687E04" w:rsidRPr="003043E5">
      <w:rPr>
        <w:sz w:val="20"/>
        <w:lang w:val="de-DE"/>
      </w:rPr>
      <w:tab/>
    </w:r>
    <w:r w:rsidRPr="003043E5">
      <w:rPr>
        <w:sz w:val="20"/>
      </w:rPr>
      <w:fldChar w:fldCharType="begin"/>
    </w:r>
    <w:r w:rsidR="00687E04" w:rsidRPr="003043E5">
      <w:rPr>
        <w:sz w:val="20"/>
      </w:rPr>
      <w:instrText xml:space="preserve"> PAGE </w:instrText>
    </w:r>
    <w:r w:rsidRPr="003043E5">
      <w:rPr>
        <w:sz w:val="20"/>
      </w:rPr>
      <w:fldChar w:fldCharType="separate"/>
    </w:r>
    <w:r w:rsidR="002A0587">
      <w:rPr>
        <w:noProof/>
        <w:sz w:val="20"/>
      </w:rPr>
      <w:t>4</w:t>
    </w:r>
    <w:r w:rsidRPr="003043E5">
      <w:rPr>
        <w:sz w:val="20"/>
      </w:rPr>
      <w:fldChar w:fldCharType="end"/>
    </w:r>
    <w:r w:rsidR="00687E04" w:rsidRPr="003043E5">
      <w:rPr>
        <w:sz w:val="20"/>
      </w:rPr>
      <w:t>/</w:t>
    </w:r>
    <w:r w:rsidRPr="003043E5">
      <w:rPr>
        <w:sz w:val="20"/>
      </w:rPr>
      <w:fldChar w:fldCharType="begin"/>
    </w:r>
    <w:r w:rsidR="00687E04" w:rsidRPr="003043E5">
      <w:rPr>
        <w:sz w:val="20"/>
      </w:rPr>
      <w:instrText xml:space="preserve"> NUMPAGES </w:instrText>
    </w:r>
    <w:r w:rsidRPr="003043E5">
      <w:rPr>
        <w:sz w:val="20"/>
      </w:rPr>
      <w:fldChar w:fldCharType="separate"/>
    </w:r>
    <w:r w:rsidR="002A0587">
      <w:rPr>
        <w:noProof/>
        <w:sz w:val="20"/>
      </w:rPr>
      <w:t>60</w:t>
    </w:r>
    <w:r w:rsidRPr="003043E5">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725F" w14:textId="77777777" w:rsidR="00CF2117" w:rsidRPr="001D1156" w:rsidRDefault="00CF2117" w:rsidP="00100A82">
      <w:pPr>
        <w:pStyle w:val="Default"/>
        <w:rPr>
          <w:rFonts w:ascii="Arial" w:hAnsi="Arial"/>
          <w:color w:val="808080"/>
          <w:sz w:val="16"/>
        </w:rPr>
      </w:pPr>
      <w:r>
        <w:separator/>
      </w:r>
    </w:p>
  </w:footnote>
  <w:footnote w:type="continuationSeparator" w:id="0">
    <w:p w14:paraId="21D4B34D" w14:textId="77777777" w:rsidR="00CF2117" w:rsidRPr="001D1156" w:rsidRDefault="00CF2117" w:rsidP="00100A82">
      <w:pPr>
        <w:pStyle w:val="Default"/>
        <w:rPr>
          <w:rFonts w:ascii="Arial" w:hAnsi="Arial"/>
          <w:color w:val="808080"/>
          <w:sz w:val="16"/>
        </w:rPr>
      </w:pPr>
      <w:r>
        <w:continuationSeparator/>
      </w:r>
    </w:p>
  </w:footnote>
  <w:footnote w:id="1">
    <w:p w14:paraId="561C84DF" w14:textId="18F68E86" w:rsidR="00687E04" w:rsidRPr="00843ED9" w:rsidRDefault="00687E04">
      <w:r>
        <w:rPr>
          <w:rStyle w:val="Funotenzeichen"/>
        </w:rPr>
        <w:footnoteRef/>
      </w:r>
      <w:r>
        <w:t xml:space="preserve"> </w:t>
      </w:r>
      <w:ins w:id="655" w:author="Philip" w:date="2022-06-28T11:30:00Z">
        <w:r w:rsidR="001E297A">
          <w:fldChar w:fldCharType="begin"/>
        </w:r>
        <w:r w:rsidR="001E297A">
          <w:instrText xml:space="preserve"> HYPERLINK "</w:instrText>
        </w:r>
        <w:r w:rsidR="001E297A" w:rsidRPr="001E297A">
          <w:instrText>https://zv.psa.at/en/zahlungsverkehr/payment-references.html</w:instrText>
        </w:r>
        <w:r w:rsidR="001E297A">
          <w:instrText xml:space="preserve">" </w:instrText>
        </w:r>
        <w:r w:rsidR="001E297A">
          <w:fldChar w:fldCharType="separate"/>
        </w:r>
        <w:r w:rsidR="001E297A" w:rsidRPr="00B07180">
          <w:rPr>
            <w:rStyle w:val="Hyperlink"/>
          </w:rPr>
          <w:t>https://zv.psa.at/en/zahlungsverkehr/payment-references.html</w:t>
        </w:r>
        <w:r w:rsidR="001E297A">
          <w:fldChar w:fldCharType="end"/>
        </w:r>
      </w:ins>
      <w:del w:id="656" w:author="Philip" w:date="2022-06-28T11:30:00Z">
        <w:r w:rsidRPr="00843ED9" w:rsidDel="001E297A">
          <w:delText>http://www.stuzza.at/9417_DE.64FE7D4599b8cea548f52f7c39fac26b8205a6f0</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6738" w14:textId="77777777" w:rsidR="00687E04" w:rsidRDefault="00687E04" w:rsidP="00100A82">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AE6F" w14:textId="77777777" w:rsidR="00687E04" w:rsidRPr="002B1005" w:rsidRDefault="00687E04" w:rsidP="00FA233C">
    <w:r>
      <w:rPr>
        <w:noProof/>
        <w:lang w:val="de-DE" w:eastAsia="de-DE"/>
      </w:rPr>
      <w:drawing>
        <wp:inline distT="0" distB="0" distL="0" distR="0" wp14:anchorId="57ECA23E" wp14:editId="2C18FFDD">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EE4656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berschrift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C717A75"/>
    <w:multiLevelType w:val="hybridMultilevel"/>
    <w:tmpl w:val="6520FB5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49C6903"/>
    <w:multiLevelType w:val="hybridMultilevel"/>
    <w:tmpl w:val="AB1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627548"/>
    <w:multiLevelType w:val="hybridMultilevel"/>
    <w:tmpl w:val="48D0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B76CA1"/>
    <w:multiLevelType w:val="hybridMultilevel"/>
    <w:tmpl w:val="6752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4"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597759">
    <w:abstractNumId w:val="0"/>
  </w:num>
  <w:num w:numId="2" w16cid:durableId="1188173678">
    <w:abstractNumId w:val="31"/>
  </w:num>
  <w:num w:numId="3" w16cid:durableId="197621478">
    <w:abstractNumId w:val="25"/>
  </w:num>
  <w:num w:numId="4" w16cid:durableId="1901477195">
    <w:abstractNumId w:val="24"/>
  </w:num>
  <w:num w:numId="5" w16cid:durableId="925192710">
    <w:abstractNumId w:val="3"/>
  </w:num>
  <w:num w:numId="6" w16cid:durableId="19294659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8093852">
    <w:abstractNumId w:val="21"/>
  </w:num>
  <w:num w:numId="8" w16cid:durableId="181090658">
    <w:abstractNumId w:val="9"/>
  </w:num>
  <w:num w:numId="9" w16cid:durableId="781189245">
    <w:abstractNumId w:val="20"/>
  </w:num>
  <w:num w:numId="10" w16cid:durableId="671756950">
    <w:abstractNumId w:val="27"/>
  </w:num>
  <w:num w:numId="11" w16cid:durableId="2060082840">
    <w:abstractNumId w:val="32"/>
  </w:num>
  <w:num w:numId="12" w16cid:durableId="28066580">
    <w:abstractNumId w:val="16"/>
  </w:num>
  <w:num w:numId="13" w16cid:durableId="1413817158">
    <w:abstractNumId w:val="14"/>
  </w:num>
  <w:num w:numId="14" w16cid:durableId="193615644">
    <w:abstractNumId w:val="33"/>
  </w:num>
  <w:num w:numId="15" w16cid:durableId="37241248">
    <w:abstractNumId w:val="11"/>
  </w:num>
  <w:num w:numId="16" w16cid:durableId="578177067">
    <w:abstractNumId w:val="15"/>
  </w:num>
  <w:num w:numId="17" w16cid:durableId="208686722">
    <w:abstractNumId w:val="22"/>
  </w:num>
  <w:num w:numId="18" w16cid:durableId="1464421638">
    <w:abstractNumId w:val="17"/>
  </w:num>
  <w:num w:numId="19" w16cid:durableId="322005116">
    <w:abstractNumId w:val="7"/>
  </w:num>
  <w:num w:numId="20" w16cid:durableId="2009747497">
    <w:abstractNumId w:val="35"/>
  </w:num>
  <w:num w:numId="21" w16cid:durableId="1140726583">
    <w:abstractNumId w:val="19"/>
  </w:num>
  <w:num w:numId="22" w16cid:durableId="952325853">
    <w:abstractNumId w:val="18"/>
  </w:num>
  <w:num w:numId="23" w16cid:durableId="58675153">
    <w:abstractNumId w:val="10"/>
  </w:num>
  <w:num w:numId="24" w16cid:durableId="925963069">
    <w:abstractNumId w:val="4"/>
  </w:num>
  <w:num w:numId="25" w16cid:durableId="493110035">
    <w:abstractNumId w:val="30"/>
  </w:num>
  <w:num w:numId="26" w16cid:durableId="1330597998">
    <w:abstractNumId w:val="1"/>
  </w:num>
  <w:num w:numId="27" w16cid:durableId="1715622004">
    <w:abstractNumId w:val="28"/>
  </w:num>
  <w:num w:numId="28" w16cid:durableId="1892036049">
    <w:abstractNumId w:val="13"/>
  </w:num>
  <w:num w:numId="29" w16cid:durableId="2047562254">
    <w:abstractNumId w:val="12"/>
  </w:num>
  <w:num w:numId="30" w16cid:durableId="1678267491">
    <w:abstractNumId w:val="5"/>
  </w:num>
  <w:num w:numId="31" w16cid:durableId="1360276118">
    <w:abstractNumId w:val="6"/>
  </w:num>
  <w:num w:numId="32" w16cid:durableId="259459356">
    <w:abstractNumId w:val="8"/>
  </w:num>
  <w:num w:numId="33" w16cid:durableId="1395276677">
    <w:abstractNumId w:val="2"/>
  </w:num>
  <w:num w:numId="34" w16cid:durableId="1770201962">
    <w:abstractNumId w:val="34"/>
  </w:num>
  <w:num w:numId="35" w16cid:durableId="1651908146">
    <w:abstractNumId w:val="3"/>
  </w:num>
  <w:num w:numId="36" w16cid:durableId="16732832">
    <w:abstractNumId w:val="23"/>
  </w:num>
  <w:num w:numId="37" w16cid:durableId="153645522">
    <w:abstractNumId w:val="26"/>
  </w:num>
  <w:num w:numId="38" w16cid:durableId="1722509994">
    <w:abstractNumId w:val="29"/>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Helger">
    <w15:presenceInfo w15:providerId="None" w15:userId="Philip Helger"/>
  </w15:person>
  <w15:person w15:author="Philip">
    <w15:presenceInfo w15:providerId="AD" w15:userId="S::philip@helger.com::7b242be9-9ffe-4a94-a015-e44a35743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1"/>
  <w:activeWritingStyle w:appName="MSWord" w:lang="de-DE" w:vendorID="64" w:dllVersion="0" w:nlCheck="1" w:checkStyle="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fr-BE" w:vendorID="64" w:dllVersion="6" w:nlCheck="1" w:checkStyle="1"/>
  <w:activeWritingStyle w:appName="MSWord" w:lang="fr-BE" w:vendorID="64" w:dllVersion="0" w:nlCheck="1" w:checkStyle="0"/>
  <w:activeWritingStyle w:appName="MSWord" w:lang="fr-B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10"/>
    <w:rsid w:val="0000308A"/>
    <w:rsid w:val="00003B9E"/>
    <w:rsid w:val="00010105"/>
    <w:rsid w:val="00010C3C"/>
    <w:rsid w:val="00011B39"/>
    <w:rsid w:val="00012691"/>
    <w:rsid w:val="00012E69"/>
    <w:rsid w:val="00021A7C"/>
    <w:rsid w:val="000240B9"/>
    <w:rsid w:val="00024A1E"/>
    <w:rsid w:val="000251A7"/>
    <w:rsid w:val="000251DA"/>
    <w:rsid w:val="00027703"/>
    <w:rsid w:val="0003146F"/>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65D7C"/>
    <w:rsid w:val="0007094C"/>
    <w:rsid w:val="00091F28"/>
    <w:rsid w:val="0009731A"/>
    <w:rsid w:val="000979FF"/>
    <w:rsid w:val="000A2DCD"/>
    <w:rsid w:val="000A55C4"/>
    <w:rsid w:val="000A69CC"/>
    <w:rsid w:val="000A732F"/>
    <w:rsid w:val="000B1E8D"/>
    <w:rsid w:val="000B2519"/>
    <w:rsid w:val="000B5AE5"/>
    <w:rsid w:val="000B65DB"/>
    <w:rsid w:val="000B74DA"/>
    <w:rsid w:val="000B79C8"/>
    <w:rsid w:val="000C0180"/>
    <w:rsid w:val="000C144F"/>
    <w:rsid w:val="000D02D2"/>
    <w:rsid w:val="000D45A7"/>
    <w:rsid w:val="000E0F9D"/>
    <w:rsid w:val="000E1252"/>
    <w:rsid w:val="000F2A76"/>
    <w:rsid w:val="000F7476"/>
    <w:rsid w:val="00100A82"/>
    <w:rsid w:val="00101D7C"/>
    <w:rsid w:val="00105F34"/>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249"/>
    <w:rsid w:val="001564C6"/>
    <w:rsid w:val="00163DBF"/>
    <w:rsid w:val="001708DB"/>
    <w:rsid w:val="00170F55"/>
    <w:rsid w:val="0017761B"/>
    <w:rsid w:val="00180178"/>
    <w:rsid w:val="001829AC"/>
    <w:rsid w:val="001846B7"/>
    <w:rsid w:val="00185419"/>
    <w:rsid w:val="00190D1B"/>
    <w:rsid w:val="001913DD"/>
    <w:rsid w:val="0019308D"/>
    <w:rsid w:val="001933B4"/>
    <w:rsid w:val="0019700F"/>
    <w:rsid w:val="001A06AB"/>
    <w:rsid w:val="001A5DCB"/>
    <w:rsid w:val="001A67E6"/>
    <w:rsid w:val="001A6D76"/>
    <w:rsid w:val="001B1A56"/>
    <w:rsid w:val="001B2022"/>
    <w:rsid w:val="001C1290"/>
    <w:rsid w:val="001C179B"/>
    <w:rsid w:val="001C2F6A"/>
    <w:rsid w:val="001C3F76"/>
    <w:rsid w:val="001C446E"/>
    <w:rsid w:val="001C4863"/>
    <w:rsid w:val="001C7731"/>
    <w:rsid w:val="001D2AC0"/>
    <w:rsid w:val="001D560C"/>
    <w:rsid w:val="001E297A"/>
    <w:rsid w:val="001E5550"/>
    <w:rsid w:val="001F2C88"/>
    <w:rsid w:val="001F3618"/>
    <w:rsid w:val="001F3B34"/>
    <w:rsid w:val="001F5D92"/>
    <w:rsid w:val="00201254"/>
    <w:rsid w:val="00204902"/>
    <w:rsid w:val="00204CF3"/>
    <w:rsid w:val="00205E3D"/>
    <w:rsid w:val="00207319"/>
    <w:rsid w:val="00207B58"/>
    <w:rsid w:val="0021119F"/>
    <w:rsid w:val="00211D71"/>
    <w:rsid w:val="00215A15"/>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703"/>
    <w:rsid w:val="00291A4C"/>
    <w:rsid w:val="00293155"/>
    <w:rsid w:val="0029389A"/>
    <w:rsid w:val="002A0587"/>
    <w:rsid w:val="002A05F7"/>
    <w:rsid w:val="002A0F40"/>
    <w:rsid w:val="002A1AAF"/>
    <w:rsid w:val="002A1CCE"/>
    <w:rsid w:val="002A211D"/>
    <w:rsid w:val="002A2D6A"/>
    <w:rsid w:val="002B1005"/>
    <w:rsid w:val="002B328B"/>
    <w:rsid w:val="002B6C28"/>
    <w:rsid w:val="002B787E"/>
    <w:rsid w:val="002D06FF"/>
    <w:rsid w:val="002D59AA"/>
    <w:rsid w:val="002E03A7"/>
    <w:rsid w:val="002E1246"/>
    <w:rsid w:val="002E32BC"/>
    <w:rsid w:val="002E5F2C"/>
    <w:rsid w:val="00304939"/>
    <w:rsid w:val="00305166"/>
    <w:rsid w:val="0030781A"/>
    <w:rsid w:val="00312FAA"/>
    <w:rsid w:val="00315474"/>
    <w:rsid w:val="00317751"/>
    <w:rsid w:val="00317867"/>
    <w:rsid w:val="00327941"/>
    <w:rsid w:val="00330FD6"/>
    <w:rsid w:val="003330A1"/>
    <w:rsid w:val="003353BC"/>
    <w:rsid w:val="0034061E"/>
    <w:rsid w:val="003416EE"/>
    <w:rsid w:val="00343B58"/>
    <w:rsid w:val="00351355"/>
    <w:rsid w:val="00353A1B"/>
    <w:rsid w:val="00355293"/>
    <w:rsid w:val="00356CE2"/>
    <w:rsid w:val="00357A3F"/>
    <w:rsid w:val="00360992"/>
    <w:rsid w:val="0036384F"/>
    <w:rsid w:val="0036562E"/>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3565"/>
    <w:rsid w:val="003F5598"/>
    <w:rsid w:val="003F5F51"/>
    <w:rsid w:val="003F798D"/>
    <w:rsid w:val="004000F7"/>
    <w:rsid w:val="0040119D"/>
    <w:rsid w:val="004025DB"/>
    <w:rsid w:val="00405CBE"/>
    <w:rsid w:val="00410B7E"/>
    <w:rsid w:val="004171E0"/>
    <w:rsid w:val="004172B4"/>
    <w:rsid w:val="004179D6"/>
    <w:rsid w:val="00420FD6"/>
    <w:rsid w:val="004261F8"/>
    <w:rsid w:val="004263CC"/>
    <w:rsid w:val="00432615"/>
    <w:rsid w:val="00433EB4"/>
    <w:rsid w:val="00436EE9"/>
    <w:rsid w:val="00437B6E"/>
    <w:rsid w:val="00441812"/>
    <w:rsid w:val="00443853"/>
    <w:rsid w:val="004439D3"/>
    <w:rsid w:val="004511B3"/>
    <w:rsid w:val="00455C9B"/>
    <w:rsid w:val="00455E42"/>
    <w:rsid w:val="00462083"/>
    <w:rsid w:val="00463872"/>
    <w:rsid w:val="00463ECC"/>
    <w:rsid w:val="004657BB"/>
    <w:rsid w:val="00467D45"/>
    <w:rsid w:val="00467FC0"/>
    <w:rsid w:val="00470BC1"/>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477D"/>
    <w:rsid w:val="004C721D"/>
    <w:rsid w:val="004D46B9"/>
    <w:rsid w:val="004D4B45"/>
    <w:rsid w:val="004D71D3"/>
    <w:rsid w:val="004E0F0D"/>
    <w:rsid w:val="004E254D"/>
    <w:rsid w:val="004F1FD0"/>
    <w:rsid w:val="004F447A"/>
    <w:rsid w:val="004F7F55"/>
    <w:rsid w:val="00503841"/>
    <w:rsid w:val="00503C36"/>
    <w:rsid w:val="00506B06"/>
    <w:rsid w:val="005070F7"/>
    <w:rsid w:val="005108E4"/>
    <w:rsid w:val="005156A1"/>
    <w:rsid w:val="00516571"/>
    <w:rsid w:val="00520ED3"/>
    <w:rsid w:val="00522CC9"/>
    <w:rsid w:val="00524A03"/>
    <w:rsid w:val="00525F22"/>
    <w:rsid w:val="00526F8C"/>
    <w:rsid w:val="005329A4"/>
    <w:rsid w:val="005337AE"/>
    <w:rsid w:val="00535CAA"/>
    <w:rsid w:val="00537442"/>
    <w:rsid w:val="0054014B"/>
    <w:rsid w:val="00540A2C"/>
    <w:rsid w:val="00542CFA"/>
    <w:rsid w:val="00547847"/>
    <w:rsid w:val="00562A9F"/>
    <w:rsid w:val="0056442B"/>
    <w:rsid w:val="00565DFF"/>
    <w:rsid w:val="00573474"/>
    <w:rsid w:val="00574E0F"/>
    <w:rsid w:val="00577235"/>
    <w:rsid w:val="00580619"/>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0393"/>
    <w:rsid w:val="006024FD"/>
    <w:rsid w:val="00604972"/>
    <w:rsid w:val="006065DB"/>
    <w:rsid w:val="0061010D"/>
    <w:rsid w:val="0061034A"/>
    <w:rsid w:val="00614BF3"/>
    <w:rsid w:val="00615120"/>
    <w:rsid w:val="00617F44"/>
    <w:rsid w:val="0062389D"/>
    <w:rsid w:val="00623D45"/>
    <w:rsid w:val="00632945"/>
    <w:rsid w:val="00633FB6"/>
    <w:rsid w:val="0063523A"/>
    <w:rsid w:val="00642FAD"/>
    <w:rsid w:val="00643547"/>
    <w:rsid w:val="006510A0"/>
    <w:rsid w:val="00660118"/>
    <w:rsid w:val="00662307"/>
    <w:rsid w:val="00666B0D"/>
    <w:rsid w:val="006704F8"/>
    <w:rsid w:val="006708FC"/>
    <w:rsid w:val="0068142B"/>
    <w:rsid w:val="00687E04"/>
    <w:rsid w:val="00691B8E"/>
    <w:rsid w:val="006935F7"/>
    <w:rsid w:val="00694100"/>
    <w:rsid w:val="006A19BB"/>
    <w:rsid w:val="006A30AD"/>
    <w:rsid w:val="006A3299"/>
    <w:rsid w:val="006A35C9"/>
    <w:rsid w:val="006A40D6"/>
    <w:rsid w:val="006A4B23"/>
    <w:rsid w:val="006A60D1"/>
    <w:rsid w:val="006B1792"/>
    <w:rsid w:val="006B1827"/>
    <w:rsid w:val="006B7135"/>
    <w:rsid w:val="006C531C"/>
    <w:rsid w:val="006D26A0"/>
    <w:rsid w:val="006D2E3A"/>
    <w:rsid w:val="006D3F4F"/>
    <w:rsid w:val="006D6EA8"/>
    <w:rsid w:val="006E1667"/>
    <w:rsid w:val="006E372D"/>
    <w:rsid w:val="006E3FAE"/>
    <w:rsid w:val="006E4F23"/>
    <w:rsid w:val="006E6007"/>
    <w:rsid w:val="006E7B96"/>
    <w:rsid w:val="006F6AF0"/>
    <w:rsid w:val="00701149"/>
    <w:rsid w:val="00702D4B"/>
    <w:rsid w:val="00703B8E"/>
    <w:rsid w:val="00705445"/>
    <w:rsid w:val="00707594"/>
    <w:rsid w:val="00707A2A"/>
    <w:rsid w:val="00715E8A"/>
    <w:rsid w:val="007168E8"/>
    <w:rsid w:val="00717036"/>
    <w:rsid w:val="007178AC"/>
    <w:rsid w:val="00722A34"/>
    <w:rsid w:val="0072593A"/>
    <w:rsid w:val="007300E3"/>
    <w:rsid w:val="00730D1B"/>
    <w:rsid w:val="007347EB"/>
    <w:rsid w:val="00736320"/>
    <w:rsid w:val="00736D8E"/>
    <w:rsid w:val="007404A6"/>
    <w:rsid w:val="007477EA"/>
    <w:rsid w:val="0075167F"/>
    <w:rsid w:val="007518F5"/>
    <w:rsid w:val="007546DB"/>
    <w:rsid w:val="00757782"/>
    <w:rsid w:val="00757799"/>
    <w:rsid w:val="00761086"/>
    <w:rsid w:val="00761EE4"/>
    <w:rsid w:val="007649C8"/>
    <w:rsid w:val="00765E86"/>
    <w:rsid w:val="00773676"/>
    <w:rsid w:val="00774608"/>
    <w:rsid w:val="00776A0D"/>
    <w:rsid w:val="00781183"/>
    <w:rsid w:val="007819B5"/>
    <w:rsid w:val="0078687F"/>
    <w:rsid w:val="007934EF"/>
    <w:rsid w:val="00794779"/>
    <w:rsid w:val="00795C54"/>
    <w:rsid w:val="00796A22"/>
    <w:rsid w:val="0079710F"/>
    <w:rsid w:val="0079739F"/>
    <w:rsid w:val="007A0CA6"/>
    <w:rsid w:val="007A0E29"/>
    <w:rsid w:val="007A31FC"/>
    <w:rsid w:val="007A5315"/>
    <w:rsid w:val="007A628A"/>
    <w:rsid w:val="007B0BB4"/>
    <w:rsid w:val="007B57B1"/>
    <w:rsid w:val="007C1565"/>
    <w:rsid w:val="007C2FFA"/>
    <w:rsid w:val="007C3676"/>
    <w:rsid w:val="007C59B3"/>
    <w:rsid w:val="007C5B61"/>
    <w:rsid w:val="007C7C53"/>
    <w:rsid w:val="007C7D69"/>
    <w:rsid w:val="007D1468"/>
    <w:rsid w:val="007D1AB2"/>
    <w:rsid w:val="007D3F75"/>
    <w:rsid w:val="007E12EA"/>
    <w:rsid w:val="007E18FB"/>
    <w:rsid w:val="007E38C4"/>
    <w:rsid w:val="007E3BC9"/>
    <w:rsid w:val="007E5BBF"/>
    <w:rsid w:val="007F0907"/>
    <w:rsid w:val="007F1F06"/>
    <w:rsid w:val="007F61FC"/>
    <w:rsid w:val="008011C2"/>
    <w:rsid w:val="008017EB"/>
    <w:rsid w:val="00801FAB"/>
    <w:rsid w:val="008060A2"/>
    <w:rsid w:val="0080615E"/>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7017A"/>
    <w:rsid w:val="00870909"/>
    <w:rsid w:val="0087125E"/>
    <w:rsid w:val="00872095"/>
    <w:rsid w:val="00873CE7"/>
    <w:rsid w:val="00873DF7"/>
    <w:rsid w:val="00884654"/>
    <w:rsid w:val="0088688C"/>
    <w:rsid w:val="0088761B"/>
    <w:rsid w:val="00891A1E"/>
    <w:rsid w:val="00893613"/>
    <w:rsid w:val="00894015"/>
    <w:rsid w:val="008A0963"/>
    <w:rsid w:val="008A3CBF"/>
    <w:rsid w:val="008A5A8B"/>
    <w:rsid w:val="008A5BA1"/>
    <w:rsid w:val="008A5DB8"/>
    <w:rsid w:val="008B019B"/>
    <w:rsid w:val="008B3BA0"/>
    <w:rsid w:val="008B3DDB"/>
    <w:rsid w:val="008C080F"/>
    <w:rsid w:val="008C0C3D"/>
    <w:rsid w:val="008C148C"/>
    <w:rsid w:val="008C4CB5"/>
    <w:rsid w:val="008C7450"/>
    <w:rsid w:val="008C758D"/>
    <w:rsid w:val="008D0270"/>
    <w:rsid w:val="008D17B1"/>
    <w:rsid w:val="008D7967"/>
    <w:rsid w:val="008E13E2"/>
    <w:rsid w:val="008E2A06"/>
    <w:rsid w:val="008E3450"/>
    <w:rsid w:val="008E6EDC"/>
    <w:rsid w:val="008F1FB3"/>
    <w:rsid w:val="008F20E9"/>
    <w:rsid w:val="008F2788"/>
    <w:rsid w:val="008F2FD8"/>
    <w:rsid w:val="008F3160"/>
    <w:rsid w:val="008F3726"/>
    <w:rsid w:val="008F5422"/>
    <w:rsid w:val="008F61B3"/>
    <w:rsid w:val="008F693E"/>
    <w:rsid w:val="008F6E7A"/>
    <w:rsid w:val="00900EE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67769"/>
    <w:rsid w:val="0097032D"/>
    <w:rsid w:val="00970D0C"/>
    <w:rsid w:val="00971097"/>
    <w:rsid w:val="009766AB"/>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60B3"/>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1C11"/>
    <w:rsid w:val="00A23717"/>
    <w:rsid w:val="00A32DC4"/>
    <w:rsid w:val="00A33D2B"/>
    <w:rsid w:val="00A33F64"/>
    <w:rsid w:val="00A37DC6"/>
    <w:rsid w:val="00A43234"/>
    <w:rsid w:val="00A467B6"/>
    <w:rsid w:val="00A471A1"/>
    <w:rsid w:val="00A4749C"/>
    <w:rsid w:val="00A53648"/>
    <w:rsid w:val="00A53D4A"/>
    <w:rsid w:val="00A54E71"/>
    <w:rsid w:val="00A55DA4"/>
    <w:rsid w:val="00A5682B"/>
    <w:rsid w:val="00A73ADA"/>
    <w:rsid w:val="00A80487"/>
    <w:rsid w:val="00A829D8"/>
    <w:rsid w:val="00A83906"/>
    <w:rsid w:val="00A856CD"/>
    <w:rsid w:val="00A92084"/>
    <w:rsid w:val="00A94C5E"/>
    <w:rsid w:val="00AA035E"/>
    <w:rsid w:val="00AA046D"/>
    <w:rsid w:val="00AA6B9E"/>
    <w:rsid w:val="00AA777E"/>
    <w:rsid w:val="00AB43DE"/>
    <w:rsid w:val="00AB53FB"/>
    <w:rsid w:val="00AC0C21"/>
    <w:rsid w:val="00AC277D"/>
    <w:rsid w:val="00AC3EC5"/>
    <w:rsid w:val="00AC4DF6"/>
    <w:rsid w:val="00AD1A29"/>
    <w:rsid w:val="00AD7451"/>
    <w:rsid w:val="00AE2406"/>
    <w:rsid w:val="00AE6421"/>
    <w:rsid w:val="00AE6EE2"/>
    <w:rsid w:val="00AF46B3"/>
    <w:rsid w:val="00AF7763"/>
    <w:rsid w:val="00B00DBF"/>
    <w:rsid w:val="00B0213F"/>
    <w:rsid w:val="00B03221"/>
    <w:rsid w:val="00B0608C"/>
    <w:rsid w:val="00B0638A"/>
    <w:rsid w:val="00B063D3"/>
    <w:rsid w:val="00B06EFF"/>
    <w:rsid w:val="00B07CE4"/>
    <w:rsid w:val="00B1250B"/>
    <w:rsid w:val="00B1298B"/>
    <w:rsid w:val="00B12D0F"/>
    <w:rsid w:val="00B12F26"/>
    <w:rsid w:val="00B16BA0"/>
    <w:rsid w:val="00B17E6B"/>
    <w:rsid w:val="00B35327"/>
    <w:rsid w:val="00B37FD4"/>
    <w:rsid w:val="00B4139F"/>
    <w:rsid w:val="00B45DB1"/>
    <w:rsid w:val="00B46008"/>
    <w:rsid w:val="00B46554"/>
    <w:rsid w:val="00B47A91"/>
    <w:rsid w:val="00B5026A"/>
    <w:rsid w:val="00B611DC"/>
    <w:rsid w:val="00B65436"/>
    <w:rsid w:val="00B673F7"/>
    <w:rsid w:val="00B74CBC"/>
    <w:rsid w:val="00B81287"/>
    <w:rsid w:val="00B82566"/>
    <w:rsid w:val="00B82E0C"/>
    <w:rsid w:val="00B85092"/>
    <w:rsid w:val="00B8582D"/>
    <w:rsid w:val="00B86DD0"/>
    <w:rsid w:val="00B95A85"/>
    <w:rsid w:val="00B97374"/>
    <w:rsid w:val="00BA0350"/>
    <w:rsid w:val="00BA5E76"/>
    <w:rsid w:val="00BB0E36"/>
    <w:rsid w:val="00BB3F69"/>
    <w:rsid w:val="00BB4289"/>
    <w:rsid w:val="00BB618D"/>
    <w:rsid w:val="00BD4FCA"/>
    <w:rsid w:val="00BE1EC8"/>
    <w:rsid w:val="00BE5129"/>
    <w:rsid w:val="00BE7757"/>
    <w:rsid w:val="00BF0585"/>
    <w:rsid w:val="00BF1317"/>
    <w:rsid w:val="00BF2B68"/>
    <w:rsid w:val="00BF61BE"/>
    <w:rsid w:val="00C005C8"/>
    <w:rsid w:val="00C01EB9"/>
    <w:rsid w:val="00C022D9"/>
    <w:rsid w:val="00C04E3A"/>
    <w:rsid w:val="00C11B09"/>
    <w:rsid w:val="00C126E3"/>
    <w:rsid w:val="00C170C9"/>
    <w:rsid w:val="00C2013A"/>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095B"/>
    <w:rsid w:val="00C7592F"/>
    <w:rsid w:val="00C82C24"/>
    <w:rsid w:val="00C837B6"/>
    <w:rsid w:val="00C85731"/>
    <w:rsid w:val="00C85849"/>
    <w:rsid w:val="00C870CA"/>
    <w:rsid w:val="00C875B8"/>
    <w:rsid w:val="00C92A45"/>
    <w:rsid w:val="00CA1DCD"/>
    <w:rsid w:val="00CA5832"/>
    <w:rsid w:val="00CA6221"/>
    <w:rsid w:val="00CB444F"/>
    <w:rsid w:val="00CB633B"/>
    <w:rsid w:val="00CC1346"/>
    <w:rsid w:val="00CC549E"/>
    <w:rsid w:val="00CC7892"/>
    <w:rsid w:val="00CD0DC3"/>
    <w:rsid w:val="00CD304F"/>
    <w:rsid w:val="00CD4407"/>
    <w:rsid w:val="00CD448B"/>
    <w:rsid w:val="00CD5959"/>
    <w:rsid w:val="00CD5FB7"/>
    <w:rsid w:val="00CD69EF"/>
    <w:rsid w:val="00CF20B2"/>
    <w:rsid w:val="00CF2117"/>
    <w:rsid w:val="00CF3BC8"/>
    <w:rsid w:val="00CF465A"/>
    <w:rsid w:val="00CF5AAC"/>
    <w:rsid w:val="00D013F9"/>
    <w:rsid w:val="00D01CC5"/>
    <w:rsid w:val="00D036EE"/>
    <w:rsid w:val="00D05E50"/>
    <w:rsid w:val="00D120D3"/>
    <w:rsid w:val="00D12B95"/>
    <w:rsid w:val="00D13844"/>
    <w:rsid w:val="00D14F5A"/>
    <w:rsid w:val="00D16780"/>
    <w:rsid w:val="00D17452"/>
    <w:rsid w:val="00D208C8"/>
    <w:rsid w:val="00D20D35"/>
    <w:rsid w:val="00D21A90"/>
    <w:rsid w:val="00D21AB3"/>
    <w:rsid w:val="00D220F9"/>
    <w:rsid w:val="00D24856"/>
    <w:rsid w:val="00D266A6"/>
    <w:rsid w:val="00D33A7F"/>
    <w:rsid w:val="00D3411A"/>
    <w:rsid w:val="00D357E9"/>
    <w:rsid w:val="00D40581"/>
    <w:rsid w:val="00D41E4C"/>
    <w:rsid w:val="00D43072"/>
    <w:rsid w:val="00D43E24"/>
    <w:rsid w:val="00D46B8A"/>
    <w:rsid w:val="00D47428"/>
    <w:rsid w:val="00D525DD"/>
    <w:rsid w:val="00D55D5D"/>
    <w:rsid w:val="00D64671"/>
    <w:rsid w:val="00D67161"/>
    <w:rsid w:val="00D713AD"/>
    <w:rsid w:val="00D71A92"/>
    <w:rsid w:val="00D722E1"/>
    <w:rsid w:val="00D753B9"/>
    <w:rsid w:val="00D75A82"/>
    <w:rsid w:val="00D8379B"/>
    <w:rsid w:val="00D84FF7"/>
    <w:rsid w:val="00D85D2A"/>
    <w:rsid w:val="00D9268F"/>
    <w:rsid w:val="00D96DD1"/>
    <w:rsid w:val="00DA32C0"/>
    <w:rsid w:val="00DA3F97"/>
    <w:rsid w:val="00DA56F5"/>
    <w:rsid w:val="00DA71C8"/>
    <w:rsid w:val="00DA7340"/>
    <w:rsid w:val="00DA73E2"/>
    <w:rsid w:val="00DC41AC"/>
    <w:rsid w:val="00DC7F3F"/>
    <w:rsid w:val="00DD5120"/>
    <w:rsid w:val="00DD5A25"/>
    <w:rsid w:val="00DD6528"/>
    <w:rsid w:val="00DE1235"/>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61FA6"/>
    <w:rsid w:val="00E717E2"/>
    <w:rsid w:val="00E74436"/>
    <w:rsid w:val="00E75780"/>
    <w:rsid w:val="00E75785"/>
    <w:rsid w:val="00E839E0"/>
    <w:rsid w:val="00E86FFB"/>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0016"/>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1BD5"/>
    <w:rsid w:val="00F3386E"/>
    <w:rsid w:val="00F33B1D"/>
    <w:rsid w:val="00F41108"/>
    <w:rsid w:val="00F526CD"/>
    <w:rsid w:val="00F553A1"/>
    <w:rsid w:val="00F5702C"/>
    <w:rsid w:val="00F60658"/>
    <w:rsid w:val="00F674B5"/>
    <w:rsid w:val="00F818C5"/>
    <w:rsid w:val="00F8579F"/>
    <w:rsid w:val="00F85AA8"/>
    <w:rsid w:val="00F956B2"/>
    <w:rsid w:val="00FA233C"/>
    <w:rsid w:val="00FB1BC7"/>
    <w:rsid w:val="00FB2369"/>
    <w:rsid w:val="00FB3C1D"/>
    <w:rsid w:val="00FC186F"/>
    <w:rsid w:val="00FC2D9C"/>
    <w:rsid w:val="00FC3727"/>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C43700"/>
  <w15:docId w15:val="{F4A9F2E6-5762-419A-B67D-B1D741D7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753B9"/>
    <w:rPr>
      <w:sz w:val="24"/>
      <w:szCs w:val="24"/>
      <w:lang w:eastAsia="en-US"/>
    </w:rPr>
  </w:style>
  <w:style w:type="paragraph" w:styleId="berschrift1">
    <w:name w:val="heading 1"/>
    <w:basedOn w:val="Standard"/>
    <w:next w:val="Standard"/>
    <w:qFormat/>
    <w:rsid w:val="00963510"/>
    <w:pPr>
      <w:keepNext/>
      <w:numPr>
        <w:numId w:val="5"/>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berschrift3">
    <w:name w:val="heading 3"/>
    <w:basedOn w:val="Standard"/>
    <w:next w:val="Standard"/>
    <w:qFormat/>
    <w:rsid w:val="00CF20B2"/>
    <w:pPr>
      <w:keepNext/>
      <w:numPr>
        <w:ilvl w:val="2"/>
        <w:numId w:val="5"/>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A53648"/>
    <w:pPr>
      <w:keepNext/>
      <w:numPr>
        <w:ilvl w:val="3"/>
        <w:numId w:val="5"/>
      </w:numPr>
      <w:spacing w:before="240" w:after="60"/>
      <w:ind w:left="964" w:hanging="964"/>
      <w:outlineLvl w:val="3"/>
    </w:pPr>
    <w:rPr>
      <w:rFonts w:ascii="Cambria" w:hAnsi="Cambria"/>
      <w:b/>
      <w:bCs/>
      <w:sz w:val="28"/>
      <w:szCs w:val="28"/>
    </w:rPr>
  </w:style>
  <w:style w:type="paragraph" w:styleId="berschrift5">
    <w:name w:val="heading 5"/>
    <w:basedOn w:val="Standard"/>
    <w:next w:val="Standard"/>
    <w:link w:val="berschrift5Zchn"/>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sid w:val="00A53648"/>
    <w:rPr>
      <w:rFonts w:ascii="Cambria" w:hAnsi="Cambria"/>
      <w:b/>
      <w:bCs/>
      <w:sz w:val="28"/>
      <w:szCs w:val="28"/>
      <w:lang w:val="en-GB" w:eastAsia="en-US"/>
    </w:rPr>
  </w:style>
  <w:style w:type="table" w:styleId="Tabellenraster">
    <w:name w:val="Table Grid"/>
    <w:basedOn w:val="NormaleTabelle"/>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unotenzeichen">
    <w:name w:val="footnote reference"/>
    <w:semiHidden/>
    <w:rsid w:val="00DB4A6C"/>
    <w:rPr>
      <w:rFonts w:ascii="Trebuchet MS" w:hAnsi="Trebuchet MS"/>
      <w:vertAlign w:val="superscript"/>
    </w:rPr>
  </w:style>
  <w:style w:type="paragraph" w:styleId="Verzeichnis1">
    <w:name w:val="toc 1"/>
    <w:basedOn w:val="Standard"/>
    <w:next w:val="Standard"/>
    <w:autoRedefine/>
    <w:uiPriority w:val="39"/>
    <w:rsid w:val="003E5C39"/>
  </w:style>
  <w:style w:type="paragraph" w:styleId="Verzeichnis2">
    <w:name w:val="toc 2"/>
    <w:basedOn w:val="Standard"/>
    <w:next w:val="Standard"/>
    <w:autoRedefine/>
    <w:uiPriority w:val="39"/>
    <w:rsid w:val="003E5C39"/>
    <w:pPr>
      <w:ind w:left="240"/>
    </w:pPr>
  </w:style>
  <w:style w:type="paragraph" w:styleId="Verzeichnis3">
    <w:name w:val="toc 3"/>
    <w:basedOn w:val="Standard"/>
    <w:next w:val="Standard"/>
    <w:autoRedefine/>
    <w:uiPriority w:val="39"/>
    <w:rsid w:val="00D92BBE"/>
    <w:pPr>
      <w:ind w:left="480"/>
    </w:pPr>
  </w:style>
  <w:style w:type="paragraph" w:styleId="Kopfzeile">
    <w:name w:val="header"/>
    <w:basedOn w:val="Standard"/>
    <w:rsid w:val="007B4D2A"/>
    <w:pPr>
      <w:tabs>
        <w:tab w:val="center" w:pos="4536"/>
        <w:tab w:val="right" w:pos="9072"/>
      </w:tabs>
    </w:pPr>
  </w:style>
  <w:style w:type="paragraph" w:styleId="Fuzeile">
    <w:name w:val="footer"/>
    <w:basedOn w:val="Standard"/>
    <w:rsid w:val="007B4D2A"/>
    <w:pPr>
      <w:tabs>
        <w:tab w:val="center" w:pos="4536"/>
        <w:tab w:val="right" w:pos="9072"/>
      </w:tabs>
    </w:pPr>
  </w:style>
  <w:style w:type="paragraph" w:customStyle="1" w:styleId="code">
    <w:name w:val="code"/>
    <w:basedOn w:val="Standard"/>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Sprechblasentext">
    <w:name w:val="Balloon Text"/>
    <w:basedOn w:val="Standard"/>
    <w:semiHidden/>
    <w:rsid w:val="00971CFB"/>
    <w:rPr>
      <w:rFonts w:ascii="Tahoma" w:hAnsi="Tahoma" w:cs="Tahoma"/>
      <w:sz w:val="16"/>
      <w:szCs w:val="16"/>
    </w:rPr>
  </w:style>
  <w:style w:type="character" w:styleId="BesuchterLink">
    <w:name w:val="FollowedHyperlink"/>
    <w:rsid w:val="00CD4407"/>
    <w:rPr>
      <w:color w:val="800080"/>
      <w:u w:val="single"/>
    </w:rPr>
  </w:style>
  <w:style w:type="paragraph" w:customStyle="1" w:styleId="Box">
    <w:name w:val="Box"/>
    <w:basedOn w:val="Standard"/>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enabsatz">
    <w:name w:val="List Paragraph"/>
    <w:basedOn w:val="Standard"/>
    <w:qFormat/>
    <w:rsid w:val="00EE04E9"/>
    <w:pPr>
      <w:ind w:left="720"/>
      <w:contextualSpacing/>
    </w:pPr>
  </w:style>
  <w:style w:type="paragraph" w:styleId="Titel">
    <w:name w:val="Title"/>
    <w:basedOn w:val="Standard"/>
    <w:next w:val="Standard"/>
    <w:link w:val="TitelZchn"/>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berschrift5Zchn">
    <w:name w:val="Überschrift 5 Zchn"/>
    <w:basedOn w:val="Absatz-Standardschriftart"/>
    <w:link w:val="berschrift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berschrift6Zchn">
    <w:name w:val="Überschrift 6 Zchn"/>
    <w:basedOn w:val="Absatz-Standardschriftart"/>
    <w:link w:val="berschrift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berschrift7Zchn">
    <w:name w:val="Überschrift 7 Zchn"/>
    <w:basedOn w:val="Absatz-Standardschriftart"/>
    <w:link w:val="berschrift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berschrift8Zchn">
    <w:name w:val="Überschrift 8 Zchn"/>
    <w:basedOn w:val="Absatz-Standardschriftart"/>
    <w:link w:val="berschrift8"/>
    <w:semiHidden/>
    <w:rsid w:val="008B019B"/>
    <w:rPr>
      <w:rFonts w:asciiTheme="majorHAnsi" w:eastAsiaTheme="majorEastAsia" w:hAnsiTheme="majorHAnsi" w:cstheme="majorBidi"/>
      <w:color w:val="404040" w:themeColor="text1" w:themeTint="BF"/>
      <w:lang w:val="en-GB" w:eastAsia="en-US"/>
    </w:rPr>
  </w:style>
  <w:style w:type="character" w:customStyle="1" w:styleId="berschrift9Zchn">
    <w:name w:val="Überschrift 9 Zchn"/>
    <w:basedOn w:val="Absatz-Standardschriftart"/>
    <w:link w:val="berschrift9"/>
    <w:semiHidden/>
    <w:rsid w:val="008B019B"/>
    <w:rPr>
      <w:rFonts w:asciiTheme="majorHAnsi" w:eastAsiaTheme="majorEastAsia" w:hAnsiTheme="majorHAnsi" w:cstheme="majorBidi"/>
      <w:i/>
      <w:iCs/>
      <w:color w:val="404040" w:themeColor="text1" w:themeTint="BF"/>
      <w:lang w:val="en-GB" w:eastAsia="en-US"/>
    </w:rPr>
  </w:style>
  <w:style w:type="character" w:styleId="Kommentarzeichen">
    <w:name w:val="annotation reference"/>
    <w:basedOn w:val="Absatz-Standardschriftart"/>
    <w:semiHidden/>
    <w:unhideWhenUsed/>
    <w:rsid w:val="00261DD9"/>
    <w:rPr>
      <w:sz w:val="16"/>
      <w:szCs w:val="16"/>
    </w:rPr>
  </w:style>
  <w:style w:type="paragraph" w:styleId="Kommentartext">
    <w:name w:val="annotation text"/>
    <w:basedOn w:val="Standard"/>
    <w:link w:val="KommentartextZchn"/>
    <w:semiHidden/>
    <w:unhideWhenUsed/>
    <w:rsid w:val="00261DD9"/>
    <w:rPr>
      <w:sz w:val="20"/>
      <w:szCs w:val="20"/>
    </w:rPr>
  </w:style>
  <w:style w:type="character" w:customStyle="1" w:styleId="KommentartextZchn">
    <w:name w:val="Kommentartext Zchn"/>
    <w:basedOn w:val="Absatz-Standardschriftart"/>
    <w:link w:val="Kommentartext"/>
    <w:semiHidden/>
    <w:rsid w:val="00261DD9"/>
    <w:rPr>
      <w:lang w:val="en-GB" w:eastAsia="en-US"/>
    </w:rPr>
  </w:style>
  <w:style w:type="paragraph" w:styleId="Kommentarthema">
    <w:name w:val="annotation subject"/>
    <w:basedOn w:val="Kommentartext"/>
    <w:next w:val="Kommentartext"/>
    <w:link w:val="KommentarthemaZchn"/>
    <w:semiHidden/>
    <w:unhideWhenUsed/>
    <w:rsid w:val="00261DD9"/>
    <w:rPr>
      <w:b/>
      <w:bCs/>
    </w:rPr>
  </w:style>
  <w:style w:type="character" w:customStyle="1" w:styleId="KommentarthemaZchn">
    <w:name w:val="Kommentarthema Zchn"/>
    <w:basedOn w:val="KommentartextZchn"/>
    <w:link w:val="Kommentarthema"/>
    <w:semiHidden/>
    <w:rsid w:val="00261DD9"/>
    <w:rPr>
      <w:b/>
      <w:bCs/>
      <w:lang w:val="en-GB" w:eastAsia="en-US"/>
    </w:rPr>
  </w:style>
  <w:style w:type="paragraph" w:styleId="berarbeitung">
    <w:name w:val="Revision"/>
    <w:hidden/>
    <w:semiHidden/>
    <w:rsid w:val="004261F8"/>
    <w:rPr>
      <w:sz w:val="24"/>
      <w:szCs w:val="24"/>
      <w:lang w:val="en-GB" w:eastAsia="en-US"/>
    </w:rPr>
  </w:style>
  <w:style w:type="character" w:customStyle="1" w:styleId="pl-s">
    <w:name w:val="pl-s"/>
    <w:basedOn w:val="Absatz-Standardschriftart"/>
    <w:rsid w:val="00C837B6"/>
  </w:style>
  <w:style w:type="character" w:customStyle="1" w:styleId="UnresolvedMention1">
    <w:name w:val="Unresolved Mention1"/>
    <w:basedOn w:val="Absatz-Standardschriftart"/>
    <w:uiPriority w:val="99"/>
    <w:semiHidden/>
    <w:unhideWhenUsed/>
    <w:rsid w:val="0088688C"/>
    <w:rPr>
      <w:color w:val="808080"/>
      <w:shd w:val="clear" w:color="auto" w:fill="E6E6E6"/>
    </w:rPr>
  </w:style>
  <w:style w:type="character" w:customStyle="1" w:styleId="UnresolvedMention2">
    <w:name w:val="Unresolved Mention2"/>
    <w:basedOn w:val="Absatz-Standardschriftart"/>
    <w:uiPriority w:val="99"/>
    <w:semiHidden/>
    <w:unhideWhenUsed/>
    <w:rsid w:val="004172B4"/>
    <w:rPr>
      <w:color w:val="605E5C"/>
      <w:shd w:val="clear" w:color="auto" w:fill="E1DFDD"/>
    </w:rPr>
  </w:style>
  <w:style w:type="character" w:styleId="NichtaufgelsteErwhnung">
    <w:name w:val="Unresolved Mention"/>
    <w:basedOn w:val="Absatz-Standardschriftart"/>
    <w:uiPriority w:val="99"/>
    <w:semiHidden/>
    <w:unhideWhenUsed/>
    <w:rsid w:val="00D8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1184932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image" Target="media/image22.png"/><Relationship Id="rId42" Type="http://schemas.openxmlformats.org/officeDocument/2006/relationships/hyperlink" Target="http://www.ifaffm.de/"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8/08/relationships/commentsExtensible" Target="commentsExtensible.xm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16/09/relationships/commentsIds" Target="commentsIds.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www.rfc-archive.org/getrfc.php?rfc=2119" TargetMode="Externa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E4E7E-3C71-41A8-9C71-8777B9977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14597</Words>
  <Characters>83208</Characters>
  <Application>Microsoft Office Word</Application>
  <DocSecurity>0</DocSecurity>
  <Lines>693</Lines>
  <Paragraphs>195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97610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6.1</dc:title>
  <dc:creator>Philipp Liegl</dc:creator>
  <cp:lastModifiedBy>Philip</cp:lastModifiedBy>
  <cp:revision>8</cp:revision>
  <cp:lastPrinted>2018-03-22T14:37:00Z</cp:lastPrinted>
  <dcterms:created xsi:type="dcterms:W3CDTF">2022-06-28T09:15:00Z</dcterms:created>
  <dcterms:modified xsi:type="dcterms:W3CDTF">2022-06-28T09:33:00Z</dcterms:modified>
</cp:coreProperties>
</file>