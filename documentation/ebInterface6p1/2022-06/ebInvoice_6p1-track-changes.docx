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1E70E3ED"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del w:id="0" w:author="Philip Helger" w:date="2022-06-25T13:05:00Z">
        <w:r w:rsidR="0030781A" w:rsidDel="001A06AB">
          <w:rPr>
            <w:rFonts w:ascii="Arial" w:hAnsi="Arial"/>
            <w:sz w:val="96"/>
            <w:szCs w:val="96"/>
            <w:lang w:val="de-DE"/>
          </w:rPr>
          <w:delText>0</w:delText>
        </w:r>
      </w:del>
      <w:ins w:id="1" w:author="Philip Helger" w:date="2022-06-25T13:05:00Z">
        <w:r w:rsidR="001A06AB">
          <w:rPr>
            <w:rFonts w:ascii="Arial" w:hAnsi="Arial"/>
            <w:sz w:val="96"/>
            <w:szCs w:val="96"/>
            <w:lang w:val="de-DE"/>
          </w:rPr>
          <w:t>1</w:t>
        </w:r>
      </w:ins>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542A2B97" w:rsidR="00100A82" w:rsidRDefault="00A467B6">
      <w:pPr>
        <w:rPr>
          <w:lang w:val="de-DE"/>
        </w:rPr>
      </w:pPr>
      <w:r w:rsidRPr="0083051F">
        <w:rPr>
          <w:lang w:val="de-DE"/>
        </w:rPr>
        <w:t xml:space="preserve">Veröffentlichungsdatum: </w:t>
      </w:r>
      <w:del w:id="2" w:author="Philip Helger" w:date="2022-06-25T13:05:00Z">
        <w:r w:rsidR="00FA233C" w:rsidDel="001A06AB">
          <w:rPr>
            <w:lang w:val="de-DE"/>
          </w:rPr>
          <w:delText>9</w:delText>
        </w:r>
      </w:del>
      <w:ins w:id="3" w:author="Philip Helger" w:date="2022-06-25T13:05:00Z">
        <w:r w:rsidR="001A06AB">
          <w:rPr>
            <w:lang w:val="de-DE"/>
          </w:rPr>
          <w:t>2</w:t>
        </w:r>
        <w:del w:id="4" w:author="Philip" w:date="2022-06-28T11:16:00Z">
          <w:r w:rsidR="001A06AB" w:rsidDel="00B12D0F">
            <w:rPr>
              <w:lang w:val="de-DE"/>
            </w:rPr>
            <w:delText>5</w:delText>
          </w:r>
        </w:del>
      </w:ins>
      <w:ins w:id="5" w:author="Philip" w:date="2022-06-28T11:16:00Z">
        <w:del w:id="6" w:author="Philip Helger" w:date="2022-06-29T16:15:00Z">
          <w:r w:rsidR="00B12D0F" w:rsidDel="00AC425C">
            <w:rPr>
              <w:lang w:val="de-DE"/>
            </w:rPr>
            <w:delText>8</w:delText>
          </w:r>
        </w:del>
      </w:ins>
      <w:ins w:id="7" w:author="Philip Helger" w:date="2022-06-29T16:15:00Z">
        <w:r w:rsidR="00AC425C">
          <w:rPr>
            <w:lang w:val="de-DE"/>
          </w:rPr>
          <w:t>9</w:t>
        </w:r>
      </w:ins>
      <w:r w:rsidRPr="0083051F">
        <w:rPr>
          <w:lang w:val="de-DE"/>
        </w:rPr>
        <w:t xml:space="preserve">. </w:t>
      </w:r>
      <w:del w:id="8" w:author="Philip Helger" w:date="2022-06-25T13:05:00Z">
        <w:r w:rsidR="0030781A" w:rsidDel="001A06AB">
          <w:rPr>
            <w:lang w:val="de-DE"/>
          </w:rPr>
          <w:delText>April</w:delText>
        </w:r>
        <w:r w:rsidRPr="0083051F" w:rsidDel="001A06AB">
          <w:rPr>
            <w:lang w:val="de-DE"/>
          </w:rPr>
          <w:delText xml:space="preserve"> </w:delText>
        </w:r>
      </w:del>
      <w:ins w:id="9" w:author="Philip Helger" w:date="2022-06-25T13:05:00Z">
        <w:r w:rsidR="001A06AB">
          <w:rPr>
            <w:lang w:val="de-DE"/>
          </w:rPr>
          <w:t>Juni</w:t>
        </w:r>
        <w:r w:rsidR="001A06AB" w:rsidRPr="0083051F">
          <w:rPr>
            <w:lang w:val="de-DE"/>
          </w:rPr>
          <w:t xml:space="preserve"> </w:t>
        </w:r>
      </w:ins>
      <w:del w:id="10" w:author="Philip Helger" w:date="2022-06-25T13:05:00Z">
        <w:r w:rsidRPr="0083051F" w:rsidDel="001A06AB">
          <w:rPr>
            <w:lang w:val="de-DE"/>
          </w:rPr>
          <w:delText>20</w:delText>
        </w:r>
        <w:r w:rsidR="00C7095B" w:rsidDel="001A06AB">
          <w:rPr>
            <w:lang w:val="de-DE"/>
          </w:rPr>
          <w:delText>20</w:delText>
        </w:r>
      </w:del>
      <w:ins w:id="11" w:author="Philip Helger" w:date="2022-06-25T13:05:00Z">
        <w:r w:rsidR="001A06AB" w:rsidRPr="0083051F">
          <w:rPr>
            <w:lang w:val="de-DE"/>
          </w:rPr>
          <w:t>20</w:t>
        </w:r>
        <w:r w:rsidR="001A06AB">
          <w:rPr>
            <w:lang w:val="de-DE"/>
          </w:rPr>
          <w:t>22</w:t>
        </w:r>
      </w:ins>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02104BCC" w14:textId="65A4FFB9" w:rsidR="00100A82" w:rsidRPr="0030781A" w:rsidDel="00913542" w:rsidRDefault="00100A82" w:rsidP="00FA233C">
      <w:pPr>
        <w:pStyle w:val="berschrift1"/>
        <w:numPr>
          <w:ilvl w:val="0"/>
          <w:numId w:val="0"/>
        </w:numPr>
        <w:ind w:left="432" w:hanging="432"/>
        <w:rPr>
          <w:del w:id="12" w:author="Philip" w:date="2022-06-28T11:53:00Z"/>
          <w:lang w:val="de-DE"/>
        </w:rPr>
      </w:pPr>
      <w:bookmarkStart w:id="13" w:name="_Toc107412058"/>
      <w:r w:rsidRPr="0030781A">
        <w:rPr>
          <w:lang w:val="de-DE"/>
        </w:rPr>
        <w:lastRenderedPageBreak/>
        <w:t>Inhaltsverzeich</w:t>
      </w:r>
      <w:r w:rsidR="00C85731" w:rsidRPr="0030781A">
        <w:rPr>
          <w:lang w:val="de-DE"/>
        </w:rPr>
        <w:t>n</w:t>
      </w:r>
      <w:r w:rsidRPr="0030781A">
        <w:rPr>
          <w:lang w:val="de-DE"/>
        </w:rPr>
        <w:t>is</w:t>
      </w:r>
      <w:bookmarkEnd w:id="13"/>
    </w:p>
    <w:p w14:paraId="46387ED1" w14:textId="77777777" w:rsidR="00215FA6" w:rsidRPr="0083051F" w:rsidRDefault="00215FA6">
      <w:pPr>
        <w:pStyle w:val="berschrift1"/>
        <w:numPr>
          <w:ilvl w:val="0"/>
          <w:numId w:val="0"/>
        </w:numPr>
        <w:ind w:left="432" w:hanging="432"/>
        <w:rPr>
          <w:lang w:val="de-DE"/>
        </w:rPr>
        <w:pPrChange w:id="14" w:author="Philip" w:date="2022-06-28T11:53:00Z">
          <w:pPr/>
        </w:pPrChange>
      </w:pPr>
    </w:p>
    <w:p w14:paraId="63D4FC6B" w14:textId="4CEC5A01" w:rsidR="00964D7C" w:rsidRDefault="000E0F9D">
      <w:pPr>
        <w:pStyle w:val="Verzeichnis1"/>
        <w:tabs>
          <w:tab w:val="right" w:leader="dot" w:pos="9062"/>
        </w:tabs>
        <w:rPr>
          <w:ins w:id="15" w:author="Philip Helger" w:date="2022-06-29T16:20:00Z"/>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ins w:id="16" w:author="Philip Helger" w:date="2022-06-29T16:20:00Z">
        <w:r w:rsidR="00964D7C" w:rsidRPr="00634B67">
          <w:rPr>
            <w:rStyle w:val="Hyperlink"/>
            <w:noProof/>
          </w:rPr>
          <w:fldChar w:fldCharType="begin"/>
        </w:r>
        <w:r w:rsidR="00964D7C" w:rsidRPr="00634B67">
          <w:rPr>
            <w:rStyle w:val="Hyperlink"/>
            <w:noProof/>
          </w:rPr>
          <w:instrText xml:space="preserve"> </w:instrText>
        </w:r>
        <w:r w:rsidR="00964D7C">
          <w:rPr>
            <w:noProof/>
          </w:rPr>
          <w:instrText>HYPERLINK \l "_Toc107412058"</w:instrText>
        </w:r>
        <w:r w:rsidR="00964D7C" w:rsidRPr="00634B67">
          <w:rPr>
            <w:rStyle w:val="Hyperlink"/>
            <w:noProof/>
          </w:rPr>
          <w:instrText xml:space="preserve"> </w:instrText>
        </w:r>
        <w:r w:rsidR="00964D7C" w:rsidRPr="00634B67">
          <w:rPr>
            <w:rStyle w:val="Hyperlink"/>
            <w:noProof/>
          </w:rPr>
        </w:r>
        <w:r w:rsidR="00964D7C" w:rsidRPr="00634B67">
          <w:rPr>
            <w:rStyle w:val="Hyperlink"/>
            <w:noProof/>
          </w:rPr>
          <w:fldChar w:fldCharType="separate"/>
        </w:r>
        <w:r w:rsidR="00964D7C" w:rsidRPr="00634B67">
          <w:rPr>
            <w:rStyle w:val="Hyperlink"/>
            <w:noProof/>
            <w:lang w:val="de-DE"/>
          </w:rPr>
          <w:t>Inhaltsverzeichnis</w:t>
        </w:r>
        <w:r w:rsidR="00964D7C">
          <w:rPr>
            <w:noProof/>
            <w:webHidden/>
          </w:rPr>
          <w:tab/>
        </w:r>
        <w:r w:rsidR="00964D7C">
          <w:rPr>
            <w:noProof/>
            <w:webHidden/>
          </w:rPr>
          <w:fldChar w:fldCharType="begin"/>
        </w:r>
        <w:r w:rsidR="00964D7C">
          <w:rPr>
            <w:noProof/>
            <w:webHidden/>
          </w:rPr>
          <w:instrText xml:space="preserve"> PAGEREF _Toc107412058 \h </w:instrText>
        </w:r>
        <w:r w:rsidR="00964D7C">
          <w:rPr>
            <w:noProof/>
            <w:webHidden/>
          </w:rPr>
        </w:r>
      </w:ins>
      <w:r w:rsidR="00964D7C">
        <w:rPr>
          <w:noProof/>
          <w:webHidden/>
        </w:rPr>
        <w:fldChar w:fldCharType="separate"/>
      </w:r>
      <w:ins w:id="17" w:author="Philip Helger" w:date="2022-06-29T16:20:00Z">
        <w:r w:rsidR="00964D7C">
          <w:rPr>
            <w:noProof/>
            <w:webHidden/>
          </w:rPr>
          <w:t>2</w:t>
        </w:r>
        <w:r w:rsidR="00964D7C">
          <w:rPr>
            <w:noProof/>
            <w:webHidden/>
          </w:rPr>
          <w:fldChar w:fldCharType="end"/>
        </w:r>
        <w:r w:rsidR="00964D7C" w:rsidRPr="00634B67">
          <w:rPr>
            <w:rStyle w:val="Hyperlink"/>
            <w:noProof/>
          </w:rPr>
          <w:fldChar w:fldCharType="end"/>
        </w:r>
      </w:ins>
    </w:p>
    <w:p w14:paraId="7CE48CE7" w14:textId="6FD6631D" w:rsidR="00964D7C" w:rsidRDefault="00964D7C">
      <w:pPr>
        <w:pStyle w:val="Verzeichnis1"/>
        <w:tabs>
          <w:tab w:val="left" w:pos="480"/>
          <w:tab w:val="right" w:leader="dot" w:pos="9062"/>
        </w:tabs>
        <w:rPr>
          <w:ins w:id="18" w:author="Philip Helger" w:date="2022-06-29T16:20:00Z"/>
          <w:rFonts w:asciiTheme="minorHAnsi" w:eastAsiaTheme="minorEastAsia" w:hAnsiTheme="minorHAnsi" w:cstheme="minorBidi"/>
          <w:noProof/>
          <w:sz w:val="22"/>
          <w:szCs w:val="22"/>
          <w:lang w:val="de-DE" w:eastAsia="de-DE"/>
        </w:rPr>
      </w:pPr>
      <w:ins w:id="19"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"_Toc107412059"</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1</w:t>
        </w:r>
        <w:r>
          <w:rPr>
            <w:rFonts w:asciiTheme="minorHAnsi" w:eastAsiaTheme="minorEastAsia" w:hAnsiTheme="minorHAnsi" w:cstheme="minorBidi"/>
            <w:noProof/>
            <w:sz w:val="22"/>
            <w:szCs w:val="22"/>
            <w:lang w:val="de-DE" w:eastAsia="de-DE"/>
          </w:rPr>
          <w:tab/>
        </w:r>
        <w:r w:rsidRPr="00634B67">
          <w:rPr>
            <w:rStyle w:val="Hyperlink"/>
            <w:noProof/>
            <w:lang w:val="de-DE"/>
          </w:rPr>
          <w:t>Einleitung</w:t>
        </w:r>
        <w:r>
          <w:rPr>
            <w:noProof/>
            <w:webHidden/>
          </w:rPr>
          <w:tab/>
        </w:r>
        <w:r>
          <w:rPr>
            <w:noProof/>
            <w:webHidden/>
          </w:rPr>
          <w:fldChar w:fldCharType="begin"/>
        </w:r>
        <w:r>
          <w:rPr>
            <w:noProof/>
            <w:webHidden/>
          </w:rPr>
          <w:instrText xml:space="preserve"> PAGEREF _Toc107412059 \h </w:instrText>
        </w:r>
        <w:r>
          <w:rPr>
            <w:noProof/>
            <w:webHidden/>
          </w:rPr>
        </w:r>
      </w:ins>
      <w:r>
        <w:rPr>
          <w:noProof/>
          <w:webHidden/>
        </w:rPr>
        <w:fldChar w:fldCharType="separate"/>
      </w:r>
      <w:ins w:id="20" w:author="Philip Helger" w:date="2022-06-29T16:20:00Z">
        <w:r>
          <w:rPr>
            <w:noProof/>
            <w:webHidden/>
          </w:rPr>
          <w:t>3</w:t>
        </w:r>
        <w:r>
          <w:rPr>
            <w:noProof/>
            <w:webHidden/>
          </w:rPr>
          <w:fldChar w:fldCharType="end"/>
        </w:r>
        <w:r w:rsidRPr="00634B67">
          <w:rPr>
            <w:rStyle w:val="Hyperlink"/>
            <w:noProof/>
          </w:rPr>
          <w:fldChar w:fldCharType="end"/>
        </w:r>
      </w:ins>
    </w:p>
    <w:p w14:paraId="66FE79AB" w14:textId="6ED17C69" w:rsidR="00964D7C" w:rsidRDefault="00964D7C">
      <w:pPr>
        <w:pStyle w:val="Verzeichnis2"/>
        <w:tabs>
          <w:tab w:val="left" w:pos="880"/>
          <w:tab w:val="right" w:leader="dot" w:pos="9062"/>
        </w:tabs>
        <w:rPr>
          <w:ins w:id="21" w:author="Philip Helger" w:date="2022-06-29T16:20:00Z"/>
          <w:rFonts w:asciiTheme="minorHAnsi" w:eastAsiaTheme="minorEastAsia" w:hAnsiTheme="minorHAnsi" w:cstheme="minorBidi"/>
          <w:noProof/>
          <w:sz w:val="22"/>
          <w:szCs w:val="22"/>
          <w:lang w:val="de-DE" w:eastAsia="de-DE"/>
        </w:rPr>
      </w:pPr>
      <w:ins w:id="22"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"_Toc107412060"</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1.1</w:t>
        </w:r>
        <w:r>
          <w:rPr>
            <w:rFonts w:asciiTheme="minorHAnsi" w:eastAsiaTheme="minorEastAsia" w:hAnsiTheme="minorHAnsi" w:cstheme="minorBidi"/>
            <w:noProof/>
            <w:sz w:val="22"/>
            <w:szCs w:val="22"/>
            <w:lang w:val="de-DE" w:eastAsia="de-DE"/>
          </w:rPr>
          <w:tab/>
        </w:r>
        <w:r w:rsidRPr="00634B67">
          <w:rPr>
            <w:rStyle w:val="Hyperlink"/>
            <w:noProof/>
            <w:lang w:val="de-DE"/>
          </w:rPr>
          <w:t>Gegenstand</w:t>
        </w:r>
        <w:r>
          <w:rPr>
            <w:noProof/>
            <w:webHidden/>
          </w:rPr>
          <w:tab/>
        </w:r>
        <w:r>
          <w:rPr>
            <w:noProof/>
            <w:webHidden/>
          </w:rPr>
          <w:fldChar w:fldCharType="begin"/>
        </w:r>
        <w:r>
          <w:rPr>
            <w:noProof/>
            <w:webHidden/>
          </w:rPr>
          <w:instrText xml:space="preserve"> PAGEREF _Toc107412060 \h </w:instrText>
        </w:r>
        <w:r>
          <w:rPr>
            <w:noProof/>
            <w:webHidden/>
          </w:rPr>
        </w:r>
      </w:ins>
      <w:r>
        <w:rPr>
          <w:noProof/>
          <w:webHidden/>
        </w:rPr>
        <w:fldChar w:fldCharType="separate"/>
      </w:r>
      <w:ins w:id="23" w:author="Philip Helger" w:date="2022-06-29T16:20:00Z">
        <w:r>
          <w:rPr>
            <w:noProof/>
            <w:webHidden/>
          </w:rPr>
          <w:t>3</w:t>
        </w:r>
        <w:r>
          <w:rPr>
            <w:noProof/>
            <w:webHidden/>
          </w:rPr>
          <w:fldChar w:fldCharType="end"/>
        </w:r>
        <w:r w:rsidRPr="00634B67">
          <w:rPr>
            <w:rStyle w:val="Hyperlink"/>
            <w:noProof/>
          </w:rPr>
          <w:fldChar w:fldCharType="end"/>
        </w:r>
      </w:ins>
    </w:p>
    <w:p w14:paraId="4B8E89C9" w14:textId="62FF5C3C" w:rsidR="00964D7C" w:rsidRDefault="00964D7C">
      <w:pPr>
        <w:pStyle w:val="Verzeichnis2"/>
        <w:tabs>
          <w:tab w:val="left" w:pos="880"/>
          <w:tab w:val="right" w:leader="dot" w:pos="9062"/>
        </w:tabs>
        <w:rPr>
          <w:ins w:id="24" w:author="Philip Helger" w:date="2022-06-29T16:20:00Z"/>
          <w:rFonts w:asciiTheme="minorHAnsi" w:eastAsiaTheme="minorEastAsia" w:hAnsiTheme="minorHAnsi" w:cstheme="minorBidi"/>
          <w:noProof/>
          <w:sz w:val="22"/>
          <w:szCs w:val="22"/>
          <w:lang w:val="de-DE" w:eastAsia="de-DE"/>
        </w:rPr>
      </w:pPr>
      <w:ins w:id="25"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"_Toc107412061"</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1.2</w:t>
        </w:r>
        <w:r>
          <w:rPr>
            <w:rFonts w:asciiTheme="minorHAnsi" w:eastAsiaTheme="minorEastAsia" w:hAnsiTheme="minorHAnsi" w:cstheme="minorBidi"/>
            <w:noProof/>
            <w:sz w:val="22"/>
            <w:szCs w:val="22"/>
            <w:lang w:val="de-DE" w:eastAsia="de-DE"/>
          </w:rPr>
          <w:tab/>
        </w:r>
        <w:r w:rsidRPr="00634B67">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_Toc107412061 \h </w:instrText>
        </w:r>
        <w:r>
          <w:rPr>
            <w:noProof/>
            <w:webHidden/>
          </w:rPr>
        </w:r>
      </w:ins>
      <w:r>
        <w:rPr>
          <w:noProof/>
          <w:webHidden/>
        </w:rPr>
        <w:fldChar w:fldCharType="separate"/>
      </w:r>
      <w:ins w:id="26" w:author="Philip Helger" w:date="2022-06-29T16:20:00Z">
        <w:r>
          <w:rPr>
            <w:noProof/>
            <w:webHidden/>
          </w:rPr>
          <w:t>3</w:t>
        </w:r>
        <w:r>
          <w:rPr>
            <w:noProof/>
            <w:webHidden/>
          </w:rPr>
          <w:fldChar w:fldCharType="end"/>
        </w:r>
        <w:r w:rsidRPr="00634B67">
          <w:rPr>
            <w:rStyle w:val="Hyperlink"/>
            <w:noProof/>
          </w:rPr>
          <w:fldChar w:fldCharType="end"/>
        </w:r>
      </w:ins>
    </w:p>
    <w:p w14:paraId="3648B6BE" w14:textId="0DBA31E5" w:rsidR="00964D7C" w:rsidRDefault="00964D7C">
      <w:pPr>
        <w:pStyle w:val="Verzeichnis1"/>
        <w:tabs>
          <w:tab w:val="left" w:pos="480"/>
          <w:tab w:val="right" w:leader="dot" w:pos="9062"/>
        </w:tabs>
        <w:rPr>
          <w:ins w:id="27" w:author="Philip Helger" w:date="2022-06-29T16:20:00Z"/>
          <w:rFonts w:asciiTheme="minorHAnsi" w:eastAsiaTheme="minorEastAsia" w:hAnsiTheme="minorHAnsi" w:cstheme="minorBidi"/>
          <w:noProof/>
          <w:sz w:val="22"/>
          <w:szCs w:val="22"/>
          <w:lang w:val="de-DE" w:eastAsia="de-DE"/>
        </w:rPr>
      </w:pPr>
      <w:ins w:id="28"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"_Toc107412062"</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2</w:t>
        </w:r>
        <w:r>
          <w:rPr>
            <w:rFonts w:asciiTheme="minorHAnsi" w:eastAsiaTheme="minorEastAsia" w:hAnsiTheme="minorHAnsi" w:cstheme="minorBidi"/>
            <w:noProof/>
            <w:sz w:val="22"/>
            <w:szCs w:val="22"/>
            <w:lang w:val="de-DE" w:eastAsia="de-DE"/>
          </w:rPr>
          <w:tab/>
        </w:r>
        <w:r w:rsidRPr="00634B67">
          <w:rPr>
            <w:rStyle w:val="Hyperlink"/>
            <w:noProof/>
            <w:lang w:val="de-DE"/>
          </w:rPr>
          <w:t>Schema Grundlagen</w:t>
        </w:r>
        <w:r>
          <w:rPr>
            <w:noProof/>
            <w:webHidden/>
          </w:rPr>
          <w:tab/>
        </w:r>
        <w:r>
          <w:rPr>
            <w:noProof/>
            <w:webHidden/>
          </w:rPr>
          <w:fldChar w:fldCharType="begin"/>
        </w:r>
        <w:r>
          <w:rPr>
            <w:noProof/>
            <w:webHidden/>
          </w:rPr>
          <w:instrText xml:space="preserve"> PAGEREF _Toc107412062 \h </w:instrText>
        </w:r>
        <w:r>
          <w:rPr>
            <w:noProof/>
            <w:webHidden/>
          </w:rPr>
        </w:r>
      </w:ins>
      <w:r>
        <w:rPr>
          <w:noProof/>
          <w:webHidden/>
        </w:rPr>
        <w:fldChar w:fldCharType="separate"/>
      </w:r>
      <w:ins w:id="29" w:author="Philip Helger" w:date="2022-06-29T16:20:00Z">
        <w:r>
          <w:rPr>
            <w:noProof/>
            <w:webHidden/>
          </w:rPr>
          <w:t>4</w:t>
        </w:r>
        <w:r>
          <w:rPr>
            <w:noProof/>
            <w:webHidden/>
          </w:rPr>
          <w:fldChar w:fldCharType="end"/>
        </w:r>
        <w:r w:rsidRPr="00634B67">
          <w:rPr>
            <w:rStyle w:val="Hyperlink"/>
            <w:noProof/>
          </w:rPr>
          <w:fldChar w:fldCharType="end"/>
        </w:r>
      </w:ins>
    </w:p>
    <w:p w14:paraId="1E975EE2" w14:textId="6B4AB020" w:rsidR="00964D7C" w:rsidRDefault="00964D7C">
      <w:pPr>
        <w:pStyle w:val="Verzeichnis1"/>
        <w:tabs>
          <w:tab w:val="left" w:pos="480"/>
          <w:tab w:val="right" w:leader="dot" w:pos="9062"/>
        </w:tabs>
        <w:rPr>
          <w:ins w:id="30" w:author="Philip Helger" w:date="2022-06-29T16:20:00Z"/>
          <w:rFonts w:asciiTheme="minorHAnsi" w:eastAsiaTheme="minorEastAsia" w:hAnsiTheme="minorHAnsi" w:cstheme="minorBidi"/>
          <w:noProof/>
          <w:sz w:val="22"/>
          <w:szCs w:val="22"/>
          <w:lang w:val="de-DE" w:eastAsia="de-DE"/>
        </w:rPr>
      </w:pPr>
      <w:ins w:id="31"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"_Toc107412063"</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3</w:t>
        </w:r>
        <w:r>
          <w:rPr>
            <w:rFonts w:asciiTheme="minorHAnsi" w:eastAsiaTheme="minorEastAsia" w:hAnsiTheme="minorHAnsi" w:cstheme="minorBidi"/>
            <w:noProof/>
            <w:sz w:val="22"/>
            <w:szCs w:val="22"/>
            <w:lang w:val="de-DE" w:eastAsia="de-DE"/>
          </w:rPr>
          <w:tab/>
        </w:r>
        <w:r w:rsidRPr="00634B67">
          <w:rPr>
            <w:rStyle w:val="Hyperlink"/>
            <w:noProof/>
            <w:lang w:val="de-DE"/>
          </w:rPr>
          <w:t>Anwendungshinweise</w:t>
        </w:r>
        <w:r>
          <w:rPr>
            <w:noProof/>
            <w:webHidden/>
          </w:rPr>
          <w:tab/>
        </w:r>
        <w:r>
          <w:rPr>
            <w:noProof/>
            <w:webHidden/>
          </w:rPr>
          <w:fldChar w:fldCharType="begin"/>
        </w:r>
        <w:r>
          <w:rPr>
            <w:noProof/>
            <w:webHidden/>
          </w:rPr>
          <w:instrText xml:space="preserve"> PAGEREF _Toc107412063 \h </w:instrText>
        </w:r>
        <w:r>
          <w:rPr>
            <w:noProof/>
            <w:webHidden/>
          </w:rPr>
        </w:r>
      </w:ins>
      <w:r>
        <w:rPr>
          <w:noProof/>
          <w:webHidden/>
        </w:rPr>
        <w:fldChar w:fldCharType="separate"/>
      </w:r>
      <w:ins w:id="32" w:author="Philip Helger" w:date="2022-06-29T16:20:00Z">
        <w:r>
          <w:rPr>
            <w:noProof/>
            <w:webHidden/>
          </w:rPr>
          <w:t>6</w:t>
        </w:r>
        <w:r>
          <w:rPr>
            <w:noProof/>
            <w:webHidden/>
          </w:rPr>
          <w:fldChar w:fldCharType="end"/>
        </w:r>
        <w:r w:rsidRPr="00634B67">
          <w:rPr>
            <w:rStyle w:val="Hyperlink"/>
            <w:noProof/>
          </w:rPr>
          <w:fldChar w:fldCharType="end"/>
        </w:r>
      </w:ins>
    </w:p>
    <w:p w14:paraId="301FBEFF" w14:textId="55FB9860" w:rsidR="00964D7C" w:rsidRDefault="00964D7C">
      <w:pPr>
        <w:pStyle w:val="Verzeichnis2"/>
        <w:tabs>
          <w:tab w:val="left" w:pos="880"/>
          <w:tab w:val="right" w:leader="dot" w:pos="9062"/>
        </w:tabs>
        <w:rPr>
          <w:ins w:id="33" w:author="Philip Helger" w:date="2022-06-29T16:20:00Z"/>
          <w:rFonts w:asciiTheme="minorHAnsi" w:eastAsiaTheme="minorEastAsia" w:hAnsiTheme="minorHAnsi" w:cstheme="minorBidi"/>
          <w:noProof/>
          <w:sz w:val="22"/>
          <w:szCs w:val="22"/>
          <w:lang w:val="de-DE" w:eastAsia="de-DE"/>
        </w:rPr>
      </w:pPr>
      <w:ins w:id="34"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"_Toc107412064"</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3.1</w:t>
        </w:r>
        <w:r>
          <w:rPr>
            <w:rFonts w:asciiTheme="minorHAnsi" w:eastAsiaTheme="minorEastAsia" w:hAnsiTheme="minorHAnsi" w:cstheme="minorBidi"/>
            <w:noProof/>
            <w:sz w:val="22"/>
            <w:szCs w:val="22"/>
            <w:lang w:val="de-DE" w:eastAsia="de-DE"/>
          </w:rPr>
          <w:tab/>
        </w:r>
        <w:r w:rsidRPr="00634B67">
          <w:rPr>
            <w:rStyle w:val="Hyperlink"/>
            <w:noProof/>
            <w:lang w:val="de-DE"/>
          </w:rPr>
          <w:t>Abbildung von Factoring</w:t>
        </w:r>
        <w:r>
          <w:rPr>
            <w:noProof/>
            <w:webHidden/>
          </w:rPr>
          <w:tab/>
        </w:r>
        <w:r>
          <w:rPr>
            <w:noProof/>
            <w:webHidden/>
          </w:rPr>
          <w:fldChar w:fldCharType="begin"/>
        </w:r>
        <w:r>
          <w:rPr>
            <w:noProof/>
            <w:webHidden/>
          </w:rPr>
          <w:instrText xml:space="preserve"> PAGEREF _Toc107412064 \h </w:instrText>
        </w:r>
        <w:r>
          <w:rPr>
            <w:noProof/>
            <w:webHidden/>
          </w:rPr>
        </w:r>
      </w:ins>
      <w:r>
        <w:rPr>
          <w:noProof/>
          <w:webHidden/>
        </w:rPr>
        <w:fldChar w:fldCharType="separate"/>
      </w:r>
      <w:ins w:id="35" w:author="Philip Helger" w:date="2022-06-29T16:20:00Z">
        <w:r>
          <w:rPr>
            <w:noProof/>
            <w:webHidden/>
          </w:rPr>
          <w:t>6</w:t>
        </w:r>
        <w:r>
          <w:rPr>
            <w:noProof/>
            <w:webHidden/>
          </w:rPr>
          <w:fldChar w:fldCharType="end"/>
        </w:r>
        <w:r w:rsidRPr="00634B67">
          <w:rPr>
            <w:rStyle w:val="Hyperlink"/>
            <w:noProof/>
          </w:rPr>
          <w:fldChar w:fldCharType="end"/>
        </w:r>
      </w:ins>
    </w:p>
    <w:p w14:paraId="4CEF0DA2" w14:textId="75EC876F" w:rsidR="00964D7C" w:rsidRDefault="00964D7C">
      <w:pPr>
        <w:pStyle w:val="Verzeichnis1"/>
        <w:tabs>
          <w:tab w:val="left" w:pos="480"/>
          <w:tab w:val="right" w:leader="dot" w:pos="9062"/>
        </w:tabs>
        <w:rPr>
          <w:ins w:id="36" w:author="Philip Helger" w:date="2022-06-29T16:20:00Z"/>
          <w:rFonts w:asciiTheme="minorHAnsi" w:eastAsiaTheme="minorEastAsia" w:hAnsiTheme="minorHAnsi" w:cstheme="minorBidi"/>
          <w:noProof/>
          <w:sz w:val="22"/>
          <w:szCs w:val="22"/>
          <w:lang w:val="de-DE" w:eastAsia="de-DE"/>
        </w:rPr>
      </w:pPr>
      <w:ins w:id="37"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"_Toc107412065"</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w:t>
        </w:r>
        <w:r>
          <w:rPr>
            <w:rFonts w:asciiTheme="minorHAnsi" w:eastAsiaTheme="minorEastAsia" w:hAnsiTheme="minorHAnsi" w:cstheme="minorBidi"/>
            <w:noProof/>
            <w:sz w:val="22"/>
            <w:szCs w:val="22"/>
            <w:lang w:val="de-DE" w:eastAsia="de-DE"/>
          </w:rPr>
          <w:tab/>
        </w:r>
        <w:r w:rsidRPr="00634B67">
          <w:rPr>
            <w:rStyle w:val="Hyperlink"/>
            <w:noProof/>
            <w:lang w:val="de-DE"/>
          </w:rPr>
          <w:t>ebInterface 6.1</w:t>
        </w:r>
        <w:r>
          <w:rPr>
            <w:noProof/>
            <w:webHidden/>
          </w:rPr>
          <w:tab/>
        </w:r>
        <w:r>
          <w:rPr>
            <w:noProof/>
            <w:webHidden/>
          </w:rPr>
          <w:fldChar w:fldCharType="begin"/>
        </w:r>
        <w:r>
          <w:rPr>
            <w:noProof/>
            <w:webHidden/>
          </w:rPr>
          <w:instrText xml:space="preserve"> PAGEREF _Toc107412065 \h </w:instrText>
        </w:r>
        <w:r>
          <w:rPr>
            <w:noProof/>
            <w:webHidden/>
          </w:rPr>
        </w:r>
      </w:ins>
      <w:r>
        <w:rPr>
          <w:noProof/>
          <w:webHidden/>
        </w:rPr>
        <w:fldChar w:fldCharType="separate"/>
      </w:r>
      <w:ins w:id="38" w:author="Philip Helger" w:date="2022-06-29T16:20:00Z">
        <w:r>
          <w:rPr>
            <w:noProof/>
            <w:webHidden/>
          </w:rPr>
          <w:t>7</w:t>
        </w:r>
        <w:r>
          <w:rPr>
            <w:noProof/>
            <w:webHidden/>
          </w:rPr>
          <w:fldChar w:fldCharType="end"/>
        </w:r>
        <w:r w:rsidRPr="00634B67">
          <w:rPr>
            <w:rStyle w:val="Hyperlink"/>
            <w:noProof/>
          </w:rPr>
          <w:fldChar w:fldCharType="end"/>
        </w:r>
      </w:ins>
    </w:p>
    <w:p w14:paraId="09EAE742" w14:textId="466A18D3" w:rsidR="00964D7C" w:rsidRDefault="00964D7C">
      <w:pPr>
        <w:pStyle w:val="Verzeichnis2"/>
        <w:tabs>
          <w:tab w:val="left" w:pos="880"/>
          <w:tab w:val="right" w:leader="dot" w:pos="9062"/>
        </w:tabs>
        <w:rPr>
          <w:ins w:id="39" w:author="Philip Helger" w:date="2022-06-29T16:20:00Z"/>
          <w:rFonts w:asciiTheme="minorHAnsi" w:eastAsiaTheme="minorEastAsia" w:hAnsiTheme="minorHAnsi" w:cstheme="minorBidi"/>
          <w:noProof/>
          <w:sz w:val="22"/>
          <w:szCs w:val="22"/>
          <w:lang w:val="de-DE" w:eastAsia="de-DE"/>
        </w:rPr>
      </w:pPr>
      <w:ins w:id="40"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"_Toc107412066"</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w:t>
        </w:r>
        <w:r>
          <w:rPr>
            <w:rFonts w:asciiTheme="minorHAnsi" w:eastAsiaTheme="minorEastAsia" w:hAnsiTheme="minorHAnsi" w:cstheme="minorBidi"/>
            <w:noProof/>
            <w:sz w:val="22"/>
            <w:szCs w:val="22"/>
            <w:lang w:val="de-DE" w:eastAsia="de-DE"/>
          </w:rPr>
          <w:tab/>
        </w:r>
        <w:r w:rsidRPr="00634B67">
          <w:rPr>
            <w:rStyle w:val="Hyperlink"/>
            <w:noProof/>
            <w:lang w:val="de-DE"/>
          </w:rPr>
          <w:t>Invoice</w:t>
        </w:r>
        <w:r>
          <w:rPr>
            <w:noProof/>
            <w:webHidden/>
          </w:rPr>
          <w:tab/>
        </w:r>
        <w:r>
          <w:rPr>
            <w:noProof/>
            <w:webHidden/>
          </w:rPr>
          <w:fldChar w:fldCharType="begin"/>
        </w:r>
        <w:r>
          <w:rPr>
            <w:noProof/>
            <w:webHidden/>
          </w:rPr>
          <w:instrText xml:space="preserve"> PAGEREF _Toc107412066 \h </w:instrText>
        </w:r>
        <w:r>
          <w:rPr>
            <w:noProof/>
            <w:webHidden/>
          </w:rPr>
        </w:r>
      </w:ins>
      <w:r>
        <w:rPr>
          <w:noProof/>
          <w:webHidden/>
        </w:rPr>
        <w:fldChar w:fldCharType="separate"/>
      </w:r>
      <w:ins w:id="41" w:author="Philip Helger" w:date="2022-06-29T16:20:00Z">
        <w:r>
          <w:rPr>
            <w:noProof/>
            <w:webHidden/>
          </w:rPr>
          <w:t>7</w:t>
        </w:r>
        <w:r>
          <w:rPr>
            <w:noProof/>
            <w:webHidden/>
          </w:rPr>
          <w:fldChar w:fldCharType="end"/>
        </w:r>
        <w:r w:rsidRPr="00634B67">
          <w:rPr>
            <w:rStyle w:val="Hyperlink"/>
            <w:noProof/>
          </w:rPr>
          <w:fldChar w:fldCharType="end"/>
        </w:r>
      </w:ins>
    </w:p>
    <w:p w14:paraId="13B67591" w14:textId="5EC94636" w:rsidR="00964D7C" w:rsidRDefault="00964D7C">
      <w:pPr>
        <w:pStyle w:val="Verzeichnis2"/>
        <w:tabs>
          <w:tab w:val="left" w:pos="880"/>
          <w:tab w:val="right" w:leader="dot" w:pos="9062"/>
        </w:tabs>
        <w:rPr>
          <w:ins w:id="42" w:author="Philip Helger" w:date="2022-06-29T16:20:00Z"/>
          <w:rFonts w:asciiTheme="minorHAnsi" w:eastAsiaTheme="minorEastAsia" w:hAnsiTheme="minorHAnsi" w:cstheme="minorBidi"/>
          <w:noProof/>
          <w:sz w:val="22"/>
          <w:szCs w:val="22"/>
          <w:lang w:val="de-DE" w:eastAsia="de-DE"/>
        </w:rPr>
      </w:pPr>
      <w:ins w:id="43"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"_Toc107412069"</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4.2</w:t>
        </w:r>
        <w:r>
          <w:rPr>
            <w:rFonts w:asciiTheme="minorHAnsi" w:eastAsiaTheme="minorEastAsia" w:hAnsiTheme="minorHAnsi" w:cstheme="minorBidi"/>
            <w:noProof/>
            <w:sz w:val="22"/>
            <w:szCs w:val="22"/>
            <w:lang w:val="de-DE" w:eastAsia="de-DE"/>
          </w:rPr>
          <w:tab/>
        </w:r>
        <w:r w:rsidRPr="00634B67">
          <w:rPr>
            <w:rStyle w:val="Hyperlink"/>
            <w:noProof/>
            <w:lang w:val="de-DE"/>
          </w:rPr>
          <w:t>CancelledOriginalDocument</w:t>
        </w:r>
        <w:r>
          <w:rPr>
            <w:noProof/>
            <w:webHidden/>
          </w:rPr>
          <w:tab/>
        </w:r>
        <w:r>
          <w:rPr>
            <w:noProof/>
            <w:webHidden/>
          </w:rPr>
          <w:fldChar w:fldCharType="begin"/>
        </w:r>
        <w:r>
          <w:rPr>
            <w:noProof/>
            <w:webHidden/>
          </w:rPr>
          <w:instrText xml:space="preserve"> PAGEREF _Toc107412069 \h </w:instrText>
        </w:r>
        <w:r>
          <w:rPr>
            <w:noProof/>
            <w:webHidden/>
          </w:rPr>
        </w:r>
      </w:ins>
      <w:r>
        <w:rPr>
          <w:noProof/>
          <w:webHidden/>
        </w:rPr>
        <w:fldChar w:fldCharType="separate"/>
      </w:r>
      <w:ins w:id="44" w:author="Philip Helger" w:date="2022-06-29T16:20:00Z">
        <w:r>
          <w:rPr>
            <w:noProof/>
            <w:webHidden/>
          </w:rPr>
          <w:t>11</w:t>
        </w:r>
        <w:r>
          <w:rPr>
            <w:noProof/>
            <w:webHidden/>
          </w:rPr>
          <w:fldChar w:fldCharType="end"/>
        </w:r>
        <w:r w:rsidRPr="00634B67">
          <w:rPr>
            <w:rStyle w:val="Hyperlink"/>
            <w:noProof/>
          </w:rPr>
          <w:fldChar w:fldCharType="end"/>
        </w:r>
      </w:ins>
    </w:p>
    <w:p w14:paraId="59C9040E" w14:textId="35122796" w:rsidR="00964D7C" w:rsidRDefault="00964D7C">
      <w:pPr>
        <w:pStyle w:val="Verzeichnis2"/>
        <w:tabs>
          <w:tab w:val="left" w:pos="880"/>
          <w:tab w:val="right" w:leader="dot" w:pos="9062"/>
        </w:tabs>
        <w:rPr>
          <w:ins w:id="45" w:author="Philip Helger" w:date="2022-06-29T16:20:00Z"/>
          <w:rFonts w:asciiTheme="minorHAnsi" w:eastAsiaTheme="minorEastAsia" w:hAnsiTheme="minorHAnsi" w:cstheme="minorBidi"/>
          <w:noProof/>
          <w:sz w:val="22"/>
          <w:szCs w:val="22"/>
          <w:lang w:val="de-DE" w:eastAsia="de-DE"/>
        </w:rPr>
      </w:pPr>
      <w:ins w:id="46"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"_Toc107412071"</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4.3</w:t>
        </w:r>
        <w:r>
          <w:rPr>
            <w:rFonts w:asciiTheme="minorHAnsi" w:eastAsiaTheme="minorEastAsia" w:hAnsiTheme="minorHAnsi" w:cstheme="minorBidi"/>
            <w:noProof/>
            <w:sz w:val="22"/>
            <w:szCs w:val="22"/>
            <w:lang w:val="de-DE" w:eastAsia="de-DE"/>
          </w:rPr>
          <w:tab/>
        </w:r>
        <w:r w:rsidRPr="00634B67">
          <w:rPr>
            <w:rStyle w:val="Hyperlink"/>
            <w:noProof/>
            <w:lang w:val="de-DE"/>
          </w:rPr>
          <w:t>RelatedDocument</w:t>
        </w:r>
        <w:r>
          <w:rPr>
            <w:noProof/>
            <w:webHidden/>
          </w:rPr>
          <w:tab/>
        </w:r>
        <w:r>
          <w:rPr>
            <w:noProof/>
            <w:webHidden/>
          </w:rPr>
          <w:fldChar w:fldCharType="begin"/>
        </w:r>
        <w:r>
          <w:rPr>
            <w:noProof/>
            <w:webHidden/>
          </w:rPr>
          <w:instrText xml:space="preserve"> PAGEREF _Toc107412071 \h </w:instrText>
        </w:r>
        <w:r>
          <w:rPr>
            <w:noProof/>
            <w:webHidden/>
          </w:rPr>
        </w:r>
      </w:ins>
      <w:r>
        <w:rPr>
          <w:noProof/>
          <w:webHidden/>
        </w:rPr>
        <w:fldChar w:fldCharType="separate"/>
      </w:r>
      <w:ins w:id="47" w:author="Philip Helger" w:date="2022-06-29T16:20:00Z">
        <w:r>
          <w:rPr>
            <w:noProof/>
            <w:webHidden/>
          </w:rPr>
          <w:t>12</w:t>
        </w:r>
        <w:r>
          <w:rPr>
            <w:noProof/>
            <w:webHidden/>
          </w:rPr>
          <w:fldChar w:fldCharType="end"/>
        </w:r>
        <w:r w:rsidRPr="00634B67">
          <w:rPr>
            <w:rStyle w:val="Hyperlink"/>
            <w:noProof/>
          </w:rPr>
          <w:fldChar w:fldCharType="end"/>
        </w:r>
      </w:ins>
    </w:p>
    <w:p w14:paraId="0FAD78C3" w14:textId="7D583547" w:rsidR="00964D7C" w:rsidRDefault="00964D7C">
      <w:pPr>
        <w:pStyle w:val="Verzeichnis2"/>
        <w:tabs>
          <w:tab w:val="left" w:pos="880"/>
          <w:tab w:val="right" w:leader="dot" w:pos="9062"/>
        </w:tabs>
        <w:rPr>
          <w:ins w:id="48" w:author="Philip Helger" w:date="2022-06-29T16:20:00Z"/>
          <w:rFonts w:asciiTheme="minorHAnsi" w:eastAsiaTheme="minorEastAsia" w:hAnsiTheme="minorHAnsi" w:cstheme="minorBidi"/>
          <w:noProof/>
          <w:sz w:val="22"/>
          <w:szCs w:val="22"/>
          <w:lang w:val="de-DE" w:eastAsia="de-DE"/>
        </w:rPr>
      </w:pPr>
      <w:ins w:id="49"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"_Toc107412073"</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4.4</w:t>
        </w:r>
        <w:r>
          <w:rPr>
            <w:rFonts w:asciiTheme="minorHAnsi" w:eastAsiaTheme="minorEastAsia" w:hAnsiTheme="minorHAnsi" w:cstheme="minorBidi"/>
            <w:noProof/>
            <w:sz w:val="22"/>
            <w:szCs w:val="22"/>
            <w:lang w:val="de-DE" w:eastAsia="de-DE"/>
          </w:rPr>
          <w:tab/>
        </w:r>
        <w:r w:rsidRPr="00634B67">
          <w:rPr>
            <w:rStyle w:val="Hyperlink"/>
            <w:noProof/>
            <w:lang w:val="de-DE"/>
          </w:rPr>
          <w:t>CurrencyExchangeInformation</w:t>
        </w:r>
        <w:r>
          <w:rPr>
            <w:noProof/>
            <w:webHidden/>
          </w:rPr>
          <w:tab/>
        </w:r>
        <w:r>
          <w:rPr>
            <w:noProof/>
            <w:webHidden/>
          </w:rPr>
          <w:fldChar w:fldCharType="begin"/>
        </w:r>
        <w:r>
          <w:rPr>
            <w:noProof/>
            <w:webHidden/>
          </w:rPr>
          <w:instrText xml:space="preserve"> PAGEREF _Toc107412073 \h </w:instrText>
        </w:r>
        <w:r>
          <w:rPr>
            <w:noProof/>
            <w:webHidden/>
          </w:rPr>
        </w:r>
      </w:ins>
      <w:r>
        <w:rPr>
          <w:noProof/>
          <w:webHidden/>
        </w:rPr>
        <w:fldChar w:fldCharType="separate"/>
      </w:r>
      <w:ins w:id="50" w:author="Philip Helger" w:date="2022-06-29T16:20:00Z">
        <w:r>
          <w:rPr>
            <w:noProof/>
            <w:webHidden/>
          </w:rPr>
          <w:t>13</w:t>
        </w:r>
        <w:r>
          <w:rPr>
            <w:noProof/>
            <w:webHidden/>
          </w:rPr>
          <w:fldChar w:fldCharType="end"/>
        </w:r>
        <w:r w:rsidRPr="00634B67">
          <w:rPr>
            <w:rStyle w:val="Hyperlink"/>
            <w:noProof/>
          </w:rPr>
          <w:fldChar w:fldCharType="end"/>
        </w:r>
      </w:ins>
    </w:p>
    <w:p w14:paraId="0CFE84FE" w14:textId="2B8D224F" w:rsidR="00964D7C" w:rsidRDefault="00964D7C">
      <w:pPr>
        <w:pStyle w:val="Verzeichnis2"/>
        <w:tabs>
          <w:tab w:val="left" w:pos="880"/>
          <w:tab w:val="right" w:leader="dot" w:pos="9062"/>
        </w:tabs>
        <w:rPr>
          <w:ins w:id="51" w:author="Philip Helger" w:date="2022-06-29T16:20:00Z"/>
          <w:rFonts w:asciiTheme="minorHAnsi" w:eastAsiaTheme="minorEastAsia" w:hAnsiTheme="minorHAnsi" w:cstheme="minorBidi"/>
          <w:noProof/>
          <w:sz w:val="22"/>
          <w:szCs w:val="22"/>
          <w:lang w:val="de-DE" w:eastAsia="de-DE"/>
        </w:rPr>
      </w:pPr>
      <w:ins w:id="52"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"_Toc107412075"</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4.5</w:t>
        </w:r>
        <w:r>
          <w:rPr>
            <w:rFonts w:asciiTheme="minorHAnsi" w:eastAsiaTheme="minorEastAsia" w:hAnsiTheme="minorHAnsi" w:cstheme="minorBidi"/>
            <w:noProof/>
            <w:sz w:val="22"/>
            <w:szCs w:val="22"/>
            <w:lang w:val="de-DE" w:eastAsia="de-DE"/>
          </w:rPr>
          <w:tab/>
        </w:r>
        <w:r w:rsidRPr="00634B67">
          <w:rPr>
            <w:rStyle w:val="Hyperlink"/>
            <w:noProof/>
            <w:lang w:val="de-DE"/>
          </w:rPr>
          <w:t>Delivery</w:t>
        </w:r>
        <w:r>
          <w:rPr>
            <w:noProof/>
            <w:webHidden/>
          </w:rPr>
          <w:tab/>
        </w:r>
        <w:r>
          <w:rPr>
            <w:noProof/>
            <w:webHidden/>
          </w:rPr>
          <w:fldChar w:fldCharType="begin"/>
        </w:r>
        <w:r>
          <w:rPr>
            <w:noProof/>
            <w:webHidden/>
          </w:rPr>
          <w:instrText xml:space="preserve"> PAGEREF _Toc107412075 \h </w:instrText>
        </w:r>
        <w:r>
          <w:rPr>
            <w:noProof/>
            <w:webHidden/>
          </w:rPr>
        </w:r>
      </w:ins>
      <w:r>
        <w:rPr>
          <w:noProof/>
          <w:webHidden/>
        </w:rPr>
        <w:fldChar w:fldCharType="separate"/>
      </w:r>
      <w:ins w:id="53" w:author="Philip Helger" w:date="2022-06-29T16:20:00Z">
        <w:r>
          <w:rPr>
            <w:noProof/>
            <w:webHidden/>
          </w:rPr>
          <w:t>14</w:t>
        </w:r>
        <w:r>
          <w:rPr>
            <w:noProof/>
            <w:webHidden/>
          </w:rPr>
          <w:fldChar w:fldCharType="end"/>
        </w:r>
        <w:r w:rsidRPr="00634B67">
          <w:rPr>
            <w:rStyle w:val="Hyperlink"/>
            <w:noProof/>
          </w:rPr>
          <w:fldChar w:fldCharType="end"/>
        </w:r>
      </w:ins>
    </w:p>
    <w:p w14:paraId="1B40C7F0" w14:textId="318655F3" w:rsidR="00964D7C" w:rsidRDefault="00964D7C">
      <w:pPr>
        <w:pStyle w:val="Verzeichnis3"/>
        <w:tabs>
          <w:tab w:val="left" w:pos="1320"/>
          <w:tab w:val="right" w:leader="dot" w:pos="9062"/>
        </w:tabs>
        <w:rPr>
          <w:ins w:id="54" w:author="Philip Helger" w:date="2022-06-29T16:20:00Z"/>
          <w:rFonts w:asciiTheme="minorHAnsi" w:eastAsiaTheme="minorEastAsia" w:hAnsiTheme="minorHAnsi" w:cstheme="minorBidi"/>
          <w:noProof/>
          <w:sz w:val="22"/>
          <w:szCs w:val="22"/>
          <w:lang w:val="de-DE" w:eastAsia="de-DE"/>
        </w:rPr>
      </w:pPr>
      <w:ins w:id="55"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"_Toc107412076"</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4.5.1</w:t>
        </w:r>
        <w:r>
          <w:rPr>
            <w:rFonts w:asciiTheme="minorHAnsi" w:eastAsiaTheme="minorEastAsia" w:hAnsiTheme="minorHAnsi" w:cstheme="minorBidi"/>
            <w:noProof/>
            <w:sz w:val="22"/>
            <w:szCs w:val="22"/>
            <w:lang w:val="de-DE" w:eastAsia="de-DE"/>
          </w:rPr>
          <w:tab/>
        </w:r>
        <w:r w:rsidRPr="00634B67">
          <w:rPr>
            <w:rStyle w:val="Hyperlink"/>
            <w:noProof/>
            <w:lang w:val="de-DE"/>
          </w:rPr>
          <w:t>Address</w:t>
        </w:r>
        <w:r>
          <w:rPr>
            <w:noProof/>
            <w:webHidden/>
          </w:rPr>
          <w:tab/>
        </w:r>
        <w:r>
          <w:rPr>
            <w:noProof/>
            <w:webHidden/>
          </w:rPr>
          <w:fldChar w:fldCharType="begin"/>
        </w:r>
        <w:r>
          <w:rPr>
            <w:noProof/>
            <w:webHidden/>
          </w:rPr>
          <w:instrText xml:space="preserve"> PAGEREF _Toc107412076 \h </w:instrText>
        </w:r>
        <w:r>
          <w:rPr>
            <w:noProof/>
            <w:webHidden/>
          </w:rPr>
        </w:r>
      </w:ins>
      <w:r>
        <w:rPr>
          <w:noProof/>
          <w:webHidden/>
        </w:rPr>
        <w:fldChar w:fldCharType="separate"/>
      </w:r>
      <w:ins w:id="56" w:author="Philip Helger" w:date="2022-06-29T16:20:00Z">
        <w:r>
          <w:rPr>
            <w:noProof/>
            <w:webHidden/>
          </w:rPr>
          <w:t>16</w:t>
        </w:r>
        <w:r>
          <w:rPr>
            <w:noProof/>
            <w:webHidden/>
          </w:rPr>
          <w:fldChar w:fldCharType="end"/>
        </w:r>
        <w:r w:rsidRPr="00634B67">
          <w:rPr>
            <w:rStyle w:val="Hyperlink"/>
            <w:noProof/>
          </w:rPr>
          <w:fldChar w:fldCharType="end"/>
        </w:r>
      </w:ins>
    </w:p>
    <w:p w14:paraId="1F42F67D" w14:textId="52EA8CA0" w:rsidR="00964D7C" w:rsidRDefault="00964D7C">
      <w:pPr>
        <w:pStyle w:val="Verzeichnis3"/>
        <w:tabs>
          <w:tab w:val="left" w:pos="1320"/>
          <w:tab w:val="right" w:leader="dot" w:pos="9062"/>
        </w:tabs>
        <w:rPr>
          <w:ins w:id="57" w:author="Philip Helger" w:date="2022-06-29T16:20:00Z"/>
          <w:rFonts w:asciiTheme="minorHAnsi" w:eastAsiaTheme="minorEastAsia" w:hAnsiTheme="minorHAnsi" w:cstheme="minorBidi"/>
          <w:noProof/>
          <w:sz w:val="22"/>
          <w:szCs w:val="22"/>
          <w:lang w:val="de-DE" w:eastAsia="de-DE"/>
        </w:rPr>
      </w:pPr>
      <w:ins w:id="58"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"_Toc107412077"</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4.5.2</w:t>
        </w:r>
        <w:r>
          <w:rPr>
            <w:rFonts w:asciiTheme="minorHAnsi" w:eastAsiaTheme="minorEastAsia" w:hAnsiTheme="minorHAnsi" w:cstheme="minorBidi"/>
            <w:noProof/>
            <w:sz w:val="22"/>
            <w:szCs w:val="22"/>
            <w:lang w:val="de-DE" w:eastAsia="de-DE"/>
          </w:rPr>
          <w:tab/>
        </w:r>
        <w:r w:rsidRPr="00634B67">
          <w:rPr>
            <w:rStyle w:val="Hyperlink"/>
            <w:noProof/>
            <w:lang w:val="de-DE"/>
          </w:rPr>
          <w:t>Contact</w:t>
        </w:r>
        <w:r>
          <w:rPr>
            <w:noProof/>
            <w:webHidden/>
          </w:rPr>
          <w:tab/>
        </w:r>
        <w:r>
          <w:rPr>
            <w:noProof/>
            <w:webHidden/>
          </w:rPr>
          <w:fldChar w:fldCharType="begin"/>
        </w:r>
        <w:r>
          <w:rPr>
            <w:noProof/>
            <w:webHidden/>
          </w:rPr>
          <w:instrText xml:space="preserve"> PAGEREF _Toc107412077 \h </w:instrText>
        </w:r>
        <w:r>
          <w:rPr>
            <w:noProof/>
            <w:webHidden/>
          </w:rPr>
        </w:r>
      </w:ins>
      <w:r>
        <w:rPr>
          <w:noProof/>
          <w:webHidden/>
        </w:rPr>
        <w:fldChar w:fldCharType="separate"/>
      </w:r>
      <w:ins w:id="59" w:author="Philip Helger" w:date="2022-06-29T16:20:00Z">
        <w:r>
          <w:rPr>
            <w:noProof/>
            <w:webHidden/>
          </w:rPr>
          <w:t>17</w:t>
        </w:r>
        <w:r>
          <w:rPr>
            <w:noProof/>
            <w:webHidden/>
          </w:rPr>
          <w:fldChar w:fldCharType="end"/>
        </w:r>
        <w:r w:rsidRPr="00634B67">
          <w:rPr>
            <w:rStyle w:val="Hyperlink"/>
            <w:noProof/>
          </w:rPr>
          <w:fldChar w:fldCharType="end"/>
        </w:r>
      </w:ins>
    </w:p>
    <w:p w14:paraId="66F6EB01" w14:textId="7F74B1E9" w:rsidR="00964D7C" w:rsidRDefault="00964D7C">
      <w:pPr>
        <w:pStyle w:val="Verzeichnis2"/>
        <w:tabs>
          <w:tab w:val="left" w:pos="880"/>
          <w:tab w:val="right" w:leader="dot" w:pos="9062"/>
        </w:tabs>
        <w:rPr>
          <w:ins w:id="60" w:author="Philip Helger" w:date="2022-06-29T16:20:00Z"/>
          <w:rFonts w:asciiTheme="minorHAnsi" w:eastAsiaTheme="minorEastAsia" w:hAnsiTheme="minorHAnsi" w:cstheme="minorBidi"/>
          <w:noProof/>
          <w:sz w:val="22"/>
          <w:szCs w:val="22"/>
          <w:lang w:val="de-DE" w:eastAsia="de-DE"/>
        </w:rPr>
      </w:pPr>
      <w:ins w:id="61"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"_Toc107412078"</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4.6</w:t>
        </w:r>
        <w:r>
          <w:rPr>
            <w:rFonts w:asciiTheme="minorHAnsi" w:eastAsiaTheme="minorEastAsia" w:hAnsiTheme="minorHAnsi" w:cstheme="minorBidi"/>
            <w:noProof/>
            <w:sz w:val="22"/>
            <w:szCs w:val="22"/>
            <w:lang w:val="de-DE" w:eastAsia="de-DE"/>
          </w:rPr>
          <w:tab/>
        </w:r>
        <w:r w:rsidRPr="00634B67">
          <w:rPr>
            <w:rStyle w:val="Hyperlink"/>
            <w:noProof/>
            <w:lang w:val="de-DE"/>
          </w:rPr>
          <w:t>Biller</w:t>
        </w:r>
        <w:r>
          <w:rPr>
            <w:noProof/>
            <w:webHidden/>
          </w:rPr>
          <w:tab/>
        </w:r>
        <w:r>
          <w:rPr>
            <w:noProof/>
            <w:webHidden/>
          </w:rPr>
          <w:fldChar w:fldCharType="begin"/>
        </w:r>
        <w:r>
          <w:rPr>
            <w:noProof/>
            <w:webHidden/>
          </w:rPr>
          <w:instrText xml:space="preserve"> PAGEREF _Toc107412078 \h </w:instrText>
        </w:r>
        <w:r>
          <w:rPr>
            <w:noProof/>
            <w:webHidden/>
          </w:rPr>
        </w:r>
      </w:ins>
      <w:r>
        <w:rPr>
          <w:noProof/>
          <w:webHidden/>
        </w:rPr>
        <w:fldChar w:fldCharType="separate"/>
      </w:r>
      <w:ins w:id="62" w:author="Philip Helger" w:date="2022-06-29T16:20:00Z">
        <w:r>
          <w:rPr>
            <w:noProof/>
            <w:webHidden/>
          </w:rPr>
          <w:t>18</w:t>
        </w:r>
        <w:r>
          <w:rPr>
            <w:noProof/>
            <w:webHidden/>
          </w:rPr>
          <w:fldChar w:fldCharType="end"/>
        </w:r>
        <w:r w:rsidRPr="00634B67">
          <w:rPr>
            <w:rStyle w:val="Hyperlink"/>
            <w:noProof/>
          </w:rPr>
          <w:fldChar w:fldCharType="end"/>
        </w:r>
      </w:ins>
    </w:p>
    <w:p w14:paraId="29A27E26" w14:textId="2DA72A9B" w:rsidR="00964D7C" w:rsidRDefault="00964D7C">
      <w:pPr>
        <w:pStyle w:val="Verzeichnis3"/>
        <w:tabs>
          <w:tab w:val="left" w:pos="1320"/>
          <w:tab w:val="right" w:leader="dot" w:pos="9062"/>
        </w:tabs>
        <w:rPr>
          <w:ins w:id="63" w:author="Philip Helger" w:date="2022-06-29T16:20:00Z"/>
          <w:rFonts w:asciiTheme="minorHAnsi" w:eastAsiaTheme="minorEastAsia" w:hAnsiTheme="minorHAnsi" w:cstheme="minorBidi"/>
          <w:noProof/>
          <w:sz w:val="22"/>
          <w:szCs w:val="22"/>
          <w:lang w:val="de-DE" w:eastAsia="de-DE"/>
        </w:rPr>
      </w:pPr>
      <w:ins w:id="64"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"_Toc107412079"</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4.6.1</w:t>
        </w:r>
        <w:r>
          <w:rPr>
            <w:rFonts w:asciiTheme="minorHAnsi" w:eastAsiaTheme="minorEastAsia" w:hAnsiTheme="minorHAnsi" w:cstheme="minorBidi"/>
            <w:noProof/>
            <w:sz w:val="22"/>
            <w:szCs w:val="22"/>
            <w:lang w:val="de-DE" w:eastAsia="de-DE"/>
          </w:rPr>
          <w:tab/>
        </w:r>
        <w:r w:rsidRPr="00634B67">
          <w:rPr>
            <w:rStyle w:val="Hyperlink"/>
            <w:noProof/>
            <w:lang w:val="de-DE"/>
          </w:rPr>
          <w:t>OrderReference</w:t>
        </w:r>
        <w:r>
          <w:rPr>
            <w:noProof/>
            <w:webHidden/>
          </w:rPr>
          <w:tab/>
        </w:r>
        <w:r>
          <w:rPr>
            <w:noProof/>
            <w:webHidden/>
          </w:rPr>
          <w:fldChar w:fldCharType="begin"/>
        </w:r>
        <w:r>
          <w:rPr>
            <w:noProof/>
            <w:webHidden/>
          </w:rPr>
          <w:instrText xml:space="preserve"> PAGEREF _Toc107412079 \h </w:instrText>
        </w:r>
        <w:r>
          <w:rPr>
            <w:noProof/>
            <w:webHidden/>
          </w:rPr>
        </w:r>
      </w:ins>
      <w:r>
        <w:rPr>
          <w:noProof/>
          <w:webHidden/>
        </w:rPr>
        <w:fldChar w:fldCharType="separate"/>
      </w:r>
      <w:ins w:id="65" w:author="Philip Helger" w:date="2022-06-29T16:20:00Z">
        <w:r>
          <w:rPr>
            <w:noProof/>
            <w:webHidden/>
          </w:rPr>
          <w:t>19</w:t>
        </w:r>
        <w:r>
          <w:rPr>
            <w:noProof/>
            <w:webHidden/>
          </w:rPr>
          <w:fldChar w:fldCharType="end"/>
        </w:r>
        <w:r w:rsidRPr="00634B67">
          <w:rPr>
            <w:rStyle w:val="Hyperlink"/>
            <w:noProof/>
          </w:rPr>
          <w:fldChar w:fldCharType="end"/>
        </w:r>
      </w:ins>
    </w:p>
    <w:p w14:paraId="59CE4A26" w14:textId="535A3E8F" w:rsidR="00964D7C" w:rsidRDefault="00964D7C">
      <w:pPr>
        <w:pStyle w:val="Verzeichnis2"/>
        <w:tabs>
          <w:tab w:val="left" w:pos="880"/>
          <w:tab w:val="right" w:leader="dot" w:pos="9062"/>
        </w:tabs>
        <w:rPr>
          <w:ins w:id="66" w:author="Philip Helger" w:date="2022-06-29T16:20:00Z"/>
          <w:rFonts w:asciiTheme="minorHAnsi" w:eastAsiaTheme="minorEastAsia" w:hAnsiTheme="minorHAnsi" w:cstheme="minorBidi"/>
          <w:noProof/>
          <w:sz w:val="22"/>
          <w:szCs w:val="22"/>
          <w:lang w:val="de-DE" w:eastAsia="de-DE"/>
        </w:rPr>
      </w:pPr>
      <w:ins w:id="67"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"_Toc107412080"</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4.7</w:t>
        </w:r>
        <w:r>
          <w:rPr>
            <w:rFonts w:asciiTheme="minorHAnsi" w:eastAsiaTheme="minorEastAsia" w:hAnsiTheme="minorHAnsi" w:cstheme="minorBidi"/>
            <w:noProof/>
            <w:sz w:val="22"/>
            <w:szCs w:val="22"/>
            <w:lang w:val="de-DE" w:eastAsia="de-DE"/>
          </w:rPr>
          <w:tab/>
        </w:r>
        <w:r w:rsidRPr="00634B67">
          <w:rPr>
            <w:rStyle w:val="Hyperlink"/>
            <w:noProof/>
            <w:lang w:val="de-DE"/>
          </w:rPr>
          <w:t>InvoiceRecipient</w:t>
        </w:r>
        <w:r>
          <w:rPr>
            <w:noProof/>
            <w:webHidden/>
          </w:rPr>
          <w:tab/>
        </w:r>
        <w:r>
          <w:rPr>
            <w:noProof/>
            <w:webHidden/>
          </w:rPr>
          <w:fldChar w:fldCharType="begin"/>
        </w:r>
        <w:r>
          <w:rPr>
            <w:noProof/>
            <w:webHidden/>
          </w:rPr>
          <w:instrText xml:space="preserve"> PAGEREF _Toc107412080 \h </w:instrText>
        </w:r>
        <w:r>
          <w:rPr>
            <w:noProof/>
            <w:webHidden/>
          </w:rPr>
        </w:r>
      </w:ins>
      <w:r>
        <w:rPr>
          <w:noProof/>
          <w:webHidden/>
        </w:rPr>
        <w:fldChar w:fldCharType="separate"/>
      </w:r>
      <w:ins w:id="68" w:author="Philip Helger" w:date="2022-06-29T16:20:00Z">
        <w:r>
          <w:rPr>
            <w:noProof/>
            <w:webHidden/>
          </w:rPr>
          <w:t>21</w:t>
        </w:r>
        <w:r>
          <w:rPr>
            <w:noProof/>
            <w:webHidden/>
          </w:rPr>
          <w:fldChar w:fldCharType="end"/>
        </w:r>
        <w:r w:rsidRPr="00634B67">
          <w:rPr>
            <w:rStyle w:val="Hyperlink"/>
            <w:noProof/>
          </w:rPr>
          <w:fldChar w:fldCharType="end"/>
        </w:r>
      </w:ins>
    </w:p>
    <w:p w14:paraId="59FF858B" w14:textId="29B14696" w:rsidR="00964D7C" w:rsidRDefault="00964D7C">
      <w:pPr>
        <w:pStyle w:val="Verzeichnis2"/>
        <w:tabs>
          <w:tab w:val="left" w:pos="880"/>
          <w:tab w:val="right" w:leader="dot" w:pos="9062"/>
        </w:tabs>
        <w:rPr>
          <w:ins w:id="69" w:author="Philip Helger" w:date="2022-06-29T16:20:00Z"/>
          <w:rFonts w:asciiTheme="minorHAnsi" w:eastAsiaTheme="minorEastAsia" w:hAnsiTheme="minorHAnsi" w:cstheme="minorBidi"/>
          <w:noProof/>
          <w:sz w:val="22"/>
          <w:szCs w:val="22"/>
          <w:lang w:val="de-DE" w:eastAsia="de-DE"/>
        </w:rPr>
      </w:pPr>
      <w:ins w:id="70"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"_Toc107412081"</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4.8</w:t>
        </w:r>
        <w:r>
          <w:rPr>
            <w:rFonts w:asciiTheme="minorHAnsi" w:eastAsiaTheme="minorEastAsia" w:hAnsiTheme="minorHAnsi" w:cstheme="minorBidi"/>
            <w:noProof/>
            <w:sz w:val="22"/>
            <w:szCs w:val="22"/>
            <w:lang w:val="de-DE" w:eastAsia="de-DE"/>
          </w:rPr>
          <w:tab/>
        </w:r>
        <w:r w:rsidRPr="00634B67">
          <w:rPr>
            <w:rStyle w:val="Hyperlink"/>
            <w:noProof/>
            <w:lang w:val="de-DE"/>
          </w:rPr>
          <w:t>OrderingParty</w:t>
        </w:r>
        <w:r>
          <w:rPr>
            <w:noProof/>
            <w:webHidden/>
          </w:rPr>
          <w:tab/>
        </w:r>
        <w:r>
          <w:rPr>
            <w:noProof/>
            <w:webHidden/>
          </w:rPr>
          <w:fldChar w:fldCharType="begin"/>
        </w:r>
        <w:r>
          <w:rPr>
            <w:noProof/>
            <w:webHidden/>
          </w:rPr>
          <w:instrText xml:space="preserve"> PAGEREF _Toc107412081 \h </w:instrText>
        </w:r>
        <w:r>
          <w:rPr>
            <w:noProof/>
            <w:webHidden/>
          </w:rPr>
        </w:r>
      </w:ins>
      <w:r>
        <w:rPr>
          <w:noProof/>
          <w:webHidden/>
        </w:rPr>
        <w:fldChar w:fldCharType="separate"/>
      </w:r>
      <w:ins w:id="71" w:author="Philip Helger" w:date="2022-06-29T16:20:00Z">
        <w:r>
          <w:rPr>
            <w:noProof/>
            <w:webHidden/>
          </w:rPr>
          <w:t>24</w:t>
        </w:r>
        <w:r>
          <w:rPr>
            <w:noProof/>
            <w:webHidden/>
          </w:rPr>
          <w:fldChar w:fldCharType="end"/>
        </w:r>
        <w:r w:rsidRPr="00634B67">
          <w:rPr>
            <w:rStyle w:val="Hyperlink"/>
            <w:noProof/>
          </w:rPr>
          <w:fldChar w:fldCharType="end"/>
        </w:r>
      </w:ins>
    </w:p>
    <w:p w14:paraId="3AB31B5C" w14:textId="3FB2F304" w:rsidR="00964D7C" w:rsidRDefault="00964D7C">
      <w:pPr>
        <w:pStyle w:val="Verzeichnis2"/>
        <w:tabs>
          <w:tab w:val="left" w:pos="880"/>
          <w:tab w:val="right" w:leader="dot" w:pos="9062"/>
        </w:tabs>
        <w:rPr>
          <w:ins w:id="72" w:author="Philip Helger" w:date="2022-06-29T16:20:00Z"/>
          <w:rFonts w:asciiTheme="minorHAnsi" w:eastAsiaTheme="minorEastAsia" w:hAnsiTheme="minorHAnsi" w:cstheme="minorBidi"/>
          <w:noProof/>
          <w:sz w:val="22"/>
          <w:szCs w:val="22"/>
          <w:lang w:val="de-DE" w:eastAsia="de-DE"/>
        </w:rPr>
      </w:pPr>
      <w:ins w:id="73"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"_Toc107412082"</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4.9</w:t>
        </w:r>
        <w:r>
          <w:rPr>
            <w:rFonts w:asciiTheme="minorHAnsi" w:eastAsiaTheme="minorEastAsia" w:hAnsiTheme="minorHAnsi" w:cstheme="minorBidi"/>
            <w:noProof/>
            <w:sz w:val="22"/>
            <w:szCs w:val="22"/>
            <w:lang w:val="de-DE" w:eastAsia="de-DE"/>
          </w:rPr>
          <w:tab/>
        </w:r>
        <w:r w:rsidRPr="00634B67">
          <w:rPr>
            <w:rStyle w:val="Hyperlink"/>
            <w:noProof/>
            <w:lang w:val="de-DE"/>
          </w:rPr>
          <w:t>Details</w:t>
        </w:r>
        <w:r>
          <w:rPr>
            <w:noProof/>
            <w:webHidden/>
          </w:rPr>
          <w:tab/>
        </w:r>
        <w:r>
          <w:rPr>
            <w:noProof/>
            <w:webHidden/>
          </w:rPr>
          <w:fldChar w:fldCharType="begin"/>
        </w:r>
        <w:r>
          <w:rPr>
            <w:noProof/>
            <w:webHidden/>
          </w:rPr>
          <w:instrText xml:space="preserve"> PAGEREF _Toc107412082 \h </w:instrText>
        </w:r>
        <w:r>
          <w:rPr>
            <w:noProof/>
            <w:webHidden/>
          </w:rPr>
        </w:r>
      </w:ins>
      <w:r>
        <w:rPr>
          <w:noProof/>
          <w:webHidden/>
        </w:rPr>
        <w:fldChar w:fldCharType="separate"/>
      </w:r>
      <w:ins w:id="74" w:author="Philip Helger" w:date="2022-06-29T16:20:00Z">
        <w:r>
          <w:rPr>
            <w:noProof/>
            <w:webHidden/>
          </w:rPr>
          <w:t>26</w:t>
        </w:r>
        <w:r>
          <w:rPr>
            <w:noProof/>
            <w:webHidden/>
          </w:rPr>
          <w:fldChar w:fldCharType="end"/>
        </w:r>
        <w:r w:rsidRPr="00634B67">
          <w:rPr>
            <w:rStyle w:val="Hyperlink"/>
            <w:noProof/>
          </w:rPr>
          <w:fldChar w:fldCharType="end"/>
        </w:r>
      </w:ins>
    </w:p>
    <w:p w14:paraId="042D678D" w14:textId="57E0EF6B" w:rsidR="00964D7C" w:rsidRDefault="00964D7C">
      <w:pPr>
        <w:pStyle w:val="Verzeichnis3"/>
        <w:tabs>
          <w:tab w:val="left" w:pos="1320"/>
          <w:tab w:val="right" w:leader="dot" w:pos="9062"/>
        </w:tabs>
        <w:rPr>
          <w:ins w:id="75" w:author="Philip Helger" w:date="2022-06-29T16:20:00Z"/>
          <w:rFonts w:asciiTheme="minorHAnsi" w:eastAsiaTheme="minorEastAsia" w:hAnsiTheme="minorHAnsi" w:cstheme="minorBidi"/>
          <w:noProof/>
          <w:sz w:val="22"/>
          <w:szCs w:val="22"/>
          <w:lang w:val="de-DE" w:eastAsia="de-DE"/>
        </w:rPr>
      </w:pPr>
      <w:ins w:id="76"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"_Toc107412083"</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4.9.1</w:t>
        </w:r>
        <w:r>
          <w:rPr>
            <w:rFonts w:asciiTheme="minorHAnsi" w:eastAsiaTheme="minorEastAsia" w:hAnsiTheme="minorHAnsi" w:cstheme="minorBidi"/>
            <w:noProof/>
            <w:sz w:val="22"/>
            <w:szCs w:val="22"/>
            <w:lang w:val="de-DE" w:eastAsia="de-DE"/>
          </w:rPr>
          <w:tab/>
        </w:r>
        <w:r w:rsidRPr="00634B67">
          <w:rPr>
            <w:rStyle w:val="Hyperlink"/>
            <w:noProof/>
            <w:lang w:val="de-DE"/>
          </w:rPr>
          <w:t>ListLineItem</w:t>
        </w:r>
        <w:r>
          <w:rPr>
            <w:noProof/>
            <w:webHidden/>
          </w:rPr>
          <w:tab/>
        </w:r>
        <w:r>
          <w:rPr>
            <w:noProof/>
            <w:webHidden/>
          </w:rPr>
          <w:fldChar w:fldCharType="begin"/>
        </w:r>
        <w:r>
          <w:rPr>
            <w:noProof/>
            <w:webHidden/>
          </w:rPr>
          <w:instrText xml:space="preserve"> PAGEREF _Toc107412083 \h </w:instrText>
        </w:r>
        <w:r>
          <w:rPr>
            <w:noProof/>
            <w:webHidden/>
          </w:rPr>
        </w:r>
      </w:ins>
      <w:r>
        <w:rPr>
          <w:noProof/>
          <w:webHidden/>
        </w:rPr>
        <w:fldChar w:fldCharType="separate"/>
      </w:r>
      <w:ins w:id="77" w:author="Philip Helger" w:date="2022-06-29T16:20:00Z">
        <w:r>
          <w:rPr>
            <w:noProof/>
            <w:webHidden/>
          </w:rPr>
          <w:t>28</w:t>
        </w:r>
        <w:r>
          <w:rPr>
            <w:noProof/>
            <w:webHidden/>
          </w:rPr>
          <w:fldChar w:fldCharType="end"/>
        </w:r>
        <w:r w:rsidRPr="00634B67">
          <w:rPr>
            <w:rStyle w:val="Hyperlink"/>
            <w:noProof/>
          </w:rPr>
          <w:fldChar w:fldCharType="end"/>
        </w:r>
      </w:ins>
    </w:p>
    <w:p w14:paraId="5CEA3881" w14:textId="76042748" w:rsidR="00964D7C" w:rsidRDefault="00964D7C">
      <w:pPr>
        <w:pStyle w:val="Verzeichnis3"/>
        <w:tabs>
          <w:tab w:val="left" w:pos="1320"/>
          <w:tab w:val="right" w:leader="dot" w:pos="9062"/>
        </w:tabs>
        <w:rPr>
          <w:ins w:id="78" w:author="Philip Helger" w:date="2022-06-29T16:20:00Z"/>
          <w:rFonts w:asciiTheme="minorHAnsi" w:eastAsiaTheme="minorEastAsia" w:hAnsiTheme="minorHAnsi" w:cstheme="minorBidi"/>
          <w:noProof/>
          <w:sz w:val="22"/>
          <w:szCs w:val="22"/>
          <w:lang w:val="de-DE" w:eastAsia="de-DE"/>
        </w:rPr>
      </w:pPr>
      <w:ins w:id="79"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"_Toc107412085"</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4.9.2</w:t>
        </w:r>
        <w:r>
          <w:rPr>
            <w:rFonts w:asciiTheme="minorHAnsi" w:eastAsiaTheme="minorEastAsia" w:hAnsiTheme="minorHAnsi" w:cstheme="minorBidi"/>
            <w:noProof/>
            <w:sz w:val="22"/>
            <w:szCs w:val="22"/>
            <w:lang w:val="de-DE" w:eastAsia="de-DE"/>
          </w:rPr>
          <w:tab/>
        </w:r>
        <w:r w:rsidRPr="00634B67">
          <w:rPr>
            <w:rStyle w:val="Hyperlink"/>
            <w:noProof/>
            <w:lang w:val="de-DE"/>
          </w:rPr>
          <w:t>BelowTheLineItem</w:t>
        </w:r>
        <w:r>
          <w:rPr>
            <w:noProof/>
            <w:webHidden/>
          </w:rPr>
          <w:tab/>
        </w:r>
        <w:r>
          <w:rPr>
            <w:noProof/>
            <w:webHidden/>
          </w:rPr>
          <w:fldChar w:fldCharType="begin"/>
        </w:r>
        <w:r>
          <w:rPr>
            <w:noProof/>
            <w:webHidden/>
          </w:rPr>
          <w:instrText xml:space="preserve"> PAGEREF _Toc107412085 \h </w:instrText>
        </w:r>
        <w:r>
          <w:rPr>
            <w:noProof/>
            <w:webHidden/>
          </w:rPr>
        </w:r>
      </w:ins>
      <w:r>
        <w:rPr>
          <w:noProof/>
          <w:webHidden/>
        </w:rPr>
        <w:fldChar w:fldCharType="separate"/>
      </w:r>
      <w:ins w:id="80" w:author="Philip Helger" w:date="2022-06-29T16:20:00Z">
        <w:r>
          <w:rPr>
            <w:noProof/>
            <w:webHidden/>
          </w:rPr>
          <w:t>35</w:t>
        </w:r>
        <w:r>
          <w:rPr>
            <w:noProof/>
            <w:webHidden/>
          </w:rPr>
          <w:fldChar w:fldCharType="end"/>
        </w:r>
        <w:r w:rsidRPr="00634B67">
          <w:rPr>
            <w:rStyle w:val="Hyperlink"/>
            <w:noProof/>
          </w:rPr>
          <w:fldChar w:fldCharType="end"/>
        </w:r>
      </w:ins>
    </w:p>
    <w:p w14:paraId="2086941E" w14:textId="4D62B95D" w:rsidR="00964D7C" w:rsidRDefault="00964D7C">
      <w:pPr>
        <w:pStyle w:val="Verzeichnis2"/>
        <w:tabs>
          <w:tab w:val="left" w:pos="1100"/>
          <w:tab w:val="right" w:leader="dot" w:pos="9062"/>
        </w:tabs>
        <w:rPr>
          <w:ins w:id="81" w:author="Philip Helger" w:date="2022-06-29T16:20:00Z"/>
          <w:rFonts w:asciiTheme="minorHAnsi" w:eastAsiaTheme="minorEastAsia" w:hAnsiTheme="minorHAnsi" w:cstheme="minorBidi"/>
          <w:noProof/>
          <w:sz w:val="22"/>
          <w:szCs w:val="22"/>
          <w:lang w:val="de-DE" w:eastAsia="de-DE"/>
        </w:rPr>
      </w:pPr>
      <w:ins w:id="82"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"_Toc107412086"</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4.10</w:t>
        </w:r>
        <w:r>
          <w:rPr>
            <w:rFonts w:asciiTheme="minorHAnsi" w:eastAsiaTheme="minorEastAsia" w:hAnsiTheme="minorHAnsi" w:cstheme="minorBidi"/>
            <w:noProof/>
            <w:sz w:val="22"/>
            <w:szCs w:val="22"/>
            <w:lang w:val="de-DE" w:eastAsia="de-DE"/>
          </w:rPr>
          <w:tab/>
        </w:r>
        <w:r w:rsidRPr="00634B67">
          <w:rPr>
            <w:rStyle w:val="Hyperlink"/>
            <w:noProof/>
            <w:lang w:val="de-DE"/>
          </w:rPr>
          <w:t>ReductionAndSurchargeDetails</w:t>
        </w:r>
        <w:r>
          <w:rPr>
            <w:noProof/>
            <w:webHidden/>
          </w:rPr>
          <w:tab/>
        </w:r>
        <w:r>
          <w:rPr>
            <w:noProof/>
            <w:webHidden/>
          </w:rPr>
          <w:fldChar w:fldCharType="begin"/>
        </w:r>
        <w:r>
          <w:rPr>
            <w:noProof/>
            <w:webHidden/>
          </w:rPr>
          <w:instrText xml:space="preserve"> PAGEREF _Toc107412086 \h </w:instrText>
        </w:r>
        <w:r>
          <w:rPr>
            <w:noProof/>
            <w:webHidden/>
          </w:rPr>
        </w:r>
      </w:ins>
      <w:r>
        <w:rPr>
          <w:noProof/>
          <w:webHidden/>
        </w:rPr>
        <w:fldChar w:fldCharType="separate"/>
      </w:r>
      <w:ins w:id="83" w:author="Philip Helger" w:date="2022-06-29T16:20:00Z">
        <w:r>
          <w:rPr>
            <w:noProof/>
            <w:webHidden/>
          </w:rPr>
          <w:t>36</w:t>
        </w:r>
        <w:r>
          <w:rPr>
            <w:noProof/>
            <w:webHidden/>
          </w:rPr>
          <w:fldChar w:fldCharType="end"/>
        </w:r>
        <w:r w:rsidRPr="00634B67">
          <w:rPr>
            <w:rStyle w:val="Hyperlink"/>
            <w:noProof/>
          </w:rPr>
          <w:fldChar w:fldCharType="end"/>
        </w:r>
      </w:ins>
    </w:p>
    <w:p w14:paraId="65ED01E9" w14:textId="3E1DA7C0" w:rsidR="00964D7C" w:rsidRDefault="00964D7C">
      <w:pPr>
        <w:pStyle w:val="Verzeichnis2"/>
        <w:tabs>
          <w:tab w:val="left" w:pos="1100"/>
          <w:tab w:val="right" w:leader="dot" w:pos="9062"/>
        </w:tabs>
        <w:rPr>
          <w:ins w:id="84" w:author="Philip Helger" w:date="2022-06-29T16:20:00Z"/>
          <w:rFonts w:asciiTheme="minorHAnsi" w:eastAsiaTheme="minorEastAsia" w:hAnsiTheme="minorHAnsi" w:cstheme="minorBidi"/>
          <w:noProof/>
          <w:sz w:val="22"/>
          <w:szCs w:val="22"/>
          <w:lang w:val="de-DE" w:eastAsia="de-DE"/>
        </w:rPr>
      </w:pPr>
      <w:ins w:id="85"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"_Toc107412087"</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4.11</w:t>
        </w:r>
        <w:r>
          <w:rPr>
            <w:rFonts w:asciiTheme="minorHAnsi" w:eastAsiaTheme="minorEastAsia" w:hAnsiTheme="minorHAnsi" w:cstheme="minorBidi"/>
            <w:noProof/>
            <w:sz w:val="22"/>
            <w:szCs w:val="22"/>
            <w:lang w:val="de-DE" w:eastAsia="de-DE"/>
          </w:rPr>
          <w:tab/>
        </w:r>
        <w:r w:rsidRPr="00634B67">
          <w:rPr>
            <w:rStyle w:val="Hyperlink"/>
            <w:noProof/>
            <w:lang w:val="de-DE"/>
          </w:rPr>
          <w:t>Tax</w:t>
        </w:r>
        <w:r>
          <w:rPr>
            <w:noProof/>
            <w:webHidden/>
          </w:rPr>
          <w:tab/>
        </w:r>
        <w:r>
          <w:rPr>
            <w:noProof/>
            <w:webHidden/>
          </w:rPr>
          <w:fldChar w:fldCharType="begin"/>
        </w:r>
        <w:r>
          <w:rPr>
            <w:noProof/>
            <w:webHidden/>
          </w:rPr>
          <w:instrText xml:space="preserve"> PAGEREF _Toc107412087 \h </w:instrText>
        </w:r>
        <w:r>
          <w:rPr>
            <w:noProof/>
            <w:webHidden/>
          </w:rPr>
        </w:r>
      </w:ins>
      <w:r>
        <w:rPr>
          <w:noProof/>
          <w:webHidden/>
        </w:rPr>
        <w:fldChar w:fldCharType="separate"/>
      </w:r>
      <w:ins w:id="86" w:author="Philip Helger" w:date="2022-06-29T16:20:00Z">
        <w:r>
          <w:rPr>
            <w:noProof/>
            <w:webHidden/>
          </w:rPr>
          <w:t>40</w:t>
        </w:r>
        <w:r>
          <w:rPr>
            <w:noProof/>
            <w:webHidden/>
          </w:rPr>
          <w:fldChar w:fldCharType="end"/>
        </w:r>
        <w:r w:rsidRPr="00634B67">
          <w:rPr>
            <w:rStyle w:val="Hyperlink"/>
            <w:noProof/>
          </w:rPr>
          <w:fldChar w:fldCharType="end"/>
        </w:r>
      </w:ins>
    </w:p>
    <w:p w14:paraId="506F3EA1" w14:textId="4D303E81" w:rsidR="00964D7C" w:rsidRDefault="00964D7C">
      <w:pPr>
        <w:pStyle w:val="Verzeichnis2"/>
        <w:tabs>
          <w:tab w:val="left" w:pos="1100"/>
          <w:tab w:val="right" w:leader="dot" w:pos="9062"/>
        </w:tabs>
        <w:rPr>
          <w:ins w:id="87" w:author="Philip Helger" w:date="2022-06-29T16:20:00Z"/>
          <w:rFonts w:asciiTheme="minorHAnsi" w:eastAsiaTheme="minorEastAsia" w:hAnsiTheme="minorHAnsi" w:cstheme="minorBidi"/>
          <w:noProof/>
          <w:sz w:val="22"/>
          <w:szCs w:val="22"/>
          <w:lang w:val="de-DE" w:eastAsia="de-DE"/>
        </w:rPr>
      </w:pPr>
      <w:ins w:id="88"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"_Toc107412089"</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4.12</w:t>
        </w:r>
        <w:r>
          <w:rPr>
            <w:rFonts w:asciiTheme="minorHAnsi" w:eastAsiaTheme="minorEastAsia" w:hAnsiTheme="minorHAnsi" w:cstheme="minorBidi"/>
            <w:noProof/>
            <w:sz w:val="22"/>
            <w:szCs w:val="22"/>
            <w:lang w:val="de-DE" w:eastAsia="de-DE"/>
          </w:rPr>
          <w:tab/>
        </w:r>
        <w:r w:rsidRPr="00634B67">
          <w:rPr>
            <w:rStyle w:val="Hyperlink"/>
            <w:noProof/>
            <w:lang w:val="de-DE"/>
          </w:rPr>
          <w:t>PaymentMethod</w:t>
        </w:r>
        <w:r>
          <w:rPr>
            <w:noProof/>
            <w:webHidden/>
          </w:rPr>
          <w:tab/>
        </w:r>
        <w:r>
          <w:rPr>
            <w:noProof/>
            <w:webHidden/>
          </w:rPr>
          <w:fldChar w:fldCharType="begin"/>
        </w:r>
        <w:r>
          <w:rPr>
            <w:noProof/>
            <w:webHidden/>
          </w:rPr>
          <w:instrText xml:space="preserve"> PAGEREF _Toc107412089 \h </w:instrText>
        </w:r>
        <w:r>
          <w:rPr>
            <w:noProof/>
            <w:webHidden/>
          </w:rPr>
        </w:r>
      </w:ins>
      <w:r>
        <w:rPr>
          <w:noProof/>
          <w:webHidden/>
        </w:rPr>
        <w:fldChar w:fldCharType="separate"/>
      </w:r>
      <w:ins w:id="89" w:author="Philip Helger" w:date="2022-06-29T16:20:00Z">
        <w:r>
          <w:rPr>
            <w:noProof/>
            <w:webHidden/>
          </w:rPr>
          <w:t>43</w:t>
        </w:r>
        <w:r>
          <w:rPr>
            <w:noProof/>
            <w:webHidden/>
          </w:rPr>
          <w:fldChar w:fldCharType="end"/>
        </w:r>
        <w:r w:rsidRPr="00634B67">
          <w:rPr>
            <w:rStyle w:val="Hyperlink"/>
            <w:noProof/>
          </w:rPr>
          <w:fldChar w:fldCharType="end"/>
        </w:r>
      </w:ins>
    </w:p>
    <w:p w14:paraId="56C29169" w14:textId="799E7B78" w:rsidR="00964D7C" w:rsidRDefault="00964D7C">
      <w:pPr>
        <w:pStyle w:val="Verzeichnis3"/>
        <w:tabs>
          <w:tab w:val="left" w:pos="1320"/>
          <w:tab w:val="right" w:leader="dot" w:pos="9062"/>
        </w:tabs>
        <w:rPr>
          <w:ins w:id="90" w:author="Philip Helger" w:date="2022-06-29T16:20:00Z"/>
          <w:rFonts w:asciiTheme="minorHAnsi" w:eastAsiaTheme="minorEastAsia" w:hAnsiTheme="minorHAnsi" w:cstheme="minorBidi"/>
          <w:noProof/>
          <w:sz w:val="22"/>
          <w:szCs w:val="22"/>
          <w:lang w:val="de-DE" w:eastAsia="de-DE"/>
        </w:rPr>
      </w:pPr>
      <w:ins w:id="91"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"_Toc107412091"</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4.12.1</w:t>
        </w:r>
        <w:r>
          <w:rPr>
            <w:rFonts w:asciiTheme="minorHAnsi" w:eastAsiaTheme="minorEastAsia" w:hAnsiTheme="minorHAnsi" w:cstheme="minorBidi"/>
            <w:noProof/>
            <w:sz w:val="22"/>
            <w:szCs w:val="22"/>
            <w:lang w:val="de-DE" w:eastAsia="de-DE"/>
          </w:rPr>
          <w:tab/>
        </w:r>
        <w:r w:rsidRPr="00634B67">
          <w:rPr>
            <w:rStyle w:val="Hyperlink"/>
            <w:noProof/>
            <w:lang w:val="de-DE"/>
          </w:rPr>
          <w:t>NoPayment</w:t>
        </w:r>
        <w:r>
          <w:rPr>
            <w:noProof/>
            <w:webHidden/>
          </w:rPr>
          <w:tab/>
        </w:r>
        <w:r>
          <w:rPr>
            <w:noProof/>
            <w:webHidden/>
          </w:rPr>
          <w:fldChar w:fldCharType="begin"/>
        </w:r>
        <w:r>
          <w:rPr>
            <w:noProof/>
            <w:webHidden/>
          </w:rPr>
          <w:instrText xml:space="preserve"> PAGEREF _Toc107412091 \h </w:instrText>
        </w:r>
        <w:r>
          <w:rPr>
            <w:noProof/>
            <w:webHidden/>
          </w:rPr>
        </w:r>
      </w:ins>
      <w:r>
        <w:rPr>
          <w:noProof/>
          <w:webHidden/>
        </w:rPr>
        <w:fldChar w:fldCharType="separate"/>
      </w:r>
      <w:ins w:id="92" w:author="Philip Helger" w:date="2022-06-29T16:20:00Z">
        <w:r>
          <w:rPr>
            <w:noProof/>
            <w:webHidden/>
          </w:rPr>
          <w:t>44</w:t>
        </w:r>
        <w:r>
          <w:rPr>
            <w:noProof/>
            <w:webHidden/>
          </w:rPr>
          <w:fldChar w:fldCharType="end"/>
        </w:r>
        <w:r w:rsidRPr="00634B67">
          <w:rPr>
            <w:rStyle w:val="Hyperlink"/>
            <w:noProof/>
          </w:rPr>
          <w:fldChar w:fldCharType="end"/>
        </w:r>
      </w:ins>
    </w:p>
    <w:p w14:paraId="01514AB5" w14:textId="3F4789B7" w:rsidR="00964D7C" w:rsidRDefault="00964D7C">
      <w:pPr>
        <w:pStyle w:val="Verzeichnis3"/>
        <w:tabs>
          <w:tab w:val="left" w:pos="1320"/>
          <w:tab w:val="right" w:leader="dot" w:pos="9062"/>
        </w:tabs>
        <w:rPr>
          <w:ins w:id="93" w:author="Philip Helger" w:date="2022-06-29T16:20:00Z"/>
          <w:rFonts w:asciiTheme="minorHAnsi" w:eastAsiaTheme="minorEastAsia" w:hAnsiTheme="minorHAnsi" w:cstheme="minorBidi"/>
          <w:noProof/>
          <w:sz w:val="22"/>
          <w:szCs w:val="22"/>
          <w:lang w:val="de-DE" w:eastAsia="de-DE"/>
        </w:rPr>
      </w:pPr>
      <w:ins w:id="94"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"_Toc107412093"</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4.12.2</w:t>
        </w:r>
        <w:r>
          <w:rPr>
            <w:rFonts w:asciiTheme="minorHAnsi" w:eastAsiaTheme="minorEastAsia" w:hAnsiTheme="minorHAnsi" w:cstheme="minorBidi"/>
            <w:noProof/>
            <w:sz w:val="22"/>
            <w:szCs w:val="22"/>
            <w:lang w:val="de-DE" w:eastAsia="de-DE"/>
          </w:rPr>
          <w:tab/>
        </w:r>
        <w:r w:rsidRPr="00634B67">
          <w:rPr>
            <w:rStyle w:val="Hyperlink"/>
            <w:noProof/>
            <w:lang w:val="de-DE"/>
          </w:rPr>
          <w:t>SEPADirectDebit</w:t>
        </w:r>
        <w:r>
          <w:rPr>
            <w:noProof/>
            <w:webHidden/>
          </w:rPr>
          <w:tab/>
        </w:r>
        <w:r>
          <w:rPr>
            <w:noProof/>
            <w:webHidden/>
          </w:rPr>
          <w:fldChar w:fldCharType="begin"/>
        </w:r>
        <w:r>
          <w:rPr>
            <w:noProof/>
            <w:webHidden/>
          </w:rPr>
          <w:instrText xml:space="preserve"> PAGEREF _Toc107412093 \h </w:instrText>
        </w:r>
        <w:r>
          <w:rPr>
            <w:noProof/>
            <w:webHidden/>
          </w:rPr>
        </w:r>
      </w:ins>
      <w:r>
        <w:rPr>
          <w:noProof/>
          <w:webHidden/>
        </w:rPr>
        <w:fldChar w:fldCharType="separate"/>
      </w:r>
      <w:ins w:id="95" w:author="Philip Helger" w:date="2022-06-29T16:20:00Z">
        <w:r>
          <w:rPr>
            <w:noProof/>
            <w:webHidden/>
          </w:rPr>
          <w:t>44</w:t>
        </w:r>
        <w:r>
          <w:rPr>
            <w:noProof/>
            <w:webHidden/>
          </w:rPr>
          <w:fldChar w:fldCharType="end"/>
        </w:r>
        <w:r w:rsidRPr="00634B67">
          <w:rPr>
            <w:rStyle w:val="Hyperlink"/>
            <w:noProof/>
          </w:rPr>
          <w:fldChar w:fldCharType="end"/>
        </w:r>
      </w:ins>
    </w:p>
    <w:p w14:paraId="26ABA1E6" w14:textId="6345C738" w:rsidR="00964D7C" w:rsidRDefault="00964D7C">
      <w:pPr>
        <w:pStyle w:val="Verzeichnis3"/>
        <w:tabs>
          <w:tab w:val="left" w:pos="1320"/>
          <w:tab w:val="right" w:leader="dot" w:pos="9062"/>
        </w:tabs>
        <w:rPr>
          <w:ins w:id="96" w:author="Philip Helger" w:date="2022-06-29T16:20:00Z"/>
          <w:rFonts w:asciiTheme="minorHAnsi" w:eastAsiaTheme="minorEastAsia" w:hAnsiTheme="minorHAnsi" w:cstheme="minorBidi"/>
          <w:noProof/>
          <w:sz w:val="22"/>
          <w:szCs w:val="22"/>
          <w:lang w:val="de-DE" w:eastAsia="de-DE"/>
        </w:rPr>
      </w:pPr>
      <w:ins w:id="97"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"_Toc107412095"</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4.12.3</w:t>
        </w:r>
        <w:r>
          <w:rPr>
            <w:rFonts w:asciiTheme="minorHAnsi" w:eastAsiaTheme="minorEastAsia" w:hAnsiTheme="minorHAnsi" w:cstheme="minorBidi"/>
            <w:noProof/>
            <w:sz w:val="22"/>
            <w:szCs w:val="22"/>
            <w:lang w:val="de-DE" w:eastAsia="de-DE"/>
          </w:rPr>
          <w:tab/>
        </w:r>
        <w:r w:rsidRPr="00634B67">
          <w:rPr>
            <w:rStyle w:val="Hyperlink"/>
            <w:noProof/>
            <w:lang w:val="de-DE"/>
          </w:rPr>
          <w:t>UniversalBankTransaction</w:t>
        </w:r>
        <w:r>
          <w:rPr>
            <w:noProof/>
            <w:webHidden/>
          </w:rPr>
          <w:tab/>
        </w:r>
        <w:r>
          <w:rPr>
            <w:noProof/>
            <w:webHidden/>
          </w:rPr>
          <w:fldChar w:fldCharType="begin"/>
        </w:r>
        <w:r>
          <w:rPr>
            <w:noProof/>
            <w:webHidden/>
          </w:rPr>
          <w:instrText xml:space="preserve"> PAGEREF _Toc107412095 \h </w:instrText>
        </w:r>
        <w:r>
          <w:rPr>
            <w:noProof/>
            <w:webHidden/>
          </w:rPr>
        </w:r>
      </w:ins>
      <w:r>
        <w:rPr>
          <w:noProof/>
          <w:webHidden/>
        </w:rPr>
        <w:fldChar w:fldCharType="separate"/>
      </w:r>
      <w:ins w:id="98" w:author="Philip Helger" w:date="2022-06-29T16:20:00Z">
        <w:r>
          <w:rPr>
            <w:noProof/>
            <w:webHidden/>
          </w:rPr>
          <w:t>46</w:t>
        </w:r>
        <w:r>
          <w:rPr>
            <w:noProof/>
            <w:webHidden/>
          </w:rPr>
          <w:fldChar w:fldCharType="end"/>
        </w:r>
        <w:r w:rsidRPr="00634B67">
          <w:rPr>
            <w:rStyle w:val="Hyperlink"/>
            <w:noProof/>
          </w:rPr>
          <w:fldChar w:fldCharType="end"/>
        </w:r>
      </w:ins>
    </w:p>
    <w:p w14:paraId="216ECB7A" w14:textId="2725B572" w:rsidR="00964D7C" w:rsidRDefault="00964D7C">
      <w:pPr>
        <w:pStyle w:val="Verzeichnis3"/>
        <w:tabs>
          <w:tab w:val="left" w:pos="1320"/>
          <w:tab w:val="right" w:leader="dot" w:pos="9062"/>
        </w:tabs>
        <w:rPr>
          <w:ins w:id="99" w:author="Philip Helger" w:date="2022-06-29T16:20:00Z"/>
          <w:rFonts w:asciiTheme="minorHAnsi" w:eastAsiaTheme="minorEastAsia" w:hAnsiTheme="minorHAnsi" w:cstheme="minorBidi"/>
          <w:noProof/>
          <w:sz w:val="22"/>
          <w:szCs w:val="22"/>
          <w:lang w:val="de-DE" w:eastAsia="de-DE"/>
        </w:rPr>
      </w:pPr>
      <w:ins w:id="100"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"_Toc107412096"</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4.12.4</w:t>
        </w:r>
        <w:r>
          <w:rPr>
            <w:rFonts w:asciiTheme="minorHAnsi" w:eastAsiaTheme="minorEastAsia" w:hAnsiTheme="minorHAnsi" w:cstheme="minorBidi"/>
            <w:noProof/>
            <w:sz w:val="22"/>
            <w:szCs w:val="22"/>
            <w:lang w:val="de-DE" w:eastAsia="de-DE"/>
          </w:rPr>
          <w:tab/>
        </w:r>
        <w:r w:rsidRPr="00634B67">
          <w:rPr>
            <w:rStyle w:val="Hyperlink"/>
            <w:noProof/>
            <w:lang w:val="de-DE"/>
          </w:rPr>
          <w:t>PaymentCard</w:t>
        </w:r>
        <w:r>
          <w:rPr>
            <w:noProof/>
            <w:webHidden/>
          </w:rPr>
          <w:tab/>
        </w:r>
        <w:r>
          <w:rPr>
            <w:noProof/>
            <w:webHidden/>
          </w:rPr>
          <w:fldChar w:fldCharType="begin"/>
        </w:r>
        <w:r>
          <w:rPr>
            <w:noProof/>
            <w:webHidden/>
          </w:rPr>
          <w:instrText xml:space="preserve"> PAGEREF _Toc107412096 \h </w:instrText>
        </w:r>
        <w:r>
          <w:rPr>
            <w:noProof/>
            <w:webHidden/>
          </w:rPr>
        </w:r>
      </w:ins>
      <w:r>
        <w:rPr>
          <w:noProof/>
          <w:webHidden/>
        </w:rPr>
        <w:fldChar w:fldCharType="separate"/>
      </w:r>
      <w:ins w:id="101" w:author="Philip Helger" w:date="2022-06-29T16:20:00Z">
        <w:r>
          <w:rPr>
            <w:noProof/>
            <w:webHidden/>
          </w:rPr>
          <w:t>47</w:t>
        </w:r>
        <w:r>
          <w:rPr>
            <w:noProof/>
            <w:webHidden/>
          </w:rPr>
          <w:fldChar w:fldCharType="end"/>
        </w:r>
        <w:r w:rsidRPr="00634B67">
          <w:rPr>
            <w:rStyle w:val="Hyperlink"/>
            <w:noProof/>
          </w:rPr>
          <w:fldChar w:fldCharType="end"/>
        </w:r>
      </w:ins>
    </w:p>
    <w:p w14:paraId="3280BAE9" w14:textId="65C3B3F5" w:rsidR="00964D7C" w:rsidRDefault="00964D7C">
      <w:pPr>
        <w:pStyle w:val="Verzeichnis3"/>
        <w:tabs>
          <w:tab w:val="left" w:pos="1320"/>
          <w:tab w:val="right" w:leader="dot" w:pos="9062"/>
        </w:tabs>
        <w:rPr>
          <w:ins w:id="102" w:author="Philip Helger" w:date="2022-06-29T16:20:00Z"/>
          <w:rFonts w:asciiTheme="minorHAnsi" w:eastAsiaTheme="minorEastAsia" w:hAnsiTheme="minorHAnsi" w:cstheme="minorBidi"/>
          <w:noProof/>
          <w:sz w:val="22"/>
          <w:szCs w:val="22"/>
          <w:lang w:val="de-DE" w:eastAsia="de-DE"/>
        </w:rPr>
      </w:pPr>
      <w:ins w:id="103"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"_Toc107412099"</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4.12.5</w:t>
        </w:r>
        <w:r>
          <w:rPr>
            <w:rFonts w:asciiTheme="minorHAnsi" w:eastAsiaTheme="minorEastAsia" w:hAnsiTheme="minorHAnsi" w:cstheme="minorBidi"/>
            <w:noProof/>
            <w:sz w:val="22"/>
            <w:szCs w:val="22"/>
            <w:lang w:val="de-DE" w:eastAsia="de-DE"/>
          </w:rPr>
          <w:tab/>
        </w:r>
        <w:r w:rsidRPr="00634B67">
          <w:rPr>
            <w:rStyle w:val="Hyperlink"/>
            <w:noProof/>
            <w:lang w:val="de-DE"/>
          </w:rPr>
          <w:t>OtherPayment</w:t>
        </w:r>
        <w:r>
          <w:rPr>
            <w:noProof/>
            <w:webHidden/>
          </w:rPr>
          <w:tab/>
        </w:r>
        <w:r>
          <w:rPr>
            <w:noProof/>
            <w:webHidden/>
          </w:rPr>
          <w:fldChar w:fldCharType="begin"/>
        </w:r>
        <w:r>
          <w:rPr>
            <w:noProof/>
            <w:webHidden/>
          </w:rPr>
          <w:instrText xml:space="preserve"> PAGEREF _Toc107412099 \h </w:instrText>
        </w:r>
        <w:r>
          <w:rPr>
            <w:noProof/>
            <w:webHidden/>
          </w:rPr>
        </w:r>
      </w:ins>
      <w:r>
        <w:rPr>
          <w:noProof/>
          <w:webHidden/>
        </w:rPr>
        <w:fldChar w:fldCharType="separate"/>
      </w:r>
      <w:ins w:id="104" w:author="Philip Helger" w:date="2022-06-29T16:20:00Z">
        <w:r>
          <w:rPr>
            <w:noProof/>
            <w:webHidden/>
          </w:rPr>
          <w:t>48</w:t>
        </w:r>
        <w:r>
          <w:rPr>
            <w:noProof/>
            <w:webHidden/>
          </w:rPr>
          <w:fldChar w:fldCharType="end"/>
        </w:r>
        <w:r w:rsidRPr="00634B67">
          <w:rPr>
            <w:rStyle w:val="Hyperlink"/>
            <w:noProof/>
          </w:rPr>
          <w:fldChar w:fldCharType="end"/>
        </w:r>
      </w:ins>
    </w:p>
    <w:p w14:paraId="0F8F4597" w14:textId="2BA6679E" w:rsidR="00964D7C" w:rsidRDefault="00964D7C">
      <w:pPr>
        <w:pStyle w:val="Verzeichnis2"/>
        <w:tabs>
          <w:tab w:val="left" w:pos="1100"/>
          <w:tab w:val="right" w:leader="dot" w:pos="9062"/>
        </w:tabs>
        <w:rPr>
          <w:ins w:id="105" w:author="Philip Helger" w:date="2022-06-29T16:20:00Z"/>
          <w:rFonts w:asciiTheme="minorHAnsi" w:eastAsiaTheme="minorEastAsia" w:hAnsiTheme="minorHAnsi" w:cstheme="minorBidi"/>
          <w:noProof/>
          <w:sz w:val="22"/>
          <w:szCs w:val="22"/>
          <w:lang w:val="de-DE" w:eastAsia="de-DE"/>
        </w:rPr>
      </w:pPr>
      <w:ins w:id="106"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"_Toc107412100"</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4.13</w:t>
        </w:r>
        <w:r>
          <w:rPr>
            <w:rFonts w:asciiTheme="minorHAnsi" w:eastAsiaTheme="minorEastAsia" w:hAnsiTheme="minorHAnsi" w:cstheme="minorBidi"/>
            <w:noProof/>
            <w:sz w:val="22"/>
            <w:szCs w:val="22"/>
            <w:lang w:val="de-DE" w:eastAsia="de-DE"/>
          </w:rPr>
          <w:tab/>
        </w:r>
        <w:r w:rsidRPr="00634B67">
          <w:rPr>
            <w:rStyle w:val="Hyperlink"/>
            <w:noProof/>
            <w:lang w:val="de-DE"/>
          </w:rPr>
          <w:t>PaymentConditions</w:t>
        </w:r>
        <w:r>
          <w:rPr>
            <w:noProof/>
            <w:webHidden/>
          </w:rPr>
          <w:tab/>
        </w:r>
        <w:r>
          <w:rPr>
            <w:noProof/>
            <w:webHidden/>
          </w:rPr>
          <w:fldChar w:fldCharType="begin"/>
        </w:r>
        <w:r>
          <w:rPr>
            <w:noProof/>
            <w:webHidden/>
          </w:rPr>
          <w:instrText xml:space="preserve"> PAGEREF _Toc107412100 \h </w:instrText>
        </w:r>
        <w:r>
          <w:rPr>
            <w:noProof/>
            <w:webHidden/>
          </w:rPr>
        </w:r>
      </w:ins>
      <w:r>
        <w:rPr>
          <w:noProof/>
          <w:webHidden/>
        </w:rPr>
        <w:fldChar w:fldCharType="separate"/>
      </w:r>
      <w:ins w:id="107" w:author="Philip Helger" w:date="2022-06-29T16:20:00Z">
        <w:r>
          <w:rPr>
            <w:noProof/>
            <w:webHidden/>
          </w:rPr>
          <w:t>49</w:t>
        </w:r>
        <w:r>
          <w:rPr>
            <w:noProof/>
            <w:webHidden/>
          </w:rPr>
          <w:fldChar w:fldCharType="end"/>
        </w:r>
        <w:r w:rsidRPr="00634B67">
          <w:rPr>
            <w:rStyle w:val="Hyperlink"/>
            <w:noProof/>
          </w:rPr>
          <w:fldChar w:fldCharType="end"/>
        </w:r>
      </w:ins>
    </w:p>
    <w:p w14:paraId="066D71E3" w14:textId="22088058" w:rsidR="00964D7C" w:rsidRDefault="00964D7C">
      <w:pPr>
        <w:pStyle w:val="Verzeichnis1"/>
        <w:tabs>
          <w:tab w:val="left" w:pos="480"/>
          <w:tab w:val="right" w:leader="dot" w:pos="9062"/>
        </w:tabs>
        <w:rPr>
          <w:ins w:id="108" w:author="Philip Helger" w:date="2022-06-29T16:20:00Z"/>
          <w:rFonts w:asciiTheme="minorHAnsi" w:eastAsiaTheme="minorEastAsia" w:hAnsiTheme="minorHAnsi" w:cstheme="minorBidi"/>
          <w:noProof/>
          <w:sz w:val="22"/>
          <w:szCs w:val="22"/>
          <w:lang w:val="de-DE" w:eastAsia="de-DE"/>
        </w:rPr>
      </w:pPr>
      <w:ins w:id="109"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"_Toc107412101"</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5</w:t>
        </w:r>
        <w:r>
          <w:rPr>
            <w:rFonts w:asciiTheme="minorHAnsi" w:eastAsiaTheme="minorEastAsia" w:hAnsiTheme="minorHAnsi" w:cstheme="minorBidi"/>
            <w:noProof/>
            <w:sz w:val="22"/>
            <w:szCs w:val="22"/>
            <w:lang w:val="de-DE" w:eastAsia="de-DE"/>
          </w:rPr>
          <w:tab/>
        </w:r>
        <w:r w:rsidRPr="00634B67">
          <w:rPr>
            <w:rStyle w:val="Hyperlink"/>
            <w:noProof/>
            <w:lang w:val="de-DE"/>
          </w:rPr>
          <w:t>Erweiterungsmechanismus</w:t>
        </w:r>
        <w:r>
          <w:rPr>
            <w:noProof/>
            <w:webHidden/>
          </w:rPr>
          <w:tab/>
        </w:r>
        <w:r>
          <w:rPr>
            <w:noProof/>
            <w:webHidden/>
          </w:rPr>
          <w:fldChar w:fldCharType="begin"/>
        </w:r>
        <w:r>
          <w:rPr>
            <w:noProof/>
            <w:webHidden/>
          </w:rPr>
          <w:instrText xml:space="preserve"> PAGEREF _Toc107412101 \h </w:instrText>
        </w:r>
        <w:r>
          <w:rPr>
            <w:noProof/>
            <w:webHidden/>
          </w:rPr>
        </w:r>
      </w:ins>
      <w:r>
        <w:rPr>
          <w:noProof/>
          <w:webHidden/>
        </w:rPr>
        <w:fldChar w:fldCharType="separate"/>
      </w:r>
      <w:ins w:id="110" w:author="Philip Helger" w:date="2022-06-29T16:20:00Z">
        <w:r>
          <w:rPr>
            <w:noProof/>
            <w:webHidden/>
          </w:rPr>
          <w:t>51</w:t>
        </w:r>
        <w:r>
          <w:rPr>
            <w:noProof/>
            <w:webHidden/>
          </w:rPr>
          <w:fldChar w:fldCharType="end"/>
        </w:r>
        <w:r w:rsidRPr="00634B67">
          <w:rPr>
            <w:rStyle w:val="Hyperlink"/>
            <w:noProof/>
          </w:rPr>
          <w:fldChar w:fldCharType="end"/>
        </w:r>
      </w:ins>
    </w:p>
    <w:p w14:paraId="2FB6B9E4" w14:textId="766175EF" w:rsidR="00964D7C" w:rsidRDefault="00964D7C">
      <w:pPr>
        <w:pStyle w:val="Verzeichnis1"/>
        <w:tabs>
          <w:tab w:val="left" w:pos="480"/>
          <w:tab w:val="right" w:leader="dot" w:pos="9062"/>
        </w:tabs>
        <w:rPr>
          <w:ins w:id="111" w:author="Philip Helger" w:date="2022-06-29T16:20:00Z"/>
          <w:rFonts w:asciiTheme="minorHAnsi" w:eastAsiaTheme="minorEastAsia" w:hAnsiTheme="minorHAnsi" w:cstheme="minorBidi"/>
          <w:noProof/>
          <w:sz w:val="22"/>
          <w:szCs w:val="22"/>
          <w:lang w:val="de-DE" w:eastAsia="de-DE"/>
        </w:rPr>
      </w:pPr>
      <w:ins w:id="112"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"_Toc107412103"</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6</w:t>
        </w:r>
        <w:r>
          <w:rPr>
            <w:rFonts w:asciiTheme="minorHAnsi" w:eastAsiaTheme="minorEastAsia" w:hAnsiTheme="minorHAnsi" w:cstheme="minorBidi"/>
            <w:noProof/>
            <w:sz w:val="22"/>
            <w:szCs w:val="22"/>
            <w:lang w:val="de-DE" w:eastAsia="de-DE"/>
          </w:rPr>
          <w:tab/>
        </w:r>
        <w:r w:rsidRPr="00634B67">
          <w:rPr>
            <w:rStyle w:val="Hyperlink"/>
            <w:noProof/>
            <w:lang w:val="de-DE"/>
          </w:rPr>
          <w:t>Anwendungsempfehlungen</w:t>
        </w:r>
        <w:r>
          <w:rPr>
            <w:noProof/>
            <w:webHidden/>
          </w:rPr>
          <w:tab/>
        </w:r>
        <w:r>
          <w:rPr>
            <w:noProof/>
            <w:webHidden/>
          </w:rPr>
          <w:fldChar w:fldCharType="begin"/>
        </w:r>
        <w:r>
          <w:rPr>
            <w:noProof/>
            <w:webHidden/>
          </w:rPr>
          <w:instrText xml:space="preserve"> PAGEREF _Toc107412103 \h </w:instrText>
        </w:r>
        <w:r>
          <w:rPr>
            <w:noProof/>
            <w:webHidden/>
          </w:rPr>
        </w:r>
      </w:ins>
      <w:r>
        <w:rPr>
          <w:noProof/>
          <w:webHidden/>
        </w:rPr>
        <w:fldChar w:fldCharType="separate"/>
      </w:r>
      <w:ins w:id="113" w:author="Philip Helger" w:date="2022-06-29T16:20:00Z">
        <w:r>
          <w:rPr>
            <w:noProof/>
            <w:webHidden/>
          </w:rPr>
          <w:t>52</w:t>
        </w:r>
        <w:r>
          <w:rPr>
            <w:noProof/>
            <w:webHidden/>
          </w:rPr>
          <w:fldChar w:fldCharType="end"/>
        </w:r>
        <w:r w:rsidRPr="00634B67">
          <w:rPr>
            <w:rStyle w:val="Hyperlink"/>
            <w:noProof/>
          </w:rPr>
          <w:fldChar w:fldCharType="end"/>
        </w:r>
      </w:ins>
    </w:p>
    <w:p w14:paraId="1006264D" w14:textId="38106F1A" w:rsidR="00964D7C" w:rsidRDefault="00964D7C">
      <w:pPr>
        <w:pStyle w:val="Verzeichnis2"/>
        <w:tabs>
          <w:tab w:val="left" w:pos="880"/>
          <w:tab w:val="right" w:leader="dot" w:pos="9062"/>
        </w:tabs>
        <w:rPr>
          <w:ins w:id="114" w:author="Philip Helger" w:date="2022-06-29T16:20:00Z"/>
          <w:rFonts w:asciiTheme="minorHAnsi" w:eastAsiaTheme="minorEastAsia" w:hAnsiTheme="minorHAnsi" w:cstheme="minorBidi"/>
          <w:noProof/>
          <w:sz w:val="22"/>
          <w:szCs w:val="22"/>
          <w:lang w:val="de-DE" w:eastAsia="de-DE"/>
        </w:rPr>
      </w:pPr>
      <w:ins w:id="115"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"_Toc107412104"</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6.1</w:t>
        </w:r>
        <w:r>
          <w:rPr>
            <w:rFonts w:asciiTheme="minorHAnsi" w:eastAsiaTheme="minorEastAsia" w:hAnsiTheme="minorHAnsi" w:cstheme="minorBidi"/>
            <w:noProof/>
            <w:sz w:val="22"/>
            <w:szCs w:val="22"/>
            <w:lang w:val="de-DE" w:eastAsia="de-DE"/>
          </w:rPr>
          <w:tab/>
        </w:r>
        <w:r w:rsidRPr="00634B67">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_Toc107412104 \h </w:instrText>
        </w:r>
        <w:r>
          <w:rPr>
            <w:noProof/>
            <w:webHidden/>
          </w:rPr>
        </w:r>
      </w:ins>
      <w:r>
        <w:rPr>
          <w:noProof/>
          <w:webHidden/>
        </w:rPr>
        <w:fldChar w:fldCharType="separate"/>
      </w:r>
      <w:ins w:id="116" w:author="Philip Helger" w:date="2022-06-29T16:20:00Z">
        <w:r>
          <w:rPr>
            <w:noProof/>
            <w:webHidden/>
          </w:rPr>
          <w:t>52</w:t>
        </w:r>
        <w:r>
          <w:rPr>
            <w:noProof/>
            <w:webHidden/>
          </w:rPr>
          <w:fldChar w:fldCharType="end"/>
        </w:r>
        <w:r w:rsidRPr="00634B67">
          <w:rPr>
            <w:rStyle w:val="Hyperlink"/>
            <w:noProof/>
          </w:rPr>
          <w:fldChar w:fldCharType="end"/>
        </w:r>
      </w:ins>
    </w:p>
    <w:p w14:paraId="56F81839" w14:textId="683371EC" w:rsidR="00964D7C" w:rsidRDefault="00964D7C">
      <w:pPr>
        <w:pStyle w:val="Verzeichnis1"/>
        <w:tabs>
          <w:tab w:val="left" w:pos="480"/>
          <w:tab w:val="right" w:leader="dot" w:pos="9062"/>
        </w:tabs>
        <w:rPr>
          <w:ins w:id="117" w:author="Philip Helger" w:date="2022-06-29T16:20:00Z"/>
          <w:rFonts w:asciiTheme="minorHAnsi" w:eastAsiaTheme="minorEastAsia" w:hAnsiTheme="minorHAnsi" w:cstheme="minorBidi"/>
          <w:noProof/>
          <w:sz w:val="22"/>
          <w:szCs w:val="22"/>
          <w:lang w:val="de-DE" w:eastAsia="de-DE"/>
        </w:rPr>
      </w:pPr>
      <w:ins w:id="118"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"_Toc107412105"</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7</w:t>
        </w:r>
        <w:r>
          <w:rPr>
            <w:rFonts w:asciiTheme="minorHAnsi" w:eastAsiaTheme="minorEastAsia" w:hAnsiTheme="minorHAnsi" w:cstheme="minorBidi"/>
            <w:noProof/>
            <w:sz w:val="22"/>
            <w:szCs w:val="22"/>
            <w:lang w:val="de-DE" w:eastAsia="de-DE"/>
          </w:rPr>
          <w:tab/>
        </w:r>
        <w:r w:rsidRPr="00634B67">
          <w:rPr>
            <w:rStyle w:val="Hyperlink"/>
            <w:noProof/>
            <w:lang w:val="de-DE"/>
          </w:rPr>
          <w:t>Referenzen</w:t>
        </w:r>
        <w:r>
          <w:rPr>
            <w:noProof/>
            <w:webHidden/>
          </w:rPr>
          <w:tab/>
        </w:r>
        <w:r>
          <w:rPr>
            <w:noProof/>
            <w:webHidden/>
          </w:rPr>
          <w:fldChar w:fldCharType="begin"/>
        </w:r>
        <w:r>
          <w:rPr>
            <w:noProof/>
            <w:webHidden/>
          </w:rPr>
          <w:instrText xml:space="preserve"> PAGEREF _Toc107412105 \h </w:instrText>
        </w:r>
        <w:r>
          <w:rPr>
            <w:noProof/>
            <w:webHidden/>
          </w:rPr>
        </w:r>
      </w:ins>
      <w:r>
        <w:rPr>
          <w:noProof/>
          <w:webHidden/>
        </w:rPr>
        <w:fldChar w:fldCharType="separate"/>
      </w:r>
      <w:ins w:id="119" w:author="Philip Helger" w:date="2022-06-29T16:20:00Z">
        <w:r>
          <w:rPr>
            <w:noProof/>
            <w:webHidden/>
          </w:rPr>
          <w:t>53</w:t>
        </w:r>
        <w:r>
          <w:rPr>
            <w:noProof/>
            <w:webHidden/>
          </w:rPr>
          <w:fldChar w:fldCharType="end"/>
        </w:r>
        <w:r w:rsidRPr="00634B67">
          <w:rPr>
            <w:rStyle w:val="Hyperlink"/>
            <w:noProof/>
          </w:rPr>
          <w:fldChar w:fldCharType="end"/>
        </w:r>
      </w:ins>
    </w:p>
    <w:p w14:paraId="06C62667" w14:textId="717270F1" w:rsidR="00964D7C" w:rsidRDefault="00964D7C">
      <w:pPr>
        <w:pStyle w:val="Verzeichnis1"/>
        <w:tabs>
          <w:tab w:val="left" w:pos="480"/>
          <w:tab w:val="right" w:leader="dot" w:pos="9062"/>
        </w:tabs>
        <w:rPr>
          <w:ins w:id="120" w:author="Philip Helger" w:date="2022-06-29T16:20:00Z"/>
          <w:rFonts w:asciiTheme="minorHAnsi" w:eastAsiaTheme="minorEastAsia" w:hAnsiTheme="minorHAnsi" w:cstheme="minorBidi"/>
          <w:noProof/>
          <w:sz w:val="22"/>
          <w:szCs w:val="22"/>
          <w:lang w:val="de-DE" w:eastAsia="de-DE"/>
        </w:rPr>
      </w:pPr>
      <w:ins w:id="121"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"_Toc107412107"</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8</w:t>
        </w:r>
        <w:r>
          <w:rPr>
            <w:rFonts w:asciiTheme="minorHAnsi" w:eastAsiaTheme="minorEastAsia" w:hAnsiTheme="minorHAnsi" w:cstheme="minorBidi"/>
            <w:noProof/>
            <w:sz w:val="22"/>
            <w:szCs w:val="22"/>
            <w:lang w:val="de-DE" w:eastAsia="de-DE"/>
          </w:rPr>
          <w:tab/>
        </w:r>
        <w:r w:rsidRPr="00634B67">
          <w:rPr>
            <w:rStyle w:val="Hyperlink"/>
            <w:noProof/>
            <w:lang w:val="de-DE"/>
          </w:rPr>
          <w:t>Änderungshistorie</w:t>
        </w:r>
        <w:r>
          <w:rPr>
            <w:noProof/>
            <w:webHidden/>
          </w:rPr>
          <w:tab/>
        </w:r>
        <w:r>
          <w:rPr>
            <w:noProof/>
            <w:webHidden/>
          </w:rPr>
          <w:fldChar w:fldCharType="begin"/>
        </w:r>
        <w:r>
          <w:rPr>
            <w:noProof/>
            <w:webHidden/>
          </w:rPr>
          <w:instrText xml:space="preserve"> PAGEREF _Toc107412107 \h </w:instrText>
        </w:r>
        <w:r>
          <w:rPr>
            <w:noProof/>
            <w:webHidden/>
          </w:rPr>
        </w:r>
      </w:ins>
      <w:r>
        <w:rPr>
          <w:noProof/>
          <w:webHidden/>
        </w:rPr>
        <w:fldChar w:fldCharType="separate"/>
      </w:r>
      <w:ins w:id="122" w:author="Philip Helger" w:date="2022-06-29T16:20:00Z">
        <w:r>
          <w:rPr>
            <w:noProof/>
            <w:webHidden/>
          </w:rPr>
          <w:t>54</w:t>
        </w:r>
        <w:r>
          <w:rPr>
            <w:noProof/>
            <w:webHidden/>
          </w:rPr>
          <w:fldChar w:fldCharType="end"/>
        </w:r>
        <w:r w:rsidRPr="00634B67">
          <w:rPr>
            <w:rStyle w:val="Hyperlink"/>
            <w:noProof/>
          </w:rPr>
          <w:fldChar w:fldCharType="end"/>
        </w:r>
      </w:ins>
    </w:p>
    <w:p w14:paraId="7ABBF78F" w14:textId="2E570269" w:rsidR="00964D7C" w:rsidRDefault="00964D7C">
      <w:pPr>
        <w:pStyle w:val="Verzeichnis2"/>
        <w:tabs>
          <w:tab w:val="left" w:pos="880"/>
          <w:tab w:val="right" w:leader="dot" w:pos="9062"/>
        </w:tabs>
        <w:rPr>
          <w:ins w:id="123" w:author="Philip Helger" w:date="2022-06-29T16:20:00Z"/>
          <w:rFonts w:asciiTheme="minorHAnsi" w:eastAsiaTheme="minorEastAsia" w:hAnsiTheme="minorHAnsi" w:cstheme="minorBidi"/>
          <w:noProof/>
          <w:sz w:val="22"/>
          <w:szCs w:val="22"/>
          <w:lang w:val="de-DE" w:eastAsia="de-DE"/>
        </w:rPr>
      </w:pPr>
      <w:ins w:id="124"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"_Toc107412108"</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8.1</w:t>
        </w:r>
        <w:r>
          <w:rPr>
            <w:rFonts w:asciiTheme="minorHAnsi" w:eastAsiaTheme="minorEastAsia" w:hAnsiTheme="minorHAnsi" w:cstheme="minorBidi"/>
            <w:noProof/>
            <w:sz w:val="22"/>
            <w:szCs w:val="22"/>
            <w:lang w:val="de-DE" w:eastAsia="de-DE"/>
          </w:rPr>
          <w:tab/>
        </w:r>
        <w:r w:rsidRPr="00634B67">
          <w:rPr>
            <w:rStyle w:val="Hyperlink"/>
            <w:noProof/>
            <w:lang w:val="de-DE"/>
          </w:rPr>
          <w:t>Änderungen in Version 6.1</w:t>
        </w:r>
        <w:r>
          <w:rPr>
            <w:noProof/>
            <w:webHidden/>
          </w:rPr>
          <w:tab/>
        </w:r>
        <w:r>
          <w:rPr>
            <w:noProof/>
            <w:webHidden/>
          </w:rPr>
          <w:fldChar w:fldCharType="begin"/>
        </w:r>
        <w:r>
          <w:rPr>
            <w:noProof/>
            <w:webHidden/>
          </w:rPr>
          <w:instrText xml:space="preserve"> PAGEREF _Toc107412108 \h </w:instrText>
        </w:r>
        <w:r>
          <w:rPr>
            <w:noProof/>
            <w:webHidden/>
          </w:rPr>
        </w:r>
      </w:ins>
      <w:r>
        <w:rPr>
          <w:noProof/>
          <w:webHidden/>
        </w:rPr>
        <w:fldChar w:fldCharType="separate"/>
      </w:r>
      <w:ins w:id="125" w:author="Philip Helger" w:date="2022-06-29T16:20:00Z">
        <w:r>
          <w:rPr>
            <w:noProof/>
            <w:webHidden/>
          </w:rPr>
          <w:t>54</w:t>
        </w:r>
        <w:r>
          <w:rPr>
            <w:noProof/>
            <w:webHidden/>
          </w:rPr>
          <w:fldChar w:fldCharType="end"/>
        </w:r>
        <w:r w:rsidRPr="00634B67">
          <w:rPr>
            <w:rStyle w:val="Hyperlink"/>
            <w:noProof/>
          </w:rPr>
          <w:fldChar w:fldCharType="end"/>
        </w:r>
      </w:ins>
    </w:p>
    <w:p w14:paraId="1815275B" w14:textId="704D0BA5" w:rsidR="00964D7C" w:rsidRDefault="00964D7C">
      <w:pPr>
        <w:pStyle w:val="Verzeichnis2"/>
        <w:tabs>
          <w:tab w:val="left" w:pos="880"/>
          <w:tab w:val="right" w:leader="dot" w:pos="9062"/>
        </w:tabs>
        <w:rPr>
          <w:ins w:id="126" w:author="Philip Helger" w:date="2022-06-29T16:20:00Z"/>
          <w:rFonts w:asciiTheme="minorHAnsi" w:eastAsiaTheme="minorEastAsia" w:hAnsiTheme="minorHAnsi" w:cstheme="minorBidi"/>
          <w:noProof/>
          <w:sz w:val="22"/>
          <w:szCs w:val="22"/>
          <w:lang w:val="de-DE" w:eastAsia="de-DE"/>
        </w:rPr>
      </w:pPr>
      <w:ins w:id="127"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"_Toc107412110"</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8.2</w:t>
        </w:r>
        <w:r>
          <w:rPr>
            <w:rFonts w:asciiTheme="minorHAnsi" w:eastAsiaTheme="minorEastAsia" w:hAnsiTheme="minorHAnsi" w:cstheme="minorBidi"/>
            <w:noProof/>
            <w:sz w:val="22"/>
            <w:szCs w:val="22"/>
            <w:lang w:val="de-DE" w:eastAsia="de-DE"/>
          </w:rPr>
          <w:tab/>
        </w:r>
        <w:r w:rsidRPr="00634B67">
          <w:rPr>
            <w:rStyle w:val="Hyperlink"/>
            <w:noProof/>
            <w:lang w:val="de-DE"/>
          </w:rPr>
          <w:t>Änderungen in Version 6.0</w:t>
        </w:r>
        <w:r>
          <w:rPr>
            <w:noProof/>
            <w:webHidden/>
          </w:rPr>
          <w:tab/>
        </w:r>
        <w:r>
          <w:rPr>
            <w:noProof/>
            <w:webHidden/>
          </w:rPr>
          <w:fldChar w:fldCharType="begin"/>
        </w:r>
        <w:r>
          <w:rPr>
            <w:noProof/>
            <w:webHidden/>
          </w:rPr>
          <w:instrText xml:space="preserve"> PAGEREF _Toc107412110 \h </w:instrText>
        </w:r>
        <w:r>
          <w:rPr>
            <w:noProof/>
            <w:webHidden/>
          </w:rPr>
        </w:r>
      </w:ins>
      <w:r>
        <w:rPr>
          <w:noProof/>
          <w:webHidden/>
        </w:rPr>
        <w:fldChar w:fldCharType="separate"/>
      </w:r>
      <w:ins w:id="128" w:author="Philip Helger" w:date="2022-06-29T16:20:00Z">
        <w:r>
          <w:rPr>
            <w:noProof/>
            <w:webHidden/>
          </w:rPr>
          <w:t>54</w:t>
        </w:r>
        <w:r>
          <w:rPr>
            <w:noProof/>
            <w:webHidden/>
          </w:rPr>
          <w:fldChar w:fldCharType="end"/>
        </w:r>
        <w:r w:rsidRPr="00634B67">
          <w:rPr>
            <w:rStyle w:val="Hyperlink"/>
            <w:noProof/>
          </w:rPr>
          <w:fldChar w:fldCharType="end"/>
        </w:r>
      </w:ins>
    </w:p>
    <w:p w14:paraId="7E939204" w14:textId="0EB1CD94" w:rsidR="00964D7C" w:rsidRDefault="00964D7C">
      <w:pPr>
        <w:pStyle w:val="Verzeichnis2"/>
        <w:tabs>
          <w:tab w:val="left" w:pos="880"/>
          <w:tab w:val="right" w:leader="dot" w:pos="9062"/>
        </w:tabs>
        <w:rPr>
          <w:ins w:id="129" w:author="Philip Helger" w:date="2022-06-29T16:20:00Z"/>
          <w:rFonts w:asciiTheme="minorHAnsi" w:eastAsiaTheme="minorEastAsia" w:hAnsiTheme="minorHAnsi" w:cstheme="minorBidi"/>
          <w:noProof/>
          <w:sz w:val="22"/>
          <w:szCs w:val="22"/>
          <w:lang w:val="de-DE" w:eastAsia="de-DE"/>
        </w:rPr>
      </w:pPr>
      <w:ins w:id="130"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"_Toc107412112"</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8.3</w:t>
        </w:r>
        <w:r>
          <w:rPr>
            <w:rFonts w:asciiTheme="minorHAnsi" w:eastAsiaTheme="minorEastAsia" w:hAnsiTheme="minorHAnsi" w:cstheme="minorBidi"/>
            <w:noProof/>
            <w:sz w:val="22"/>
            <w:szCs w:val="22"/>
            <w:lang w:val="de-DE" w:eastAsia="de-DE"/>
          </w:rPr>
          <w:tab/>
        </w:r>
        <w:r w:rsidRPr="00634B67">
          <w:rPr>
            <w:rStyle w:val="Hyperlink"/>
            <w:noProof/>
            <w:lang w:val="de-DE"/>
          </w:rPr>
          <w:t>Änderungen in Version 5.0</w:t>
        </w:r>
        <w:r>
          <w:rPr>
            <w:noProof/>
            <w:webHidden/>
          </w:rPr>
          <w:tab/>
        </w:r>
        <w:r>
          <w:rPr>
            <w:noProof/>
            <w:webHidden/>
          </w:rPr>
          <w:fldChar w:fldCharType="begin"/>
        </w:r>
        <w:r>
          <w:rPr>
            <w:noProof/>
            <w:webHidden/>
          </w:rPr>
          <w:instrText xml:space="preserve"> PAGEREF _Toc107412112 \h </w:instrText>
        </w:r>
        <w:r>
          <w:rPr>
            <w:noProof/>
            <w:webHidden/>
          </w:rPr>
        </w:r>
      </w:ins>
      <w:r>
        <w:rPr>
          <w:noProof/>
          <w:webHidden/>
        </w:rPr>
        <w:fldChar w:fldCharType="separate"/>
      </w:r>
      <w:ins w:id="131" w:author="Philip Helger" w:date="2022-06-29T16:20:00Z">
        <w:r>
          <w:rPr>
            <w:noProof/>
            <w:webHidden/>
          </w:rPr>
          <w:t>54</w:t>
        </w:r>
        <w:r>
          <w:rPr>
            <w:noProof/>
            <w:webHidden/>
          </w:rPr>
          <w:fldChar w:fldCharType="end"/>
        </w:r>
        <w:r w:rsidRPr="00634B67">
          <w:rPr>
            <w:rStyle w:val="Hyperlink"/>
            <w:noProof/>
          </w:rPr>
          <w:fldChar w:fldCharType="end"/>
        </w:r>
      </w:ins>
    </w:p>
    <w:p w14:paraId="7E5599FC" w14:textId="05B9E199" w:rsidR="00964D7C" w:rsidRDefault="00964D7C">
      <w:pPr>
        <w:pStyle w:val="Verzeichnis2"/>
        <w:tabs>
          <w:tab w:val="left" w:pos="880"/>
          <w:tab w:val="right" w:leader="dot" w:pos="9062"/>
        </w:tabs>
        <w:rPr>
          <w:ins w:id="132" w:author="Philip Helger" w:date="2022-06-29T16:20:00Z"/>
          <w:rFonts w:asciiTheme="minorHAnsi" w:eastAsiaTheme="minorEastAsia" w:hAnsiTheme="minorHAnsi" w:cstheme="minorBidi"/>
          <w:noProof/>
          <w:sz w:val="22"/>
          <w:szCs w:val="22"/>
          <w:lang w:val="de-DE" w:eastAsia="de-DE"/>
        </w:rPr>
      </w:pPr>
      <w:ins w:id="133"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"_Toc107412113"</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8.4</w:t>
        </w:r>
        <w:r>
          <w:rPr>
            <w:rFonts w:asciiTheme="minorHAnsi" w:eastAsiaTheme="minorEastAsia" w:hAnsiTheme="minorHAnsi" w:cstheme="minorBidi"/>
            <w:noProof/>
            <w:sz w:val="22"/>
            <w:szCs w:val="22"/>
            <w:lang w:val="de-DE" w:eastAsia="de-DE"/>
          </w:rPr>
          <w:tab/>
        </w:r>
        <w:r w:rsidRPr="00634B67">
          <w:rPr>
            <w:rStyle w:val="Hyperlink"/>
            <w:noProof/>
            <w:lang w:val="de-DE"/>
          </w:rPr>
          <w:t>Änderungen in Version 4.3</w:t>
        </w:r>
        <w:r>
          <w:rPr>
            <w:noProof/>
            <w:webHidden/>
          </w:rPr>
          <w:tab/>
        </w:r>
        <w:r>
          <w:rPr>
            <w:noProof/>
            <w:webHidden/>
          </w:rPr>
          <w:fldChar w:fldCharType="begin"/>
        </w:r>
        <w:r>
          <w:rPr>
            <w:noProof/>
            <w:webHidden/>
          </w:rPr>
          <w:instrText xml:space="preserve"> PAGEREF _Toc107412113 \h </w:instrText>
        </w:r>
        <w:r>
          <w:rPr>
            <w:noProof/>
            <w:webHidden/>
          </w:rPr>
        </w:r>
      </w:ins>
      <w:r>
        <w:rPr>
          <w:noProof/>
          <w:webHidden/>
        </w:rPr>
        <w:fldChar w:fldCharType="separate"/>
      </w:r>
      <w:ins w:id="134" w:author="Philip Helger" w:date="2022-06-29T16:20:00Z">
        <w:r>
          <w:rPr>
            <w:noProof/>
            <w:webHidden/>
          </w:rPr>
          <w:t>57</w:t>
        </w:r>
        <w:r>
          <w:rPr>
            <w:noProof/>
            <w:webHidden/>
          </w:rPr>
          <w:fldChar w:fldCharType="end"/>
        </w:r>
        <w:r w:rsidRPr="00634B67">
          <w:rPr>
            <w:rStyle w:val="Hyperlink"/>
            <w:noProof/>
          </w:rPr>
          <w:fldChar w:fldCharType="end"/>
        </w:r>
      </w:ins>
    </w:p>
    <w:p w14:paraId="35016689" w14:textId="57B9C574" w:rsidR="00964D7C" w:rsidRDefault="00964D7C">
      <w:pPr>
        <w:pStyle w:val="Verzeichnis2"/>
        <w:tabs>
          <w:tab w:val="left" w:pos="880"/>
          <w:tab w:val="right" w:leader="dot" w:pos="9062"/>
        </w:tabs>
        <w:rPr>
          <w:ins w:id="135" w:author="Philip Helger" w:date="2022-06-29T16:20:00Z"/>
          <w:rFonts w:asciiTheme="minorHAnsi" w:eastAsiaTheme="minorEastAsia" w:hAnsiTheme="minorHAnsi" w:cstheme="minorBidi"/>
          <w:noProof/>
          <w:sz w:val="22"/>
          <w:szCs w:val="22"/>
          <w:lang w:val="de-DE" w:eastAsia="de-DE"/>
        </w:rPr>
      </w:pPr>
      <w:ins w:id="136"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"_Toc107412114"</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8.5</w:t>
        </w:r>
        <w:r>
          <w:rPr>
            <w:rFonts w:asciiTheme="minorHAnsi" w:eastAsiaTheme="minorEastAsia" w:hAnsiTheme="minorHAnsi" w:cstheme="minorBidi"/>
            <w:noProof/>
            <w:sz w:val="22"/>
            <w:szCs w:val="22"/>
            <w:lang w:val="de-DE" w:eastAsia="de-DE"/>
          </w:rPr>
          <w:tab/>
        </w:r>
        <w:r w:rsidRPr="00634B67">
          <w:rPr>
            <w:rStyle w:val="Hyperlink"/>
            <w:noProof/>
            <w:lang w:val="de-DE"/>
          </w:rPr>
          <w:t>Änderungen in Version 4.2</w:t>
        </w:r>
        <w:r>
          <w:rPr>
            <w:noProof/>
            <w:webHidden/>
          </w:rPr>
          <w:tab/>
        </w:r>
        <w:r>
          <w:rPr>
            <w:noProof/>
            <w:webHidden/>
          </w:rPr>
          <w:fldChar w:fldCharType="begin"/>
        </w:r>
        <w:r>
          <w:rPr>
            <w:noProof/>
            <w:webHidden/>
          </w:rPr>
          <w:instrText xml:space="preserve"> PAGEREF _Toc107412114 \h </w:instrText>
        </w:r>
        <w:r>
          <w:rPr>
            <w:noProof/>
            <w:webHidden/>
          </w:rPr>
        </w:r>
      </w:ins>
      <w:r>
        <w:rPr>
          <w:noProof/>
          <w:webHidden/>
        </w:rPr>
        <w:fldChar w:fldCharType="separate"/>
      </w:r>
      <w:ins w:id="137" w:author="Philip Helger" w:date="2022-06-29T16:20:00Z">
        <w:r>
          <w:rPr>
            <w:noProof/>
            <w:webHidden/>
          </w:rPr>
          <w:t>57</w:t>
        </w:r>
        <w:r>
          <w:rPr>
            <w:noProof/>
            <w:webHidden/>
          </w:rPr>
          <w:fldChar w:fldCharType="end"/>
        </w:r>
        <w:r w:rsidRPr="00634B67">
          <w:rPr>
            <w:rStyle w:val="Hyperlink"/>
            <w:noProof/>
          </w:rPr>
          <w:fldChar w:fldCharType="end"/>
        </w:r>
      </w:ins>
    </w:p>
    <w:p w14:paraId="11C777B4" w14:textId="496BF724" w:rsidR="00964D7C" w:rsidRDefault="00964D7C">
      <w:pPr>
        <w:pStyle w:val="Verzeichnis2"/>
        <w:tabs>
          <w:tab w:val="left" w:pos="880"/>
          <w:tab w:val="right" w:leader="dot" w:pos="9062"/>
        </w:tabs>
        <w:rPr>
          <w:ins w:id="138" w:author="Philip Helger" w:date="2022-06-29T16:20:00Z"/>
          <w:rFonts w:asciiTheme="minorHAnsi" w:eastAsiaTheme="minorEastAsia" w:hAnsiTheme="minorHAnsi" w:cstheme="minorBidi"/>
          <w:noProof/>
          <w:sz w:val="22"/>
          <w:szCs w:val="22"/>
          <w:lang w:val="de-DE" w:eastAsia="de-DE"/>
        </w:rPr>
      </w:pPr>
      <w:ins w:id="139"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"_Toc107412116"</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8.6</w:t>
        </w:r>
        <w:r>
          <w:rPr>
            <w:rFonts w:asciiTheme="minorHAnsi" w:eastAsiaTheme="minorEastAsia" w:hAnsiTheme="minorHAnsi" w:cstheme="minorBidi"/>
            <w:noProof/>
            <w:sz w:val="22"/>
            <w:szCs w:val="22"/>
            <w:lang w:val="de-DE" w:eastAsia="de-DE"/>
          </w:rPr>
          <w:tab/>
        </w:r>
        <w:r w:rsidRPr="00634B67">
          <w:rPr>
            <w:rStyle w:val="Hyperlink"/>
            <w:noProof/>
            <w:lang w:val="de-DE"/>
          </w:rPr>
          <w:t>Änderungen in Version 4.1</w:t>
        </w:r>
        <w:r>
          <w:rPr>
            <w:noProof/>
            <w:webHidden/>
          </w:rPr>
          <w:tab/>
        </w:r>
        <w:r>
          <w:rPr>
            <w:noProof/>
            <w:webHidden/>
          </w:rPr>
          <w:fldChar w:fldCharType="begin"/>
        </w:r>
        <w:r>
          <w:rPr>
            <w:noProof/>
            <w:webHidden/>
          </w:rPr>
          <w:instrText xml:space="preserve"> PAGEREF _Toc107412116 \h </w:instrText>
        </w:r>
        <w:r>
          <w:rPr>
            <w:noProof/>
            <w:webHidden/>
          </w:rPr>
        </w:r>
      </w:ins>
      <w:r>
        <w:rPr>
          <w:noProof/>
          <w:webHidden/>
        </w:rPr>
        <w:fldChar w:fldCharType="separate"/>
      </w:r>
      <w:ins w:id="140" w:author="Philip Helger" w:date="2022-06-29T16:20:00Z">
        <w:r>
          <w:rPr>
            <w:noProof/>
            <w:webHidden/>
          </w:rPr>
          <w:t>58</w:t>
        </w:r>
        <w:r>
          <w:rPr>
            <w:noProof/>
            <w:webHidden/>
          </w:rPr>
          <w:fldChar w:fldCharType="end"/>
        </w:r>
        <w:r w:rsidRPr="00634B67">
          <w:rPr>
            <w:rStyle w:val="Hyperlink"/>
            <w:noProof/>
          </w:rPr>
          <w:fldChar w:fldCharType="end"/>
        </w:r>
      </w:ins>
    </w:p>
    <w:p w14:paraId="2C47F761" w14:textId="77201DE1" w:rsidR="00964D7C" w:rsidRDefault="00964D7C">
      <w:pPr>
        <w:pStyle w:val="Verzeichnis1"/>
        <w:tabs>
          <w:tab w:val="right" w:leader="dot" w:pos="9062"/>
        </w:tabs>
        <w:rPr>
          <w:ins w:id="141" w:author="Philip Helger" w:date="2022-06-29T16:20:00Z"/>
          <w:rFonts w:asciiTheme="minorHAnsi" w:eastAsiaTheme="minorEastAsia" w:hAnsiTheme="minorHAnsi" w:cstheme="minorBidi"/>
          <w:noProof/>
          <w:sz w:val="22"/>
          <w:szCs w:val="22"/>
          <w:lang w:val="de-DE" w:eastAsia="de-DE"/>
        </w:rPr>
      </w:pPr>
      <w:ins w:id="142"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"_Toc107412117"</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Appendix</w:t>
        </w:r>
        <w:r>
          <w:rPr>
            <w:noProof/>
            <w:webHidden/>
          </w:rPr>
          <w:tab/>
        </w:r>
        <w:r>
          <w:rPr>
            <w:noProof/>
            <w:webHidden/>
          </w:rPr>
          <w:fldChar w:fldCharType="begin"/>
        </w:r>
        <w:r>
          <w:rPr>
            <w:noProof/>
            <w:webHidden/>
          </w:rPr>
          <w:instrText xml:space="preserve"> PAGEREF _Toc107412117 \h </w:instrText>
        </w:r>
        <w:r>
          <w:rPr>
            <w:noProof/>
            <w:webHidden/>
          </w:rPr>
        </w:r>
      </w:ins>
      <w:r>
        <w:rPr>
          <w:noProof/>
          <w:webHidden/>
        </w:rPr>
        <w:fldChar w:fldCharType="separate"/>
      </w:r>
      <w:ins w:id="143" w:author="Philip Helger" w:date="2022-06-29T16:20:00Z">
        <w:r>
          <w:rPr>
            <w:noProof/>
            <w:webHidden/>
          </w:rPr>
          <w:t>61</w:t>
        </w:r>
        <w:r>
          <w:rPr>
            <w:noProof/>
            <w:webHidden/>
          </w:rPr>
          <w:fldChar w:fldCharType="end"/>
        </w:r>
        <w:r w:rsidRPr="00634B67">
          <w:rPr>
            <w:rStyle w:val="Hyperlink"/>
            <w:noProof/>
          </w:rPr>
          <w:fldChar w:fldCharType="end"/>
        </w:r>
      </w:ins>
    </w:p>
    <w:p w14:paraId="5FEA068C" w14:textId="6A3AFA12" w:rsidR="00964D7C" w:rsidRDefault="00964D7C">
      <w:pPr>
        <w:pStyle w:val="Verzeichnis2"/>
        <w:tabs>
          <w:tab w:val="right" w:leader="dot" w:pos="9062"/>
        </w:tabs>
        <w:rPr>
          <w:ins w:id="144" w:author="Philip Helger" w:date="2022-06-29T16:20:00Z"/>
          <w:rFonts w:asciiTheme="minorHAnsi" w:eastAsiaTheme="minorEastAsia" w:hAnsiTheme="minorHAnsi" w:cstheme="minorBidi"/>
          <w:noProof/>
          <w:sz w:val="22"/>
          <w:szCs w:val="22"/>
          <w:lang w:val="de-DE" w:eastAsia="de-DE"/>
        </w:rPr>
      </w:pPr>
      <w:ins w:id="145"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"_Toc107412118"</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Empfohlene Codes für Unit Types</w:t>
        </w:r>
        <w:r>
          <w:rPr>
            <w:noProof/>
            <w:webHidden/>
          </w:rPr>
          <w:tab/>
        </w:r>
        <w:r>
          <w:rPr>
            <w:noProof/>
            <w:webHidden/>
          </w:rPr>
          <w:fldChar w:fldCharType="begin"/>
        </w:r>
        <w:r>
          <w:rPr>
            <w:noProof/>
            <w:webHidden/>
          </w:rPr>
          <w:instrText xml:space="preserve"> PAGEREF _Toc107412118 \h </w:instrText>
        </w:r>
        <w:r>
          <w:rPr>
            <w:noProof/>
            <w:webHidden/>
          </w:rPr>
        </w:r>
      </w:ins>
      <w:r>
        <w:rPr>
          <w:noProof/>
          <w:webHidden/>
        </w:rPr>
        <w:fldChar w:fldCharType="separate"/>
      </w:r>
      <w:ins w:id="146" w:author="Philip Helger" w:date="2022-06-29T16:20:00Z">
        <w:r>
          <w:rPr>
            <w:noProof/>
            <w:webHidden/>
          </w:rPr>
          <w:t>61</w:t>
        </w:r>
        <w:r>
          <w:rPr>
            <w:noProof/>
            <w:webHidden/>
          </w:rPr>
          <w:fldChar w:fldCharType="end"/>
        </w:r>
        <w:r w:rsidRPr="00634B67">
          <w:rPr>
            <w:rStyle w:val="Hyperlink"/>
            <w:noProof/>
          </w:rPr>
          <w:fldChar w:fldCharType="end"/>
        </w:r>
      </w:ins>
    </w:p>
    <w:p w14:paraId="300A1F8C" w14:textId="34B317E5" w:rsidR="00964D7C" w:rsidRDefault="00964D7C">
      <w:pPr>
        <w:pStyle w:val="Verzeichnis2"/>
        <w:tabs>
          <w:tab w:val="right" w:leader="dot" w:pos="9062"/>
        </w:tabs>
        <w:rPr>
          <w:ins w:id="147" w:author="Philip Helger" w:date="2022-06-29T16:20:00Z"/>
          <w:rFonts w:asciiTheme="minorHAnsi" w:eastAsiaTheme="minorEastAsia" w:hAnsiTheme="minorHAnsi" w:cstheme="minorBidi"/>
          <w:noProof/>
          <w:sz w:val="22"/>
          <w:szCs w:val="22"/>
          <w:lang w:val="de-DE" w:eastAsia="de-DE"/>
        </w:rPr>
      </w:pPr>
      <w:ins w:id="148"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"_Toc107412119"</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Empfohlene Codes für AdditionalInformation</w:t>
        </w:r>
        <w:r>
          <w:rPr>
            <w:noProof/>
            <w:webHidden/>
          </w:rPr>
          <w:tab/>
        </w:r>
        <w:r>
          <w:rPr>
            <w:noProof/>
            <w:webHidden/>
          </w:rPr>
          <w:fldChar w:fldCharType="begin"/>
        </w:r>
        <w:r>
          <w:rPr>
            <w:noProof/>
            <w:webHidden/>
          </w:rPr>
          <w:instrText xml:space="preserve"> PAGEREF _Toc107412119 \h </w:instrText>
        </w:r>
        <w:r>
          <w:rPr>
            <w:noProof/>
            <w:webHidden/>
          </w:rPr>
        </w:r>
      </w:ins>
      <w:r>
        <w:rPr>
          <w:noProof/>
          <w:webHidden/>
        </w:rPr>
        <w:fldChar w:fldCharType="separate"/>
      </w:r>
      <w:ins w:id="149" w:author="Philip Helger" w:date="2022-06-29T16:20:00Z">
        <w:r>
          <w:rPr>
            <w:noProof/>
            <w:webHidden/>
          </w:rPr>
          <w:t>62</w:t>
        </w:r>
        <w:r>
          <w:rPr>
            <w:noProof/>
            <w:webHidden/>
          </w:rPr>
          <w:fldChar w:fldCharType="end"/>
        </w:r>
        <w:r w:rsidRPr="00634B67">
          <w:rPr>
            <w:rStyle w:val="Hyperlink"/>
            <w:noProof/>
          </w:rPr>
          <w:fldChar w:fldCharType="end"/>
        </w:r>
      </w:ins>
    </w:p>
    <w:p w14:paraId="0F690CE9" w14:textId="454391C4" w:rsidR="00964D7C" w:rsidRDefault="00964D7C">
      <w:pPr>
        <w:pStyle w:val="Verzeichnis2"/>
        <w:tabs>
          <w:tab w:val="right" w:leader="dot" w:pos="9062"/>
        </w:tabs>
        <w:rPr>
          <w:ins w:id="150" w:author="Philip Helger" w:date="2022-06-29T16:20:00Z"/>
          <w:rFonts w:asciiTheme="minorHAnsi" w:eastAsiaTheme="minorEastAsia" w:hAnsiTheme="minorHAnsi" w:cstheme="minorBidi"/>
          <w:noProof/>
          <w:sz w:val="22"/>
          <w:szCs w:val="22"/>
          <w:lang w:val="de-DE" w:eastAsia="de-DE"/>
        </w:rPr>
      </w:pPr>
      <w:ins w:id="151"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"_Toc107412120"</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rPr>
          <w:t>Empfohlene Codes für TaxCategoryCode</w:t>
        </w:r>
        <w:r>
          <w:rPr>
            <w:noProof/>
            <w:webHidden/>
          </w:rPr>
          <w:tab/>
        </w:r>
        <w:r>
          <w:rPr>
            <w:noProof/>
            <w:webHidden/>
          </w:rPr>
          <w:fldChar w:fldCharType="begin"/>
        </w:r>
        <w:r>
          <w:rPr>
            <w:noProof/>
            <w:webHidden/>
          </w:rPr>
          <w:instrText xml:space="preserve"> PAGEREF _Toc107412120 \h </w:instrText>
        </w:r>
        <w:r>
          <w:rPr>
            <w:noProof/>
            <w:webHidden/>
          </w:rPr>
        </w:r>
      </w:ins>
      <w:r>
        <w:rPr>
          <w:noProof/>
          <w:webHidden/>
        </w:rPr>
        <w:fldChar w:fldCharType="separate"/>
      </w:r>
      <w:ins w:id="152" w:author="Philip Helger" w:date="2022-06-29T16:20:00Z">
        <w:r>
          <w:rPr>
            <w:noProof/>
            <w:webHidden/>
          </w:rPr>
          <w:t>62</w:t>
        </w:r>
        <w:r>
          <w:rPr>
            <w:noProof/>
            <w:webHidden/>
          </w:rPr>
          <w:fldChar w:fldCharType="end"/>
        </w:r>
        <w:r w:rsidRPr="00634B67">
          <w:rPr>
            <w:rStyle w:val="Hyperlink"/>
            <w:noProof/>
          </w:rPr>
          <w:fldChar w:fldCharType="end"/>
        </w:r>
      </w:ins>
    </w:p>
    <w:p w14:paraId="4C211252" w14:textId="3B3581B7" w:rsidR="00964D7C" w:rsidRDefault="00964D7C">
      <w:pPr>
        <w:pStyle w:val="Verzeichnis2"/>
        <w:tabs>
          <w:tab w:val="right" w:leader="dot" w:pos="9062"/>
        </w:tabs>
        <w:rPr>
          <w:ins w:id="153" w:author="Philip Helger" w:date="2022-06-29T16:20:00Z"/>
          <w:rFonts w:asciiTheme="minorHAnsi" w:eastAsiaTheme="minorEastAsia" w:hAnsiTheme="minorHAnsi" w:cstheme="minorBidi"/>
          <w:noProof/>
          <w:sz w:val="22"/>
          <w:szCs w:val="22"/>
          <w:lang w:val="de-DE" w:eastAsia="de-DE"/>
        </w:rPr>
      </w:pPr>
      <w:ins w:id="154"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"_Toc107412121"</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Empfohlene Codes für FurtherIdentification</w:t>
        </w:r>
        <w:r>
          <w:rPr>
            <w:noProof/>
            <w:webHidden/>
          </w:rPr>
          <w:tab/>
        </w:r>
        <w:r>
          <w:rPr>
            <w:noProof/>
            <w:webHidden/>
          </w:rPr>
          <w:fldChar w:fldCharType="begin"/>
        </w:r>
        <w:r>
          <w:rPr>
            <w:noProof/>
            <w:webHidden/>
          </w:rPr>
          <w:instrText xml:space="preserve"> PAGEREF _Toc107412121 \h </w:instrText>
        </w:r>
        <w:r>
          <w:rPr>
            <w:noProof/>
            <w:webHidden/>
          </w:rPr>
        </w:r>
      </w:ins>
      <w:r>
        <w:rPr>
          <w:noProof/>
          <w:webHidden/>
        </w:rPr>
        <w:fldChar w:fldCharType="separate"/>
      </w:r>
      <w:ins w:id="155" w:author="Philip Helger" w:date="2022-06-29T16:20:00Z">
        <w:r>
          <w:rPr>
            <w:noProof/>
            <w:webHidden/>
          </w:rPr>
          <w:t>63</w:t>
        </w:r>
        <w:r>
          <w:rPr>
            <w:noProof/>
            <w:webHidden/>
          </w:rPr>
          <w:fldChar w:fldCharType="end"/>
        </w:r>
        <w:r w:rsidRPr="00634B67">
          <w:rPr>
            <w:rStyle w:val="Hyperlink"/>
            <w:noProof/>
          </w:rPr>
          <w:fldChar w:fldCharType="end"/>
        </w:r>
      </w:ins>
    </w:p>
    <w:p w14:paraId="2BC8BF2A" w14:textId="629119AD" w:rsidR="00964D7C" w:rsidRDefault="00964D7C">
      <w:pPr>
        <w:pStyle w:val="Verzeichnis2"/>
        <w:tabs>
          <w:tab w:val="right" w:leader="dot" w:pos="9062"/>
        </w:tabs>
        <w:rPr>
          <w:ins w:id="156" w:author="Philip Helger" w:date="2022-06-29T16:20:00Z"/>
          <w:rFonts w:asciiTheme="minorHAnsi" w:eastAsiaTheme="minorEastAsia" w:hAnsiTheme="minorHAnsi" w:cstheme="minorBidi"/>
          <w:noProof/>
          <w:sz w:val="22"/>
          <w:szCs w:val="22"/>
          <w:lang w:val="de-DE" w:eastAsia="de-DE"/>
        </w:rPr>
      </w:pPr>
      <w:ins w:id="157" w:author="Philip Helger" w:date="2022-06-29T16:20:00Z">
        <w:r w:rsidRPr="00634B67">
          <w:rPr>
            <w:rStyle w:val="Hyperlink"/>
            <w:noProof/>
          </w:rPr>
          <w:fldChar w:fldCharType="begin"/>
        </w:r>
        <w:r w:rsidRPr="00634B67">
          <w:rPr>
            <w:rStyle w:val="Hyperlink"/>
            <w:noProof/>
          </w:rPr>
          <w:instrText xml:space="preserve"> </w:instrText>
        </w:r>
        <w:r>
          <w:rPr>
            <w:noProof/>
          </w:rPr>
          <w:instrText>HYPERLINK \l "_Toc107412122"</w:instrText>
        </w:r>
        <w:r w:rsidRPr="00634B67">
          <w:rPr>
            <w:rStyle w:val="Hyperlink"/>
            <w:noProof/>
          </w:rPr>
          <w:instrText xml:space="preserve"> </w:instrText>
        </w:r>
        <w:r w:rsidRPr="00634B67">
          <w:rPr>
            <w:rStyle w:val="Hyperlink"/>
            <w:noProof/>
          </w:rPr>
        </w:r>
        <w:r w:rsidRPr="00634B67">
          <w:rPr>
            <w:rStyle w:val="Hyperlink"/>
            <w:noProof/>
          </w:rPr>
          <w:fldChar w:fldCharType="separate"/>
        </w:r>
        <w:r w:rsidRPr="00634B67">
          <w:rPr>
            <w:rStyle w:val="Hyperlink"/>
            <w:noProof/>
            <w:lang w:val="de-DE"/>
          </w:rPr>
          <w:t>Empfohlene Codes für OtherVATableTax/TaxID</w:t>
        </w:r>
        <w:r>
          <w:rPr>
            <w:noProof/>
            <w:webHidden/>
          </w:rPr>
          <w:tab/>
        </w:r>
        <w:r>
          <w:rPr>
            <w:noProof/>
            <w:webHidden/>
          </w:rPr>
          <w:fldChar w:fldCharType="begin"/>
        </w:r>
        <w:r>
          <w:rPr>
            <w:noProof/>
            <w:webHidden/>
          </w:rPr>
          <w:instrText xml:space="preserve"> PAGEREF _Toc107412122 \h </w:instrText>
        </w:r>
        <w:r>
          <w:rPr>
            <w:noProof/>
            <w:webHidden/>
          </w:rPr>
        </w:r>
      </w:ins>
      <w:r>
        <w:rPr>
          <w:noProof/>
          <w:webHidden/>
        </w:rPr>
        <w:fldChar w:fldCharType="separate"/>
      </w:r>
      <w:ins w:id="158" w:author="Philip Helger" w:date="2022-06-29T16:20:00Z">
        <w:r>
          <w:rPr>
            <w:noProof/>
            <w:webHidden/>
          </w:rPr>
          <w:t>63</w:t>
        </w:r>
        <w:r>
          <w:rPr>
            <w:noProof/>
            <w:webHidden/>
          </w:rPr>
          <w:fldChar w:fldCharType="end"/>
        </w:r>
        <w:r w:rsidRPr="00634B67">
          <w:rPr>
            <w:rStyle w:val="Hyperlink"/>
            <w:noProof/>
          </w:rPr>
          <w:fldChar w:fldCharType="end"/>
        </w:r>
      </w:ins>
    </w:p>
    <w:p w14:paraId="7887188D" w14:textId="4F5A6CE6" w:rsidR="00913542" w:rsidDel="00F65A72" w:rsidRDefault="00913542">
      <w:pPr>
        <w:pStyle w:val="Verzeichnis1"/>
        <w:tabs>
          <w:tab w:val="right" w:leader="dot" w:pos="9062"/>
        </w:tabs>
        <w:rPr>
          <w:ins w:id="159" w:author="Philip" w:date="2022-06-28T11:53:00Z"/>
          <w:del w:id="160" w:author="Philip Helger" w:date="2022-06-29T16:13:00Z"/>
          <w:rFonts w:asciiTheme="minorHAnsi" w:eastAsiaTheme="minorEastAsia" w:hAnsiTheme="minorHAnsi" w:cstheme="minorBidi"/>
          <w:noProof/>
          <w:sz w:val="22"/>
          <w:szCs w:val="22"/>
          <w:lang w:val="en-GB" w:eastAsia="en-GB"/>
        </w:rPr>
      </w:pPr>
      <w:ins w:id="161" w:author="Philip" w:date="2022-06-28T11:53:00Z">
        <w:del w:id="162" w:author="Philip Helger" w:date="2022-06-29T16:13:00Z">
          <w:r w:rsidRPr="00FE3C55" w:rsidDel="00F65A72">
            <w:rPr>
              <w:rStyle w:val="Hyperlink"/>
              <w:noProof/>
              <w:lang w:val="de-DE"/>
            </w:rPr>
            <w:delText>Inhaltsverzeichnis</w:delText>
          </w:r>
          <w:r w:rsidDel="00F65A72">
            <w:rPr>
              <w:noProof/>
              <w:webHidden/>
            </w:rPr>
            <w:tab/>
            <w:delText>2</w:delText>
          </w:r>
        </w:del>
      </w:ins>
    </w:p>
    <w:p w14:paraId="71C5E257" w14:textId="413714EB" w:rsidR="00913542" w:rsidDel="00F65A72" w:rsidRDefault="00913542">
      <w:pPr>
        <w:pStyle w:val="Verzeichnis1"/>
        <w:tabs>
          <w:tab w:val="left" w:pos="480"/>
          <w:tab w:val="right" w:leader="dot" w:pos="9062"/>
        </w:tabs>
        <w:rPr>
          <w:ins w:id="163" w:author="Philip" w:date="2022-06-28T11:53:00Z"/>
          <w:del w:id="164" w:author="Philip Helger" w:date="2022-06-29T16:13:00Z"/>
          <w:rFonts w:asciiTheme="minorHAnsi" w:eastAsiaTheme="minorEastAsia" w:hAnsiTheme="minorHAnsi" w:cstheme="minorBidi"/>
          <w:noProof/>
          <w:sz w:val="22"/>
          <w:szCs w:val="22"/>
          <w:lang w:val="en-GB" w:eastAsia="en-GB"/>
        </w:rPr>
      </w:pPr>
      <w:ins w:id="165" w:author="Philip" w:date="2022-06-28T11:53:00Z">
        <w:del w:id="166" w:author="Philip Helger" w:date="2022-06-29T16:13:00Z">
          <w:r w:rsidRPr="00FE3C55" w:rsidDel="00F65A72">
            <w:rPr>
              <w:rStyle w:val="Hyperlink"/>
              <w:noProof/>
              <w:lang w:val="de-DE"/>
            </w:rPr>
            <w:delText>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Einleitung</w:delText>
          </w:r>
          <w:r w:rsidDel="00F65A72">
            <w:rPr>
              <w:noProof/>
              <w:webHidden/>
            </w:rPr>
            <w:tab/>
            <w:delText>3</w:delText>
          </w:r>
        </w:del>
      </w:ins>
    </w:p>
    <w:p w14:paraId="4F890D07" w14:textId="1D72B5B3" w:rsidR="00913542" w:rsidDel="00F65A72" w:rsidRDefault="00913542">
      <w:pPr>
        <w:pStyle w:val="Verzeichnis2"/>
        <w:tabs>
          <w:tab w:val="left" w:pos="880"/>
          <w:tab w:val="right" w:leader="dot" w:pos="9062"/>
        </w:tabs>
        <w:rPr>
          <w:ins w:id="167" w:author="Philip" w:date="2022-06-28T11:53:00Z"/>
          <w:del w:id="168" w:author="Philip Helger" w:date="2022-06-29T16:13:00Z"/>
          <w:rFonts w:asciiTheme="minorHAnsi" w:eastAsiaTheme="minorEastAsia" w:hAnsiTheme="minorHAnsi" w:cstheme="minorBidi"/>
          <w:noProof/>
          <w:sz w:val="22"/>
          <w:szCs w:val="22"/>
          <w:lang w:val="en-GB" w:eastAsia="en-GB"/>
        </w:rPr>
      </w:pPr>
      <w:ins w:id="169" w:author="Philip" w:date="2022-06-28T11:53:00Z">
        <w:del w:id="170" w:author="Philip Helger" w:date="2022-06-29T16:13:00Z">
          <w:r w:rsidRPr="00FE3C55" w:rsidDel="00F65A72">
            <w:rPr>
              <w:rStyle w:val="Hyperlink"/>
              <w:noProof/>
              <w:lang w:val="de-DE"/>
            </w:rPr>
            <w:delText>1.1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Gegenstand</w:delText>
          </w:r>
          <w:r w:rsidDel="00F65A72">
            <w:rPr>
              <w:noProof/>
              <w:webHidden/>
            </w:rPr>
            <w:tab/>
            <w:delText>3</w:delText>
          </w:r>
        </w:del>
      </w:ins>
    </w:p>
    <w:p w14:paraId="57C5B543" w14:textId="4E2FFD3D" w:rsidR="00913542" w:rsidDel="00F65A72" w:rsidRDefault="00913542">
      <w:pPr>
        <w:pStyle w:val="Verzeichnis2"/>
        <w:tabs>
          <w:tab w:val="left" w:pos="880"/>
          <w:tab w:val="right" w:leader="dot" w:pos="9062"/>
        </w:tabs>
        <w:rPr>
          <w:ins w:id="171" w:author="Philip" w:date="2022-06-28T11:53:00Z"/>
          <w:del w:id="172" w:author="Philip Helger" w:date="2022-06-29T16:13:00Z"/>
          <w:rFonts w:asciiTheme="minorHAnsi" w:eastAsiaTheme="minorEastAsia" w:hAnsiTheme="minorHAnsi" w:cstheme="minorBidi"/>
          <w:noProof/>
          <w:sz w:val="22"/>
          <w:szCs w:val="22"/>
          <w:lang w:val="en-GB" w:eastAsia="en-GB"/>
        </w:rPr>
      </w:pPr>
      <w:ins w:id="173" w:author="Philip" w:date="2022-06-28T11:53:00Z">
        <w:del w:id="174" w:author="Philip Helger" w:date="2022-06-29T16:13:00Z">
          <w:r w:rsidRPr="00FE3C55" w:rsidDel="00F65A72">
            <w:rPr>
              <w:rStyle w:val="Hyperlink"/>
              <w:noProof/>
              <w:lang w:val="de-DE"/>
            </w:rPr>
            <w:delText>1.2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Referenzierte XML-Standards und Spezifikationen</w:delText>
          </w:r>
          <w:r w:rsidDel="00F65A72">
            <w:rPr>
              <w:noProof/>
              <w:webHidden/>
            </w:rPr>
            <w:tab/>
            <w:delText>3</w:delText>
          </w:r>
        </w:del>
      </w:ins>
    </w:p>
    <w:p w14:paraId="56C79E82" w14:textId="7A298E5D" w:rsidR="00913542" w:rsidDel="00F65A72" w:rsidRDefault="00913542">
      <w:pPr>
        <w:pStyle w:val="Verzeichnis1"/>
        <w:tabs>
          <w:tab w:val="left" w:pos="480"/>
          <w:tab w:val="right" w:leader="dot" w:pos="9062"/>
        </w:tabs>
        <w:rPr>
          <w:ins w:id="175" w:author="Philip" w:date="2022-06-28T11:53:00Z"/>
          <w:del w:id="176" w:author="Philip Helger" w:date="2022-06-29T16:13:00Z"/>
          <w:rFonts w:asciiTheme="minorHAnsi" w:eastAsiaTheme="minorEastAsia" w:hAnsiTheme="minorHAnsi" w:cstheme="minorBidi"/>
          <w:noProof/>
          <w:sz w:val="22"/>
          <w:szCs w:val="22"/>
          <w:lang w:val="en-GB" w:eastAsia="en-GB"/>
        </w:rPr>
      </w:pPr>
      <w:ins w:id="177" w:author="Philip" w:date="2022-06-28T11:53:00Z">
        <w:del w:id="178" w:author="Philip Helger" w:date="2022-06-29T16:13:00Z">
          <w:r w:rsidRPr="00FE3C55" w:rsidDel="00F65A72">
            <w:rPr>
              <w:rStyle w:val="Hyperlink"/>
              <w:noProof/>
              <w:lang w:val="de-DE"/>
            </w:rPr>
            <w:delText>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Schema Grundlagen</w:delText>
          </w:r>
          <w:r w:rsidDel="00F65A72">
            <w:rPr>
              <w:noProof/>
              <w:webHidden/>
            </w:rPr>
            <w:tab/>
            <w:delText>4</w:delText>
          </w:r>
        </w:del>
      </w:ins>
    </w:p>
    <w:p w14:paraId="4318D2E5" w14:textId="52B18977" w:rsidR="00913542" w:rsidDel="00F65A72" w:rsidRDefault="00913542">
      <w:pPr>
        <w:pStyle w:val="Verzeichnis1"/>
        <w:tabs>
          <w:tab w:val="left" w:pos="480"/>
          <w:tab w:val="right" w:leader="dot" w:pos="9062"/>
        </w:tabs>
        <w:rPr>
          <w:ins w:id="179" w:author="Philip" w:date="2022-06-28T11:53:00Z"/>
          <w:del w:id="180" w:author="Philip Helger" w:date="2022-06-29T16:13:00Z"/>
          <w:rFonts w:asciiTheme="minorHAnsi" w:eastAsiaTheme="minorEastAsia" w:hAnsiTheme="minorHAnsi" w:cstheme="minorBidi"/>
          <w:noProof/>
          <w:sz w:val="22"/>
          <w:szCs w:val="22"/>
          <w:lang w:val="en-GB" w:eastAsia="en-GB"/>
        </w:rPr>
      </w:pPr>
      <w:ins w:id="181" w:author="Philip" w:date="2022-06-28T11:53:00Z">
        <w:del w:id="182" w:author="Philip Helger" w:date="2022-06-29T16:13:00Z">
          <w:r w:rsidRPr="00FE3C55" w:rsidDel="00F65A72">
            <w:rPr>
              <w:rStyle w:val="Hyperlink"/>
              <w:noProof/>
              <w:lang w:val="de-DE"/>
            </w:rPr>
            <w:delText>3</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Anwendungshinweise</w:delText>
          </w:r>
          <w:r w:rsidDel="00F65A72">
            <w:rPr>
              <w:noProof/>
              <w:webHidden/>
            </w:rPr>
            <w:tab/>
            <w:delText>6</w:delText>
          </w:r>
        </w:del>
      </w:ins>
    </w:p>
    <w:p w14:paraId="2A5F63B9" w14:textId="13E5EF24" w:rsidR="00913542" w:rsidDel="00F65A72" w:rsidRDefault="00913542">
      <w:pPr>
        <w:pStyle w:val="Verzeichnis2"/>
        <w:tabs>
          <w:tab w:val="left" w:pos="880"/>
          <w:tab w:val="right" w:leader="dot" w:pos="9062"/>
        </w:tabs>
        <w:rPr>
          <w:ins w:id="183" w:author="Philip" w:date="2022-06-28T11:53:00Z"/>
          <w:del w:id="184" w:author="Philip Helger" w:date="2022-06-29T16:13:00Z"/>
          <w:rFonts w:asciiTheme="minorHAnsi" w:eastAsiaTheme="minorEastAsia" w:hAnsiTheme="minorHAnsi" w:cstheme="minorBidi"/>
          <w:noProof/>
          <w:sz w:val="22"/>
          <w:szCs w:val="22"/>
          <w:lang w:val="en-GB" w:eastAsia="en-GB"/>
        </w:rPr>
      </w:pPr>
      <w:ins w:id="185" w:author="Philip" w:date="2022-06-28T11:53:00Z">
        <w:del w:id="186" w:author="Philip Helger" w:date="2022-06-29T16:13:00Z">
          <w:r w:rsidRPr="00FE3C55" w:rsidDel="00F65A72">
            <w:rPr>
              <w:rStyle w:val="Hyperlink"/>
              <w:noProof/>
              <w:lang w:val="de-DE"/>
            </w:rPr>
            <w:delText>3.1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Abbildung von Factoring</w:delText>
          </w:r>
          <w:r w:rsidDel="00F65A72">
            <w:rPr>
              <w:noProof/>
              <w:webHidden/>
            </w:rPr>
            <w:tab/>
            <w:delText>6</w:delText>
          </w:r>
        </w:del>
      </w:ins>
    </w:p>
    <w:p w14:paraId="28818374" w14:textId="2D63E494" w:rsidR="00913542" w:rsidDel="00F65A72" w:rsidRDefault="00913542">
      <w:pPr>
        <w:pStyle w:val="Verzeichnis1"/>
        <w:tabs>
          <w:tab w:val="left" w:pos="480"/>
          <w:tab w:val="right" w:leader="dot" w:pos="9062"/>
        </w:tabs>
        <w:rPr>
          <w:ins w:id="187" w:author="Philip" w:date="2022-06-28T11:53:00Z"/>
          <w:del w:id="188" w:author="Philip Helger" w:date="2022-06-29T16:13:00Z"/>
          <w:rFonts w:asciiTheme="minorHAnsi" w:eastAsiaTheme="minorEastAsia" w:hAnsiTheme="minorHAnsi" w:cstheme="minorBidi"/>
          <w:noProof/>
          <w:sz w:val="22"/>
          <w:szCs w:val="22"/>
          <w:lang w:val="en-GB" w:eastAsia="en-GB"/>
        </w:rPr>
      </w:pPr>
      <w:ins w:id="189" w:author="Philip" w:date="2022-06-28T11:53:00Z">
        <w:del w:id="190" w:author="Philip Helger" w:date="2022-06-29T16:13:00Z">
          <w:r w:rsidRPr="00FE3C55" w:rsidDel="00F65A72">
            <w:rPr>
              <w:rStyle w:val="Hyperlink"/>
              <w:noProof/>
              <w:lang w:val="de-DE"/>
            </w:rPr>
            <w:delText>4</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ebInterface 6.1</w:delText>
          </w:r>
          <w:r w:rsidDel="00F65A72">
            <w:rPr>
              <w:noProof/>
              <w:webHidden/>
            </w:rPr>
            <w:tab/>
            <w:delText>7</w:delText>
          </w:r>
        </w:del>
      </w:ins>
    </w:p>
    <w:p w14:paraId="0B9CCB6A" w14:textId="2C292B29" w:rsidR="00913542" w:rsidDel="00F65A72" w:rsidRDefault="00913542">
      <w:pPr>
        <w:pStyle w:val="Verzeichnis2"/>
        <w:tabs>
          <w:tab w:val="left" w:pos="880"/>
          <w:tab w:val="right" w:leader="dot" w:pos="9062"/>
        </w:tabs>
        <w:rPr>
          <w:ins w:id="191" w:author="Philip" w:date="2022-06-28T11:53:00Z"/>
          <w:del w:id="192" w:author="Philip Helger" w:date="2022-06-29T16:13:00Z"/>
          <w:rFonts w:asciiTheme="minorHAnsi" w:eastAsiaTheme="minorEastAsia" w:hAnsiTheme="minorHAnsi" w:cstheme="minorBidi"/>
          <w:noProof/>
          <w:sz w:val="22"/>
          <w:szCs w:val="22"/>
          <w:lang w:val="en-GB" w:eastAsia="en-GB"/>
        </w:rPr>
      </w:pPr>
      <w:ins w:id="193" w:author="Philip" w:date="2022-06-28T11:53:00Z">
        <w:del w:id="194" w:author="Philip Helger" w:date="2022-06-29T16:13:00Z">
          <w:r w:rsidRPr="00FE3C55" w:rsidDel="00F65A72">
            <w:rPr>
              <w:rStyle w:val="Hyperlink"/>
              <w:noProof/>
              <w:lang w:val="de-DE"/>
            </w:rPr>
            <w:delText>4.1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Invoice</w:delText>
          </w:r>
          <w:r w:rsidDel="00F65A72">
            <w:rPr>
              <w:noProof/>
              <w:webHidden/>
            </w:rPr>
            <w:tab/>
            <w:delText>7</w:delText>
          </w:r>
        </w:del>
      </w:ins>
    </w:p>
    <w:p w14:paraId="193465EC" w14:textId="7ED9051D" w:rsidR="00913542" w:rsidDel="00F65A72" w:rsidRDefault="00913542">
      <w:pPr>
        <w:pStyle w:val="Verzeichnis2"/>
        <w:tabs>
          <w:tab w:val="left" w:pos="880"/>
          <w:tab w:val="right" w:leader="dot" w:pos="9062"/>
        </w:tabs>
        <w:rPr>
          <w:ins w:id="195" w:author="Philip" w:date="2022-06-28T11:53:00Z"/>
          <w:del w:id="196" w:author="Philip Helger" w:date="2022-06-29T16:13:00Z"/>
          <w:rFonts w:asciiTheme="minorHAnsi" w:eastAsiaTheme="minorEastAsia" w:hAnsiTheme="minorHAnsi" w:cstheme="minorBidi"/>
          <w:noProof/>
          <w:sz w:val="22"/>
          <w:szCs w:val="22"/>
          <w:lang w:val="en-GB" w:eastAsia="en-GB"/>
        </w:rPr>
      </w:pPr>
      <w:ins w:id="197" w:author="Philip" w:date="2022-06-28T11:53:00Z">
        <w:del w:id="198" w:author="Philip Helger" w:date="2022-06-29T16:13:00Z">
          <w:r w:rsidRPr="00FE3C55" w:rsidDel="00F65A72">
            <w:rPr>
              <w:rStyle w:val="Hyperlink"/>
              <w:noProof/>
              <w:lang w:val="de-DE"/>
            </w:rPr>
            <w:delText>4.2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CancelledOriginalDocument</w:delText>
          </w:r>
          <w:r w:rsidDel="00F65A72">
            <w:rPr>
              <w:noProof/>
              <w:webHidden/>
            </w:rPr>
            <w:tab/>
            <w:delText>10</w:delText>
          </w:r>
        </w:del>
      </w:ins>
    </w:p>
    <w:p w14:paraId="0A36BBFF" w14:textId="2C5DE278" w:rsidR="00913542" w:rsidDel="00F65A72" w:rsidRDefault="00913542">
      <w:pPr>
        <w:pStyle w:val="Verzeichnis2"/>
        <w:tabs>
          <w:tab w:val="left" w:pos="880"/>
          <w:tab w:val="right" w:leader="dot" w:pos="9062"/>
        </w:tabs>
        <w:rPr>
          <w:ins w:id="199" w:author="Philip" w:date="2022-06-28T11:53:00Z"/>
          <w:del w:id="200" w:author="Philip Helger" w:date="2022-06-29T16:13:00Z"/>
          <w:rFonts w:asciiTheme="minorHAnsi" w:eastAsiaTheme="minorEastAsia" w:hAnsiTheme="minorHAnsi" w:cstheme="minorBidi"/>
          <w:noProof/>
          <w:sz w:val="22"/>
          <w:szCs w:val="22"/>
          <w:lang w:val="en-GB" w:eastAsia="en-GB"/>
        </w:rPr>
      </w:pPr>
      <w:ins w:id="201" w:author="Philip" w:date="2022-06-28T11:53:00Z">
        <w:del w:id="202" w:author="Philip Helger" w:date="2022-06-29T16:13:00Z">
          <w:r w:rsidRPr="00FE3C55" w:rsidDel="00F65A72">
            <w:rPr>
              <w:rStyle w:val="Hyperlink"/>
              <w:noProof/>
              <w:lang w:val="de-DE"/>
            </w:rPr>
            <w:delText>4.3</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RelatedDocument</w:delText>
          </w:r>
          <w:r w:rsidDel="00F65A72">
            <w:rPr>
              <w:noProof/>
              <w:webHidden/>
            </w:rPr>
            <w:tab/>
            <w:delText>11</w:delText>
          </w:r>
        </w:del>
      </w:ins>
    </w:p>
    <w:p w14:paraId="70D6CE05" w14:textId="7425F038" w:rsidR="00913542" w:rsidDel="00F65A72" w:rsidRDefault="00913542">
      <w:pPr>
        <w:pStyle w:val="Verzeichnis2"/>
        <w:tabs>
          <w:tab w:val="left" w:pos="880"/>
          <w:tab w:val="right" w:leader="dot" w:pos="9062"/>
        </w:tabs>
        <w:rPr>
          <w:ins w:id="203" w:author="Philip" w:date="2022-06-28T11:53:00Z"/>
          <w:del w:id="204" w:author="Philip Helger" w:date="2022-06-29T16:13:00Z"/>
          <w:rFonts w:asciiTheme="minorHAnsi" w:eastAsiaTheme="minorEastAsia" w:hAnsiTheme="minorHAnsi" w:cstheme="minorBidi"/>
          <w:noProof/>
          <w:sz w:val="22"/>
          <w:szCs w:val="22"/>
          <w:lang w:val="en-GB" w:eastAsia="en-GB"/>
        </w:rPr>
      </w:pPr>
      <w:ins w:id="205" w:author="Philip" w:date="2022-06-28T11:53:00Z">
        <w:del w:id="206" w:author="Philip Helger" w:date="2022-06-29T16:13:00Z">
          <w:r w:rsidRPr="00FE3C55" w:rsidDel="00F65A72">
            <w:rPr>
              <w:rStyle w:val="Hyperlink"/>
              <w:noProof/>
              <w:lang w:val="de-DE"/>
            </w:rPr>
            <w:delText>4.4</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CurrencyExchangeInformation</w:delText>
          </w:r>
          <w:r w:rsidDel="00F65A72">
            <w:rPr>
              <w:noProof/>
              <w:webHidden/>
            </w:rPr>
            <w:tab/>
            <w:delText>12</w:delText>
          </w:r>
        </w:del>
      </w:ins>
    </w:p>
    <w:p w14:paraId="7BAA9258" w14:textId="0F825B2E" w:rsidR="00913542" w:rsidDel="00F65A72" w:rsidRDefault="00913542">
      <w:pPr>
        <w:pStyle w:val="Verzeichnis2"/>
        <w:tabs>
          <w:tab w:val="left" w:pos="880"/>
          <w:tab w:val="right" w:leader="dot" w:pos="9062"/>
        </w:tabs>
        <w:rPr>
          <w:ins w:id="207" w:author="Philip" w:date="2022-06-28T11:53:00Z"/>
          <w:del w:id="208" w:author="Philip Helger" w:date="2022-06-29T16:13:00Z"/>
          <w:rFonts w:asciiTheme="minorHAnsi" w:eastAsiaTheme="minorEastAsia" w:hAnsiTheme="minorHAnsi" w:cstheme="minorBidi"/>
          <w:noProof/>
          <w:sz w:val="22"/>
          <w:szCs w:val="22"/>
          <w:lang w:val="en-GB" w:eastAsia="en-GB"/>
        </w:rPr>
      </w:pPr>
      <w:ins w:id="209" w:author="Philip" w:date="2022-06-28T11:53:00Z">
        <w:del w:id="210" w:author="Philip Helger" w:date="2022-06-29T16:13:00Z">
          <w:r w:rsidRPr="00FE3C55" w:rsidDel="00F65A72">
            <w:rPr>
              <w:rStyle w:val="Hyperlink"/>
              <w:noProof/>
              <w:lang w:val="de-DE"/>
            </w:rPr>
            <w:delText>4.5</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Delivery</w:delText>
          </w:r>
          <w:r w:rsidDel="00F65A72">
            <w:rPr>
              <w:noProof/>
              <w:webHidden/>
            </w:rPr>
            <w:tab/>
            <w:delText>12</w:delText>
          </w:r>
        </w:del>
      </w:ins>
    </w:p>
    <w:p w14:paraId="59BD35F9" w14:textId="73065056" w:rsidR="00913542" w:rsidDel="00F65A72" w:rsidRDefault="00913542">
      <w:pPr>
        <w:pStyle w:val="Verzeichnis3"/>
        <w:tabs>
          <w:tab w:val="left" w:pos="1320"/>
          <w:tab w:val="right" w:leader="dot" w:pos="9062"/>
        </w:tabs>
        <w:rPr>
          <w:ins w:id="211" w:author="Philip" w:date="2022-06-28T11:53:00Z"/>
          <w:del w:id="212" w:author="Philip Helger" w:date="2022-06-29T16:13:00Z"/>
          <w:rFonts w:asciiTheme="minorHAnsi" w:eastAsiaTheme="minorEastAsia" w:hAnsiTheme="minorHAnsi" w:cstheme="minorBidi"/>
          <w:noProof/>
          <w:sz w:val="22"/>
          <w:szCs w:val="22"/>
          <w:lang w:val="en-GB" w:eastAsia="en-GB"/>
        </w:rPr>
      </w:pPr>
      <w:ins w:id="213" w:author="Philip" w:date="2022-06-28T11:53:00Z">
        <w:del w:id="214" w:author="Philip Helger" w:date="2022-06-29T16:13:00Z">
          <w:r w:rsidRPr="00FE3C55" w:rsidDel="00F65A72">
            <w:rPr>
              <w:rStyle w:val="Hyperlink"/>
              <w:noProof/>
              <w:lang w:val="de-DE"/>
            </w:rPr>
            <w:delText>4.5.1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Address</w:delText>
          </w:r>
          <w:r w:rsidDel="00F65A72">
            <w:rPr>
              <w:noProof/>
              <w:webHidden/>
            </w:rPr>
            <w:tab/>
            <w:delText>15</w:delText>
          </w:r>
        </w:del>
      </w:ins>
    </w:p>
    <w:p w14:paraId="4ACC82F9" w14:textId="0B6C0BB8" w:rsidR="00913542" w:rsidDel="00F65A72" w:rsidRDefault="00913542">
      <w:pPr>
        <w:pStyle w:val="Verzeichnis3"/>
        <w:tabs>
          <w:tab w:val="left" w:pos="1320"/>
          <w:tab w:val="right" w:leader="dot" w:pos="9062"/>
        </w:tabs>
        <w:rPr>
          <w:ins w:id="215" w:author="Philip" w:date="2022-06-28T11:53:00Z"/>
          <w:del w:id="216" w:author="Philip Helger" w:date="2022-06-29T16:13:00Z"/>
          <w:rFonts w:asciiTheme="minorHAnsi" w:eastAsiaTheme="minorEastAsia" w:hAnsiTheme="minorHAnsi" w:cstheme="minorBidi"/>
          <w:noProof/>
          <w:sz w:val="22"/>
          <w:szCs w:val="22"/>
          <w:lang w:val="en-GB" w:eastAsia="en-GB"/>
        </w:rPr>
      </w:pPr>
      <w:ins w:id="217" w:author="Philip" w:date="2022-06-28T11:53:00Z">
        <w:del w:id="218" w:author="Philip Helger" w:date="2022-06-29T16:13:00Z">
          <w:r w:rsidRPr="00FE3C55" w:rsidDel="00F65A72">
            <w:rPr>
              <w:rStyle w:val="Hyperlink"/>
              <w:noProof/>
              <w:lang w:val="de-DE"/>
            </w:rPr>
            <w:delText>4.5.2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Contact</w:delText>
          </w:r>
          <w:r w:rsidDel="00F65A72">
            <w:rPr>
              <w:noProof/>
              <w:webHidden/>
            </w:rPr>
            <w:tab/>
            <w:delText>16</w:delText>
          </w:r>
        </w:del>
      </w:ins>
    </w:p>
    <w:p w14:paraId="22C96B6B" w14:textId="575C7787" w:rsidR="00913542" w:rsidDel="00F65A72" w:rsidRDefault="00913542">
      <w:pPr>
        <w:pStyle w:val="Verzeichnis2"/>
        <w:tabs>
          <w:tab w:val="left" w:pos="880"/>
          <w:tab w:val="right" w:leader="dot" w:pos="9062"/>
        </w:tabs>
        <w:rPr>
          <w:ins w:id="219" w:author="Philip" w:date="2022-06-28T11:53:00Z"/>
          <w:del w:id="220" w:author="Philip Helger" w:date="2022-06-29T16:13:00Z"/>
          <w:rFonts w:asciiTheme="minorHAnsi" w:eastAsiaTheme="minorEastAsia" w:hAnsiTheme="minorHAnsi" w:cstheme="minorBidi"/>
          <w:noProof/>
          <w:sz w:val="22"/>
          <w:szCs w:val="22"/>
          <w:lang w:val="en-GB" w:eastAsia="en-GB"/>
        </w:rPr>
      </w:pPr>
      <w:ins w:id="221" w:author="Philip" w:date="2022-06-28T11:53:00Z">
        <w:del w:id="222" w:author="Philip Helger" w:date="2022-06-29T16:13:00Z">
          <w:r w:rsidRPr="00FE3C55" w:rsidDel="00F65A72">
            <w:rPr>
              <w:rStyle w:val="Hyperlink"/>
              <w:noProof/>
              <w:lang w:val="de-DE"/>
            </w:rPr>
            <w:delText>4.6</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Biller</w:delText>
          </w:r>
          <w:r w:rsidDel="00F65A72">
            <w:rPr>
              <w:noProof/>
              <w:webHidden/>
            </w:rPr>
            <w:tab/>
            <w:delText>17</w:delText>
          </w:r>
        </w:del>
      </w:ins>
    </w:p>
    <w:p w14:paraId="242A9CFF" w14:textId="53D7109A" w:rsidR="00913542" w:rsidDel="00F65A72" w:rsidRDefault="00913542">
      <w:pPr>
        <w:pStyle w:val="Verzeichnis3"/>
        <w:tabs>
          <w:tab w:val="left" w:pos="1320"/>
          <w:tab w:val="right" w:leader="dot" w:pos="9062"/>
        </w:tabs>
        <w:rPr>
          <w:ins w:id="223" w:author="Philip" w:date="2022-06-28T11:53:00Z"/>
          <w:del w:id="224" w:author="Philip Helger" w:date="2022-06-29T16:13:00Z"/>
          <w:rFonts w:asciiTheme="minorHAnsi" w:eastAsiaTheme="minorEastAsia" w:hAnsiTheme="minorHAnsi" w:cstheme="minorBidi"/>
          <w:noProof/>
          <w:sz w:val="22"/>
          <w:szCs w:val="22"/>
          <w:lang w:val="en-GB" w:eastAsia="en-GB"/>
        </w:rPr>
      </w:pPr>
      <w:ins w:id="225" w:author="Philip" w:date="2022-06-28T11:53:00Z">
        <w:del w:id="226" w:author="Philip Helger" w:date="2022-06-29T16:13:00Z">
          <w:r w:rsidRPr="00FE3C55" w:rsidDel="00F65A72">
            <w:rPr>
              <w:rStyle w:val="Hyperlink"/>
              <w:noProof/>
              <w:lang w:val="de-DE"/>
            </w:rPr>
            <w:delText>4.6.1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OrderReference</w:delText>
          </w:r>
          <w:r w:rsidDel="00F65A72">
            <w:rPr>
              <w:noProof/>
              <w:webHidden/>
            </w:rPr>
            <w:tab/>
            <w:delText>18</w:delText>
          </w:r>
        </w:del>
      </w:ins>
    </w:p>
    <w:p w14:paraId="11D5B429" w14:textId="2535291A" w:rsidR="00913542" w:rsidDel="00F65A72" w:rsidRDefault="00913542">
      <w:pPr>
        <w:pStyle w:val="Verzeichnis2"/>
        <w:tabs>
          <w:tab w:val="left" w:pos="880"/>
          <w:tab w:val="right" w:leader="dot" w:pos="9062"/>
        </w:tabs>
        <w:rPr>
          <w:ins w:id="227" w:author="Philip" w:date="2022-06-28T11:53:00Z"/>
          <w:del w:id="228" w:author="Philip Helger" w:date="2022-06-29T16:13:00Z"/>
          <w:rFonts w:asciiTheme="minorHAnsi" w:eastAsiaTheme="minorEastAsia" w:hAnsiTheme="minorHAnsi" w:cstheme="minorBidi"/>
          <w:noProof/>
          <w:sz w:val="22"/>
          <w:szCs w:val="22"/>
          <w:lang w:val="en-GB" w:eastAsia="en-GB"/>
        </w:rPr>
      </w:pPr>
      <w:ins w:id="229" w:author="Philip" w:date="2022-06-28T11:53:00Z">
        <w:del w:id="230" w:author="Philip Helger" w:date="2022-06-29T16:13:00Z">
          <w:r w:rsidRPr="00FE3C55" w:rsidDel="00F65A72">
            <w:rPr>
              <w:rStyle w:val="Hyperlink"/>
              <w:noProof/>
              <w:lang w:val="de-DE"/>
            </w:rPr>
            <w:delText>4.7</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InvoiceRecipient</w:delText>
          </w:r>
          <w:r w:rsidDel="00F65A72">
            <w:rPr>
              <w:noProof/>
              <w:webHidden/>
            </w:rPr>
            <w:tab/>
            <w:delText>20</w:delText>
          </w:r>
        </w:del>
      </w:ins>
    </w:p>
    <w:p w14:paraId="4E6D5459" w14:textId="3329C8CF" w:rsidR="00913542" w:rsidDel="00F65A72" w:rsidRDefault="00913542">
      <w:pPr>
        <w:pStyle w:val="Verzeichnis2"/>
        <w:tabs>
          <w:tab w:val="left" w:pos="880"/>
          <w:tab w:val="right" w:leader="dot" w:pos="9062"/>
        </w:tabs>
        <w:rPr>
          <w:ins w:id="231" w:author="Philip" w:date="2022-06-28T11:53:00Z"/>
          <w:del w:id="232" w:author="Philip Helger" w:date="2022-06-29T16:13:00Z"/>
          <w:rFonts w:asciiTheme="minorHAnsi" w:eastAsiaTheme="minorEastAsia" w:hAnsiTheme="minorHAnsi" w:cstheme="minorBidi"/>
          <w:noProof/>
          <w:sz w:val="22"/>
          <w:szCs w:val="22"/>
          <w:lang w:val="en-GB" w:eastAsia="en-GB"/>
        </w:rPr>
      </w:pPr>
      <w:ins w:id="233" w:author="Philip" w:date="2022-06-28T11:53:00Z">
        <w:del w:id="234" w:author="Philip Helger" w:date="2022-06-29T16:13:00Z">
          <w:r w:rsidRPr="00FE3C55" w:rsidDel="00F65A72">
            <w:rPr>
              <w:rStyle w:val="Hyperlink"/>
              <w:noProof/>
              <w:lang w:val="de-DE"/>
            </w:rPr>
            <w:delText>4.8</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OrderingParty</w:delText>
          </w:r>
          <w:r w:rsidDel="00F65A72">
            <w:rPr>
              <w:noProof/>
              <w:webHidden/>
            </w:rPr>
            <w:tab/>
            <w:delText>23</w:delText>
          </w:r>
        </w:del>
      </w:ins>
    </w:p>
    <w:p w14:paraId="5349B0CC" w14:textId="3FFABCBA" w:rsidR="00913542" w:rsidDel="00F65A72" w:rsidRDefault="00913542">
      <w:pPr>
        <w:pStyle w:val="Verzeichnis2"/>
        <w:tabs>
          <w:tab w:val="left" w:pos="880"/>
          <w:tab w:val="right" w:leader="dot" w:pos="9062"/>
        </w:tabs>
        <w:rPr>
          <w:ins w:id="235" w:author="Philip" w:date="2022-06-28T11:53:00Z"/>
          <w:del w:id="236" w:author="Philip Helger" w:date="2022-06-29T16:13:00Z"/>
          <w:rFonts w:asciiTheme="minorHAnsi" w:eastAsiaTheme="minorEastAsia" w:hAnsiTheme="minorHAnsi" w:cstheme="minorBidi"/>
          <w:noProof/>
          <w:sz w:val="22"/>
          <w:szCs w:val="22"/>
          <w:lang w:val="en-GB" w:eastAsia="en-GB"/>
        </w:rPr>
      </w:pPr>
      <w:ins w:id="237" w:author="Philip" w:date="2022-06-28T11:53:00Z">
        <w:del w:id="238" w:author="Philip Helger" w:date="2022-06-29T16:13:00Z">
          <w:r w:rsidRPr="00FE3C55" w:rsidDel="00F65A72">
            <w:rPr>
              <w:rStyle w:val="Hyperlink"/>
              <w:noProof/>
              <w:lang w:val="de-DE"/>
            </w:rPr>
            <w:delText>4.9</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Details</w:delText>
          </w:r>
          <w:r w:rsidDel="00F65A72">
            <w:rPr>
              <w:noProof/>
              <w:webHidden/>
            </w:rPr>
            <w:tab/>
            <w:delText>25</w:delText>
          </w:r>
        </w:del>
      </w:ins>
    </w:p>
    <w:p w14:paraId="4D10737A" w14:textId="1E5F4F22" w:rsidR="00913542" w:rsidDel="00F65A72" w:rsidRDefault="00913542">
      <w:pPr>
        <w:pStyle w:val="Verzeichnis3"/>
        <w:tabs>
          <w:tab w:val="left" w:pos="1320"/>
          <w:tab w:val="right" w:leader="dot" w:pos="9062"/>
        </w:tabs>
        <w:rPr>
          <w:ins w:id="239" w:author="Philip" w:date="2022-06-28T11:53:00Z"/>
          <w:del w:id="240" w:author="Philip Helger" w:date="2022-06-29T16:13:00Z"/>
          <w:rFonts w:asciiTheme="minorHAnsi" w:eastAsiaTheme="minorEastAsia" w:hAnsiTheme="minorHAnsi" w:cstheme="minorBidi"/>
          <w:noProof/>
          <w:sz w:val="22"/>
          <w:szCs w:val="22"/>
          <w:lang w:val="en-GB" w:eastAsia="en-GB"/>
        </w:rPr>
      </w:pPr>
      <w:ins w:id="241" w:author="Philip" w:date="2022-06-28T11:53:00Z">
        <w:del w:id="242" w:author="Philip Helger" w:date="2022-06-29T16:13:00Z">
          <w:r w:rsidRPr="00FE3C55" w:rsidDel="00F65A72">
            <w:rPr>
              <w:rStyle w:val="Hyperlink"/>
              <w:noProof/>
              <w:lang w:val="de-DE"/>
            </w:rPr>
            <w:delText>4.9.1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ListLineItem</w:delText>
          </w:r>
          <w:r w:rsidDel="00F65A72">
            <w:rPr>
              <w:noProof/>
              <w:webHidden/>
            </w:rPr>
            <w:tab/>
            <w:delText>28</w:delText>
          </w:r>
        </w:del>
      </w:ins>
    </w:p>
    <w:p w14:paraId="0B2AE258" w14:textId="46BEDD6C" w:rsidR="00913542" w:rsidDel="00F65A72" w:rsidRDefault="00913542">
      <w:pPr>
        <w:pStyle w:val="Verzeichnis3"/>
        <w:tabs>
          <w:tab w:val="left" w:pos="1320"/>
          <w:tab w:val="right" w:leader="dot" w:pos="9062"/>
        </w:tabs>
        <w:rPr>
          <w:ins w:id="243" w:author="Philip" w:date="2022-06-28T11:53:00Z"/>
          <w:del w:id="244" w:author="Philip Helger" w:date="2022-06-29T16:13:00Z"/>
          <w:rFonts w:asciiTheme="minorHAnsi" w:eastAsiaTheme="minorEastAsia" w:hAnsiTheme="minorHAnsi" w:cstheme="minorBidi"/>
          <w:noProof/>
          <w:sz w:val="22"/>
          <w:szCs w:val="22"/>
          <w:lang w:val="en-GB" w:eastAsia="en-GB"/>
        </w:rPr>
      </w:pPr>
      <w:ins w:id="245" w:author="Philip" w:date="2022-06-28T11:53:00Z">
        <w:del w:id="246" w:author="Philip Helger" w:date="2022-06-29T16:13:00Z">
          <w:r w:rsidRPr="00FE3C55" w:rsidDel="00F65A72">
            <w:rPr>
              <w:rStyle w:val="Hyperlink"/>
              <w:noProof/>
              <w:lang w:val="de-DE"/>
            </w:rPr>
            <w:delText>4.9.2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BelowTheLineItem</w:delText>
          </w:r>
          <w:r w:rsidDel="00F65A72">
            <w:rPr>
              <w:noProof/>
              <w:webHidden/>
            </w:rPr>
            <w:tab/>
            <w:delText>35</w:delText>
          </w:r>
        </w:del>
      </w:ins>
    </w:p>
    <w:p w14:paraId="073A0757" w14:textId="77A18E1D" w:rsidR="00913542" w:rsidDel="00F65A72" w:rsidRDefault="00913542">
      <w:pPr>
        <w:pStyle w:val="Verzeichnis2"/>
        <w:tabs>
          <w:tab w:val="left" w:pos="1100"/>
          <w:tab w:val="right" w:leader="dot" w:pos="9062"/>
        </w:tabs>
        <w:rPr>
          <w:ins w:id="247" w:author="Philip" w:date="2022-06-28T11:53:00Z"/>
          <w:del w:id="248" w:author="Philip Helger" w:date="2022-06-29T16:13:00Z"/>
          <w:rFonts w:asciiTheme="minorHAnsi" w:eastAsiaTheme="minorEastAsia" w:hAnsiTheme="minorHAnsi" w:cstheme="minorBidi"/>
          <w:noProof/>
          <w:sz w:val="22"/>
          <w:szCs w:val="22"/>
          <w:lang w:val="en-GB" w:eastAsia="en-GB"/>
        </w:rPr>
      </w:pPr>
      <w:ins w:id="249" w:author="Philip" w:date="2022-06-28T11:53:00Z">
        <w:del w:id="250" w:author="Philip Helger" w:date="2022-06-29T16:13:00Z">
          <w:r w:rsidRPr="00FE3C55" w:rsidDel="00F65A72">
            <w:rPr>
              <w:rStyle w:val="Hyperlink"/>
              <w:noProof/>
              <w:lang w:val="de-DE"/>
            </w:rPr>
            <w:delText>4.10</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ReductionAndSurchargeDetails</w:delText>
          </w:r>
          <w:r w:rsidDel="00F65A72">
            <w:rPr>
              <w:noProof/>
              <w:webHidden/>
            </w:rPr>
            <w:tab/>
            <w:delText>36</w:delText>
          </w:r>
        </w:del>
      </w:ins>
    </w:p>
    <w:p w14:paraId="58383F04" w14:textId="708544FF" w:rsidR="00913542" w:rsidDel="00F65A72" w:rsidRDefault="00913542">
      <w:pPr>
        <w:pStyle w:val="Verzeichnis2"/>
        <w:tabs>
          <w:tab w:val="left" w:pos="1100"/>
          <w:tab w:val="right" w:leader="dot" w:pos="9062"/>
        </w:tabs>
        <w:rPr>
          <w:ins w:id="251" w:author="Philip" w:date="2022-06-28T11:53:00Z"/>
          <w:del w:id="252" w:author="Philip Helger" w:date="2022-06-29T16:13:00Z"/>
          <w:rFonts w:asciiTheme="minorHAnsi" w:eastAsiaTheme="minorEastAsia" w:hAnsiTheme="minorHAnsi" w:cstheme="minorBidi"/>
          <w:noProof/>
          <w:sz w:val="22"/>
          <w:szCs w:val="22"/>
          <w:lang w:val="en-GB" w:eastAsia="en-GB"/>
        </w:rPr>
      </w:pPr>
      <w:ins w:id="253" w:author="Philip" w:date="2022-06-28T11:53:00Z">
        <w:del w:id="254" w:author="Philip Helger" w:date="2022-06-29T16:13:00Z">
          <w:r w:rsidRPr="00FE3C55" w:rsidDel="00F65A72">
            <w:rPr>
              <w:rStyle w:val="Hyperlink"/>
              <w:noProof/>
              <w:lang w:val="de-DE"/>
            </w:rPr>
            <w:delText>4.11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Tax</w:delText>
          </w:r>
          <w:r w:rsidDel="00F65A72">
            <w:rPr>
              <w:noProof/>
              <w:webHidden/>
            </w:rPr>
            <w:tab/>
            <w:delText>40</w:delText>
          </w:r>
        </w:del>
      </w:ins>
    </w:p>
    <w:p w14:paraId="00D64EF4" w14:textId="46F3AD71" w:rsidR="00913542" w:rsidDel="00F65A72" w:rsidRDefault="00913542">
      <w:pPr>
        <w:pStyle w:val="Verzeichnis2"/>
        <w:tabs>
          <w:tab w:val="left" w:pos="1100"/>
          <w:tab w:val="right" w:leader="dot" w:pos="9062"/>
        </w:tabs>
        <w:rPr>
          <w:ins w:id="255" w:author="Philip" w:date="2022-06-28T11:53:00Z"/>
          <w:del w:id="256" w:author="Philip Helger" w:date="2022-06-29T16:13:00Z"/>
          <w:rFonts w:asciiTheme="minorHAnsi" w:eastAsiaTheme="minorEastAsia" w:hAnsiTheme="minorHAnsi" w:cstheme="minorBidi"/>
          <w:noProof/>
          <w:sz w:val="22"/>
          <w:szCs w:val="22"/>
          <w:lang w:val="en-GB" w:eastAsia="en-GB"/>
        </w:rPr>
      </w:pPr>
      <w:ins w:id="257" w:author="Philip" w:date="2022-06-28T11:53:00Z">
        <w:del w:id="258" w:author="Philip Helger" w:date="2022-06-29T16:13:00Z">
          <w:r w:rsidRPr="00FE3C55" w:rsidDel="00F65A72">
            <w:rPr>
              <w:rStyle w:val="Hyperlink"/>
              <w:noProof/>
              <w:lang w:val="de-DE"/>
            </w:rPr>
            <w:delText>4.12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PaymentMethod</w:delText>
          </w:r>
          <w:r w:rsidDel="00F65A72">
            <w:rPr>
              <w:noProof/>
              <w:webHidden/>
            </w:rPr>
            <w:tab/>
            <w:delText>42</w:delText>
          </w:r>
        </w:del>
      </w:ins>
    </w:p>
    <w:p w14:paraId="389F9998" w14:textId="7E70F92F" w:rsidR="00913542" w:rsidDel="00F65A72" w:rsidRDefault="00913542">
      <w:pPr>
        <w:pStyle w:val="Verzeichnis3"/>
        <w:tabs>
          <w:tab w:val="left" w:pos="1320"/>
          <w:tab w:val="right" w:leader="dot" w:pos="9062"/>
        </w:tabs>
        <w:rPr>
          <w:ins w:id="259" w:author="Philip" w:date="2022-06-28T11:53:00Z"/>
          <w:del w:id="260" w:author="Philip Helger" w:date="2022-06-29T16:13:00Z"/>
          <w:rFonts w:asciiTheme="minorHAnsi" w:eastAsiaTheme="minorEastAsia" w:hAnsiTheme="minorHAnsi" w:cstheme="minorBidi"/>
          <w:noProof/>
          <w:sz w:val="22"/>
          <w:szCs w:val="22"/>
          <w:lang w:val="en-GB" w:eastAsia="en-GB"/>
        </w:rPr>
      </w:pPr>
      <w:ins w:id="261" w:author="Philip" w:date="2022-06-28T11:53:00Z">
        <w:del w:id="262" w:author="Philip Helger" w:date="2022-06-29T16:13:00Z">
          <w:r w:rsidRPr="00FE3C55" w:rsidDel="00F65A72">
            <w:rPr>
              <w:rStyle w:val="Hyperlink"/>
              <w:noProof/>
              <w:lang w:val="de-DE"/>
            </w:rPr>
            <w:delText>4.12.1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NoPayment</w:delText>
          </w:r>
          <w:r w:rsidDel="00F65A72">
            <w:rPr>
              <w:noProof/>
              <w:webHidden/>
            </w:rPr>
            <w:tab/>
            <w:delText>43</w:delText>
          </w:r>
        </w:del>
      </w:ins>
    </w:p>
    <w:p w14:paraId="5DD4237A" w14:textId="77ECE087" w:rsidR="00913542" w:rsidDel="00F65A72" w:rsidRDefault="00913542">
      <w:pPr>
        <w:pStyle w:val="Verzeichnis3"/>
        <w:tabs>
          <w:tab w:val="left" w:pos="1320"/>
          <w:tab w:val="right" w:leader="dot" w:pos="9062"/>
        </w:tabs>
        <w:rPr>
          <w:ins w:id="263" w:author="Philip" w:date="2022-06-28T11:53:00Z"/>
          <w:del w:id="264" w:author="Philip Helger" w:date="2022-06-29T16:13:00Z"/>
          <w:rFonts w:asciiTheme="minorHAnsi" w:eastAsiaTheme="minorEastAsia" w:hAnsiTheme="minorHAnsi" w:cstheme="minorBidi"/>
          <w:noProof/>
          <w:sz w:val="22"/>
          <w:szCs w:val="22"/>
          <w:lang w:val="en-GB" w:eastAsia="en-GB"/>
        </w:rPr>
      </w:pPr>
      <w:ins w:id="265" w:author="Philip" w:date="2022-06-28T11:53:00Z">
        <w:del w:id="266" w:author="Philip Helger" w:date="2022-06-29T16:13:00Z">
          <w:r w:rsidRPr="00FE3C55" w:rsidDel="00F65A72">
            <w:rPr>
              <w:rStyle w:val="Hyperlink"/>
              <w:noProof/>
              <w:lang w:val="de-DE"/>
            </w:rPr>
            <w:delText>4.12.2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SEPADirectDebit</w:delText>
          </w:r>
          <w:r w:rsidDel="00F65A72">
            <w:rPr>
              <w:noProof/>
              <w:webHidden/>
            </w:rPr>
            <w:tab/>
            <w:delText>43</w:delText>
          </w:r>
        </w:del>
      </w:ins>
    </w:p>
    <w:p w14:paraId="2E61DAA9" w14:textId="2DE5A0D5" w:rsidR="00913542" w:rsidDel="00F65A72" w:rsidRDefault="00913542">
      <w:pPr>
        <w:pStyle w:val="Verzeichnis3"/>
        <w:tabs>
          <w:tab w:val="left" w:pos="1320"/>
          <w:tab w:val="right" w:leader="dot" w:pos="9062"/>
        </w:tabs>
        <w:rPr>
          <w:ins w:id="267" w:author="Philip" w:date="2022-06-28T11:53:00Z"/>
          <w:del w:id="268" w:author="Philip Helger" w:date="2022-06-29T16:13:00Z"/>
          <w:rFonts w:asciiTheme="minorHAnsi" w:eastAsiaTheme="minorEastAsia" w:hAnsiTheme="minorHAnsi" w:cstheme="minorBidi"/>
          <w:noProof/>
          <w:sz w:val="22"/>
          <w:szCs w:val="22"/>
          <w:lang w:val="en-GB" w:eastAsia="en-GB"/>
        </w:rPr>
      </w:pPr>
      <w:ins w:id="269" w:author="Philip" w:date="2022-06-28T11:53:00Z">
        <w:del w:id="270" w:author="Philip Helger" w:date="2022-06-29T16:13:00Z">
          <w:r w:rsidRPr="00FE3C55" w:rsidDel="00F65A72">
            <w:rPr>
              <w:rStyle w:val="Hyperlink"/>
              <w:noProof/>
              <w:lang w:val="de-DE"/>
            </w:rPr>
            <w:delText>4.12.3</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UniversalBankTransaction</w:delText>
          </w:r>
          <w:r w:rsidDel="00F65A72">
            <w:rPr>
              <w:noProof/>
              <w:webHidden/>
            </w:rPr>
            <w:tab/>
            <w:delText>44</w:delText>
          </w:r>
        </w:del>
      </w:ins>
    </w:p>
    <w:p w14:paraId="7B0E48FA" w14:textId="123C74BF" w:rsidR="00913542" w:rsidDel="00F65A72" w:rsidRDefault="00913542">
      <w:pPr>
        <w:pStyle w:val="Verzeichnis3"/>
        <w:tabs>
          <w:tab w:val="left" w:pos="1320"/>
          <w:tab w:val="right" w:leader="dot" w:pos="9062"/>
        </w:tabs>
        <w:rPr>
          <w:ins w:id="271" w:author="Philip" w:date="2022-06-28T11:53:00Z"/>
          <w:del w:id="272" w:author="Philip Helger" w:date="2022-06-29T16:13:00Z"/>
          <w:rFonts w:asciiTheme="minorHAnsi" w:eastAsiaTheme="minorEastAsia" w:hAnsiTheme="minorHAnsi" w:cstheme="minorBidi"/>
          <w:noProof/>
          <w:sz w:val="22"/>
          <w:szCs w:val="22"/>
          <w:lang w:val="en-GB" w:eastAsia="en-GB"/>
        </w:rPr>
      </w:pPr>
      <w:ins w:id="273" w:author="Philip" w:date="2022-06-28T11:53:00Z">
        <w:del w:id="274" w:author="Philip Helger" w:date="2022-06-29T16:13:00Z">
          <w:r w:rsidRPr="00FE3C55" w:rsidDel="00F65A72">
            <w:rPr>
              <w:rStyle w:val="Hyperlink"/>
              <w:noProof/>
              <w:lang w:val="de-DE"/>
            </w:rPr>
            <w:delText>4.12.4</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PaymentCard</w:delText>
          </w:r>
          <w:r w:rsidDel="00F65A72">
            <w:rPr>
              <w:noProof/>
              <w:webHidden/>
            </w:rPr>
            <w:tab/>
            <w:delText>45</w:delText>
          </w:r>
        </w:del>
      </w:ins>
    </w:p>
    <w:p w14:paraId="6E1298E0" w14:textId="1342C974" w:rsidR="00913542" w:rsidDel="00F65A72" w:rsidRDefault="00913542">
      <w:pPr>
        <w:pStyle w:val="Verzeichnis3"/>
        <w:tabs>
          <w:tab w:val="left" w:pos="1320"/>
          <w:tab w:val="right" w:leader="dot" w:pos="9062"/>
        </w:tabs>
        <w:rPr>
          <w:ins w:id="275" w:author="Philip" w:date="2022-06-28T11:53:00Z"/>
          <w:del w:id="276" w:author="Philip Helger" w:date="2022-06-29T16:13:00Z"/>
          <w:rFonts w:asciiTheme="minorHAnsi" w:eastAsiaTheme="minorEastAsia" w:hAnsiTheme="minorHAnsi" w:cstheme="minorBidi"/>
          <w:noProof/>
          <w:sz w:val="22"/>
          <w:szCs w:val="22"/>
          <w:lang w:val="en-GB" w:eastAsia="en-GB"/>
        </w:rPr>
      </w:pPr>
      <w:ins w:id="277" w:author="Philip" w:date="2022-06-28T11:53:00Z">
        <w:del w:id="278" w:author="Philip Helger" w:date="2022-06-29T16:13:00Z">
          <w:r w:rsidRPr="00FE3C55" w:rsidDel="00F65A72">
            <w:rPr>
              <w:rStyle w:val="Hyperlink"/>
              <w:noProof/>
              <w:lang w:val="de-DE"/>
            </w:rPr>
            <w:delText>4.12.5</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OtherPayment</w:delText>
          </w:r>
          <w:r w:rsidDel="00F65A72">
            <w:rPr>
              <w:noProof/>
              <w:webHidden/>
            </w:rPr>
            <w:tab/>
            <w:delText>46</w:delText>
          </w:r>
        </w:del>
      </w:ins>
    </w:p>
    <w:p w14:paraId="5A7FC588" w14:textId="001665C8" w:rsidR="00913542" w:rsidDel="00F65A72" w:rsidRDefault="00913542">
      <w:pPr>
        <w:pStyle w:val="Verzeichnis2"/>
        <w:tabs>
          <w:tab w:val="left" w:pos="1100"/>
          <w:tab w:val="right" w:leader="dot" w:pos="9062"/>
        </w:tabs>
        <w:rPr>
          <w:ins w:id="279" w:author="Philip" w:date="2022-06-28T11:53:00Z"/>
          <w:del w:id="280" w:author="Philip Helger" w:date="2022-06-29T16:13:00Z"/>
          <w:rFonts w:asciiTheme="minorHAnsi" w:eastAsiaTheme="minorEastAsia" w:hAnsiTheme="minorHAnsi" w:cstheme="minorBidi"/>
          <w:noProof/>
          <w:sz w:val="22"/>
          <w:szCs w:val="22"/>
          <w:lang w:val="en-GB" w:eastAsia="en-GB"/>
        </w:rPr>
      </w:pPr>
      <w:ins w:id="281" w:author="Philip" w:date="2022-06-28T11:53:00Z">
        <w:del w:id="282" w:author="Philip Helger" w:date="2022-06-29T16:13:00Z">
          <w:r w:rsidRPr="00FE3C55" w:rsidDel="00F65A72">
            <w:rPr>
              <w:rStyle w:val="Hyperlink"/>
              <w:noProof/>
              <w:lang w:val="de-DE"/>
            </w:rPr>
            <w:delText>4.13</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PaymentConditions</w:delText>
          </w:r>
          <w:r w:rsidDel="00F65A72">
            <w:rPr>
              <w:noProof/>
              <w:webHidden/>
            </w:rPr>
            <w:tab/>
            <w:delText>47</w:delText>
          </w:r>
        </w:del>
      </w:ins>
    </w:p>
    <w:p w14:paraId="72C9CB7E" w14:textId="0AF786BB" w:rsidR="00913542" w:rsidDel="00F65A72" w:rsidRDefault="00913542">
      <w:pPr>
        <w:pStyle w:val="Verzeichnis1"/>
        <w:tabs>
          <w:tab w:val="left" w:pos="480"/>
          <w:tab w:val="right" w:leader="dot" w:pos="9062"/>
        </w:tabs>
        <w:rPr>
          <w:ins w:id="283" w:author="Philip" w:date="2022-06-28T11:53:00Z"/>
          <w:del w:id="284" w:author="Philip Helger" w:date="2022-06-29T16:13:00Z"/>
          <w:rFonts w:asciiTheme="minorHAnsi" w:eastAsiaTheme="minorEastAsia" w:hAnsiTheme="minorHAnsi" w:cstheme="minorBidi"/>
          <w:noProof/>
          <w:sz w:val="22"/>
          <w:szCs w:val="22"/>
          <w:lang w:val="en-GB" w:eastAsia="en-GB"/>
        </w:rPr>
      </w:pPr>
      <w:ins w:id="285" w:author="Philip" w:date="2022-06-28T11:53:00Z">
        <w:del w:id="286" w:author="Philip Helger" w:date="2022-06-29T16:13:00Z">
          <w:r w:rsidRPr="00FE3C55" w:rsidDel="00F65A72">
            <w:rPr>
              <w:rStyle w:val="Hyperlink"/>
              <w:noProof/>
              <w:lang w:val="de-DE"/>
            </w:rPr>
            <w:delText>5</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Erweiterungsmechanismus</w:delText>
          </w:r>
          <w:r w:rsidDel="00F65A72">
            <w:rPr>
              <w:noProof/>
              <w:webHidden/>
            </w:rPr>
            <w:tab/>
            <w:delText>49</w:delText>
          </w:r>
        </w:del>
      </w:ins>
    </w:p>
    <w:p w14:paraId="42909FDA" w14:textId="3F9385E7" w:rsidR="00913542" w:rsidDel="00F65A72" w:rsidRDefault="00913542">
      <w:pPr>
        <w:pStyle w:val="Verzeichnis1"/>
        <w:tabs>
          <w:tab w:val="left" w:pos="480"/>
          <w:tab w:val="right" w:leader="dot" w:pos="9062"/>
        </w:tabs>
        <w:rPr>
          <w:ins w:id="287" w:author="Philip" w:date="2022-06-28T11:53:00Z"/>
          <w:del w:id="288" w:author="Philip Helger" w:date="2022-06-29T16:13:00Z"/>
          <w:rFonts w:asciiTheme="minorHAnsi" w:eastAsiaTheme="minorEastAsia" w:hAnsiTheme="minorHAnsi" w:cstheme="minorBidi"/>
          <w:noProof/>
          <w:sz w:val="22"/>
          <w:szCs w:val="22"/>
          <w:lang w:val="en-GB" w:eastAsia="en-GB"/>
        </w:rPr>
      </w:pPr>
      <w:ins w:id="289" w:author="Philip" w:date="2022-06-28T11:53:00Z">
        <w:del w:id="290" w:author="Philip Helger" w:date="2022-06-29T16:13:00Z">
          <w:r w:rsidRPr="00FE3C55" w:rsidDel="00F65A72">
            <w:rPr>
              <w:rStyle w:val="Hyperlink"/>
              <w:noProof/>
              <w:lang w:val="de-DE"/>
            </w:rPr>
            <w:delText>6</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Anwendungsempfehlungen</w:delText>
          </w:r>
          <w:r w:rsidDel="00F65A72">
            <w:rPr>
              <w:noProof/>
              <w:webHidden/>
            </w:rPr>
            <w:tab/>
            <w:delText>50</w:delText>
          </w:r>
        </w:del>
      </w:ins>
    </w:p>
    <w:p w14:paraId="41514A6F" w14:textId="059129BC" w:rsidR="00913542" w:rsidDel="00F65A72" w:rsidRDefault="00913542">
      <w:pPr>
        <w:pStyle w:val="Verzeichnis2"/>
        <w:tabs>
          <w:tab w:val="left" w:pos="880"/>
          <w:tab w:val="right" w:leader="dot" w:pos="9062"/>
        </w:tabs>
        <w:rPr>
          <w:ins w:id="291" w:author="Philip" w:date="2022-06-28T11:53:00Z"/>
          <w:del w:id="292" w:author="Philip Helger" w:date="2022-06-29T16:13:00Z"/>
          <w:rFonts w:asciiTheme="minorHAnsi" w:eastAsiaTheme="minorEastAsia" w:hAnsiTheme="minorHAnsi" w:cstheme="minorBidi"/>
          <w:noProof/>
          <w:sz w:val="22"/>
          <w:szCs w:val="22"/>
          <w:lang w:val="en-GB" w:eastAsia="en-GB"/>
        </w:rPr>
      </w:pPr>
      <w:ins w:id="293" w:author="Philip" w:date="2022-06-28T11:53:00Z">
        <w:del w:id="294" w:author="Philip Helger" w:date="2022-06-29T16:13:00Z">
          <w:r w:rsidRPr="00FE3C55" w:rsidDel="00F65A72">
            <w:rPr>
              <w:rStyle w:val="Hyperlink"/>
              <w:noProof/>
              <w:lang w:val="de-DE"/>
            </w:rPr>
            <w:delText>6.1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Verwendung von Vorzeichen für Beträge in Rechnungen und Gutschriften</w:delText>
          </w:r>
          <w:r w:rsidDel="00F65A72">
            <w:rPr>
              <w:noProof/>
              <w:webHidden/>
            </w:rPr>
            <w:tab/>
            <w:delText>50</w:delText>
          </w:r>
        </w:del>
      </w:ins>
    </w:p>
    <w:p w14:paraId="66A14ECD" w14:textId="39EF3B45" w:rsidR="00913542" w:rsidDel="00F65A72" w:rsidRDefault="00913542">
      <w:pPr>
        <w:pStyle w:val="Verzeichnis1"/>
        <w:tabs>
          <w:tab w:val="left" w:pos="480"/>
          <w:tab w:val="right" w:leader="dot" w:pos="9062"/>
        </w:tabs>
        <w:rPr>
          <w:ins w:id="295" w:author="Philip" w:date="2022-06-28T11:53:00Z"/>
          <w:del w:id="296" w:author="Philip Helger" w:date="2022-06-29T16:13:00Z"/>
          <w:rFonts w:asciiTheme="minorHAnsi" w:eastAsiaTheme="minorEastAsia" w:hAnsiTheme="minorHAnsi" w:cstheme="minorBidi"/>
          <w:noProof/>
          <w:sz w:val="22"/>
          <w:szCs w:val="22"/>
          <w:lang w:val="en-GB" w:eastAsia="en-GB"/>
        </w:rPr>
      </w:pPr>
      <w:ins w:id="297" w:author="Philip" w:date="2022-06-28T11:53:00Z">
        <w:del w:id="298" w:author="Philip Helger" w:date="2022-06-29T16:13:00Z">
          <w:r w:rsidRPr="00FE3C55" w:rsidDel="00F65A72">
            <w:rPr>
              <w:rStyle w:val="Hyperlink"/>
              <w:noProof/>
              <w:lang w:val="de-DE"/>
            </w:rPr>
            <w:delText>7</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Referenzen</w:delText>
          </w:r>
          <w:r w:rsidDel="00F65A72">
            <w:rPr>
              <w:noProof/>
              <w:webHidden/>
            </w:rPr>
            <w:tab/>
            <w:delText>51</w:delText>
          </w:r>
        </w:del>
      </w:ins>
    </w:p>
    <w:p w14:paraId="5558FD71" w14:textId="3039A433" w:rsidR="00913542" w:rsidDel="00F65A72" w:rsidRDefault="00913542">
      <w:pPr>
        <w:pStyle w:val="Verzeichnis1"/>
        <w:tabs>
          <w:tab w:val="left" w:pos="480"/>
          <w:tab w:val="right" w:leader="dot" w:pos="9062"/>
        </w:tabs>
        <w:rPr>
          <w:ins w:id="299" w:author="Philip" w:date="2022-06-28T11:53:00Z"/>
          <w:del w:id="300" w:author="Philip Helger" w:date="2022-06-29T16:13:00Z"/>
          <w:rFonts w:asciiTheme="minorHAnsi" w:eastAsiaTheme="minorEastAsia" w:hAnsiTheme="minorHAnsi" w:cstheme="minorBidi"/>
          <w:noProof/>
          <w:sz w:val="22"/>
          <w:szCs w:val="22"/>
          <w:lang w:val="en-GB" w:eastAsia="en-GB"/>
        </w:rPr>
      </w:pPr>
      <w:ins w:id="301" w:author="Philip" w:date="2022-06-28T11:53:00Z">
        <w:del w:id="302" w:author="Philip Helger" w:date="2022-06-29T16:13:00Z">
          <w:r w:rsidRPr="00FE3C55" w:rsidDel="00F65A72">
            <w:rPr>
              <w:rStyle w:val="Hyperlink"/>
              <w:noProof/>
              <w:lang w:val="de-DE"/>
            </w:rPr>
            <w:delText>8</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Änderungshistorie</w:delText>
          </w:r>
          <w:r w:rsidDel="00F65A72">
            <w:rPr>
              <w:noProof/>
              <w:webHidden/>
            </w:rPr>
            <w:tab/>
            <w:delText>52</w:delText>
          </w:r>
        </w:del>
      </w:ins>
    </w:p>
    <w:p w14:paraId="51FFB244" w14:textId="16322CD3" w:rsidR="00913542" w:rsidDel="00F65A72" w:rsidRDefault="00913542">
      <w:pPr>
        <w:pStyle w:val="Verzeichnis2"/>
        <w:tabs>
          <w:tab w:val="left" w:pos="880"/>
          <w:tab w:val="right" w:leader="dot" w:pos="9062"/>
        </w:tabs>
        <w:rPr>
          <w:ins w:id="303" w:author="Philip" w:date="2022-06-28T11:53:00Z"/>
          <w:del w:id="304" w:author="Philip Helger" w:date="2022-06-29T16:13:00Z"/>
          <w:rFonts w:asciiTheme="minorHAnsi" w:eastAsiaTheme="minorEastAsia" w:hAnsiTheme="minorHAnsi" w:cstheme="minorBidi"/>
          <w:noProof/>
          <w:sz w:val="22"/>
          <w:szCs w:val="22"/>
          <w:lang w:val="en-GB" w:eastAsia="en-GB"/>
        </w:rPr>
      </w:pPr>
      <w:ins w:id="305" w:author="Philip" w:date="2022-06-28T11:53:00Z">
        <w:del w:id="306" w:author="Philip Helger" w:date="2022-06-29T16:13:00Z">
          <w:r w:rsidRPr="00FE3C55" w:rsidDel="00F65A72">
            <w:rPr>
              <w:rStyle w:val="Hyperlink"/>
              <w:noProof/>
              <w:lang w:val="de-DE"/>
            </w:rPr>
            <w:delText>8.1</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Änderungen in Version 6.1</w:delText>
          </w:r>
          <w:r w:rsidDel="00F65A72">
            <w:rPr>
              <w:noProof/>
              <w:webHidden/>
            </w:rPr>
            <w:tab/>
            <w:delText>52</w:delText>
          </w:r>
        </w:del>
      </w:ins>
    </w:p>
    <w:p w14:paraId="5966A8DA" w14:textId="253ADA12" w:rsidR="00913542" w:rsidDel="00F65A72" w:rsidRDefault="00913542">
      <w:pPr>
        <w:pStyle w:val="Verzeichnis2"/>
        <w:tabs>
          <w:tab w:val="left" w:pos="880"/>
          <w:tab w:val="right" w:leader="dot" w:pos="9062"/>
        </w:tabs>
        <w:rPr>
          <w:ins w:id="307" w:author="Philip" w:date="2022-06-28T11:53:00Z"/>
          <w:del w:id="308" w:author="Philip Helger" w:date="2022-06-29T16:13:00Z"/>
          <w:rFonts w:asciiTheme="minorHAnsi" w:eastAsiaTheme="minorEastAsia" w:hAnsiTheme="minorHAnsi" w:cstheme="minorBidi"/>
          <w:noProof/>
          <w:sz w:val="22"/>
          <w:szCs w:val="22"/>
          <w:lang w:val="en-GB" w:eastAsia="en-GB"/>
        </w:rPr>
      </w:pPr>
      <w:ins w:id="309" w:author="Philip" w:date="2022-06-28T11:53:00Z">
        <w:del w:id="310" w:author="Philip Helger" w:date="2022-06-29T16:13:00Z">
          <w:r w:rsidRPr="00FE3C55" w:rsidDel="00F65A72">
            <w:rPr>
              <w:rStyle w:val="Hyperlink"/>
              <w:noProof/>
              <w:lang w:val="de-DE"/>
            </w:rPr>
            <w:delText>8.2</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Änderungen in Version 6.0</w:delText>
          </w:r>
          <w:r w:rsidDel="00F65A72">
            <w:rPr>
              <w:noProof/>
              <w:webHidden/>
            </w:rPr>
            <w:tab/>
            <w:delText>52</w:delText>
          </w:r>
        </w:del>
      </w:ins>
    </w:p>
    <w:p w14:paraId="52689E58" w14:textId="596FEB7E" w:rsidR="00913542" w:rsidDel="00F65A72" w:rsidRDefault="00913542">
      <w:pPr>
        <w:pStyle w:val="Verzeichnis2"/>
        <w:tabs>
          <w:tab w:val="left" w:pos="880"/>
          <w:tab w:val="right" w:leader="dot" w:pos="9062"/>
        </w:tabs>
        <w:rPr>
          <w:ins w:id="311" w:author="Philip" w:date="2022-06-28T11:53:00Z"/>
          <w:del w:id="312" w:author="Philip Helger" w:date="2022-06-29T16:13:00Z"/>
          <w:rFonts w:asciiTheme="minorHAnsi" w:eastAsiaTheme="minorEastAsia" w:hAnsiTheme="minorHAnsi" w:cstheme="minorBidi"/>
          <w:noProof/>
          <w:sz w:val="22"/>
          <w:szCs w:val="22"/>
          <w:lang w:val="en-GB" w:eastAsia="en-GB"/>
        </w:rPr>
      </w:pPr>
      <w:ins w:id="313" w:author="Philip" w:date="2022-06-28T11:53:00Z">
        <w:del w:id="314" w:author="Philip Helger" w:date="2022-06-29T16:13:00Z">
          <w:r w:rsidRPr="00FE3C55" w:rsidDel="00F65A72">
            <w:rPr>
              <w:rStyle w:val="Hyperlink"/>
              <w:noProof/>
              <w:lang w:val="de-DE"/>
            </w:rPr>
            <w:delText>8.3</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Änderungen in Version 5.0</w:delText>
          </w:r>
          <w:r w:rsidDel="00F65A72">
            <w:rPr>
              <w:noProof/>
              <w:webHidden/>
            </w:rPr>
            <w:tab/>
            <w:delText>52</w:delText>
          </w:r>
        </w:del>
      </w:ins>
    </w:p>
    <w:p w14:paraId="128F6612" w14:textId="30FF7946" w:rsidR="00913542" w:rsidDel="00F65A72" w:rsidRDefault="00913542">
      <w:pPr>
        <w:pStyle w:val="Verzeichnis2"/>
        <w:tabs>
          <w:tab w:val="left" w:pos="880"/>
          <w:tab w:val="right" w:leader="dot" w:pos="9062"/>
        </w:tabs>
        <w:rPr>
          <w:ins w:id="315" w:author="Philip" w:date="2022-06-28T11:53:00Z"/>
          <w:del w:id="316" w:author="Philip Helger" w:date="2022-06-29T16:13:00Z"/>
          <w:rFonts w:asciiTheme="minorHAnsi" w:eastAsiaTheme="minorEastAsia" w:hAnsiTheme="minorHAnsi" w:cstheme="minorBidi"/>
          <w:noProof/>
          <w:sz w:val="22"/>
          <w:szCs w:val="22"/>
          <w:lang w:val="en-GB" w:eastAsia="en-GB"/>
        </w:rPr>
      </w:pPr>
      <w:ins w:id="317" w:author="Philip" w:date="2022-06-28T11:53:00Z">
        <w:del w:id="318" w:author="Philip Helger" w:date="2022-06-29T16:13:00Z">
          <w:r w:rsidRPr="00FE3C55" w:rsidDel="00F65A72">
            <w:rPr>
              <w:rStyle w:val="Hyperlink"/>
              <w:noProof/>
              <w:lang w:val="de-DE"/>
            </w:rPr>
            <w:delText>8.4</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Änderungen in Version 4.3</w:delText>
          </w:r>
          <w:r w:rsidDel="00F65A72">
            <w:rPr>
              <w:noProof/>
              <w:webHidden/>
            </w:rPr>
            <w:tab/>
            <w:delText>55</w:delText>
          </w:r>
        </w:del>
      </w:ins>
    </w:p>
    <w:p w14:paraId="224B7AB0" w14:textId="5EECB238" w:rsidR="00913542" w:rsidDel="00F65A72" w:rsidRDefault="00913542">
      <w:pPr>
        <w:pStyle w:val="Verzeichnis2"/>
        <w:tabs>
          <w:tab w:val="left" w:pos="880"/>
          <w:tab w:val="right" w:leader="dot" w:pos="9062"/>
        </w:tabs>
        <w:rPr>
          <w:ins w:id="319" w:author="Philip" w:date="2022-06-28T11:53:00Z"/>
          <w:del w:id="320" w:author="Philip Helger" w:date="2022-06-29T16:13:00Z"/>
          <w:rFonts w:asciiTheme="minorHAnsi" w:eastAsiaTheme="minorEastAsia" w:hAnsiTheme="minorHAnsi" w:cstheme="minorBidi"/>
          <w:noProof/>
          <w:sz w:val="22"/>
          <w:szCs w:val="22"/>
          <w:lang w:val="en-GB" w:eastAsia="en-GB"/>
        </w:rPr>
      </w:pPr>
      <w:ins w:id="321" w:author="Philip" w:date="2022-06-28T11:53:00Z">
        <w:del w:id="322" w:author="Philip Helger" w:date="2022-06-29T16:13:00Z">
          <w:r w:rsidRPr="00FE3C55" w:rsidDel="00F65A72">
            <w:rPr>
              <w:rStyle w:val="Hyperlink"/>
              <w:noProof/>
              <w:lang w:val="de-DE"/>
            </w:rPr>
            <w:delText>8.5</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Änderungen in Version 4.2</w:delText>
          </w:r>
          <w:r w:rsidDel="00F65A72">
            <w:rPr>
              <w:noProof/>
              <w:webHidden/>
            </w:rPr>
            <w:tab/>
            <w:delText>55</w:delText>
          </w:r>
        </w:del>
      </w:ins>
    </w:p>
    <w:p w14:paraId="44AE639D" w14:textId="73624729" w:rsidR="00913542" w:rsidDel="00F65A72" w:rsidRDefault="00913542">
      <w:pPr>
        <w:pStyle w:val="Verzeichnis2"/>
        <w:tabs>
          <w:tab w:val="left" w:pos="880"/>
          <w:tab w:val="right" w:leader="dot" w:pos="9062"/>
        </w:tabs>
        <w:rPr>
          <w:ins w:id="323" w:author="Philip" w:date="2022-06-28T11:53:00Z"/>
          <w:del w:id="324" w:author="Philip Helger" w:date="2022-06-29T16:13:00Z"/>
          <w:rFonts w:asciiTheme="minorHAnsi" w:eastAsiaTheme="minorEastAsia" w:hAnsiTheme="minorHAnsi" w:cstheme="minorBidi"/>
          <w:noProof/>
          <w:sz w:val="22"/>
          <w:szCs w:val="22"/>
          <w:lang w:val="en-GB" w:eastAsia="en-GB"/>
        </w:rPr>
      </w:pPr>
      <w:ins w:id="325" w:author="Philip" w:date="2022-06-28T11:53:00Z">
        <w:del w:id="326" w:author="Philip Helger" w:date="2022-06-29T16:13:00Z">
          <w:r w:rsidRPr="00FE3C55" w:rsidDel="00F65A72">
            <w:rPr>
              <w:rStyle w:val="Hyperlink"/>
              <w:noProof/>
              <w:lang w:val="de-DE"/>
            </w:rPr>
            <w:delText>8.6</w:delText>
          </w:r>
          <w:r w:rsidDel="00F65A72">
            <w:rPr>
              <w:rFonts w:asciiTheme="minorHAnsi" w:eastAsiaTheme="minorEastAsia" w:hAnsiTheme="minorHAnsi" w:cstheme="minorBidi"/>
              <w:noProof/>
              <w:sz w:val="22"/>
              <w:szCs w:val="22"/>
              <w:lang w:val="en-GB" w:eastAsia="en-GB"/>
            </w:rPr>
            <w:tab/>
          </w:r>
          <w:r w:rsidRPr="00FE3C55" w:rsidDel="00F65A72">
            <w:rPr>
              <w:rStyle w:val="Hyperlink"/>
              <w:noProof/>
              <w:lang w:val="de-DE"/>
            </w:rPr>
            <w:delText>Änderungen in Version 4.1</w:delText>
          </w:r>
          <w:r w:rsidDel="00F65A72">
            <w:rPr>
              <w:noProof/>
              <w:webHidden/>
            </w:rPr>
            <w:tab/>
            <w:delText>56</w:delText>
          </w:r>
        </w:del>
      </w:ins>
    </w:p>
    <w:p w14:paraId="71306848" w14:textId="056F886B" w:rsidR="00913542" w:rsidDel="00F65A72" w:rsidRDefault="00913542">
      <w:pPr>
        <w:pStyle w:val="Verzeichnis1"/>
        <w:tabs>
          <w:tab w:val="right" w:leader="dot" w:pos="9062"/>
        </w:tabs>
        <w:rPr>
          <w:ins w:id="327" w:author="Philip" w:date="2022-06-28T11:53:00Z"/>
          <w:del w:id="328" w:author="Philip Helger" w:date="2022-06-29T16:13:00Z"/>
          <w:rFonts w:asciiTheme="minorHAnsi" w:eastAsiaTheme="minorEastAsia" w:hAnsiTheme="minorHAnsi" w:cstheme="minorBidi"/>
          <w:noProof/>
          <w:sz w:val="22"/>
          <w:szCs w:val="22"/>
          <w:lang w:val="en-GB" w:eastAsia="en-GB"/>
        </w:rPr>
      </w:pPr>
      <w:ins w:id="329" w:author="Philip" w:date="2022-06-28T11:53:00Z">
        <w:del w:id="330" w:author="Philip Helger" w:date="2022-06-29T16:13:00Z">
          <w:r w:rsidRPr="00FE3C55" w:rsidDel="00F65A72">
            <w:rPr>
              <w:rStyle w:val="Hyperlink"/>
              <w:noProof/>
              <w:lang w:val="de-DE"/>
            </w:rPr>
            <w:delText>Appendix</w:delText>
          </w:r>
          <w:r w:rsidDel="00F65A72">
            <w:rPr>
              <w:noProof/>
              <w:webHidden/>
            </w:rPr>
            <w:tab/>
            <w:delText>59</w:delText>
          </w:r>
        </w:del>
      </w:ins>
    </w:p>
    <w:p w14:paraId="691D81B9" w14:textId="216D9B0C" w:rsidR="00913542" w:rsidDel="00F65A72" w:rsidRDefault="00913542">
      <w:pPr>
        <w:pStyle w:val="Verzeichnis2"/>
        <w:tabs>
          <w:tab w:val="right" w:leader="dot" w:pos="9062"/>
        </w:tabs>
        <w:rPr>
          <w:ins w:id="331" w:author="Philip" w:date="2022-06-28T11:53:00Z"/>
          <w:del w:id="332" w:author="Philip Helger" w:date="2022-06-29T16:13:00Z"/>
          <w:rFonts w:asciiTheme="minorHAnsi" w:eastAsiaTheme="minorEastAsia" w:hAnsiTheme="minorHAnsi" w:cstheme="minorBidi"/>
          <w:noProof/>
          <w:sz w:val="22"/>
          <w:szCs w:val="22"/>
          <w:lang w:val="en-GB" w:eastAsia="en-GB"/>
        </w:rPr>
      </w:pPr>
      <w:ins w:id="333" w:author="Philip" w:date="2022-06-28T11:53:00Z">
        <w:del w:id="334" w:author="Philip Helger" w:date="2022-06-29T16:13:00Z">
          <w:r w:rsidRPr="00FE3C55" w:rsidDel="00F65A72">
            <w:rPr>
              <w:rStyle w:val="Hyperlink"/>
              <w:noProof/>
              <w:lang w:val="de-DE"/>
            </w:rPr>
            <w:delText>Empfohlene Codes für Unit Types</w:delText>
          </w:r>
          <w:r w:rsidDel="00F65A72">
            <w:rPr>
              <w:noProof/>
              <w:webHidden/>
            </w:rPr>
            <w:tab/>
            <w:delText>59</w:delText>
          </w:r>
        </w:del>
      </w:ins>
    </w:p>
    <w:p w14:paraId="2C0681E1" w14:textId="5F6BBD3D" w:rsidR="00913542" w:rsidDel="00F65A72" w:rsidRDefault="00913542">
      <w:pPr>
        <w:pStyle w:val="Verzeichnis2"/>
        <w:tabs>
          <w:tab w:val="right" w:leader="dot" w:pos="9062"/>
        </w:tabs>
        <w:rPr>
          <w:ins w:id="335" w:author="Philip" w:date="2022-06-28T11:53:00Z"/>
          <w:del w:id="336" w:author="Philip Helger" w:date="2022-06-29T16:13:00Z"/>
          <w:rFonts w:asciiTheme="minorHAnsi" w:eastAsiaTheme="minorEastAsia" w:hAnsiTheme="minorHAnsi" w:cstheme="minorBidi"/>
          <w:noProof/>
          <w:sz w:val="22"/>
          <w:szCs w:val="22"/>
          <w:lang w:val="en-GB" w:eastAsia="en-GB"/>
        </w:rPr>
      </w:pPr>
      <w:ins w:id="337" w:author="Philip" w:date="2022-06-28T11:53:00Z">
        <w:del w:id="338" w:author="Philip Helger" w:date="2022-06-29T16:13:00Z">
          <w:r w:rsidRPr="00FE3C55" w:rsidDel="00F65A72">
            <w:rPr>
              <w:rStyle w:val="Hyperlink"/>
              <w:noProof/>
              <w:lang w:val="de-DE"/>
            </w:rPr>
            <w:delText>Empfohlene Codes für AdditionalInformation</w:delText>
          </w:r>
          <w:r w:rsidDel="00F65A72">
            <w:rPr>
              <w:noProof/>
              <w:webHidden/>
            </w:rPr>
            <w:tab/>
            <w:delText>60</w:delText>
          </w:r>
        </w:del>
      </w:ins>
    </w:p>
    <w:p w14:paraId="10B16F41" w14:textId="0530768A" w:rsidR="00913542" w:rsidDel="00F65A72" w:rsidRDefault="00913542">
      <w:pPr>
        <w:pStyle w:val="Verzeichnis2"/>
        <w:tabs>
          <w:tab w:val="right" w:leader="dot" w:pos="9062"/>
        </w:tabs>
        <w:rPr>
          <w:ins w:id="339" w:author="Philip" w:date="2022-06-28T11:53:00Z"/>
          <w:del w:id="340" w:author="Philip Helger" w:date="2022-06-29T16:13:00Z"/>
          <w:rFonts w:asciiTheme="minorHAnsi" w:eastAsiaTheme="minorEastAsia" w:hAnsiTheme="minorHAnsi" w:cstheme="minorBidi"/>
          <w:noProof/>
          <w:sz w:val="22"/>
          <w:szCs w:val="22"/>
          <w:lang w:val="en-GB" w:eastAsia="en-GB"/>
        </w:rPr>
      </w:pPr>
      <w:ins w:id="341" w:author="Philip" w:date="2022-06-28T11:53:00Z">
        <w:del w:id="342" w:author="Philip Helger" w:date="2022-06-29T16:13:00Z">
          <w:r w:rsidRPr="00FE3C55" w:rsidDel="00F65A72">
            <w:rPr>
              <w:rStyle w:val="Hyperlink"/>
              <w:noProof/>
            </w:rPr>
            <w:delText>Empfohlene Codes für TaxCategoryCode</w:delText>
          </w:r>
          <w:r w:rsidDel="00F65A72">
            <w:rPr>
              <w:noProof/>
              <w:webHidden/>
            </w:rPr>
            <w:tab/>
            <w:delText>60</w:delText>
          </w:r>
        </w:del>
      </w:ins>
    </w:p>
    <w:p w14:paraId="0205D447" w14:textId="44DD6F39" w:rsidR="00913542" w:rsidDel="00F65A72" w:rsidRDefault="00913542">
      <w:pPr>
        <w:pStyle w:val="Verzeichnis2"/>
        <w:tabs>
          <w:tab w:val="right" w:leader="dot" w:pos="9062"/>
        </w:tabs>
        <w:rPr>
          <w:ins w:id="343" w:author="Philip" w:date="2022-06-28T11:53:00Z"/>
          <w:del w:id="344" w:author="Philip Helger" w:date="2022-06-29T16:13:00Z"/>
          <w:rFonts w:asciiTheme="minorHAnsi" w:eastAsiaTheme="minorEastAsia" w:hAnsiTheme="minorHAnsi" w:cstheme="minorBidi"/>
          <w:noProof/>
          <w:sz w:val="22"/>
          <w:szCs w:val="22"/>
          <w:lang w:val="en-GB" w:eastAsia="en-GB"/>
        </w:rPr>
      </w:pPr>
      <w:ins w:id="345" w:author="Philip" w:date="2022-06-28T11:53:00Z">
        <w:del w:id="346" w:author="Philip Helger" w:date="2022-06-29T16:13:00Z">
          <w:r w:rsidRPr="00FE3C55" w:rsidDel="00F65A72">
            <w:rPr>
              <w:rStyle w:val="Hyperlink"/>
              <w:noProof/>
              <w:lang w:val="de-DE"/>
            </w:rPr>
            <w:delText>Empfohlene Codes für FurtherIdentification</w:delText>
          </w:r>
          <w:r w:rsidDel="00F65A72">
            <w:rPr>
              <w:noProof/>
              <w:webHidden/>
            </w:rPr>
            <w:tab/>
            <w:delText>61</w:delText>
          </w:r>
        </w:del>
      </w:ins>
    </w:p>
    <w:p w14:paraId="34AD5C18" w14:textId="3D7059B2" w:rsidR="00913542" w:rsidDel="00F65A72" w:rsidRDefault="00913542">
      <w:pPr>
        <w:pStyle w:val="Verzeichnis2"/>
        <w:tabs>
          <w:tab w:val="right" w:leader="dot" w:pos="9062"/>
        </w:tabs>
        <w:rPr>
          <w:ins w:id="347" w:author="Philip" w:date="2022-06-28T11:53:00Z"/>
          <w:del w:id="348" w:author="Philip Helger" w:date="2022-06-29T16:13:00Z"/>
          <w:rFonts w:asciiTheme="minorHAnsi" w:eastAsiaTheme="minorEastAsia" w:hAnsiTheme="minorHAnsi" w:cstheme="minorBidi"/>
          <w:noProof/>
          <w:sz w:val="22"/>
          <w:szCs w:val="22"/>
          <w:lang w:val="en-GB" w:eastAsia="en-GB"/>
        </w:rPr>
      </w:pPr>
      <w:ins w:id="349" w:author="Philip" w:date="2022-06-28T11:53:00Z">
        <w:del w:id="350" w:author="Philip Helger" w:date="2022-06-29T16:13:00Z">
          <w:r w:rsidRPr="00FE3C55" w:rsidDel="00F65A72">
            <w:rPr>
              <w:rStyle w:val="Hyperlink"/>
              <w:noProof/>
              <w:lang w:val="de-DE"/>
            </w:rPr>
            <w:delText>Empfohlene Codes für OtherVATableTax/TaxID</w:delText>
          </w:r>
          <w:r w:rsidDel="00F65A72">
            <w:rPr>
              <w:noProof/>
              <w:webHidden/>
            </w:rPr>
            <w:tab/>
            <w:delText>61</w:delText>
          </w:r>
        </w:del>
      </w:ins>
    </w:p>
    <w:p w14:paraId="33C2E716" w14:textId="263CA1DF" w:rsidR="00156249" w:rsidDel="00F65A72" w:rsidRDefault="00156249">
      <w:pPr>
        <w:pStyle w:val="Verzeichnis1"/>
        <w:tabs>
          <w:tab w:val="right" w:leader="dot" w:pos="9062"/>
        </w:tabs>
        <w:rPr>
          <w:del w:id="351" w:author="Philip Helger" w:date="2022-06-29T16:13:00Z"/>
          <w:rFonts w:asciiTheme="minorHAnsi" w:eastAsiaTheme="minorEastAsia" w:hAnsiTheme="minorHAnsi" w:cstheme="minorBidi"/>
          <w:noProof/>
          <w:sz w:val="22"/>
          <w:szCs w:val="22"/>
          <w:lang w:val="en-US"/>
        </w:rPr>
      </w:pPr>
      <w:del w:id="352" w:author="Philip Helger" w:date="2022-06-29T16:13:00Z">
        <w:r w:rsidRPr="007347EB" w:rsidDel="00F65A72">
          <w:rPr>
            <w:noProof/>
            <w:rPrChange w:id="353" w:author="Philip Helger" w:date="2022-06-25T13:54:00Z">
              <w:rPr>
                <w:rStyle w:val="Hyperlink"/>
                <w:noProof/>
                <w:lang w:val="de-DE"/>
              </w:rPr>
            </w:rPrChange>
          </w:rPr>
          <w:delText>Inhaltsverzeichnis</w:delText>
        </w:r>
        <w:r w:rsidDel="00F65A72">
          <w:rPr>
            <w:noProof/>
            <w:webHidden/>
          </w:rPr>
          <w:tab/>
          <w:delText>2</w:delText>
        </w:r>
      </w:del>
    </w:p>
    <w:p w14:paraId="572801B2" w14:textId="6EAFE357" w:rsidR="00156249" w:rsidDel="00F65A72" w:rsidRDefault="00156249">
      <w:pPr>
        <w:pStyle w:val="Verzeichnis1"/>
        <w:tabs>
          <w:tab w:val="left" w:pos="480"/>
          <w:tab w:val="right" w:leader="dot" w:pos="9062"/>
        </w:tabs>
        <w:rPr>
          <w:del w:id="354" w:author="Philip Helger" w:date="2022-06-29T16:13:00Z"/>
          <w:rFonts w:asciiTheme="minorHAnsi" w:eastAsiaTheme="minorEastAsia" w:hAnsiTheme="minorHAnsi" w:cstheme="minorBidi"/>
          <w:noProof/>
          <w:sz w:val="22"/>
          <w:szCs w:val="22"/>
          <w:lang w:val="en-US"/>
        </w:rPr>
      </w:pPr>
      <w:del w:id="355" w:author="Philip Helger" w:date="2022-06-29T16:13:00Z">
        <w:r w:rsidRPr="007347EB" w:rsidDel="00F65A72">
          <w:rPr>
            <w:noProof/>
            <w:rPrChange w:id="356" w:author="Philip Helger" w:date="2022-06-25T13:54:00Z">
              <w:rPr>
                <w:rStyle w:val="Hyperlink"/>
                <w:noProof/>
                <w:lang w:val="de-DE"/>
              </w:rPr>
            </w:rPrChange>
          </w:rPr>
          <w:delText>1</w:delText>
        </w:r>
        <w:r w:rsidDel="00F65A72">
          <w:rPr>
            <w:rFonts w:asciiTheme="minorHAnsi" w:eastAsiaTheme="minorEastAsia" w:hAnsiTheme="minorHAnsi" w:cstheme="minorBidi"/>
            <w:noProof/>
            <w:sz w:val="22"/>
            <w:szCs w:val="22"/>
            <w:lang w:val="en-US"/>
          </w:rPr>
          <w:tab/>
        </w:r>
        <w:r w:rsidRPr="007347EB" w:rsidDel="00F65A72">
          <w:rPr>
            <w:noProof/>
            <w:rPrChange w:id="357" w:author="Philip Helger" w:date="2022-06-25T13:54:00Z">
              <w:rPr>
                <w:rStyle w:val="Hyperlink"/>
                <w:noProof/>
                <w:lang w:val="de-DE"/>
              </w:rPr>
            </w:rPrChange>
          </w:rPr>
          <w:delText>Einleitung</w:delText>
        </w:r>
        <w:r w:rsidDel="00F65A72">
          <w:rPr>
            <w:noProof/>
            <w:webHidden/>
          </w:rPr>
          <w:tab/>
          <w:delText>3</w:delText>
        </w:r>
      </w:del>
    </w:p>
    <w:p w14:paraId="34D5E72D" w14:textId="4BA47240" w:rsidR="00156249" w:rsidDel="00F65A72" w:rsidRDefault="00156249">
      <w:pPr>
        <w:pStyle w:val="Verzeichnis2"/>
        <w:tabs>
          <w:tab w:val="left" w:pos="880"/>
          <w:tab w:val="right" w:leader="dot" w:pos="9062"/>
        </w:tabs>
        <w:rPr>
          <w:del w:id="358" w:author="Philip Helger" w:date="2022-06-29T16:13:00Z"/>
          <w:rFonts w:asciiTheme="minorHAnsi" w:eastAsiaTheme="minorEastAsia" w:hAnsiTheme="minorHAnsi" w:cstheme="minorBidi"/>
          <w:noProof/>
          <w:sz w:val="22"/>
          <w:szCs w:val="22"/>
          <w:lang w:val="en-US"/>
        </w:rPr>
      </w:pPr>
      <w:del w:id="359" w:author="Philip Helger" w:date="2022-06-29T16:13:00Z">
        <w:r w:rsidRPr="007347EB" w:rsidDel="00F65A72">
          <w:rPr>
            <w:noProof/>
            <w:rPrChange w:id="360" w:author="Philip Helger" w:date="2022-06-25T13:54:00Z">
              <w:rPr>
                <w:rStyle w:val="Hyperlink"/>
                <w:noProof/>
                <w:lang w:val="de-DE"/>
              </w:rPr>
            </w:rPrChange>
          </w:rPr>
          <w:delText>1.1</w:delText>
        </w:r>
        <w:r w:rsidDel="00F65A72">
          <w:rPr>
            <w:rFonts w:asciiTheme="minorHAnsi" w:eastAsiaTheme="minorEastAsia" w:hAnsiTheme="minorHAnsi" w:cstheme="minorBidi"/>
            <w:noProof/>
            <w:sz w:val="22"/>
            <w:szCs w:val="22"/>
            <w:lang w:val="en-US"/>
          </w:rPr>
          <w:tab/>
        </w:r>
        <w:r w:rsidRPr="007347EB" w:rsidDel="00F65A72">
          <w:rPr>
            <w:noProof/>
            <w:rPrChange w:id="361" w:author="Philip Helger" w:date="2022-06-25T13:54:00Z">
              <w:rPr>
                <w:rStyle w:val="Hyperlink"/>
                <w:noProof/>
                <w:lang w:val="de-DE"/>
              </w:rPr>
            </w:rPrChange>
          </w:rPr>
          <w:delText>Gegenstand</w:delText>
        </w:r>
        <w:r w:rsidDel="00F65A72">
          <w:rPr>
            <w:noProof/>
            <w:webHidden/>
          </w:rPr>
          <w:tab/>
          <w:delText>3</w:delText>
        </w:r>
      </w:del>
    </w:p>
    <w:p w14:paraId="0D127734" w14:textId="4A80698A" w:rsidR="00156249" w:rsidDel="00F65A72" w:rsidRDefault="00156249">
      <w:pPr>
        <w:pStyle w:val="Verzeichnis2"/>
        <w:tabs>
          <w:tab w:val="left" w:pos="880"/>
          <w:tab w:val="right" w:leader="dot" w:pos="9062"/>
        </w:tabs>
        <w:rPr>
          <w:del w:id="362" w:author="Philip Helger" w:date="2022-06-29T16:13:00Z"/>
          <w:rFonts w:asciiTheme="minorHAnsi" w:eastAsiaTheme="minorEastAsia" w:hAnsiTheme="minorHAnsi" w:cstheme="minorBidi"/>
          <w:noProof/>
          <w:sz w:val="22"/>
          <w:szCs w:val="22"/>
          <w:lang w:val="en-US"/>
        </w:rPr>
      </w:pPr>
      <w:del w:id="363" w:author="Philip Helger" w:date="2022-06-29T16:13:00Z">
        <w:r w:rsidRPr="007347EB" w:rsidDel="00F65A72">
          <w:rPr>
            <w:noProof/>
            <w:rPrChange w:id="364" w:author="Philip Helger" w:date="2022-06-25T13:54:00Z">
              <w:rPr>
                <w:rStyle w:val="Hyperlink"/>
                <w:noProof/>
                <w:lang w:val="de-DE"/>
              </w:rPr>
            </w:rPrChange>
          </w:rPr>
          <w:delText>1.2</w:delText>
        </w:r>
        <w:r w:rsidDel="00F65A72">
          <w:rPr>
            <w:rFonts w:asciiTheme="minorHAnsi" w:eastAsiaTheme="minorEastAsia" w:hAnsiTheme="minorHAnsi" w:cstheme="minorBidi"/>
            <w:noProof/>
            <w:sz w:val="22"/>
            <w:szCs w:val="22"/>
            <w:lang w:val="en-US"/>
          </w:rPr>
          <w:tab/>
        </w:r>
        <w:r w:rsidRPr="007347EB" w:rsidDel="00F65A72">
          <w:rPr>
            <w:noProof/>
            <w:rPrChange w:id="365" w:author="Philip Helger" w:date="2022-06-25T13:54:00Z">
              <w:rPr>
                <w:rStyle w:val="Hyperlink"/>
                <w:noProof/>
                <w:lang w:val="de-DE"/>
              </w:rPr>
            </w:rPrChange>
          </w:rPr>
          <w:delText>Referenzierte XML-Standards und Spezifikationen</w:delText>
        </w:r>
        <w:r w:rsidDel="00F65A72">
          <w:rPr>
            <w:noProof/>
            <w:webHidden/>
          </w:rPr>
          <w:tab/>
          <w:delText>3</w:delText>
        </w:r>
      </w:del>
    </w:p>
    <w:p w14:paraId="1873AECE" w14:textId="69744DC5" w:rsidR="00156249" w:rsidDel="00F65A72" w:rsidRDefault="00156249">
      <w:pPr>
        <w:pStyle w:val="Verzeichnis1"/>
        <w:tabs>
          <w:tab w:val="left" w:pos="480"/>
          <w:tab w:val="right" w:leader="dot" w:pos="9062"/>
        </w:tabs>
        <w:rPr>
          <w:del w:id="366" w:author="Philip Helger" w:date="2022-06-29T16:13:00Z"/>
          <w:rFonts w:asciiTheme="minorHAnsi" w:eastAsiaTheme="minorEastAsia" w:hAnsiTheme="minorHAnsi" w:cstheme="minorBidi"/>
          <w:noProof/>
          <w:sz w:val="22"/>
          <w:szCs w:val="22"/>
          <w:lang w:val="en-US"/>
        </w:rPr>
      </w:pPr>
      <w:del w:id="367" w:author="Philip Helger" w:date="2022-06-29T16:13:00Z">
        <w:r w:rsidRPr="007347EB" w:rsidDel="00F65A72">
          <w:rPr>
            <w:noProof/>
            <w:rPrChange w:id="368" w:author="Philip Helger" w:date="2022-06-25T13:54:00Z">
              <w:rPr>
                <w:rStyle w:val="Hyperlink"/>
                <w:noProof/>
                <w:lang w:val="de-DE"/>
              </w:rPr>
            </w:rPrChange>
          </w:rPr>
          <w:delText>2</w:delText>
        </w:r>
        <w:r w:rsidDel="00F65A72">
          <w:rPr>
            <w:rFonts w:asciiTheme="minorHAnsi" w:eastAsiaTheme="minorEastAsia" w:hAnsiTheme="minorHAnsi" w:cstheme="minorBidi"/>
            <w:noProof/>
            <w:sz w:val="22"/>
            <w:szCs w:val="22"/>
            <w:lang w:val="en-US"/>
          </w:rPr>
          <w:tab/>
        </w:r>
        <w:r w:rsidRPr="007347EB" w:rsidDel="00F65A72">
          <w:rPr>
            <w:noProof/>
            <w:rPrChange w:id="369" w:author="Philip Helger" w:date="2022-06-25T13:54:00Z">
              <w:rPr>
                <w:rStyle w:val="Hyperlink"/>
                <w:noProof/>
                <w:lang w:val="de-DE"/>
              </w:rPr>
            </w:rPrChange>
          </w:rPr>
          <w:delText>Schema Grundlagen</w:delText>
        </w:r>
        <w:r w:rsidDel="00F65A72">
          <w:rPr>
            <w:noProof/>
            <w:webHidden/>
          </w:rPr>
          <w:tab/>
          <w:delText>4</w:delText>
        </w:r>
      </w:del>
    </w:p>
    <w:p w14:paraId="2905CF0F" w14:textId="1769DFE1" w:rsidR="00156249" w:rsidDel="00F65A72" w:rsidRDefault="00156249">
      <w:pPr>
        <w:pStyle w:val="Verzeichnis1"/>
        <w:tabs>
          <w:tab w:val="left" w:pos="480"/>
          <w:tab w:val="right" w:leader="dot" w:pos="9062"/>
        </w:tabs>
        <w:rPr>
          <w:del w:id="370" w:author="Philip Helger" w:date="2022-06-29T16:13:00Z"/>
          <w:rFonts w:asciiTheme="minorHAnsi" w:eastAsiaTheme="minorEastAsia" w:hAnsiTheme="minorHAnsi" w:cstheme="minorBidi"/>
          <w:noProof/>
          <w:sz w:val="22"/>
          <w:szCs w:val="22"/>
          <w:lang w:val="en-US"/>
        </w:rPr>
      </w:pPr>
      <w:del w:id="371" w:author="Philip Helger" w:date="2022-06-29T16:13:00Z">
        <w:r w:rsidRPr="007347EB" w:rsidDel="00F65A72">
          <w:rPr>
            <w:noProof/>
            <w:rPrChange w:id="372" w:author="Philip Helger" w:date="2022-06-25T13:54:00Z">
              <w:rPr>
                <w:rStyle w:val="Hyperlink"/>
                <w:noProof/>
                <w:lang w:val="de-DE"/>
              </w:rPr>
            </w:rPrChange>
          </w:rPr>
          <w:delText>3</w:delText>
        </w:r>
        <w:r w:rsidDel="00F65A72">
          <w:rPr>
            <w:rFonts w:asciiTheme="minorHAnsi" w:eastAsiaTheme="minorEastAsia" w:hAnsiTheme="minorHAnsi" w:cstheme="minorBidi"/>
            <w:noProof/>
            <w:sz w:val="22"/>
            <w:szCs w:val="22"/>
            <w:lang w:val="en-US"/>
          </w:rPr>
          <w:tab/>
        </w:r>
        <w:r w:rsidRPr="007347EB" w:rsidDel="00F65A72">
          <w:rPr>
            <w:noProof/>
            <w:rPrChange w:id="373" w:author="Philip Helger" w:date="2022-06-25T13:54:00Z">
              <w:rPr>
                <w:rStyle w:val="Hyperlink"/>
                <w:noProof/>
                <w:lang w:val="de-DE"/>
              </w:rPr>
            </w:rPrChange>
          </w:rPr>
          <w:delText>Anwendungshinweise</w:delText>
        </w:r>
        <w:r w:rsidDel="00F65A72">
          <w:rPr>
            <w:noProof/>
            <w:webHidden/>
          </w:rPr>
          <w:tab/>
          <w:delText>6</w:delText>
        </w:r>
      </w:del>
    </w:p>
    <w:p w14:paraId="5EE52B18" w14:textId="4D9797FC" w:rsidR="00156249" w:rsidDel="00F65A72" w:rsidRDefault="00156249">
      <w:pPr>
        <w:pStyle w:val="Verzeichnis2"/>
        <w:tabs>
          <w:tab w:val="left" w:pos="880"/>
          <w:tab w:val="right" w:leader="dot" w:pos="9062"/>
        </w:tabs>
        <w:rPr>
          <w:del w:id="374" w:author="Philip Helger" w:date="2022-06-29T16:13:00Z"/>
          <w:rFonts w:asciiTheme="minorHAnsi" w:eastAsiaTheme="minorEastAsia" w:hAnsiTheme="minorHAnsi" w:cstheme="minorBidi"/>
          <w:noProof/>
          <w:sz w:val="22"/>
          <w:szCs w:val="22"/>
          <w:lang w:val="en-US"/>
        </w:rPr>
      </w:pPr>
      <w:del w:id="375" w:author="Philip Helger" w:date="2022-06-29T16:13:00Z">
        <w:r w:rsidRPr="007347EB" w:rsidDel="00F65A72">
          <w:rPr>
            <w:noProof/>
            <w:rPrChange w:id="376" w:author="Philip Helger" w:date="2022-06-25T13:54:00Z">
              <w:rPr>
                <w:rStyle w:val="Hyperlink"/>
                <w:noProof/>
                <w:lang w:val="de-DE"/>
              </w:rPr>
            </w:rPrChange>
          </w:rPr>
          <w:delText>3.1</w:delText>
        </w:r>
        <w:r w:rsidDel="00F65A72">
          <w:rPr>
            <w:rFonts w:asciiTheme="minorHAnsi" w:eastAsiaTheme="minorEastAsia" w:hAnsiTheme="minorHAnsi" w:cstheme="minorBidi"/>
            <w:noProof/>
            <w:sz w:val="22"/>
            <w:szCs w:val="22"/>
            <w:lang w:val="en-US"/>
          </w:rPr>
          <w:tab/>
        </w:r>
        <w:r w:rsidRPr="007347EB" w:rsidDel="00F65A72">
          <w:rPr>
            <w:noProof/>
            <w:rPrChange w:id="377" w:author="Philip Helger" w:date="2022-06-25T13:54:00Z">
              <w:rPr>
                <w:rStyle w:val="Hyperlink"/>
                <w:noProof/>
                <w:lang w:val="de-DE"/>
              </w:rPr>
            </w:rPrChange>
          </w:rPr>
          <w:delText>Abbildung von Factoring</w:delText>
        </w:r>
        <w:r w:rsidDel="00F65A72">
          <w:rPr>
            <w:noProof/>
            <w:webHidden/>
          </w:rPr>
          <w:tab/>
          <w:delText>6</w:delText>
        </w:r>
      </w:del>
    </w:p>
    <w:p w14:paraId="18B31DD9" w14:textId="6DAB7D21" w:rsidR="00156249" w:rsidDel="00F65A72" w:rsidRDefault="00156249">
      <w:pPr>
        <w:pStyle w:val="Verzeichnis1"/>
        <w:tabs>
          <w:tab w:val="left" w:pos="480"/>
          <w:tab w:val="right" w:leader="dot" w:pos="9062"/>
        </w:tabs>
        <w:rPr>
          <w:del w:id="378" w:author="Philip Helger" w:date="2022-06-29T16:13:00Z"/>
          <w:rFonts w:asciiTheme="minorHAnsi" w:eastAsiaTheme="minorEastAsia" w:hAnsiTheme="minorHAnsi" w:cstheme="minorBidi"/>
          <w:noProof/>
          <w:sz w:val="22"/>
          <w:szCs w:val="22"/>
          <w:lang w:val="en-US"/>
        </w:rPr>
      </w:pPr>
      <w:del w:id="379" w:author="Philip Helger" w:date="2022-06-29T16:13:00Z">
        <w:r w:rsidRPr="007347EB" w:rsidDel="00F65A72">
          <w:rPr>
            <w:noProof/>
            <w:rPrChange w:id="380" w:author="Philip Helger" w:date="2022-06-25T13:54:00Z">
              <w:rPr>
                <w:rStyle w:val="Hyperlink"/>
                <w:noProof/>
                <w:lang w:val="de-DE"/>
              </w:rPr>
            </w:rPrChange>
          </w:rPr>
          <w:delText>4</w:delText>
        </w:r>
        <w:r w:rsidDel="00F65A72">
          <w:rPr>
            <w:rFonts w:asciiTheme="minorHAnsi" w:eastAsiaTheme="minorEastAsia" w:hAnsiTheme="minorHAnsi" w:cstheme="minorBidi"/>
            <w:noProof/>
            <w:sz w:val="22"/>
            <w:szCs w:val="22"/>
            <w:lang w:val="en-US"/>
          </w:rPr>
          <w:tab/>
        </w:r>
        <w:r w:rsidRPr="007347EB" w:rsidDel="00F65A72">
          <w:rPr>
            <w:noProof/>
            <w:rPrChange w:id="381" w:author="Philip Helger" w:date="2022-06-25T13:54:00Z">
              <w:rPr>
                <w:rStyle w:val="Hyperlink"/>
                <w:noProof/>
                <w:lang w:val="de-DE"/>
              </w:rPr>
            </w:rPrChange>
          </w:rPr>
          <w:delText>ebInterface 6.0</w:delText>
        </w:r>
        <w:r w:rsidDel="00F65A72">
          <w:rPr>
            <w:noProof/>
            <w:webHidden/>
          </w:rPr>
          <w:tab/>
          <w:delText>7</w:delText>
        </w:r>
      </w:del>
    </w:p>
    <w:p w14:paraId="2A8CD76A" w14:textId="1181704B" w:rsidR="00156249" w:rsidDel="00F65A72" w:rsidRDefault="00156249">
      <w:pPr>
        <w:pStyle w:val="Verzeichnis2"/>
        <w:tabs>
          <w:tab w:val="left" w:pos="880"/>
          <w:tab w:val="right" w:leader="dot" w:pos="9062"/>
        </w:tabs>
        <w:rPr>
          <w:del w:id="382" w:author="Philip Helger" w:date="2022-06-29T16:13:00Z"/>
          <w:rFonts w:asciiTheme="minorHAnsi" w:eastAsiaTheme="minorEastAsia" w:hAnsiTheme="minorHAnsi" w:cstheme="minorBidi"/>
          <w:noProof/>
          <w:sz w:val="22"/>
          <w:szCs w:val="22"/>
          <w:lang w:val="en-US"/>
        </w:rPr>
      </w:pPr>
      <w:del w:id="383" w:author="Philip Helger" w:date="2022-06-29T16:13:00Z">
        <w:r w:rsidRPr="007347EB" w:rsidDel="00F65A72">
          <w:rPr>
            <w:noProof/>
            <w:rPrChange w:id="384" w:author="Philip Helger" w:date="2022-06-25T13:54:00Z">
              <w:rPr>
                <w:rStyle w:val="Hyperlink"/>
                <w:noProof/>
                <w:lang w:val="de-DE"/>
              </w:rPr>
            </w:rPrChange>
          </w:rPr>
          <w:delText>4.1</w:delText>
        </w:r>
        <w:r w:rsidDel="00F65A72">
          <w:rPr>
            <w:rFonts w:asciiTheme="minorHAnsi" w:eastAsiaTheme="minorEastAsia" w:hAnsiTheme="minorHAnsi" w:cstheme="minorBidi"/>
            <w:noProof/>
            <w:sz w:val="22"/>
            <w:szCs w:val="22"/>
            <w:lang w:val="en-US"/>
          </w:rPr>
          <w:tab/>
        </w:r>
        <w:r w:rsidRPr="007347EB" w:rsidDel="00F65A72">
          <w:rPr>
            <w:noProof/>
            <w:rPrChange w:id="385" w:author="Philip Helger" w:date="2022-06-25T13:54:00Z">
              <w:rPr>
                <w:rStyle w:val="Hyperlink"/>
                <w:noProof/>
                <w:lang w:val="de-DE"/>
              </w:rPr>
            </w:rPrChange>
          </w:rPr>
          <w:delText>Invoice</w:delText>
        </w:r>
        <w:r w:rsidDel="00F65A72">
          <w:rPr>
            <w:noProof/>
            <w:webHidden/>
          </w:rPr>
          <w:tab/>
          <w:delText>7</w:delText>
        </w:r>
      </w:del>
    </w:p>
    <w:p w14:paraId="7830BF38" w14:textId="749BACF5" w:rsidR="00156249" w:rsidDel="00F65A72" w:rsidRDefault="00156249">
      <w:pPr>
        <w:pStyle w:val="Verzeichnis2"/>
        <w:tabs>
          <w:tab w:val="left" w:pos="880"/>
          <w:tab w:val="right" w:leader="dot" w:pos="9062"/>
        </w:tabs>
        <w:rPr>
          <w:del w:id="386" w:author="Philip Helger" w:date="2022-06-29T16:13:00Z"/>
          <w:rFonts w:asciiTheme="minorHAnsi" w:eastAsiaTheme="minorEastAsia" w:hAnsiTheme="minorHAnsi" w:cstheme="minorBidi"/>
          <w:noProof/>
          <w:sz w:val="22"/>
          <w:szCs w:val="22"/>
          <w:lang w:val="en-US"/>
        </w:rPr>
      </w:pPr>
      <w:del w:id="387" w:author="Philip Helger" w:date="2022-06-29T16:13:00Z">
        <w:r w:rsidRPr="007347EB" w:rsidDel="00F65A72">
          <w:rPr>
            <w:noProof/>
            <w:rPrChange w:id="388" w:author="Philip Helger" w:date="2022-06-25T13:54:00Z">
              <w:rPr>
                <w:rStyle w:val="Hyperlink"/>
                <w:noProof/>
                <w:lang w:val="de-DE"/>
              </w:rPr>
            </w:rPrChange>
          </w:rPr>
          <w:delText>4.2</w:delText>
        </w:r>
        <w:r w:rsidDel="00F65A72">
          <w:rPr>
            <w:rFonts w:asciiTheme="minorHAnsi" w:eastAsiaTheme="minorEastAsia" w:hAnsiTheme="minorHAnsi" w:cstheme="minorBidi"/>
            <w:noProof/>
            <w:sz w:val="22"/>
            <w:szCs w:val="22"/>
            <w:lang w:val="en-US"/>
          </w:rPr>
          <w:tab/>
        </w:r>
        <w:r w:rsidRPr="007347EB" w:rsidDel="00F65A72">
          <w:rPr>
            <w:noProof/>
            <w:rPrChange w:id="389" w:author="Philip Helger" w:date="2022-06-25T13:54:00Z">
              <w:rPr>
                <w:rStyle w:val="Hyperlink"/>
                <w:noProof/>
                <w:lang w:val="de-DE"/>
              </w:rPr>
            </w:rPrChange>
          </w:rPr>
          <w:delText>CancelledOriginalDocument</w:delText>
        </w:r>
        <w:r w:rsidDel="00F65A72">
          <w:rPr>
            <w:noProof/>
            <w:webHidden/>
          </w:rPr>
          <w:tab/>
          <w:delText>10</w:delText>
        </w:r>
      </w:del>
    </w:p>
    <w:p w14:paraId="0124ACA7" w14:textId="6DDF892D" w:rsidR="00156249" w:rsidDel="00F65A72" w:rsidRDefault="00156249">
      <w:pPr>
        <w:pStyle w:val="Verzeichnis2"/>
        <w:tabs>
          <w:tab w:val="left" w:pos="880"/>
          <w:tab w:val="right" w:leader="dot" w:pos="9062"/>
        </w:tabs>
        <w:rPr>
          <w:del w:id="390" w:author="Philip Helger" w:date="2022-06-29T16:13:00Z"/>
          <w:rFonts w:asciiTheme="minorHAnsi" w:eastAsiaTheme="minorEastAsia" w:hAnsiTheme="minorHAnsi" w:cstheme="minorBidi"/>
          <w:noProof/>
          <w:sz w:val="22"/>
          <w:szCs w:val="22"/>
          <w:lang w:val="en-US"/>
        </w:rPr>
      </w:pPr>
      <w:del w:id="391" w:author="Philip Helger" w:date="2022-06-29T16:13:00Z">
        <w:r w:rsidRPr="007347EB" w:rsidDel="00F65A72">
          <w:rPr>
            <w:noProof/>
            <w:rPrChange w:id="392" w:author="Philip Helger" w:date="2022-06-25T13:54:00Z">
              <w:rPr>
                <w:rStyle w:val="Hyperlink"/>
                <w:noProof/>
                <w:lang w:val="de-DE"/>
              </w:rPr>
            </w:rPrChange>
          </w:rPr>
          <w:delText>4.3</w:delText>
        </w:r>
        <w:r w:rsidDel="00F65A72">
          <w:rPr>
            <w:rFonts w:asciiTheme="minorHAnsi" w:eastAsiaTheme="minorEastAsia" w:hAnsiTheme="minorHAnsi" w:cstheme="minorBidi"/>
            <w:noProof/>
            <w:sz w:val="22"/>
            <w:szCs w:val="22"/>
            <w:lang w:val="en-US"/>
          </w:rPr>
          <w:tab/>
        </w:r>
        <w:r w:rsidRPr="007347EB" w:rsidDel="00F65A72">
          <w:rPr>
            <w:noProof/>
            <w:rPrChange w:id="393" w:author="Philip Helger" w:date="2022-06-25T13:54:00Z">
              <w:rPr>
                <w:rStyle w:val="Hyperlink"/>
                <w:noProof/>
                <w:lang w:val="de-DE"/>
              </w:rPr>
            </w:rPrChange>
          </w:rPr>
          <w:delText>RelatedDocument</w:delText>
        </w:r>
        <w:r w:rsidDel="00F65A72">
          <w:rPr>
            <w:noProof/>
            <w:webHidden/>
          </w:rPr>
          <w:tab/>
          <w:delText>11</w:delText>
        </w:r>
      </w:del>
    </w:p>
    <w:p w14:paraId="770025F5" w14:textId="5BF8340D" w:rsidR="00156249" w:rsidDel="00F65A72" w:rsidRDefault="00156249">
      <w:pPr>
        <w:pStyle w:val="Verzeichnis2"/>
        <w:tabs>
          <w:tab w:val="left" w:pos="880"/>
          <w:tab w:val="right" w:leader="dot" w:pos="9062"/>
        </w:tabs>
        <w:rPr>
          <w:del w:id="394" w:author="Philip Helger" w:date="2022-06-29T16:13:00Z"/>
          <w:rFonts w:asciiTheme="minorHAnsi" w:eastAsiaTheme="minorEastAsia" w:hAnsiTheme="minorHAnsi" w:cstheme="minorBidi"/>
          <w:noProof/>
          <w:sz w:val="22"/>
          <w:szCs w:val="22"/>
          <w:lang w:val="en-US"/>
        </w:rPr>
      </w:pPr>
      <w:del w:id="395" w:author="Philip Helger" w:date="2022-06-29T16:13:00Z">
        <w:r w:rsidRPr="007347EB" w:rsidDel="00F65A72">
          <w:rPr>
            <w:noProof/>
            <w:rPrChange w:id="396" w:author="Philip Helger" w:date="2022-06-25T13:54:00Z">
              <w:rPr>
                <w:rStyle w:val="Hyperlink"/>
                <w:noProof/>
                <w:lang w:val="de-DE"/>
              </w:rPr>
            </w:rPrChange>
          </w:rPr>
          <w:delText>4.4</w:delText>
        </w:r>
        <w:r w:rsidDel="00F65A72">
          <w:rPr>
            <w:rFonts w:asciiTheme="minorHAnsi" w:eastAsiaTheme="minorEastAsia" w:hAnsiTheme="minorHAnsi" w:cstheme="minorBidi"/>
            <w:noProof/>
            <w:sz w:val="22"/>
            <w:szCs w:val="22"/>
            <w:lang w:val="en-US"/>
          </w:rPr>
          <w:tab/>
        </w:r>
        <w:r w:rsidRPr="007347EB" w:rsidDel="00F65A72">
          <w:rPr>
            <w:noProof/>
            <w:rPrChange w:id="397" w:author="Philip Helger" w:date="2022-06-25T13:54:00Z">
              <w:rPr>
                <w:rStyle w:val="Hyperlink"/>
                <w:noProof/>
                <w:lang w:val="de-DE"/>
              </w:rPr>
            </w:rPrChange>
          </w:rPr>
          <w:delText>CurrencyExchangeInformation</w:delText>
        </w:r>
        <w:r w:rsidDel="00F65A72">
          <w:rPr>
            <w:noProof/>
            <w:webHidden/>
          </w:rPr>
          <w:tab/>
          <w:delText>12</w:delText>
        </w:r>
      </w:del>
    </w:p>
    <w:p w14:paraId="5BBD170C" w14:textId="521DEAAD" w:rsidR="00156249" w:rsidDel="00F65A72" w:rsidRDefault="00156249">
      <w:pPr>
        <w:pStyle w:val="Verzeichnis2"/>
        <w:tabs>
          <w:tab w:val="left" w:pos="880"/>
          <w:tab w:val="right" w:leader="dot" w:pos="9062"/>
        </w:tabs>
        <w:rPr>
          <w:del w:id="398" w:author="Philip Helger" w:date="2022-06-29T16:13:00Z"/>
          <w:rFonts w:asciiTheme="minorHAnsi" w:eastAsiaTheme="minorEastAsia" w:hAnsiTheme="minorHAnsi" w:cstheme="minorBidi"/>
          <w:noProof/>
          <w:sz w:val="22"/>
          <w:szCs w:val="22"/>
          <w:lang w:val="en-US"/>
        </w:rPr>
      </w:pPr>
      <w:del w:id="399" w:author="Philip Helger" w:date="2022-06-29T16:13:00Z">
        <w:r w:rsidRPr="007347EB" w:rsidDel="00F65A72">
          <w:rPr>
            <w:noProof/>
            <w:rPrChange w:id="400" w:author="Philip Helger" w:date="2022-06-25T13:54:00Z">
              <w:rPr>
                <w:rStyle w:val="Hyperlink"/>
                <w:noProof/>
                <w:lang w:val="de-DE"/>
              </w:rPr>
            </w:rPrChange>
          </w:rPr>
          <w:delText>4.5</w:delText>
        </w:r>
        <w:r w:rsidDel="00F65A72">
          <w:rPr>
            <w:rFonts w:asciiTheme="minorHAnsi" w:eastAsiaTheme="minorEastAsia" w:hAnsiTheme="minorHAnsi" w:cstheme="minorBidi"/>
            <w:noProof/>
            <w:sz w:val="22"/>
            <w:szCs w:val="22"/>
            <w:lang w:val="en-US"/>
          </w:rPr>
          <w:tab/>
        </w:r>
        <w:r w:rsidRPr="007347EB" w:rsidDel="00F65A72">
          <w:rPr>
            <w:noProof/>
            <w:rPrChange w:id="401" w:author="Philip Helger" w:date="2022-06-25T13:54:00Z">
              <w:rPr>
                <w:rStyle w:val="Hyperlink"/>
                <w:noProof/>
                <w:lang w:val="de-DE"/>
              </w:rPr>
            </w:rPrChange>
          </w:rPr>
          <w:delText>Delivery</w:delText>
        </w:r>
        <w:r w:rsidDel="00F65A72">
          <w:rPr>
            <w:noProof/>
            <w:webHidden/>
          </w:rPr>
          <w:tab/>
          <w:delText>13</w:delText>
        </w:r>
      </w:del>
    </w:p>
    <w:p w14:paraId="002A1416" w14:textId="202D17E5" w:rsidR="00156249" w:rsidDel="00F65A72" w:rsidRDefault="00156249">
      <w:pPr>
        <w:pStyle w:val="Verzeichnis3"/>
        <w:tabs>
          <w:tab w:val="left" w:pos="1320"/>
          <w:tab w:val="right" w:leader="dot" w:pos="9062"/>
        </w:tabs>
        <w:rPr>
          <w:del w:id="402" w:author="Philip Helger" w:date="2022-06-29T16:13:00Z"/>
          <w:rFonts w:asciiTheme="minorHAnsi" w:eastAsiaTheme="minorEastAsia" w:hAnsiTheme="minorHAnsi" w:cstheme="minorBidi"/>
          <w:noProof/>
          <w:sz w:val="22"/>
          <w:szCs w:val="22"/>
          <w:lang w:val="en-US"/>
        </w:rPr>
      </w:pPr>
      <w:del w:id="403" w:author="Philip Helger" w:date="2022-06-29T16:13:00Z">
        <w:r w:rsidRPr="007347EB" w:rsidDel="00F65A72">
          <w:rPr>
            <w:noProof/>
            <w:rPrChange w:id="404" w:author="Philip Helger" w:date="2022-06-25T13:54:00Z">
              <w:rPr>
                <w:rStyle w:val="Hyperlink"/>
                <w:noProof/>
                <w:lang w:val="de-DE"/>
              </w:rPr>
            </w:rPrChange>
          </w:rPr>
          <w:delText>4.5.1</w:delText>
        </w:r>
        <w:r w:rsidDel="00F65A72">
          <w:rPr>
            <w:rFonts w:asciiTheme="minorHAnsi" w:eastAsiaTheme="minorEastAsia" w:hAnsiTheme="minorHAnsi" w:cstheme="minorBidi"/>
            <w:noProof/>
            <w:sz w:val="22"/>
            <w:szCs w:val="22"/>
            <w:lang w:val="en-US"/>
          </w:rPr>
          <w:tab/>
        </w:r>
        <w:r w:rsidRPr="007347EB" w:rsidDel="00F65A72">
          <w:rPr>
            <w:noProof/>
            <w:rPrChange w:id="405" w:author="Philip Helger" w:date="2022-06-25T13:54:00Z">
              <w:rPr>
                <w:rStyle w:val="Hyperlink"/>
                <w:noProof/>
                <w:lang w:val="de-DE"/>
              </w:rPr>
            </w:rPrChange>
          </w:rPr>
          <w:delText>Address</w:delText>
        </w:r>
        <w:r w:rsidDel="00F65A72">
          <w:rPr>
            <w:noProof/>
            <w:webHidden/>
          </w:rPr>
          <w:tab/>
          <w:delText>15</w:delText>
        </w:r>
      </w:del>
    </w:p>
    <w:p w14:paraId="6951329B" w14:textId="3AD58090" w:rsidR="00156249" w:rsidDel="00F65A72" w:rsidRDefault="00156249">
      <w:pPr>
        <w:pStyle w:val="Verzeichnis3"/>
        <w:tabs>
          <w:tab w:val="left" w:pos="1320"/>
          <w:tab w:val="right" w:leader="dot" w:pos="9062"/>
        </w:tabs>
        <w:rPr>
          <w:del w:id="406" w:author="Philip Helger" w:date="2022-06-29T16:13:00Z"/>
          <w:rFonts w:asciiTheme="minorHAnsi" w:eastAsiaTheme="minorEastAsia" w:hAnsiTheme="minorHAnsi" w:cstheme="minorBidi"/>
          <w:noProof/>
          <w:sz w:val="22"/>
          <w:szCs w:val="22"/>
          <w:lang w:val="en-US"/>
        </w:rPr>
      </w:pPr>
      <w:del w:id="407" w:author="Philip Helger" w:date="2022-06-29T16:13:00Z">
        <w:r w:rsidRPr="007347EB" w:rsidDel="00F65A72">
          <w:rPr>
            <w:noProof/>
            <w:rPrChange w:id="408" w:author="Philip Helger" w:date="2022-06-25T13:54:00Z">
              <w:rPr>
                <w:rStyle w:val="Hyperlink"/>
                <w:noProof/>
                <w:lang w:val="de-DE"/>
              </w:rPr>
            </w:rPrChange>
          </w:rPr>
          <w:delText>4.5.2</w:delText>
        </w:r>
        <w:r w:rsidDel="00F65A72">
          <w:rPr>
            <w:rFonts w:asciiTheme="minorHAnsi" w:eastAsiaTheme="minorEastAsia" w:hAnsiTheme="minorHAnsi" w:cstheme="minorBidi"/>
            <w:noProof/>
            <w:sz w:val="22"/>
            <w:szCs w:val="22"/>
            <w:lang w:val="en-US"/>
          </w:rPr>
          <w:tab/>
        </w:r>
        <w:r w:rsidRPr="007347EB" w:rsidDel="00F65A72">
          <w:rPr>
            <w:noProof/>
            <w:rPrChange w:id="409" w:author="Philip Helger" w:date="2022-06-25T13:54:00Z">
              <w:rPr>
                <w:rStyle w:val="Hyperlink"/>
                <w:noProof/>
                <w:lang w:val="de-DE"/>
              </w:rPr>
            </w:rPrChange>
          </w:rPr>
          <w:delText>Contact</w:delText>
        </w:r>
        <w:r w:rsidDel="00F65A72">
          <w:rPr>
            <w:noProof/>
            <w:webHidden/>
          </w:rPr>
          <w:tab/>
          <w:delText>16</w:delText>
        </w:r>
      </w:del>
    </w:p>
    <w:p w14:paraId="6B0F615D" w14:textId="10D8F642" w:rsidR="00156249" w:rsidDel="00F65A72" w:rsidRDefault="00156249">
      <w:pPr>
        <w:pStyle w:val="Verzeichnis2"/>
        <w:tabs>
          <w:tab w:val="left" w:pos="880"/>
          <w:tab w:val="right" w:leader="dot" w:pos="9062"/>
        </w:tabs>
        <w:rPr>
          <w:del w:id="410" w:author="Philip Helger" w:date="2022-06-29T16:13:00Z"/>
          <w:rFonts w:asciiTheme="minorHAnsi" w:eastAsiaTheme="minorEastAsia" w:hAnsiTheme="minorHAnsi" w:cstheme="minorBidi"/>
          <w:noProof/>
          <w:sz w:val="22"/>
          <w:szCs w:val="22"/>
          <w:lang w:val="en-US"/>
        </w:rPr>
      </w:pPr>
      <w:del w:id="411" w:author="Philip Helger" w:date="2022-06-29T16:13:00Z">
        <w:r w:rsidRPr="007347EB" w:rsidDel="00F65A72">
          <w:rPr>
            <w:noProof/>
            <w:rPrChange w:id="412" w:author="Philip Helger" w:date="2022-06-25T13:54:00Z">
              <w:rPr>
                <w:rStyle w:val="Hyperlink"/>
                <w:noProof/>
                <w:lang w:val="de-DE"/>
              </w:rPr>
            </w:rPrChange>
          </w:rPr>
          <w:delText>4.6</w:delText>
        </w:r>
        <w:r w:rsidDel="00F65A72">
          <w:rPr>
            <w:rFonts w:asciiTheme="minorHAnsi" w:eastAsiaTheme="minorEastAsia" w:hAnsiTheme="minorHAnsi" w:cstheme="minorBidi"/>
            <w:noProof/>
            <w:sz w:val="22"/>
            <w:szCs w:val="22"/>
            <w:lang w:val="en-US"/>
          </w:rPr>
          <w:tab/>
        </w:r>
        <w:r w:rsidRPr="007347EB" w:rsidDel="00F65A72">
          <w:rPr>
            <w:noProof/>
            <w:rPrChange w:id="413" w:author="Philip Helger" w:date="2022-06-25T13:54:00Z">
              <w:rPr>
                <w:rStyle w:val="Hyperlink"/>
                <w:noProof/>
                <w:lang w:val="de-DE"/>
              </w:rPr>
            </w:rPrChange>
          </w:rPr>
          <w:delText>Biller</w:delText>
        </w:r>
        <w:r w:rsidDel="00F65A72">
          <w:rPr>
            <w:noProof/>
            <w:webHidden/>
          </w:rPr>
          <w:tab/>
          <w:delText>17</w:delText>
        </w:r>
      </w:del>
    </w:p>
    <w:p w14:paraId="48171B14" w14:textId="30308751" w:rsidR="00156249" w:rsidDel="00F65A72" w:rsidRDefault="00156249">
      <w:pPr>
        <w:pStyle w:val="Verzeichnis3"/>
        <w:tabs>
          <w:tab w:val="left" w:pos="1320"/>
          <w:tab w:val="right" w:leader="dot" w:pos="9062"/>
        </w:tabs>
        <w:rPr>
          <w:del w:id="414" w:author="Philip Helger" w:date="2022-06-29T16:13:00Z"/>
          <w:rFonts w:asciiTheme="minorHAnsi" w:eastAsiaTheme="minorEastAsia" w:hAnsiTheme="minorHAnsi" w:cstheme="minorBidi"/>
          <w:noProof/>
          <w:sz w:val="22"/>
          <w:szCs w:val="22"/>
          <w:lang w:val="en-US"/>
        </w:rPr>
      </w:pPr>
      <w:del w:id="415" w:author="Philip Helger" w:date="2022-06-29T16:13:00Z">
        <w:r w:rsidRPr="007347EB" w:rsidDel="00F65A72">
          <w:rPr>
            <w:noProof/>
            <w:rPrChange w:id="416" w:author="Philip Helger" w:date="2022-06-25T13:54:00Z">
              <w:rPr>
                <w:rStyle w:val="Hyperlink"/>
                <w:noProof/>
                <w:lang w:val="de-DE"/>
              </w:rPr>
            </w:rPrChange>
          </w:rPr>
          <w:delText>4.6.1</w:delText>
        </w:r>
        <w:r w:rsidDel="00F65A72">
          <w:rPr>
            <w:rFonts w:asciiTheme="minorHAnsi" w:eastAsiaTheme="minorEastAsia" w:hAnsiTheme="minorHAnsi" w:cstheme="minorBidi"/>
            <w:noProof/>
            <w:sz w:val="22"/>
            <w:szCs w:val="22"/>
            <w:lang w:val="en-US"/>
          </w:rPr>
          <w:tab/>
        </w:r>
        <w:r w:rsidRPr="007347EB" w:rsidDel="00F65A72">
          <w:rPr>
            <w:noProof/>
            <w:rPrChange w:id="417" w:author="Philip Helger" w:date="2022-06-25T13:54:00Z">
              <w:rPr>
                <w:rStyle w:val="Hyperlink"/>
                <w:noProof/>
                <w:lang w:val="de-DE"/>
              </w:rPr>
            </w:rPrChange>
          </w:rPr>
          <w:delText>OrderReference</w:delText>
        </w:r>
        <w:r w:rsidDel="00F65A72">
          <w:rPr>
            <w:noProof/>
            <w:webHidden/>
          </w:rPr>
          <w:tab/>
          <w:delText>18</w:delText>
        </w:r>
      </w:del>
    </w:p>
    <w:p w14:paraId="3976B67E" w14:textId="1C03003C" w:rsidR="00156249" w:rsidDel="00F65A72" w:rsidRDefault="00156249">
      <w:pPr>
        <w:pStyle w:val="Verzeichnis2"/>
        <w:tabs>
          <w:tab w:val="left" w:pos="880"/>
          <w:tab w:val="right" w:leader="dot" w:pos="9062"/>
        </w:tabs>
        <w:rPr>
          <w:del w:id="418" w:author="Philip Helger" w:date="2022-06-29T16:13:00Z"/>
          <w:rFonts w:asciiTheme="minorHAnsi" w:eastAsiaTheme="minorEastAsia" w:hAnsiTheme="minorHAnsi" w:cstheme="minorBidi"/>
          <w:noProof/>
          <w:sz w:val="22"/>
          <w:szCs w:val="22"/>
          <w:lang w:val="en-US"/>
        </w:rPr>
      </w:pPr>
      <w:del w:id="419" w:author="Philip Helger" w:date="2022-06-29T16:13:00Z">
        <w:r w:rsidRPr="007347EB" w:rsidDel="00F65A72">
          <w:rPr>
            <w:noProof/>
            <w:rPrChange w:id="420" w:author="Philip Helger" w:date="2022-06-25T13:54:00Z">
              <w:rPr>
                <w:rStyle w:val="Hyperlink"/>
                <w:noProof/>
                <w:lang w:val="de-DE"/>
              </w:rPr>
            </w:rPrChange>
          </w:rPr>
          <w:delText>4.7</w:delText>
        </w:r>
        <w:r w:rsidDel="00F65A72">
          <w:rPr>
            <w:rFonts w:asciiTheme="minorHAnsi" w:eastAsiaTheme="minorEastAsia" w:hAnsiTheme="minorHAnsi" w:cstheme="minorBidi"/>
            <w:noProof/>
            <w:sz w:val="22"/>
            <w:szCs w:val="22"/>
            <w:lang w:val="en-US"/>
          </w:rPr>
          <w:tab/>
        </w:r>
        <w:r w:rsidRPr="007347EB" w:rsidDel="00F65A72">
          <w:rPr>
            <w:noProof/>
            <w:rPrChange w:id="421" w:author="Philip Helger" w:date="2022-06-25T13:54:00Z">
              <w:rPr>
                <w:rStyle w:val="Hyperlink"/>
                <w:noProof/>
                <w:lang w:val="de-DE"/>
              </w:rPr>
            </w:rPrChange>
          </w:rPr>
          <w:delText>InvoiceRecipient</w:delText>
        </w:r>
        <w:r w:rsidDel="00F65A72">
          <w:rPr>
            <w:noProof/>
            <w:webHidden/>
          </w:rPr>
          <w:tab/>
          <w:delText>20</w:delText>
        </w:r>
      </w:del>
    </w:p>
    <w:p w14:paraId="1A43CCA7" w14:textId="535B5FA3" w:rsidR="00156249" w:rsidDel="00F65A72" w:rsidRDefault="00156249">
      <w:pPr>
        <w:pStyle w:val="Verzeichnis2"/>
        <w:tabs>
          <w:tab w:val="left" w:pos="880"/>
          <w:tab w:val="right" w:leader="dot" w:pos="9062"/>
        </w:tabs>
        <w:rPr>
          <w:del w:id="422" w:author="Philip Helger" w:date="2022-06-29T16:13:00Z"/>
          <w:rFonts w:asciiTheme="minorHAnsi" w:eastAsiaTheme="minorEastAsia" w:hAnsiTheme="minorHAnsi" w:cstheme="minorBidi"/>
          <w:noProof/>
          <w:sz w:val="22"/>
          <w:szCs w:val="22"/>
          <w:lang w:val="en-US"/>
        </w:rPr>
      </w:pPr>
      <w:del w:id="423" w:author="Philip Helger" w:date="2022-06-29T16:13:00Z">
        <w:r w:rsidRPr="007347EB" w:rsidDel="00F65A72">
          <w:rPr>
            <w:noProof/>
            <w:rPrChange w:id="424" w:author="Philip Helger" w:date="2022-06-25T13:54:00Z">
              <w:rPr>
                <w:rStyle w:val="Hyperlink"/>
                <w:noProof/>
                <w:lang w:val="de-DE"/>
              </w:rPr>
            </w:rPrChange>
          </w:rPr>
          <w:delText>4.8</w:delText>
        </w:r>
        <w:r w:rsidDel="00F65A72">
          <w:rPr>
            <w:rFonts w:asciiTheme="minorHAnsi" w:eastAsiaTheme="minorEastAsia" w:hAnsiTheme="minorHAnsi" w:cstheme="minorBidi"/>
            <w:noProof/>
            <w:sz w:val="22"/>
            <w:szCs w:val="22"/>
            <w:lang w:val="en-US"/>
          </w:rPr>
          <w:tab/>
        </w:r>
        <w:r w:rsidRPr="007347EB" w:rsidDel="00F65A72">
          <w:rPr>
            <w:noProof/>
            <w:rPrChange w:id="425" w:author="Philip Helger" w:date="2022-06-25T13:54:00Z">
              <w:rPr>
                <w:rStyle w:val="Hyperlink"/>
                <w:noProof/>
                <w:lang w:val="de-DE"/>
              </w:rPr>
            </w:rPrChange>
          </w:rPr>
          <w:delText>Details</w:delText>
        </w:r>
        <w:r w:rsidDel="00F65A72">
          <w:rPr>
            <w:noProof/>
            <w:webHidden/>
          </w:rPr>
          <w:tab/>
          <w:delText>25</w:delText>
        </w:r>
      </w:del>
    </w:p>
    <w:p w14:paraId="360EE415" w14:textId="1773DCE1" w:rsidR="00156249" w:rsidDel="00F65A72" w:rsidRDefault="00156249">
      <w:pPr>
        <w:pStyle w:val="Verzeichnis3"/>
        <w:tabs>
          <w:tab w:val="left" w:pos="1320"/>
          <w:tab w:val="right" w:leader="dot" w:pos="9062"/>
        </w:tabs>
        <w:rPr>
          <w:del w:id="426" w:author="Philip Helger" w:date="2022-06-29T16:13:00Z"/>
          <w:rFonts w:asciiTheme="minorHAnsi" w:eastAsiaTheme="minorEastAsia" w:hAnsiTheme="minorHAnsi" w:cstheme="minorBidi"/>
          <w:noProof/>
          <w:sz w:val="22"/>
          <w:szCs w:val="22"/>
          <w:lang w:val="en-US"/>
        </w:rPr>
      </w:pPr>
      <w:del w:id="427" w:author="Philip Helger" w:date="2022-06-29T16:13:00Z">
        <w:r w:rsidRPr="007347EB" w:rsidDel="00F65A72">
          <w:rPr>
            <w:noProof/>
            <w:rPrChange w:id="428" w:author="Philip Helger" w:date="2022-06-25T13:54:00Z">
              <w:rPr>
                <w:rStyle w:val="Hyperlink"/>
                <w:noProof/>
                <w:lang w:val="de-DE"/>
              </w:rPr>
            </w:rPrChange>
          </w:rPr>
          <w:delText>4.8.1</w:delText>
        </w:r>
        <w:r w:rsidDel="00F65A72">
          <w:rPr>
            <w:rFonts w:asciiTheme="minorHAnsi" w:eastAsiaTheme="minorEastAsia" w:hAnsiTheme="minorHAnsi" w:cstheme="minorBidi"/>
            <w:noProof/>
            <w:sz w:val="22"/>
            <w:szCs w:val="22"/>
            <w:lang w:val="en-US"/>
          </w:rPr>
          <w:tab/>
        </w:r>
        <w:r w:rsidRPr="007347EB" w:rsidDel="00F65A72">
          <w:rPr>
            <w:noProof/>
            <w:rPrChange w:id="429" w:author="Philip Helger" w:date="2022-06-25T13:54:00Z">
              <w:rPr>
                <w:rStyle w:val="Hyperlink"/>
                <w:noProof/>
                <w:lang w:val="de-DE"/>
              </w:rPr>
            </w:rPrChange>
          </w:rPr>
          <w:delText>ListLineItem</w:delText>
        </w:r>
        <w:r w:rsidDel="00F65A72">
          <w:rPr>
            <w:noProof/>
            <w:webHidden/>
          </w:rPr>
          <w:tab/>
          <w:delText>28</w:delText>
        </w:r>
      </w:del>
    </w:p>
    <w:p w14:paraId="7450C30E" w14:textId="10C5749B" w:rsidR="00156249" w:rsidDel="00F65A72" w:rsidRDefault="00156249">
      <w:pPr>
        <w:pStyle w:val="Verzeichnis2"/>
        <w:tabs>
          <w:tab w:val="left" w:pos="880"/>
          <w:tab w:val="right" w:leader="dot" w:pos="9062"/>
        </w:tabs>
        <w:rPr>
          <w:del w:id="430" w:author="Philip Helger" w:date="2022-06-29T16:13:00Z"/>
          <w:rFonts w:asciiTheme="minorHAnsi" w:eastAsiaTheme="minorEastAsia" w:hAnsiTheme="minorHAnsi" w:cstheme="minorBidi"/>
          <w:noProof/>
          <w:sz w:val="22"/>
          <w:szCs w:val="22"/>
          <w:lang w:val="en-US"/>
        </w:rPr>
      </w:pPr>
      <w:del w:id="431" w:author="Philip Helger" w:date="2022-06-29T16:13:00Z">
        <w:r w:rsidRPr="007347EB" w:rsidDel="00F65A72">
          <w:rPr>
            <w:noProof/>
            <w:rPrChange w:id="432" w:author="Philip Helger" w:date="2022-06-25T13:54:00Z">
              <w:rPr>
                <w:rStyle w:val="Hyperlink"/>
                <w:noProof/>
                <w:lang w:val="de-DE"/>
              </w:rPr>
            </w:rPrChange>
          </w:rPr>
          <w:delText>4.9</w:delText>
        </w:r>
        <w:r w:rsidDel="00F65A72">
          <w:rPr>
            <w:rFonts w:asciiTheme="minorHAnsi" w:eastAsiaTheme="minorEastAsia" w:hAnsiTheme="minorHAnsi" w:cstheme="minorBidi"/>
            <w:noProof/>
            <w:sz w:val="22"/>
            <w:szCs w:val="22"/>
            <w:lang w:val="en-US"/>
          </w:rPr>
          <w:tab/>
        </w:r>
        <w:r w:rsidRPr="007347EB" w:rsidDel="00F65A72">
          <w:rPr>
            <w:noProof/>
            <w:rPrChange w:id="433" w:author="Philip Helger" w:date="2022-06-25T13:54:00Z">
              <w:rPr>
                <w:rStyle w:val="Hyperlink"/>
                <w:noProof/>
                <w:lang w:val="de-DE"/>
              </w:rPr>
            </w:rPrChange>
          </w:rPr>
          <w:delText>ReductionAndSurchargeDetails</w:delText>
        </w:r>
        <w:r w:rsidDel="00F65A72">
          <w:rPr>
            <w:noProof/>
            <w:webHidden/>
          </w:rPr>
          <w:tab/>
          <w:delText>35</w:delText>
        </w:r>
      </w:del>
    </w:p>
    <w:p w14:paraId="5957F096" w14:textId="0EF85A60" w:rsidR="00156249" w:rsidDel="00F65A72" w:rsidRDefault="00156249">
      <w:pPr>
        <w:pStyle w:val="Verzeichnis2"/>
        <w:tabs>
          <w:tab w:val="left" w:pos="1100"/>
          <w:tab w:val="right" w:leader="dot" w:pos="9062"/>
        </w:tabs>
        <w:rPr>
          <w:del w:id="434" w:author="Philip Helger" w:date="2022-06-29T16:13:00Z"/>
          <w:rFonts w:asciiTheme="minorHAnsi" w:eastAsiaTheme="minorEastAsia" w:hAnsiTheme="minorHAnsi" w:cstheme="minorBidi"/>
          <w:noProof/>
          <w:sz w:val="22"/>
          <w:szCs w:val="22"/>
          <w:lang w:val="en-US"/>
        </w:rPr>
      </w:pPr>
      <w:del w:id="435" w:author="Philip Helger" w:date="2022-06-29T16:13:00Z">
        <w:r w:rsidRPr="007347EB" w:rsidDel="00F65A72">
          <w:rPr>
            <w:noProof/>
            <w:rPrChange w:id="436" w:author="Philip Helger" w:date="2022-06-25T13:54:00Z">
              <w:rPr>
                <w:rStyle w:val="Hyperlink"/>
                <w:noProof/>
                <w:lang w:val="de-DE"/>
              </w:rPr>
            </w:rPrChange>
          </w:rPr>
          <w:delText>4.10</w:delText>
        </w:r>
        <w:r w:rsidDel="00F65A72">
          <w:rPr>
            <w:rFonts w:asciiTheme="minorHAnsi" w:eastAsiaTheme="minorEastAsia" w:hAnsiTheme="minorHAnsi" w:cstheme="minorBidi"/>
            <w:noProof/>
            <w:sz w:val="22"/>
            <w:szCs w:val="22"/>
            <w:lang w:val="en-US"/>
          </w:rPr>
          <w:tab/>
        </w:r>
        <w:r w:rsidRPr="007347EB" w:rsidDel="00F65A72">
          <w:rPr>
            <w:noProof/>
            <w:rPrChange w:id="437" w:author="Philip Helger" w:date="2022-06-25T13:54:00Z">
              <w:rPr>
                <w:rStyle w:val="Hyperlink"/>
                <w:noProof/>
                <w:lang w:val="de-DE"/>
              </w:rPr>
            </w:rPrChange>
          </w:rPr>
          <w:delText>Tax</w:delText>
        </w:r>
        <w:r w:rsidDel="00F65A72">
          <w:rPr>
            <w:noProof/>
            <w:webHidden/>
          </w:rPr>
          <w:tab/>
          <w:delText>40</w:delText>
        </w:r>
      </w:del>
    </w:p>
    <w:p w14:paraId="1DB5981D" w14:textId="0DEF5D36" w:rsidR="00156249" w:rsidDel="00F65A72" w:rsidRDefault="00156249">
      <w:pPr>
        <w:pStyle w:val="Verzeichnis2"/>
        <w:tabs>
          <w:tab w:val="left" w:pos="1100"/>
          <w:tab w:val="right" w:leader="dot" w:pos="9062"/>
        </w:tabs>
        <w:rPr>
          <w:del w:id="438" w:author="Philip Helger" w:date="2022-06-29T16:13:00Z"/>
          <w:rFonts w:asciiTheme="minorHAnsi" w:eastAsiaTheme="minorEastAsia" w:hAnsiTheme="minorHAnsi" w:cstheme="minorBidi"/>
          <w:noProof/>
          <w:sz w:val="22"/>
          <w:szCs w:val="22"/>
          <w:lang w:val="en-US"/>
        </w:rPr>
      </w:pPr>
      <w:del w:id="439" w:author="Philip Helger" w:date="2022-06-29T16:13:00Z">
        <w:r w:rsidRPr="007347EB" w:rsidDel="00F65A72">
          <w:rPr>
            <w:noProof/>
            <w:rPrChange w:id="440" w:author="Philip Helger" w:date="2022-06-25T13:54:00Z">
              <w:rPr>
                <w:rStyle w:val="Hyperlink"/>
                <w:noProof/>
                <w:lang w:val="de-DE"/>
              </w:rPr>
            </w:rPrChange>
          </w:rPr>
          <w:delText>4.11</w:delText>
        </w:r>
        <w:r w:rsidDel="00F65A72">
          <w:rPr>
            <w:rFonts w:asciiTheme="minorHAnsi" w:eastAsiaTheme="minorEastAsia" w:hAnsiTheme="minorHAnsi" w:cstheme="minorBidi"/>
            <w:noProof/>
            <w:sz w:val="22"/>
            <w:szCs w:val="22"/>
            <w:lang w:val="en-US"/>
          </w:rPr>
          <w:tab/>
        </w:r>
        <w:r w:rsidRPr="007347EB" w:rsidDel="00F65A72">
          <w:rPr>
            <w:noProof/>
            <w:rPrChange w:id="441" w:author="Philip Helger" w:date="2022-06-25T13:54:00Z">
              <w:rPr>
                <w:rStyle w:val="Hyperlink"/>
                <w:noProof/>
                <w:lang w:val="de-DE"/>
              </w:rPr>
            </w:rPrChange>
          </w:rPr>
          <w:delText>PaymentMethod</w:delText>
        </w:r>
        <w:r w:rsidDel="00F65A72">
          <w:rPr>
            <w:noProof/>
            <w:webHidden/>
          </w:rPr>
          <w:tab/>
          <w:delText>42</w:delText>
        </w:r>
      </w:del>
    </w:p>
    <w:p w14:paraId="5A996068" w14:textId="46F26A40" w:rsidR="00156249" w:rsidDel="00F65A72" w:rsidRDefault="00156249">
      <w:pPr>
        <w:pStyle w:val="Verzeichnis3"/>
        <w:tabs>
          <w:tab w:val="left" w:pos="1320"/>
          <w:tab w:val="right" w:leader="dot" w:pos="9062"/>
        </w:tabs>
        <w:rPr>
          <w:del w:id="442" w:author="Philip Helger" w:date="2022-06-29T16:13:00Z"/>
          <w:rFonts w:asciiTheme="minorHAnsi" w:eastAsiaTheme="minorEastAsia" w:hAnsiTheme="minorHAnsi" w:cstheme="minorBidi"/>
          <w:noProof/>
          <w:sz w:val="22"/>
          <w:szCs w:val="22"/>
          <w:lang w:val="en-US"/>
        </w:rPr>
      </w:pPr>
      <w:del w:id="443" w:author="Philip Helger" w:date="2022-06-29T16:13:00Z">
        <w:r w:rsidRPr="007347EB" w:rsidDel="00F65A72">
          <w:rPr>
            <w:noProof/>
            <w:rPrChange w:id="444" w:author="Philip Helger" w:date="2022-06-25T13:54:00Z">
              <w:rPr>
                <w:rStyle w:val="Hyperlink"/>
                <w:noProof/>
                <w:lang w:val="de-DE"/>
              </w:rPr>
            </w:rPrChange>
          </w:rPr>
          <w:delText>4.11.1</w:delText>
        </w:r>
        <w:r w:rsidDel="00F65A72">
          <w:rPr>
            <w:rFonts w:asciiTheme="minorHAnsi" w:eastAsiaTheme="minorEastAsia" w:hAnsiTheme="minorHAnsi" w:cstheme="minorBidi"/>
            <w:noProof/>
            <w:sz w:val="22"/>
            <w:szCs w:val="22"/>
            <w:lang w:val="en-US"/>
          </w:rPr>
          <w:tab/>
        </w:r>
        <w:r w:rsidRPr="007347EB" w:rsidDel="00F65A72">
          <w:rPr>
            <w:noProof/>
            <w:rPrChange w:id="445" w:author="Philip Helger" w:date="2022-06-25T13:54:00Z">
              <w:rPr>
                <w:rStyle w:val="Hyperlink"/>
                <w:noProof/>
                <w:lang w:val="de-DE"/>
              </w:rPr>
            </w:rPrChange>
          </w:rPr>
          <w:delText>NoPayment</w:delText>
        </w:r>
        <w:r w:rsidDel="00F65A72">
          <w:rPr>
            <w:noProof/>
            <w:webHidden/>
          </w:rPr>
          <w:tab/>
          <w:delText>43</w:delText>
        </w:r>
      </w:del>
    </w:p>
    <w:p w14:paraId="491467BF" w14:textId="6040EBC7" w:rsidR="00156249" w:rsidDel="00F65A72" w:rsidRDefault="00156249">
      <w:pPr>
        <w:pStyle w:val="Verzeichnis3"/>
        <w:tabs>
          <w:tab w:val="left" w:pos="1320"/>
          <w:tab w:val="right" w:leader="dot" w:pos="9062"/>
        </w:tabs>
        <w:rPr>
          <w:del w:id="446" w:author="Philip Helger" w:date="2022-06-29T16:13:00Z"/>
          <w:rFonts w:asciiTheme="minorHAnsi" w:eastAsiaTheme="minorEastAsia" w:hAnsiTheme="minorHAnsi" w:cstheme="minorBidi"/>
          <w:noProof/>
          <w:sz w:val="22"/>
          <w:szCs w:val="22"/>
          <w:lang w:val="en-US"/>
        </w:rPr>
      </w:pPr>
      <w:del w:id="447" w:author="Philip Helger" w:date="2022-06-29T16:13:00Z">
        <w:r w:rsidRPr="007347EB" w:rsidDel="00F65A72">
          <w:rPr>
            <w:noProof/>
            <w:rPrChange w:id="448" w:author="Philip Helger" w:date="2022-06-25T13:54:00Z">
              <w:rPr>
                <w:rStyle w:val="Hyperlink"/>
                <w:noProof/>
                <w:lang w:val="de-DE"/>
              </w:rPr>
            </w:rPrChange>
          </w:rPr>
          <w:delText>4.11.2</w:delText>
        </w:r>
        <w:r w:rsidDel="00F65A72">
          <w:rPr>
            <w:rFonts w:asciiTheme="minorHAnsi" w:eastAsiaTheme="minorEastAsia" w:hAnsiTheme="minorHAnsi" w:cstheme="minorBidi"/>
            <w:noProof/>
            <w:sz w:val="22"/>
            <w:szCs w:val="22"/>
            <w:lang w:val="en-US"/>
          </w:rPr>
          <w:tab/>
        </w:r>
        <w:r w:rsidRPr="007347EB" w:rsidDel="00F65A72">
          <w:rPr>
            <w:noProof/>
            <w:rPrChange w:id="449" w:author="Philip Helger" w:date="2022-06-25T13:54:00Z">
              <w:rPr>
                <w:rStyle w:val="Hyperlink"/>
                <w:noProof/>
                <w:lang w:val="de-DE"/>
              </w:rPr>
            </w:rPrChange>
          </w:rPr>
          <w:delText>SEPADirectDebit</w:delText>
        </w:r>
        <w:r w:rsidDel="00F65A72">
          <w:rPr>
            <w:noProof/>
            <w:webHidden/>
          </w:rPr>
          <w:tab/>
          <w:delText>43</w:delText>
        </w:r>
      </w:del>
    </w:p>
    <w:p w14:paraId="2EDCEECB" w14:textId="020DBA68" w:rsidR="00156249" w:rsidDel="00F65A72" w:rsidRDefault="00156249">
      <w:pPr>
        <w:pStyle w:val="Verzeichnis3"/>
        <w:tabs>
          <w:tab w:val="left" w:pos="1320"/>
          <w:tab w:val="right" w:leader="dot" w:pos="9062"/>
        </w:tabs>
        <w:rPr>
          <w:del w:id="450" w:author="Philip Helger" w:date="2022-06-29T16:13:00Z"/>
          <w:rFonts w:asciiTheme="minorHAnsi" w:eastAsiaTheme="minorEastAsia" w:hAnsiTheme="minorHAnsi" w:cstheme="minorBidi"/>
          <w:noProof/>
          <w:sz w:val="22"/>
          <w:szCs w:val="22"/>
          <w:lang w:val="en-US"/>
        </w:rPr>
      </w:pPr>
      <w:del w:id="451" w:author="Philip Helger" w:date="2022-06-29T16:13:00Z">
        <w:r w:rsidRPr="007347EB" w:rsidDel="00F65A72">
          <w:rPr>
            <w:noProof/>
            <w:rPrChange w:id="452" w:author="Philip Helger" w:date="2022-06-25T13:54:00Z">
              <w:rPr>
                <w:rStyle w:val="Hyperlink"/>
                <w:noProof/>
                <w:lang w:val="de-DE"/>
              </w:rPr>
            </w:rPrChange>
          </w:rPr>
          <w:delText>4.11.3</w:delText>
        </w:r>
        <w:r w:rsidDel="00F65A72">
          <w:rPr>
            <w:rFonts w:asciiTheme="minorHAnsi" w:eastAsiaTheme="minorEastAsia" w:hAnsiTheme="minorHAnsi" w:cstheme="minorBidi"/>
            <w:noProof/>
            <w:sz w:val="22"/>
            <w:szCs w:val="22"/>
            <w:lang w:val="en-US"/>
          </w:rPr>
          <w:tab/>
        </w:r>
        <w:r w:rsidRPr="007347EB" w:rsidDel="00F65A72">
          <w:rPr>
            <w:noProof/>
            <w:rPrChange w:id="453" w:author="Philip Helger" w:date="2022-06-25T13:54:00Z">
              <w:rPr>
                <w:rStyle w:val="Hyperlink"/>
                <w:noProof/>
                <w:lang w:val="de-DE"/>
              </w:rPr>
            </w:rPrChange>
          </w:rPr>
          <w:delText>UniversalBankTransaction</w:delText>
        </w:r>
        <w:r w:rsidDel="00F65A72">
          <w:rPr>
            <w:noProof/>
            <w:webHidden/>
          </w:rPr>
          <w:tab/>
          <w:delText>44</w:delText>
        </w:r>
      </w:del>
    </w:p>
    <w:p w14:paraId="6CC1A481" w14:textId="7A09BF4F" w:rsidR="00156249" w:rsidDel="00F65A72" w:rsidRDefault="00156249">
      <w:pPr>
        <w:pStyle w:val="Verzeichnis3"/>
        <w:tabs>
          <w:tab w:val="left" w:pos="1320"/>
          <w:tab w:val="right" w:leader="dot" w:pos="9062"/>
        </w:tabs>
        <w:rPr>
          <w:del w:id="454" w:author="Philip Helger" w:date="2022-06-29T16:13:00Z"/>
          <w:rFonts w:asciiTheme="minorHAnsi" w:eastAsiaTheme="minorEastAsia" w:hAnsiTheme="minorHAnsi" w:cstheme="minorBidi"/>
          <w:noProof/>
          <w:sz w:val="22"/>
          <w:szCs w:val="22"/>
          <w:lang w:val="en-US"/>
        </w:rPr>
      </w:pPr>
      <w:del w:id="455" w:author="Philip Helger" w:date="2022-06-29T16:13:00Z">
        <w:r w:rsidRPr="007347EB" w:rsidDel="00F65A72">
          <w:rPr>
            <w:noProof/>
            <w:rPrChange w:id="456" w:author="Philip Helger" w:date="2022-06-25T13:54:00Z">
              <w:rPr>
                <w:rStyle w:val="Hyperlink"/>
                <w:noProof/>
                <w:lang w:val="de-DE"/>
              </w:rPr>
            </w:rPrChange>
          </w:rPr>
          <w:delText>4.11.4</w:delText>
        </w:r>
        <w:r w:rsidDel="00F65A72">
          <w:rPr>
            <w:rFonts w:asciiTheme="minorHAnsi" w:eastAsiaTheme="minorEastAsia" w:hAnsiTheme="minorHAnsi" w:cstheme="minorBidi"/>
            <w:noProof/>
            <w:sz w:val="22"/>
            <w:szCs w:val="22"/>
            <w:lang w:val="en-US"/>
          </w:rPr>
          <w:tab/>
        </w:r>
        <w:r w:rsidRPr="007347EB" w:rsidDel="00F65A72">
          <w:rPr>
            <w:noProof/>
            <w:rPrChange w:id="457" w:author="Philip Helger" w:date="2022-06-25T13:54:00Z">
              <w:rPr>
                <w:rStyle w:val="Hyperlink"/>
                <w:noProof/>
                <w:lang w:val="de-DE"/>
              </w:rPr>
            </w:rPrChange>
          </w:rPr>
          <w:delText>PaymentCard</w:delText>
        </w:r>
        <w:r w:rsidDel="00F65A72">
          <w:rPr>
            <w:noProof/>
            <w:webHidden/>
          </w:rPr>
          <w:tab/>
          <w:delText>45</w:delText>
        </w:r>
      </w:del>
    </w:p>
    <w:p w14:paraId="5BD0E2FF" w14:textId="6CC61C09" w:rsidR="00156249" w:rsidDel="00F65A72" w:rsidRDefault="00156249">
      <w:pPr>
        <w:pStyle w:val="Verzeichnis3"/>
        <w:tabs>
          <w:tab w:val="left" w:pos="1320"/>
          <w:tab w:val="right" w:leader="dot" w:pos="9062"/>
        </w:tabs>
        <w:rPr>
          <w:del w:id="458" w:author="Philip Helger" w:date="2022-06-29T16:13:00Z"/>
          <w:rFonts w:asciiTheme="minorHAnsi" w:eastAsiaTheme="minorEastAsia" w:hAnsiTheme="minorHAnsi" w:cstheme="minorBidi"/>
          <w:noProof/>
          <w:sz w:val="22"/>
          <w:szCs w:val="22"/>
          <w:lang w:val="en-US"/>
        </w:rPr>
      </w:pPr>
      <w:del w:id="459" w:author="Philip Helger" w:date="2022-06-29T16:13:00Z">
        <w:r w:rsidRPr="007347EB" w:rsidDel="00F65A72">
          <w:rPr>
            <w:noProof/>
            <w:rPrChange w:id="460" w:author="Philip Helger" w:date="2022-06-25T13:54:00Z">
              <w:rPr>
                <w:rStyle w:val="Hyperlink"/>
                <w:noProof/>
                <w:lang w:val="de-DE"/>
              </w:rPr>
            </w:rPrChange>
          </w:rPr>
          <w:delText>4.11.5</w:delText>
        </w:r>
        <w:r w:rsidDel="00F65A72">
          <w:rPr>
            <w:rFonts w:asciiTheme="minorHAnsi" w:eastAsiaTheme="minorEastAsia" w:hAnsiTheme="minorHAnsi" w:cstheme="minorBidi"/>
            <w:noProof/>
            <w:sz w:val="22"/>
            <w:szCs w:val="22"/>
            <w:lang w:val="en-US"/>
          </w:rPr>
          <w:tab/>
        </w:r>
        <w:r w:rsidRPr="007347EB" w:rsidDel="00F65A72">
          <w:rPr>
            <w:noProof/>
            <w:rPrChange w:id="461" w:author="Philip Helger" w:date="2022-06-25T13:54:00Z">
              <w:rPr>
                <w:rStyle w:val="Hyperlink"/>
                <w:noProof/>
                <w:lang w:val="de-DE"/>
              </w:rPr>
            </w:rPrChange>
          </w:rPr>
          <w:delText>OtherPayment</w:delText>
        </w:r>
        <w:r w:rsidDel="00F65A72">
          <w:rPr>
            <w:noProof/>
            <w:webHidden/>
          </w:rPr>
          <w:tab/>
          <w:delText>46</w:delText>
        </w:r>
      </w:del>
    </w:p>
    <w:p w14:paraId="77A12D78" w14:textId="33BE60D7" w:rsidR="00156249" w:rsidDel="00F65A72" w:rsidRDefault="00156249">
      <w:pPr>
        <w:pStyle w:val="Verzeichnis2"/>
        <w:tabs>
          <w:tab w:val="left" w:pos="1100"/>
          <w:tab w:val="right" w:leader="dot" w:pos="9062"/>
        </w:tabs>
        <w:rPr>
          <w:del w:id="462" w:author="Philip Helger" w:date="2022-06-29T16:13:00Z"/>
          <w:rFonts w:asciiTheme="minorHAnsi" w:eastAsiaTheme="minorEastAsia" w:hAnsiTheme="minorHAnsi" w:cstheme="minorBidi"/>
          <w:noProof/>
          <w:sz w:val="22"/>
          <w:szCs w:val="22"/>
          <w:lang w:val="en-US"/>
        </w:rPr>
      </w:pPr>
      <w:del w:id="463" w:author="Philip Helger" w:date="2022-06-29T16:13:00Z">
        <w:r w:rsidRPr="007347EB" w:rsidDel="00F65A72">
          <w:rPr>
            <w:noProof/>
            <w:rPrChange w:id="464" w:author="Philip Helger" w:date="2022-06-25T13:54:00Z">
              <w:rPr>
                <w:rStyle w:val="Hyperlink"/>
                <w:noProof/>
                <w:lang w:val="de-DE"/>
              </w:rPr>
            </w:rPrChange>
          </w:rPr>
          <w:delText>4.12</w:delText>
        </w:r>
        <w:r w:rsidDel="00F65A72">
          <w:rPr>
            <w:rFonts w:asciiTheme="minorHAnsi" w:eastAsiaTheme="minorEastAsia" w:hAnsiTheme="minorHAnsi" w:cstheme="minorBidi"/>
            <w:noProof/>
            <w:sz w:val="22"/>
            <w:szCs w:val="22"/>
            <w:lang w:val="en-US"/>
          </w:rPr>
          <w:tab/>
        </w:r>
        <w:r w:rsidRPr="007347EB" w:rsidDel="00F65A72">
          <w:rPr>
            <w:noProof/>
            <w:rPrChange w:id="465" w:author="Philip Helger" w:date="2022-06-25T13:54:00Z">
              <w:rPr>
                <w:rStyle w:val="Hyperlink"/>
                <w:noProof/>
                <w:lang w:val="de-DE"/>
              </w:rPr>
            </w:rPrChange>
          </w:rPr>
          <w:delText>PaymentConditions</w:delText>
        </w:r>
        <w:r w:rsidDel="00F65A72">
          <w:rPr>
            <w:noProof/>
            <w:webHidden/>
          </w:rPr>
          <w:tab/>
          <w:delText>47</w:delText>
        </w:r>
      </w:del>
    </w:p>
    <w:p w14:paraId="7D5A56D1" w14:textId="13ED3D61" w:rsidR="00156249" w:rsidDel="00F65A72" w:rsidRDefault="00156249">
      <w:pPr>
        <w:pStyle w:val="Verzeichnis1"/>
        <w:tabs>
          <w:tab w:val="left" w:pos="480"/>
          <w:tab w:val="right" w:leader="dot" w:pos="9062"/>
        </w:tabs>
        <w:rPr>
          <w:del w:id="466" w:author="Philip Helger" w:date="2022-06-29T16:13:00Z"/>
          <w:rFonts w:asciiTheme="minorHAnsi" w:eastAsiaTheme="minorEastAsia" w:hAnsiTheme="minorHAnsi" w:cstheme="minorBidi"/>
          <w:noProof/>
          <w:sz w:val="22"/>
          <w:szCs w:val="22"/>
          <w:lang w:val="en-US"/>
        </w:rPr>
      </w:pPr>
      <w:del w:id="467" w:author="Philip Helger" w:date="2022-06-29T16:13:00Z">
        <w:r w:rsidRPr="007347EB" w:rsidDel="00F65A72">
          <w:rPr>
            <w:noProof/>
            <w:rPrChange w:id="468" w:author="Philip Helger" w:date="2022-06-25T13:54:00Z">
              <w:rPr>
                <w:rStyle w:val="Hyperlink"/>
                <w:noProof/>
                <w:lang w:val="de-DE"/>
              </w:rPr>
            </w:rPrChange>
          </w:rPr>
          <w:delText>5</w:delText>
        </w:r>
        <w:r w:rsidDel="00F65A72">
          <w:rPr>
            <w:rFonts w:asciiTheme="minorHAnsi" w:eastAsiaTheme="minorEastAsia" w:hAnsiTheme="minorHAnsi" w:cstheme="minorBidi"/>
            <w:noProof/>
            <w:sz w:val="22"/>
            <w:szCs w:val="22"/>
            <w:lang w:val="en-US"/>
          </w:rPr>
          <w:tab/>
        </w:r>
        <w:r w:rsidRPr="007347EB" w:rsidDel="00F65A72">
          <w:rPr>
            <w:noProof/>
            <w:rPrChange w:id="469" w:author="Philip Helger" w:date="2022-06-25T13:54:00Z">
              <w:rPr>
                <w:rStyle w:val="Hyperlink"/>
                <w:noProof/>
                <w:lang w:val="de-DE"/>
              </w:rPr>
            </w:rPrChange>
          </w:rPr>
          <w:delText>Erweiterungsmechanismus</w:delText>
        </w:r>
        <w:r w:rsidDel="00F65A72">
          <w:rPr>
            <w:noProof/>
            <w:webHidden/>
          </w:rPr>
          <w:tab/>
          <w:delText>49</w:delText>
        </w:r>
      </w:del>
    </w:p>
    <w:p w14:paraId="0DC18471" w14:textId="1E28AD03" w:rsidR="00156249" w:rsidDel="00F65A72" w:rsidRDefault="00156249">
      <w:pPr>
        <w:pStyle w:val="Verzeichnis1"/>
        <w:tabs>
          <w:tab w:val="left" w:pos="480"/>
          <w:tab w:val="right" w:leader="dot" w:pos="9062"/>
        </w:tabs>
        <w:rPr>
          <w:del w:id="470" w:author="Philip Helger" w:date="2022-06-29T16:13:00Z"/>
          <w:rFonts w:asciiTheme="minorHAnsi" w:eastAsiaTheme="minorEastAsia" w:hAnsiTheme="minorHAnsi" w:cstheme="minorBidi"/>
          <w:noProof/>
          <w:sz w:val="22"/>
          <w:szCs w:val="22"/>
          <w:lang w:val="en-US"/>
        </w:rPr>
      </w:pPr>
      <w:del w:id="471" w:author="Philip Helger" w:date="2022-06-29T16:13:00Z">
        <w:r w:rsidRPr="007347EB" w:rsidDel="00F65A72">
          <w:rPr>
            <w:noProof/>
            <w:rPrChange w:id="472" w:author="Philip Helger" w:date="2022-06-25T13:54:00Z">
              <w:rPr>
                <w:rStyle w:val="Hyperlink"/>
                <w:noProof/>
                <w:lang w:val="de-DE"/>
              </w:rPr>
            </w:rPrChange>
          </w:rPr>
          <w:delText>6</w:delText>
        </w:r>
        <w:r w:rsidDel="00F65A72">
          <w:rPr>
            <w:rFonts w:asciiTheme="minorHAnsi" w:eastAsiaTheme="minorEastAsia" w:hAnsiTheme="minorHAnsi" w:cstheme="minorBidi"/>
            <w:noProof/>
            <w:sz w:val="22"/>
            <w:szCs w:val="22"/>
            <w:lang w:val="en-US"/>
          </w:rPr>
          <w:tab/>
        </w:r>
        <w:r w:rsidRPr="007347EB" w:rsidDel="00F65A72">
          <w:rPr>
            <w:noProof/>
            <w:rPrChange w:id="473" w:author="Philip Helger" w:date="2022-06-25T13:54:00Z">
              <w:rPr>
                <w:rStyle w:val="Hyperlink"/>
                <w:noProof/>
                <w:lang w:val="de-DE"/>
              </w:rPr>
            </w:rPrChange>
          </w:rPr>
          <w:delText>Anwendungsempfehlungen</w:delText>
        </w:r>
        <w:r w:rsidDel="00F65A72">
          <w:rPr>
            <w:noProof/>
            <w:webHidden/>
          </w:rPr>
          <w:tab/>
          <w:delText>49</w:delText>
        </w:r>
      </w:del>
    </w:p>
    <w:p w14:paraId="5402A7E9" w14:textId="473C9A78" w:rsidR="00156249" w:rsidDel="00F65A72" w:rsidRDefault="00156249">
      <w:pPr>
        <w:pStyle w:val="Verzeichnis2"/>
        <w:tabs>
          <w:tab w:val="left" w:pos="880"/>
          <w:tab w:val="right" w:leader="dot" w:pos="9062"/>
        </w:tabs>
        <w:rPr>
          <w:del w:id="474" w:author="Philip Helger" w:date="2022-06-29T16:13:00Z"/>
          <w:rFonts w:asciiTheme="minorHAnsi" w:eastAsiaTheme="minorEastAsia" w:hAnsiTheme="minorHAnsi" w:cstheme="minorBidi"/>
          <w:noProof/>
          <w:sz w:val="22"/>
          <w:szCs w:val="22"/>
          <w:lang w:val="en-US"/>
        </w:rPr>
      </w:pPr>
      <w:del w:id="475" w:author="Philip Helger" w:date="2022-06-29T16:13:00Z">
        <w:r w:rsidRPr="007347EB" w:rsidDel="00F65A72">
          <w:rPr>
            <w:noProof/>
            <w:rPrChange w:id="476" w:author="Philip Helger" w:date="2022-06-25T13:54:00Z">
              <w:rPr>
                <w:rStyle w:val="Hyperlink"/>
                <w:noProof/>
                <w:lang w:val="de-DE"/>
              </w:rPr>
            </w:rPrChange>
          </w:rPr>
          <w:delText>6.1</w:delText>
        </w:r>
        <w:r w:rsidDel="00F65A72">
          <w:rPr>
            <w:rFonts w:asciiTheme="minorHAnsi" w:eastAsiaTheme="minorEastAsia" w:hAnsiTheme="minorHAnsi" w:cstheme="minorBidi"/>
            <w:noProof/>
            <w:sz w:val="22"/>
            <w:szCs w:val="22"/>
            <w:lang w:val="en-US"/>
          </w:rPr>
          <w:tab/>
        </w:r>
        <w:r w:rsidRPr="007347EB" w:rsidDel="00F65A72">
          <w:rPr>
            <w:noProof/>
            <w:rPrChange w:id="477" w:author="Philip Helger" w:date="2022-06-25T13:54:00Z">
              <w:rPr>
                <w:rStyle w:val="Hyperlink"/>
                <w:noProof/>
                <w:lang w:val="de-DE"/>
              </w:rPr>
            </w:rPrChange>
          </w:rPr>
          <w:delText>Verwendung von Vorzeichen für Beträge in Rechnungen und Gutschriften</w:delText>
        </w:r>
        <w:r w:rsidDel="00F65A72">
          <w:rPr>
            <w:noProof/>
            <w:webHidden/>
          </w:rPr>
          <w:tab/>
          <w:delText>49</w:delText>
        </w:r>
      </w:del>
    </w:p>
    <w:p w14:paraId="04F06CB7" w14:textId="561B9AE2" w:rsidR="00156249" w:rsidDel="00F65A72" w:rsidRDefault="00156249">
      <w:pPr>
        <w:pStyle w:val="Verzeichnis1"/>
        <w:tabs>
          <w:tab w:val="left" w:pos="480"/>
          <w:tab w:val="right" w:leader="dot" w:pos="9062"/>
        </w:tabs>
        <w:rPr>
          <w:del w:id="478" w:author="Philip Helger" w:date="2022-06-29T16:13:00Z"/>
          <w:rFonts w:asciiTheme="minorHAnsi" w:eastAsiaTheme="minorEastAsia" w:hAnsiTheme="minorHAnsi" w:cstheme="minorBidi"/>
          <w:noProof/>
          <w:sz w:val="22"/>
          <w:szCs w:val="22"/>
          <w:lang w:val="en-US"/>
        </w:rPr>
      </w:pPr>
      <w:del w:id="479" w:author="Philip Helger" w:date="2022-06-29T16:13:00Z">
        <w:r w:rsidRPr="007347EB" w:rsidDel="00F65A72">
          <w:rPr>
            <w:noProof/>
            <w:rPrChange w:id="480" w:author="Philip Helger" w:date="2022-06-25T13:54:00Z">
              <w:rPr>
                <w:rStyle w:val="Hyperlink"/>
                <w:noProof/>
                <w:lang w:val="de-DE"/>
              </w:rPr>
            </w:rPrChange>
          </w:rPr>
          <w:delText>7</w:delText>
        </w:r>
        <w:r w:rsidDel="00F65A72">
          <w:rPr>
            <w:rFonts w:asciiTheme="minorHAnsi" w:eastAsiaTheme="minorEastAsia" w:hAnsiTheme="minorHAnsi" w:cstheme="minorBidi"/>
            <w:noProof/>
            <w:sz w:val="22"/>
            <w:szCs w:val="22"/>
            <w:lang w:val="en-US"/>
          </w:rPr>
          <w:tab/>
        </w:r>
        <w:r w:rsidRPr="007347EB" w:rsidDel="00F65A72">
          <w:rPr>
            <w:noProof/>
            <w:rPrChange w:id="481" w:author="Philip Helger" w:date="2022-06-25T13:54:00Z">
              <w:rPr>
                <w:rStyle w:val="Hyperlink"/>
                <w:noProof/>
                <w:lang w:val="de-DE"/>
              </w:rPr>
            </w:rPrChange>
          </w:rPr>
          <w:delText>Referenzen</w:delText>
        </w:r>
        <w:r w:rsidDel="00F65A72">
          <w:rPr>
            <w:noProof/>
            <w:webHidden/>
          </w:rPr>
          <w:tab/>
          <w:delText>51</w:delText>
        </w:r>
      </w:del>
    </w:p>
    <w:p w14:paraId="16875E82" w14:textId="576054FB" w:rsidR="00156249" w:rsidDel="00F65A72" w:rsidRDefault="00156249">
      <w:pPr>
        <w:pStyle w:val="Verzeichnis1"/>
        <w:tabs>
          <w:tab w:val="left" w:pos="480"/>
          <w:tab w:val="right" w:leader="dot" w:pos="9062"/>
        </w:tabs>
        <w:rPr>
          <w:del w:id="482" w:author="Philip Helger" w:date="2022-06-29T16:13:00Z"/>
          <w:rFonts w:asciiTheme="minorHAnsi" w:eastAsiaTheme="minorEastAsia" w:hAnsiTheme="minorHAnsi" w:cstheme="minorBidi"/>
          <w:noProof/>
          <w:sz w:val="22"/>
          <w:szCs w:val="22"/>
          <w:lang w:val="en-US"/>
        </w:rPr>
      </w:pPr>
      <w:del w:id="483" w:author="Philip Helger" w:date="2022-06-29T16:13:00Z">
        <w:r w:rsidRPr="007347EB" w:rsidDel="00F65A72">
          <w:rPr>
            <w:noProof/>
            <w:rPrChange w:id="484" w:author="Philip Helger" w:date="2022-06-25T13:54:00Z">
              <w:rPr>
                <w:rStyle w:val="Hyperlink"/>
                <w:noProof/>
                <w:lang w:val="de-DE"/>
              </w:rPr>
            </w:rPrChange>
          </w:rPr>
          <w:delText>8</w:delText>
        </w:r>
        <w:r w:rsidDel="00F65A72">
          <w:rPr>
            <w:rFonts w:asciiTheme="minorHAnsi" w:eastAsiaTheme="minorEastAsia" w:hAnsiTheme="minorHAnsi" w:cstheme="minorBidi"/>
            <w:noProof/>
            <w:sz w:val="22"/>
            <w:szCs w:val="22"/>
            <w:lang w:val="en-US"/>
          </w:rPr>
          <w:tab/>
        </w:r>
        <w:r w:rsidRPr="007347EB" w:rsidDel="00F65A72">
          <w:rPr>
            <w:noProof/>
            <w:rPrChange w:id="485" w:author="Philip Helger" w:date="2022-06-25T13:54:00Z">
              <w:rPr>
                <w:rStyle w:val="Hyperlink"/>
                <w:noProof/>
                <w:lang w:val="de-DE"/>
              </w:rPr>
            </w:rPrChange>
          </w:rPr>
          <w:delText>Änderungshistorie</w:delText>
        </w:r>
        <w:r w:rsidDel="00F65A72">
          <w:rPr>
            <w:noProof/>
            <w:webHidden/>
          </w:rPr>
          <w:tab/>
          <w:delText>51</w:delText>
        </w:r>
      </w:del>
    </w:p>
    <w:p w14:paraId="62415347" w14:textId="041DD92A" w:rsidR="00156249" w:rsidDel="00F65A72" w:rsidRDefault="00156249">
      <w:pPr>
        <w:pStyle w:val="Verzeichnis2"/>
        <w:tabs>
          <w:tab w:val="left" w:pos="880"/>
          <w:tab w:val="right" w:leader="dot" w:pos="9062"/>
        </w:tabs>
        <w:rPr>
          <w:del w:id="486" w:author="Philip Helger" w:date="2022-06-29T16:13:00Z"/>
          <w:rFonts w:asciiTheme="minorHAnsi" w:eastAsiaTheme="minorEastAsia" w:hAnsiTheme="minorHAnsi" w:cstheme="minorBidi"/>
          <w:noProof/>
          <w:sz w:val="22"/>
          <w:szCs w:val="22"/>
          <w:lang w:val="en-US"/>
        </w:rPr>
      </w:pPr>
      <w:del w:id="487" w:author="Philip Helger" w:date="2022-06-29T16:13:00Z">
        <w:r w:rsidRPr="007347EB" w:rsidDel="00F65A72">
          <w:rPr>
            <w:noProof/>
            <w:rPrChange w:id="488" w:author="Philip Helger" w:date="2022-06-25T13:54:00Z">
              <w:rPr>
                <w:rStyle w:val="Hyperlink"/>
                <w:noProof/>
                <w:lang w:val="de-DE"/>
              </w:rPr>
            </w:rPrChange>
          </w:rPr>
          <w:delText>8.1</w:delText>
        </w:r>
        <w:r w:rsidDel="00F65A72">
          <w:rPr>
            <w:rFonts w:asciiTheme="minorHAnsi" w:eastAsiaTheme="minorEastAsia" w:hAnsiTheme="minorHAnsi" w:cstheme="minorBidi"/>
            <w:noProof/>
            <w:sz w:val="22"/>
            <w:szCs w:val="22"/>
            <w:lang w:val="en-US"/>
          </w:rPr>
          <w:tab/>
        </w:r>
        <w:r w:rsidRPr="007347EB" w:rsidDel="00F65A72">
          <w:rPr>
            <w:noProof/>
            <w:rPrChange w:id="489" w:author="Philip Helger" w:date="2022-06-25T13:54:00Z">
              <w:rPr>
                <w:rStyle w:val="Hyperlink"/>
                <w:noProof/>
                <w:lang w:val="de-DE"/>
              </w:rPr>
            </w:rPrChange>
          </w:rPr>
          <w:delText>Änderungen in Version 6.0</w:delText>
        </w:r>
        <w:r w:rsidDel="00F65A72">
          <w:rPr>
            <w:noProof/>
            <w:webHidden/>
          </w:rPr>
          <w:tab/>
          <w:delText>51</w:delText>
        </w:r>
      </w:del>
    </w:p>
    <w:p w14:paraId="7F24B184" w14:textId="663B3712" w:rsidR="00156249" w:rsidDel="00F65A72" w:rsidRDefault="00156249">
      <w:pPr>
        <w:pStyle w:val="Verzeichnis2"/>
        <w:tabs>
          <w:tab w:val="left" w:pos="880"/>
          <w:tab w:val="right" w:leader="dot" w:pos="9062"/>
        </w:tabs>
        <w:rPr>
          <w:del w:id="490" w:author="Philip Helger" w:date="2022-06-29T16:13:00Z"/>
          <w:rFonts w:asciiTheme="minorHAnsi" w:eastAsiaTheme="minorEastAsia" w:hAnsiTheme="minorHAnsi" w:cstheme="minorBidi"/>
          <w:noProof/>
          <w:sz w:val="22"/>
          <w:szCs w:val="22"/>
          <w:lang w:val="en-US"/>
        </w:rPr>
      </w:pPr>
      <w:del w:id="491" w:author="Philip Helger" w:date="2022-06-29T16:13:00Z">
        <w:r w:rsidRPr="007347EB" w:rsidDel="00F65A72">
          <w:rPr>
            <w:noProof/>
            <w:rPrChange w:id="492" w:author="Philip Helger" w:date="2022-06-25T13:54:00Z">
              <w:rPr>
                <w:rStyle w:val="Hyperlink"/>
                <w:noProof/>
                <w:lang w:val="de-DE"/>
              </w:rPr>
            </w:rPrChange>
          </w:rPr>
          <w:delText>8.2</w:delText>
        </w:r>
        <w:r w:rsidDel="00F65A72">
          <w:rPr>
            <w:rFonts w:asciiTheme="minorHAnsi" w:eastAsiaTheme="minorEastAsia" w:hAnsiTheme="minorHAnsi" w:cstheme="minorBidi"/>
            <w:noProof/>
            <w:sz w:val="22"/>
            <w:szCs w:val="22"/>
            <w:lang w:val="en-US"/>
          </w:rPr>
          <w:tab/>
        </w:r>
        <w:r w:rsidRPr="007347EB" w:rsidDel="00F65A72">
          <w:rPr>
            <w:noProof/>
            <w:rPrChange w:id="493" w:author="Philip Helger" w:date="2022-06-25T13:54:00Z">
              <w:rPr>
                <w:rStyle w:val="Hyperlink"/>
                <w:noProof/>
                <w:lang w:val="de-DE"/>
              </w:rPr>
            </w:rPrChange>
          </w:rPr>
          <w:delText>Änderungen in Version 5.0</w:delText>
        </w:r>
        <w:r w:rsidDel="00F65A72">
          <w:rPr>
            <w:noProof/>
            <w:webHidden/>
          </w:rPr>
          <w:tab/>
          <w:delText>52</w:delText>
        </w:r>
      </w:del>
    </w:p>
    <w:p w14:paraId="3DBB1648" w14:textId="6E9F4BAE" w:rsidR="00156249" w:rsidDel="00F65A72" w:rsidRDefault="00156249">
      <w:pPr>
        <w:pStyle w:val="Verzeichnis2"/>
        <w:tabs>
          <w:tab w:val="left" w:pos="880"/>
          <w:tab w:val="right" w:leader="dot" w:pos="9062"/>
        </w:tabs>
        <w:rPr>
          <w:del w:id="494" w:author="Philip Helger" w:date="2022-06-29T16:13:00Z"/>
          <w:rFonts w:asciiTheme="minorHAnsi" w:eastAsiaTheme="minorEastAsia" w:hAnsiTheme="minorHAnsi" w:cstheme="minorBidi"/>
          <w:noProof/>
          <w:sz w:val="22"/>
          <w:szCs w:val="22"/>
          <w:lang w:val="en-US"/>
        </w:rPr>
      </w:pPr>
      <w:del w:id="495" w:author="Philip Helger" w:date="2022-06-29T16:13:00Z">
        <w:r w:rsidRPr="007347EB" w:rsidDel="00F65A72">
          <w:rPr>
            <w:noProof/>
            <w:rPrChange w:id="496" w:author="Philip Helger" w:date="2022-06-25T13:54:00Z">
              <w:rPr>
                <w:rStyle w:val="Hyperlink"/>
                <w:noProof/>
                <w:lang w:val="de-DE"/>
              </w:rPr>
            </w:rPrChange>
          </w:rPr>
          <w:delText>8.3</w:delText>
        </w:r>
        <w:r w:rsidDel="00F65A72">
          <w:rPr>
            <w:rFonts w:asciiTheme="minorHAnsi" w:eastAsiaTheme="minorEastAsia" w:hAnsiTheme="minorHAnsi" w:cstheme="minorBidi"/>
            <w:noProof/>
            <w:sz w:val="22"/>
            <w:szCs w:val="22"/>
            <w:lang w:val="en-US"/>
          </w:rPr>
          <w:tab/>
        </w:r>
        <w:r w:rsidRPr="007347EB" w:rsidDel="00F65A72">
          <w:rPr>
            <w:noProof/>
            <w:rPrChange w:id="497" w:author="Philip Helger" w:date="2022-06-25T13:54:00Z">
              <w:rPr>
                <w:rStyle w:val="Hyperlink"/>
                <w:noProof/>
                <w:lang w:val="de-DE"/>
              </w:rPr>
            </w:rPrChange>
          </w:rPr>
          <w:delText>Änderungen in Version 4.3</w:delText>
        </w:r>
        <w:r w:rsidDel="00F65A72">
          <w:rPr>
            <w:noProof/>
            <w:webHidden/>
          </w:rPr>
          <w:tab/>
          <w:delText>54</w:delText>
        </w:r>
      </w:del>
    </w:p>
    <w:p w14:paraId="4D528F6A" w14:textId="0C7581CD" w:rsidR="00156249" w:rsidDel="00F65A72" w:rsidRDefault="00156249">
      <w:pPr>
        <w:pStyle w:val="Verzeichnis2"/>
        <w:tabs>
          <w:tab w:val="left" w:pos="880"/>
          <w:tab w:val="right" w:leader="dot" w:pos="9062"/>
        </w:tabs>
        <w:rPr>
          <w:del w:id="498" w:author="Philip Helger" w:date="2022-06-29T16:13:00Z"/>
          <w:rFonts w:asciiTheme="minorHAnsi" w:eastAsiaTheme="minorEastAsia" w:hAnsiTheme="minorHAnsi" w:cstheme="minorBidi"/>
          <w:noProof/>
          <w:sz w:val="22"/>
          <w:szCs w:val="22"/>
          <w:lang w:val="en-US"/>
        </w:rPr>
      </w:pPr>
      <w:del w:id="499" w:author="Philip Helger" w:date="2022-06-29T16:13:00Z">
        <w:r w:rsidRPr="007347EB" w:rsidDel="00F65A72">
          <w:rPr>
            <w:noProof/>
            <w:rPrChange w:id="500" w:author="Philip Helger" w:date="2022-06-25T13:54:00Z">
              <w:rPr>
                <w:rStyle w:val="Hyperlink"/>
                <w:noProof/>
                <w:lang w:val="de-DE"/>
              </w:rPr>
            </w:rPrChange>
          </w:rPr>
          <w:delText>8.4</w:delText>
        </w:r>
        <w:r w:rsidDel="00F65A72">
          <w:rPr>
            <w:rFonts w:asciiTheme="minorHAnsi" w:eastAsiaTheme="minorEastAsia" w:hAnsiTheme="minorHAnsi" w:cstheme="minorBidi"/>
            <w:noProof/>
            <w:sz w:val="22"/>
            <w:szCs w:val="22"/>
            <w:lang w:val="en-US"/>
          </w:rPr>
          <w:tab/>
        </w:r>
        <w:r w:rsidRPr="007347EB" w:rsidDel="00F65A72">
          <w:rPr>
            <w:noProof/>
            <w:rPrChange w:id="501" w:author="Philip Helger" w:date="2022-06-25T13:54:00Z">
              <w:rPr>
                <w:rStyle w:val="Hyperlink"/>
                <w:noProof/>
                <w:lang w:val="de-DE"/>
              </w:rPr>
            </w:rPrChange>
          </w:rPr>
          <w:delText>Änderungen in Version 4.2</w:delText>
        </w:r>
        <w:r w:rsidDel="00F65A72">
          <w:rPr>
            <w:noProof/>
            <w:webHidden/>
          </w:rPr>
          <w:tab/>
          <w:delText>54</w:delText>
        </w:r>
      </w:del>
    </w:p>
    <w:p w14:paraId="7354A561" w14:textId="11349C98" w:rsidR="00156249" w:rsidDel="00F65A72" w:rsidRDefault="00156249">
      <w:pPr>
        <w:pStyle w:val="Verzeichnis2"/>
        <w:tabs>
          <w:tab w:val="left" w:pos="880"/>
          <w:tab w:val="right" w:leader="dot" w:pos="9062"/>
        </w:tabs>
        <w:rPr>
          <w:del w:id="502" w:author="Philip Helger" w:date="2022-06-29T16:13:00Z"/>
          <w:rFonts w:asciiTheme="minorHAnsi" w:eastAsiaTheme="minorEastAsia" w:hAnsiTheme="minorHAnsi" w:cstheme="minorBidi"/>
          <w:noProof/>
          <w:sz w:val="22"/>
          <w:szCs w:val="22"/>
          <w:lang w:val="en-US"/>
        </w:rPr>
      </w:pPr>
      <w:del w:id="503" w:author="Philip Helger" w:date="2022-06-29T16:13:00Z">
        <w:r w:rsidRPr="007347EB" w:rsidDel="00F65A72">
          <w:rPr>
            <w:noProof/>
            <w:rPrChange w:id="504" w:author="Philip Helger" w:date="2022-06-25T13:54:00Z">
              <w:rPr>
                <w:rStyle w:val="Hyperlink"/>
                <w:noProof/>
                <w:lang w:val="de-DE"/>
              </w:rPr>
            </w:rPrChange>
          </w:rPr>
          <w:delText>8.5</w:delText>
        </w:r>
        <w:r w:rsidDel="00F65A72">
          <w:rPr>
            <w:rFonts w:asciiTheme="minorHAnsi" w:eastAsiaTheme="minorEastAsia" w:hAnsiTheme="minorHAnsi" w:cstheme="minorBidi"/>
            <w:noProof/>
            <w:sz w:val="22"/>
            <w:szCs w:val="22"/>
            <w:lang w:val="en-US"/>
          </w:rPr>
          <w:tab/>
        </w:r>
        <w:r w:rsidRPr="007347EB" w:rsidDel="00F65A72">
          <w:rPr>
            <w:noProof/>
            <w:rPrChange w:id="505" w:author="Philip Helger" w:date="2022-06-25T13:54:00Z">
              <w:rPr>
                <w:rStyle w:val="Hyperlink"/>
                <w:noProof/>
                <w:lang w:val="de-DE"/>
              </w:rPr>
            </w:rPrChange>
          </w:rPr>
          <w:delText>Änderungen in Version 4.1</w:delText>
        </w:r>
        <w:r w:rsidDel="00F65A72">
          <w:rPr>
            <w:noProof/>
            <w:webHidden/>
          </w:rPr>
          <w:tab/>
          <w:delText>55</w:delText>
        </w:r>
      </w:del>
    </w:p>
    <w:p w14:paraId="11596C35" w14:textId="0E016299" w:rsidR="00156249" w:rsidDel="00F65A72" w:rsidRDefault="00156249">
      <w:pPr>
        <w:pStyle w:val="Verzeichnis1"/>
        <w:tabs>
          <w:tab w:val="right" w:leader="dot" w:pos="9062"/>
        </w:tabs>
        <w:rPr>
          <w:del w:id="506" w:author="Philip Helger" w:date="2022-06-29T16:13:00Z"/>
          <w:rFonts w:asciiTheme="minorHAnsi" w:eastAsiaTheme="minorEastAsia" w:hAnsiTheme="minorHAnsi" w:cstheme="minorBidi"/>
          <w:noProof/>
          <w:sz w:val="22"/>
          <w:szCs w:val="22"/>
          <w:lang w:val="en-US"/>
        </w:rPr>
      </w:pPr>
      <w:del w:id="507" w:author="Philip Helger" w:date="2022-06-29T16:13:00Z">
        <w:r w:rsidRPr="007347EB" w:rsidDel="00F65A72">
          <w:rPr>
            <w:noProof/>
            <w:rPrChange w:id="508" w:author="Philip Helger" w:date="2022-06-25T13:54:00Z">
              <w:rPr>
                <w:rStyle w:val="Hyperlink"/>
                <w:noProof/>
                <w:lang w:val="de-DE"/>
              </w:rPr>
            </w:rPrChange>
          </w:rPr>
          <w:delText>Appendix</w:delText>
        </w:r>
        <w:r w:rsidDel="00F65A72">
          <w:rPr>
            <w:noProof/>
            <w:webHidden/>
          </w:rPr>
          <w:tab/>
          <w:delText>58</w:delText>
        </w:r>
      </w:del>
    </w:p>
    <w:p w14:paraId="2E98EB5F" w14:textId="7F8192DC" w:rsidR="00156249" w:rsidDel="00F65A72" w:rsidRDefault="00156249">
      <w:pPr>
        <w:pStyle w:val="Verzeichnis2"/>
        <w:tabs>
          <w:tab w:val="right" w:leader="dot" w:pos="9062"/>
        </w:tabs>
        <w:rPr>
          <w:del w:id="509" w:author="Philip Helger" w:date="2022-06-29T16:13:00Z"/>
          <w:rFonts w:asciiTheme="minorHAnsi" w:eastAsiaTheme="minorEastAsia" w:hAnsiTheme="minorHAnsi" w:cstheme="minorBidi"/>
          <w:noProof/>
          <w:sz w:val="22"/>
          <w:szCs w:val="22"/>
          <w:lang w:val="en-US"/>
        </w:rPr>
      </w:pPr>
      <w:del w:id="510" w:author="Philip Helger" w:date="2022-06-29T16:13:00Z">
        <w:r w:rsidRPr="007347EB" w:rsidDel="00F65A72">
          <w:rPr>
            <w:noProof/>
            <w:rPrChange w:id="511" w:author="Philip Helger" w:date="2022-06-25T13:54:00Z">
              <w:rPr>
                <w:rStyle w:val="Hyperlink"/>
                <w:noProof/>
                <w:lang w:val="de-DE"/>
              </w:rPr>
            </w:rPrChange>
          </w:rPr>
          <w:delText>Empfohlene Codes für Unit Types</w:delText>
        </w:r>
        <w:r w:rsidDel="00F65A72">
          <w:rPr>
            <w:noProof/>
            <w:webHidden/>
          </w:rPr>
          <w:tab/>
          <w:delText>58</w:delText>
        </w:r>
      </w:del>
    </w:p>
    <w:p w14:paraId="3B8A653E" w14:textId="4647CD2A" w:rsidR="00156249" w:rsidDel="00F65A72" w:rsidRDefault="00156249">
      <w:pPr>
        <w:pStyle w:val="Verzeichnis2"/>
        <w:tabs>
          <w:tab w:val="right" w:leader="dot" w:pos="9062"/>
        </w:tabs>
        <w:rPr>
          <w:del w:id="512" w:author="Philip Helger" w:date="2022-06-29T16:13:00Z"/>
          <w:rFonts w:asciiTheme="minorHAnsi" w:eastAsiaTheme="minorEastAsia" w:hAnsiTheme="minorHAnsi" w:cstheme="minorBidi"/>
          <w:noProof/>
          <w:sz w:val="22"/>
          <w:szCs w:val="22"/>
          <w:lang w:val="en-US"/>
        </w:rPr>
      </w:pPr>
      <w:del w:id="513" w:author="Philip Helger" w:date="2022-06-29T16:13:00Z">
        <w:r w:rsidRPr="007347EB" w:rsidDel="00F65A72">
          <w:rPr>
            <w:noProof/>
            <w:rPrChange w:id="514" w:author="Philip Helger" w:date="2022-06-25T13:54:00Z">
              <w:rPr>
                <w:rStyle w:val="Hyperlink"/>
                <w:noProof/>
                <w:lang w:val="de-DE"/>
              </w:rPr>
            </w:rPrChange>
          </w:rPr>
          <w:delText>Empfohlene Codes für AdditionalInformation</w:delText>
        </w:r>
        <w:r w:rsidDel="00F65A72">
          <w:rPr>
            <w:noProof/>
            <w:webHidden/>
          </w:rPr>
          <w:tab/>
          <w:delText>59</w:delText>
        </w:r>
      </w:del>
    </w:p>
    <w:p w14:paraId="475ACB2C" w14:textId="4F6BC571" w:rsidR="00156249" w:rsidDel="00F65A72" w:rsidRDefault="00156249">
      <w:pPr>
        <w:pStyle w:val="Verzeichnis2"/>
        <w:tabs>
          <w:tab w:val="right" w:leader="dot" w:pos="9062"/>
        </w:tabs>
        <w:rPr>
          <w:del w:id="515" w:author="Philip Helger" w:date="2022-06-29T16:13:00Z"/>
          <w:rFonts w:asciiTheme="minorHAnsi" w:eastAsiaTheme="minorEastAsia" w:hAnsiTheme="minorHAnsi" w:cstheme="minorBidi"/>
          <w:noProof/>
          <w:sz w:val="22"/>
          <w:szCs w:val="22"/>
          <w:lang w:val="en-US"/>
        </w:rPr>
      </w:pPr>
      <w:del w:id="516" w:author="Philip Helger" w:date="2022-06-29T16:13:00Z">
        <w:r w:rsidRPr="007347EB" w:rsidDel="00F65A72">
          <w:rPr>
            <w:noProof/>
            <w:rPrChange w:id="517" w:author="Philip Helger" w:date="2022-06-25T13:54:00Z">
              <w:rPr>
                <w:rStyle w:val="Hyperlink"/>
                <w:noProof/>
              </w:rPr>
            </w:rPrChange>
          </w:rPr>
          <w:delText>Empfohlene Codes für TaxCategoryCode</w:delText>
        </w:r>
        <w:r w:rsidDel="00F65A72">
          <w:rPr>
            <w:noProof/>
            <w:webHidden/>
          </w:rPr>
          <w:tab/>
          <w:delText>59</w:delText>
        </w:r>
      </w:del>
    </w:p>
    <w:p w14:paraId="0131340D" w14:textId="631BD125" w:rsidR="00156249" w:rsidDel="00F65A72" w:rsidRDefault="00156249">
      <w:pPr>
        <w:pStyle w:val="Verzeichnis2"/>
        <w:tabs>
          <w:tab w:val="right" w:leader="dot" w:pos="9062"/>
        </w:tabs>
        <w:rPr>
          <w:del w:id="518" w:author="Philip Helger" w:date="2022-06-29T16:13:00Z"/>
          <w:rFonts w:asciiTheme="minorHAnsi" w:eastAsiaTheme="minorEastAsia" w:hAnsiTheme="minorHAnsi" w:cstheme="minorBidi"/>
          <w:noProof/>
          <w:sz w:val="22"/>
          <w:szCs w:val="22"/>
          <w:lang w:val="en-US"/>
        </w:rPr>
      </w:pPr>
      <w:del w:id="519" w:author="Philip Helger" w:date="2022-06-29T16:13:00Z">
        <w:r w:rsidRPr="007347EB" w:rsidDel="00F65A72">
          <w:rPr>
            <w:noProof/>
            <w:rPrChange w:id="520" w:author="Philip Helger" w:date="2022-06-25T13:54:00Z">
              <w:rPr>
                <w:rStyle w:val="Hyperlink"/>
                <w:noProof/>
                <w:lang w:val="de-DE"/>
              </w:rPr>
            </w:rPrChange>
          </w:rPr>
          <w:delText>Empfohlene Codes für FurtherIdentification</w:delText>
        </w:r>
        <w:r w:rsidDel="00F65A72">
          <w:rPr>
            <w:noProof/>
            <w:webHidden/>
          </w:rPr>
          <w:tab/>
          <w:delText>60</w:delText>
        </w:r>
      </w:del>
    </w:p>
    <w:p w14:paraId="57A67AC3" w14:textId="49C3918C" w:rsidR="00156249" w:rsidDel="00F65A72" w:rsidRDefault="00156249">
      <w:pPr>
        <w:pStyle w:val="Verzeichnis2"/>
        <w:tabs>
          <w:tab w:val="right" w:leader="dot" w:pos="9062"/>
        </w:tabs>
        <w:rPr>
          <w:del w:id="521" w:author="Philip Helger" w:date="2022-06-29T16:13:00Z"/>
          <w:rFonts w:asciiTheme="minorHAnsi" w:eastAsiaTheme="minorEastAsia" w:hAnsiTheme="minorHAnsi" w:cstheme="minorBidi"/>
          <w:noProof/>
          <w:sz w:val="22"/>
          <w:szCs w:val="22"/>
          <w:lang w:val="en-US"/>
        </w:rPr>
      </w:pPr>
      <w:del w:id="522" w:author="Philip Helger" w:date="2022-06-29T16:13:00Z">
        <w:r w:rsidRPr="007347EB" w:rsidDel="00F65A72">
          <w:rPr>
            <w:noProof/>
            <w:rPrChange w:id="523" w:author="Philip Helger" w:date="2022-06-25T13:54:00Z">
              <w:rPr>
                <w:rStyle w:val="Hyperlink"/>
                <w:noProof/>
                <w:lang w:val="de-DE"/>
              </w:rPr>
            </w:rPrChange>
          </w:rPr>
          <w:delText>Empfohlene Codes für OtherVATableTax/TaxID</w:delText>
        </w:r>
        <w:r w:rsidDel="00F65A72">
          <w:rPr>
            <w:noProof/>
            <w:webHidden/>
          </w:rPr>
          <w:tab/>
          <w:delText>60</w:delText>
        </w:r>
      </w:del>
    </w:p>
    <w:p w14:paraId="23F55720" w14:textId="28C072D8" w:rsidR="00100A82" w:rsidRPr="0083051F" w:rsidDel="004E5C3E" w:rsidRDefault="000E0F9D">
      <w:pPr>
        <w:rPr>
          <w:del w:id="524" w:author="Philip" w:date="2022-06-28T11:44:00Z"/>
          <w:lang w:val="de-DE"/>
        </w:rPr>
      </w:pPr>
      <w:r w:rsidRPr="0083051F">
        <w:rPr>
          <w:lang w:val="de-DE"/>
        </w:rPr>
        <w:fldChar w:fldCharType="end"/>
      </w:r>
    </w:p>
    <w:p w14:paraId="161C2498" w14:textId="77777777" w:rsidR="00100A82" w:rsidRPr="0083051F" w:rsidRDefault="00100A82">
      <w:pPr>
        <w:rPr>
          <w:lang w:val="de-DE"/>
        </w:rPr>
      </w:pPr>
    </w:p>
    <w:p w14:paraId="50B49703" w14:textId="5D8EE944" w:rsidR="00100A82" w:rsidRDefault="00100A82" w:rsidP="008B019B">
      <w:pPr>
        <w:pStyle w:val="berschrift1"/>
        <w:rPr>
          <w:ins w:id="525" w:author="Philip" w:date="2022-06-28T11:17:00Z"/>
          <w:lang w:val="de-DE"/>
        </w:rPr>
      </w:pPr>
      <w:r w:rsidRPr="0083051F">
        <w:rPr>
          <w:lang w:val="de-DE"/>
        </w:rPr>
        <w:br w:type="page"/>
      </w:r>
      <w:bookmarkStart w:id="526" w:name="_Toc107412059"/>
      <w:r w:rsidRPr="0083051F">
        <w:rPr>
          <w:lang w:val="de-DE"/>
        </w:rPr>
        <w:lastRenderedPageBreak/>
        <w:t>Einleitung</w:t>
      </w:r>
      <w:bookmarkEnd w:id="526"/>
    </w:p>
    <w:p w14:paraId="4E97C053" w14:textId="69D73B57" w:rsidR="00B12D0F" w:rsidRPr="00B12D0F" w:rsidRDefault="00B12D0F">
      <w:pPr>
        <w:jc w:val="both"/>
        <w:rPr>
          <w:lang w:val="de-DE"/>
        </w:rPr>
        <w:pPrChange w:id="527" w:author="Philip" w:date="2022-06-28T11:17:00Z">
          <w:pPr>
            <w:pStyle w:val="berschrift1"/>
          </w:pPr>
        </w:pPrChange>
      </w:pPr>
      <w:ins w:id="528" w:author="Philip" w:date="2022-06-28T11:17:00Z">
        <w:r w:rsidRPr="00F0172A">
          <w:rPr>
            <w:lang w:val="de-DE"/>
          </w:rPr>
          <w:t>Aus Gründen der leichteren Lesbarkeit wird in der vorliegenden Spezifikation die männliche Sprachform bei personenbezogenen Substantiven und Pronomen verwendet. Dies impliziert jedoch keine Benachteiligung des weiblichen Geschlechts, sondern soll im Sinne der sprachlichen Vereinfachung als geschlechtsneutral zu verstehen sein.</w:t>
        </w:r>
      </w:ins>
    </w:p>
    <w:p w14:paraId="3B1225FB" w14:textId="77777777" w:rsidR="00100A82" w:rsidRPr="0083051F" w:rsidRDefault="00100A82" w:rsidP="008B019B">
      <w:pPr>
        <w:pStyle w:val="berschrift2"/>
        <w:rPr>
          <w:lang w:val="de-DE"/>
        </w:rPr>
      </w:pPr>
      <w:bookmarkStart w:id="529" w:name="_Toc107412060"/>
      <w:r w:rsidRPr="0083051F">
        <w:rPr>
          <w:lang w:val="de-DE"/>
        </w:rPr>
        <w:t>Gegenstand</w:t>
      </w:r>
      <w:bookmarkEnd w:id="529"/>
    </w:p>
    <w:p w14:paraId="4247EA7F" w14:textId="4526E689"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del w:id="530" w:author="Philip Helger" w:date="2022-06-25T13:05:00Z">
        <w:r w:rsidR="0030781A" w:rsidDel="001A06AB">
          <w:rPr>
            <w:lang w:val="de-DE"/>
          </w:rPr>
          <w:delText>0</w:delText>
        </w:r>
        <w:r w:rsidRPr="0083051F" w:rsidDel="001A06AB">
          <w:rPr>
            <w:lang w:val="de-DE"/>
          </w:rPr>
          <w:delText xml:space="preserve"> </w:delText>
        </w:r>
      </w:del>
      <w:ins w:id="531" w:author="Philip Helger" w:date="2022-06-25T13:05:00Z">
        <w:r w:rsidR="001A06AB">
          <w:rPr>
            <w:lang w:val="de-DE"/>
          </w:rPr>
          <w:t>1</w:t>
        </w:r>
        <w:r w:rsidR="001A06AB" w:rsidRPr="0083051F">
          <w:rPr>
            <w:lang w:val="de-DE"/>
          </w:rPr>
          <w:t xml:space="preserve"> </w:t>
        </w:r>
      </w:ins>
      <w:r w:rsidRPr="0083051F">
        <w:rPr>
          <w:lang w:val="de-DE"/>
        </w:rPr>
        <w:t xml:space="preserve">Standards. </w:t>
      </w:r>
    </w:p>
    <w:p w14:paraId="5BFBDB95" w14:textId="77777777" w:rsidR="00A92084" w:rsidRDefault="00A92084" w:rsidP="00B17E6B">
      <w:pPr>
        <w:jc w:val="both"/>
        <w:rPr>
          <w:lang w:val="de-DE"/>
        </w:rPr>
      </w:pPr>
    </w:p>
    <w:p w14:paraId="6823CDF9" w14:textId="4A772C75" w:rsidR="00A92084" w:rsidRPr="00A92084" w:rsidRDefault="00A92084" w:rsidP="00B17E6B">
      <w:pPr>
        <w:jc w:val="both"/>
      </w:pPr>
      <w:r>
        <w:rPr>
          <w:lang w:val="de-DE"/>
        </w:rPr>
        <w:t xml:space="preserve">Eine der Hauptmotivationen hinter der Veröffentlichung von ebInterface </w:t>
      </w:r>
      <w:del w:id="532" w:author="Philip Helger" w:date="2022-06-25T13:06:00Z">
        <w:r w:rsidR="00DA73E2" w:rsidDel="000979FF">
          <w:rPr>
            <w:lang w:val="de-DE"/>
          </w:rPr>
          <w:delText>5</w:delText>
        </w:r>
      </w:del>
      <w:ins w:id="533" w:author="Philip Helger" w:date="2022-06-25T13:06:00Z">
        <w:r w:rsidR="000979FF">
          <w:rPr>
            <w:lang w:val="de-DE"/>
          </w:rPr>
          <w:t>6</w:t>
        </w:r>
      </w:ins>
      <w:r w:rsidR="00DA73E2">
        <w:rPr>
          <w:lang w:val="de-DE"/>
        </w:rPr>
        <w:t>.</w:t>
      </w:r>
      <w:r w:rsidR="00C7095B">
        <w:rPr>
          <w:lang w:val="de-DE"/>
        </w:rPr>
        <w:t>0</w:t>
      </w:r>
      <w:r>
        <w:rPr>
          <w:lang w:val="de-DE"/>
        </w:rPr>
        <w:t xml:space="preserve"> </w:t>
      </w:r>
      <w:r w:rsidR="00C7095B">
        <w:rPr>
          <w:lang w:val="de-DE"/>
        </w:rPr>
        <w:t>war</w:t>
      </w:r>
      <w:r>
        <w:rPr>
          <w:lang w:val="de-DE"/>
        </w:rPr>
        <w:t xml:space="preserve"> die Berücksichtigung </w:t>
      </w:r>
      <w:del w:id="534" w:author="Philip Helger" w:date="2022-06-25T13:06:00Z">
        <w:r w:rsidDel="000979FF">
          <w:rPr>
            <w:lang w:val="de-DE"/>
          </w:rPr>
          <w:delText xml:space="preserve">der Anforderungen aus dem neuen EU e-Rechnungsstandard gemäß der Europäischen Norm </w:delText>
        </w:r>
        <w:r w:rsidDel="000979FF">
          <w:delText>EN 16931-1</w:delText>
        </w:r>
      </w:del>
      <w:ins w:id="535" w:author="Philip Helger" w:date="2022-06-25T13:06:00Z">
        <w:r w:rsidR="000979FF">
          <w:rPr>
            <w:lang w:val="de-DE"/>
          </w:rPr>
          <w:t>eines flexiblen Erweiterungsmechanismus</w:t>
        </w:r>
      </w:ins>
      <w:r>
        <w:t>.</w:t>
      </w:r>
      <w:r w:rsidR="00C7095B">
        <w:t xml:space="preserve"> Mit dem ebInterface </w:t>
      </w:r>
      <w:r w:rsidR="0030781A">
        <w:t>6</w:t>
      </w:r>
      <w:r w:rsidR="00C7095B">
        <w:t>.</w:t>
      </w:r>
      <w:del w:id="536" w:author="Philip Helger" w:date="2022-06-25T13:07:00Z">
        <w:r w:rsidR="0030781A" w:rsidDel="000979FF">
          <w:delText>0</w:delText>
        </w:r>
        <w:r w:rsidR="00C7095B" w:rsidDel="000979FF">
          <w:delText xml:space="preserve"> </w:delText>
        </w:r>
      </w:del>
      <w:ins w:id="537" w:author="Philip Helger" w:date="2022-06-25T13:07:00Z">
        <w:r w:rsidR="000979FF">
          <w:t xml:space="preserve">1 </w:t>
        </w:r>
      </w:ins>
      <w:r w:rsidR="00C7095B">
        <w:t xml:space="preserve">Standard erfolgt eine Aktualisierung des ebInterface </w:t>
      </w:r>
      <w:del w:id="538" w:author="Philip Helger" w:date="2022-06-25T13:07:00Z">
        <w:r w:rsidR="00C7095B" w:rsidDel="000979FF">
          <w:delText>5</w:delText>
        </w:r>
      </w:del>
      <w:ins w:id="539" w:author="Philip Helger" w:date="2022-06-25T13:07:00Z">
        <w:r w:rsidR="000979FF">
          <w:t>6</w:t>
        </w:r>
      </w:ins>
      <w:r w:rsidR="00C7095B">
        <w:t>.0 Standards, im Rahmen derer neue Anforderungen von Softwareherstellern und Anwendern des ebInterface-Standards eingearbeitet werden.</w:t>
      </w:r>
      <w:r w:rsidR="0030781A">
        <w:t xml:space="preserve"> Neben kleineren Anpassungen des Schemas wird mit Version 6.</w:t>
      </w:r>
      <w:del w:id="540" w:author="Philip Helger" w:date="2022-06-25T13:07:00Z">
        <w:r w:rsidR="0030781A" w:rsidDel="000979FF">
          <w:delText xml:space="preserve">0 </w:delText>
        </w:r>
      </w:del>
      <w:ins w:id="541" w:author="Philip Helger" w:date="2022-06-25T13:07:00Z">
        <w:r w:rsidR="000979FF">
          <w:t xml:space="preserve">1 </w:t>
        </w:r>
      </w:ins>
      <w:r w:rsidR="0030781A">
        <w:t xml:space="preserve">auch der </w:t>
      </w:r>
      <w:ins w:id="542" w:author="Philip Helger" w:date="2022-06-25T13:07:00Z">
        <w:r w:rsidR="000979FF">
          <w:t>„Below-The-Line“-</w:t>
        </w:r>
      </w:ins>
      <w:ins w:id="543" w:author="Philip Helger" w:date="2022-06-25T13:08:00Z">
        <w:r w:rsidR="000979FF">
          <w:t>M</w:t>
        </w:r>
      </w:ins>
      <w:del w:id="544" w:author="Philip Helger" w:date="2022-06-25T13:07:00Z">
        <w:r w:rsidR="0030781A" w:rsidDel="000979FF">
          <w:delText>Erweiterungs</w:delText>
        </w:r>
      </w:del>
      <w:del w:id="545" w:author="Philip Helger" w:date="2022-06-25T13:08:00Z">
        <w:r w:rsidR="0030781A" w:rsidDel="000979FF">
          <w:delText>m</w:delText>
        </w:r>
      </w:del>
      <w:r w:rsidR="0030781A">
        <w:t>echanismus wieder eingeführt</w:t>
      </w:r>
      <w:del w:id="546" w:author="Philip Helger" w:date="2022-06-25T13:08:00Z">
        <w:r w:rsidR="0030781A" w:rsidDel="000979FF">
          <w:delText xml:space="preserve"> – im Unterschied zur Version 4.x jedoch in einer flexibleren Ausgestaltung</w:delText>
        </w:r>
      </w:del>
      <w:ins w:id="547" w:author="Philip Helger" w:date="2022-06-25T13:08:00Z">
        <w:r w:rsidR="000979FF">
          <w:t>, der bereits in der Versi</w:t>
        </w:r>
      </w:ins>
      <w:ins w:id="548" w:author="Philip" w:date="2022-06-28T11:18:00Z">
        <w:r w:rsidR="00B12D0F">
          <w:t>o</w:t>
        </w:r>
      </w:ins>
      <w:ins w:id="549" w:author="Philip Helger" w:date="2022-06-25T13:08:00Z">
        <w:r w:rsidR="000979FF">
          <w:t>n 4.3 enthalten war</w:t>
        </w:r>
      </w:ins>
      <w:r w:rsidR="0030781A">
        <w:t>.</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berschrift2"/>
        <w:rPr>
          <w:lang w:val="de-DE"/>
        </w:rPr>
      </w:pPr>
      <w:bookmarkStart w:id="550" w:name="_Toc107412061"/>
      <w:r>
        <w:rPr>
          <w:lang w:val="de-DE"/>
        </w:rPr>
        <w:t>Referenzierte XML-</w:t>
      </w:r>
      <w:r w:rsidR="00100A82" w:rsidRPr="0083051F">
        <w:rPr>
          <w:lang w:val="de-DE"/>
        </w:rPr>
        <w:t>Standards und Spezifikationen</w:t>
      </w:r>
      <w:bookmarkEnd w:id="550"/>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1"/>
        <w:gridCol w:w="5111"/>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6A63A0F2" w14:textId="77777777" w:rsidTr="00D85D2A">
        <w:tc>
          <w:tcPr>
            <w:tcW w:w="3960" w:type="dxa"/>
          </w:tcPr>
          <w:p w14:paraId="3D7320F3" w14:textId="40036DD8"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del w:id="551" w:author="Philip Helger" w:date="2022-06-25T13:08:00Z">
              <w:r w:rsidR="00455C9B" w:rsidDel="000979FF">
                <w:rPr>
                  <w:sz w:val="20"/>
                  <w:szCs w:val="20"/>
                </w:rPr>
                <w:delText>6</w:delText>
              </w:r>
              <w:r w:rsidR="00293155" w:rsidDel="000979FF">
                <w:rPr>
                  <w:sz w:val="20"/>
                  <w:szCs w:val="20"/>
                </w:rPr>
                <w:delText>p</w:delText>
              </w:r>
              <w:r w:rsidR="00455C9B" w:rsidDel="000979FF">
                <w:rPr>
                  <w:sz w:val="20"/>
                  <w:szCs w:val="20"/>
                </w:rPr>
                <w:delText>0</w:delText>
              </w:r>
            </w:del>
            <w:ins w:id="552" w:author="Philip Helger" w:date="2022-06-25T13:08:00Z">
              <w:r w:rsidR="000979FF">
                <w:rPr>
                  <w:sz w:val="20"/>
                  <w:szCs w:val="20"/>
                </w:rPr>
                <w:t>6p1</w:t>
              </w:r>
            </w:ins>
            <w:r w:rsidR="00293155">
              <w:rPr>
                <w:sz w:val="20"/>
                <w:szCs w:val="20"/>
              </w:rPr>
              <w:t>/</w:t>
            </w:r>
          </w:p>
        </w:tc>
        <w:tc>
          <w:tcPr>
            <w:tcW w:w="5220" w:type="dxa"/>
          </w:tcPr>
          <w:p w14:paraId="04C3E638" w14:textId="53B712BA"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del w:id="553" w:author="Philip Helger" w:date="2022-06-25T13:08:00Z">
              <w:r w:rsidR="00455C9B" w:rsidDel="000979FF">
                <w:rPr>
                  <w:sz w:val="20"/>
                  <w:szCs w:val="20"/>
                  <w:lang w:val="de-DE"/>
                </w:rPr>
                <w:delText>0</w:delText>
              </w:r>
            </w:del>
            <w:ins w:id="554" w:author="Philip Helger" w:date="2022-06-25T13:08:00Z">
              <w:r w:rsidR="000979FF">
                <w:rPr>
                  <w:sz w:val="20"/>
                  <w:szCs w:val="20"/>
                  <w:lang w:val="de-DE"/>
                </w:rPr>
                <w:t>1</w:t>
              </w:r>
            </w:ins>
          </w:p>
        </w:tc>
      </w:tr>
    </w:tbl>
    <w:p w14:paraId="0B22635F" w14:textId="77777777" w:rsidR="00441812" w:rsidRPr="0083051F" w:rsidRDefault="00441812" w:rsidP="00E2300E">
      <w:pPr>
        <w:rPr>
          <w:lang w:val="de-DE"/>
        </w:rPr>
      </w:pPr>
    </w:p>
    <w:p w14:paraId="414AE5DD" w14:textId="08523C20" w:rsidR="00441812" w:rsidRPr="0083051F" w:rsidDel="004E5C3E" w:rsidRDefault="00441812" w:rsidP="00E2300E">
      <w:pPr>
        <w:rPr>
          <w:del w:id="555" w:author="Philip" w:date="2022-06-28T11:44:00Z"/>
          <w:lang w:val="de-DE"/>
        </w:rPr>
      </w:pPr>
      <w:r w:rsidRPr="0083051F">
        <w:rPr>
          <w:lang w:val="de-DE"/>
        </w:rPr>
        <w:t xml:space="preserve">Der Namespace für die neue Version des Standards lautet </w:t>
      </w:r>
      <w:r w:rsidRPr="0083051F">
        <w:rPr>
          <w:rStyle w:val="codeChar"/>
          <w:sz w:val="20"/>
        </w:rPr>
        <w:t>http://www.ebinterface.at/schema/</w:t>
      </w:r>
      <w:del w:id="556" w:author="Philip Helger" w:date="2022-06-25T13:08:00Z">
        <w:r w:rsidR="00455C9B" w:rsidDel="000979FF">
          <w:rPr>
            <w:rStyle w:val="codeChar"/>
            <w:sz w:val="20"/>
          </w:rPr>
          <w:delText>6</w:delText>
        </w:r>
        <w:r w:rsidRPr="0083051F" w:rsidDel="000979FF">
          <w:rPr>
            <w:rStyle w:val="codeChar"/>
            <w:sz w:val="20"/>
          </w:rPr>
          <w:delText>p</w:delText>
        </w:r>
        <w:r w:rsidR="00455C9B" w:rsidDel="000979FF">
          <w:rPr>
            <w:rStyle w:val="codeChar"/>
            <w:sz w:val="20"/>
          </w:rPr>
          <w:delText>0</w:delText>
        </w:r>
      </w:del>
      <w:ins w:id="557" w:author="Philip Helger" w:date="2022-06-25T13:08:00Z">
        <w:r w:rsidR="000979FF">
          <w:rPr>
            <w:rStyle w:val="codeChar"/>
            <w:sz w:val="20"/>
          </w:rPr>
          <w:t>6</w:t>
        </w:r>
        <w:r w:rsidR="000979FF" w:rsidRPr="0083051F">
          <w:rPr>
            <w:rStyle w:val="codeChar"/>
            <w:sz w:val="20"/>
          </w:rPr>
          <w:t>p</w:t>
        </w:r>
        <w:r w:rsidR="000979FF">
          <w:rPr>
            <w:rStyle w:val="codeChar"/>
            <w:sz w:val="20"/>
          </w:rPr>
          <w:t>1</w:t>
        </w:r>
      </w:ins>
      <w:r w:rsidRPr="0083051F">
        <w:rPr>
          <w:rStyle w:val="codeChar"/>
          <w:sz w:val="20"/>
        </w:rPr>
        <w:t>/</w:t>
      </w:r>
    </w:p>
    <w:p w14:paraId="71612B85" w14:textId="77777777" w:rsidR="00E2300E" w:rsidRPr="0083051F" w:rsidRDefault="00E2300E" w:rsidP="00284988">
      <w:pPr>
        <w:rPr>
          <w:lang w:val="de-DE"/>
        </w:rPr>
      </w:pPr>
    </w:p>
    <w:p w14:paraId="37CF7E29" w14:textId="77777777" w:rsidR="00100A82" w:rsidRPr="0083051F" w:rsidRDefault="00100A82" w:rsidP="00CC1346">
      <w:pPr>
        <w:pStyle w:val="berschrift1"/>
        <w:rPr>
          <w:lang w:val="de-DE"/>
        </w:rPr>
      </w:pPr>
      <w:r w:rsidRPr="0083051F">
        <w:rPr>
          <w:lang w:val="de-DE"/>
        </w:rPr>
        <w:br w:type="page"/>
      </w:r>
      <w:bookmarkStart w:id="558" w:name="_Toc107412062"/>
      <w:r w:rsidR="00761EE4" w:rsidRPr="0083051F">
        <w:rPr>
          <w:lang w:val="de-DE"/>
        </w:rPr>
        <w:lastRenderedPageBreak/>
        <w:t>Schema</w:t>
      </w:r>
      <w:r w:rsidRPr="0083051F">
        <w:rPr>
          <w:lang w:val="de-DE"/>
        </w:rPr>
        <w:t xml:space="preserve"> Grundlagen</w:t>
      </w:r>
      <w:bookmarkEnd w:id="558"/>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r w:rsidRPr="0083051F">
              <w:rPr>
                <w:sz w:val="20"/>
                <w:szCs w:val="20"/>
                <w:lang w:val="de-DE"/>
              </w:rPr>
              <w:t>AccountingAreaType</w:t>
            </w:r>
          </w:p>
        </w:tc>
        <w:tc>
          <w:tcPr>
            <w:tcW w:w="6591" w:type="dxa"/>
          </w:tcPr>
          <w:p w14:paraId="0D1300E6" w14:textId="38D1E352"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w:t>
            </w:r>
            <w:ins w:id="559" w:author="Philip" w:date="2022-06-28T11:18:00Z">
              <w:r w:rsidR="00B12D0F">
                <w:rPr>
                  <w:sz w:val="20"/>
                  <w:szCs w:val="20"/>
                  <w:lang w:val="de-DE"/>
                </w:rPr>
                <w:t>r</w:t>
              </w:r>
            </w:ins>
            <w:r w:rsidRPr="0083051F">
              <w:rPr>
                <w:sz w:val="20"/>
                <w:szCs w:val="20"/>
                <w:lang w:val="de-DE"/>
              </w:rPr>
              <w:t xml:space="preserv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r w:rsidRPr="0083051F">
              <w:rPr>
                <w:sz w:val="20"/>
                <w:szCs w:val="20"/>
                <w:lang w:val="de-DE"/>
              </w:rPr>
              <w:t>ArticleNumberTypeType</w:t>
            </w:r>
          </w:p>
        </w:tc>
        <w:tc>
          <w:tcPr>
            <w:tcW w:w="6591" w:type="dxa"/>
          </w:tcPr>
          <w:p w14:paraId="0215143A" w14:textId="7777777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7DB5B402"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2DD94DA8"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r w:rsidRPr="0083051F">
              <w:rPr>
                <w:sz w:val="20"/>
                <w:szCs w:val="20"/>
                <w:lang w:val="de-DE"/>
              </w:rPr>
              <w:t>BankAccountOwnerType</w:t>
            </w:r>
          </w:p>
        </w:tc>
        <w:tc>
          <w:tcPr>
            <w:tcW w:w="6591" w:type="dxa"/>
          </w:tcPr>
          <w:p w14:paraId="2E875BD5"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r w:rsidRPr="0083051F">
              <w:rPr>
                <w:sz w:val="20"/>
                <w:szCs w:val="20"/>
                <w:lang w:val="de-DE"/>
              </w:rPr>
              <w:t>BankNameType</w:t>
            </w:r>
          </w:p>
        </w:tc>
        <w:tc>
          <w:tcPr>
            <w:tcW w:w="6591" w:type="dxa"/>
          </w:tcPr>
          <w:p w14:paraId="1F58BF0F"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r w:rsidRPr="0083051F">
              <w:rPr>
                <w:sz w:val="20"/>
                <w:szCs w:val="20"/>
                <w:lang w:val="de-DE"/>
              </w:rPr>
              <w:t>BICType</w:t>
            </w:r>
          </w:p>
        </w:tc>
        <w:tc>
          <w:tcPr>
            <w:tcW w:w="6591" w:type="dxa"/>
          </w:tcPr>
          <w:p w14:paraId="2133FCE7" w14:textId="77777777"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r w:rsidRPr="0083051F">
              <w:rPr>
                <w:sz w:val="20"/>
                <w:szCs w:val="20"/>
                <w:lang w:val="de-DE"/>
              </w:rPr>
              <w:lastRenderedPageBreak/>
              <w:t>CheckSumType</w:t>
            </w:r>
          </w:p>
        </w:tc>
        <w:tc>
          <w:tcPr>
            <w:tcW w:w="6591" w:type="dxa"/>
          </w:tcPr>
          <w:p w14:paraId="41D81E85" w14:textId="77777777"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([0-9]{</w:t>
            </w:r>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r w:rsidRPr="0083051F">
              <w:rPr>
                <w:sz w:val="20"/>
                <w:szCs w:val="20"/>
                <w:lang w:val="de-DE"/>
              </w:rPr>
              <w:t>CountryCodeType</w:t>
            </w:r>
          </w:p>
        </w:tc>
        <w:tc>
          <w:tcPr>
            <w:tcW w:w="6591" w:type="dxa"/>
          </w:tcPr>
          <w:p w14:paraId="6B86AC21"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r w:rsidRPr="0083051F">
              <w:rPr>
                <w:sz w:val="20"/>
                <w:szCs w:val="20"/>
                <w:lang w:val="de-DE"/>
              </w:rPr>
              <w:t>CurrencyType</w:t>
            </w:r>
          </w:p>
        </w:tc>
        <w:tc>
          <w:tcPr>
            <w:tcW w:w="6591" w:type="dxa"/>
          </w:tcPr>
          <w:p w14:paraId="76F36BB3"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r w:rsidRPr="0083051F">
              <w:rPr>
                <w:sz w:val="20"/>
                <w:szCs w:val="20"/>
                <w:lang w:val="de-DE"/>
              </w:rPr>
              <w:t>DocumentTypeType</w:t>
            </w:r>
          </w:p>
        </w:tc>
        <w:tc>
          <w:tcPr>
            <w:tcW w:w="6591" w:type="dxa"/>
          </w:tcPr>
          <w:p w14:paraId="05713346" w14:textId="77777777"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477B0584"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F756A"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7B9842E3"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1B4B0770"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286908AA"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607E2557"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26B74A9"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4F67737A" w14:textId="77777777" w:rsidR="00A23717" w:rsidRPr="0083051F" w:rsidRDefault="00A23717" w:rsidP="00C60BC0">
            <w:pPr>
              <w:rPr>
                <w:i/>
                <w:sz w:val="20"/>
                <w:szCs w:val="20"/>
                <w:lang w:val="de-DE"/>
              </w:rPr>
            </w:pPr>
          </w:p>
          <w:p w14:paraId="4EC5E15E" w14:textId="67587A33"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r>
              <w:rPr>
                <w:sz w:val="20"/>
                <w:szCs w:val="20"/>
                <w:lang w:val="de-DE"/>
              </w:rPr>
              <w:t>ExchangeRateType</w:t>
            </w:r>
          </w:p>
        </w:tc>
        <w:tc>
          <w:tcPr>
            <w:tcW w:w="6591" w:type="dxa"/>
          </w:tcPr>
          <w:p w14:paraId="3FFD3C50" w14:textId="67CCBC31" w:rsidR="00B16BA0" w:rsidRDefault="00B16BA0" w:rsidP="00100A82">
            <w:pPr>
              <w:rPr>
                <w:sz w:val="20"/>
                <w:szCs w:val="20"/>
                <w:lang w:val="de-DE"/>
              </w:rPr>
            </w:pPr>
            <w:r>
              <w:rPr>
                <w:rFonts w:ascii="Courier New" w:hAnsi="Courier New" w:cs="Courier New"/>
                <w:sz w:val="20"/>
                <w:szCs w:val="20"/>
                <w:lang w:val="de-DE"/>
              </w:rPr>
              <w:t>xs:decimal</w:t>
            </w:r>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r w:rsidRPr="0083051F">
              <w:rPr>
                <w:sz w:val="20"/>
                <w:szCs w:val="20"/>
                <w:lang w:val="de-DE"/>
              </w:rPr>
              <w:t>IBANType</w:t>
            </w:r>
          </w:p>
        </w:tc>
        <w:tc>
          <w:tcPr>
            <w:tcW w:w="6591" w:type="dxa"/>
          </w:tcPr>
          <w:p w14:paraId="724D782A" w14:textId="77777777"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r w:rsidRPr="0083051F">
              <w:rPr>
                <w:sz w:val="20"/>
                <w:szCs w:val="20"/>
                <w:lang w:val="de-DE"/>
              </w:rPr>
              <w:t>IDType</w:t>
            </w:r>
          </w:p>
        </w:tc>
        <w:tc>
          <w:tcPr>
            <w:tcW w:w="6591" w:type="dxa"/>
          </w:tcPr>
          <w:p w14:paraId="6CECB7ED"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r w:rsidRPr="0083051F">
              <w:rPr>
                <w:sz w:val="20"/>
                <w:szCs w:val="20"/>
                <w:lang w:val="de-DE"/>
              </w:rPr>
              <w:t>LanguageType</w:t>
            </w:r>
          </w:p>
        </w:tc>
        <w:tc>
          <w:tcPr>
            <w:tcW w:w="6591" w:type="dxa"/>
          </w:tcPr>
          <w:p w14:paraId="2F312DA1"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r w:rsidRPr="0083051F">
              <w:rPr>
                <w:sz w:val="20"/>
                <w:szCs w:val="20"/>
                <w:lang w:val="de-DE"/>
              </w:rPr>
              <w:t>SEPADirectDebitTypeType</w:t>
            </w:r>
          </w:p>
        </w:tc>
        <w:tc>
          <w:tcPr>
            <w:tcW w:w="6591" w:type="dxa"/>
          </w:tcPr>
          <w:p w14:paraId="175B46C0" w14:textId="206600A2"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w:t>
            </w:r>
            <w:ins w:id="560" w:author="Philip" w:date="2022-06-28T11:18:00Z">
              <w:r w:rsidR="00B12D0F">
                <w:rPr>
                  <w:sz w:val="20"/>
                  <w:szCs w:val="20"/>
                  <w:lang w:val="de-DE"/>
                </w:rPr>
                <w:t>,</w:t>
              </w:r>
            </w:ins>
            <w:r>
              <w:rPr>
                <w:sz w:val="20"/>
                <w:szCs w:val="20"/>
                <w:lang w:val="de-DE"/>
              </w:rPr>
              <w:t xml:space="preserve"> zulässigen Werte</w:t>
            </w:r>
            <w:r w:rsidR="00D67161" w:rsidRPr="0083051F">
              <w:rPr>
                <w:sz w:val="20"/>
                <w:szCs w:val="20"/>
                <w:lang w:val="de-DE"/>
              </w:rPr>
              <w:t>:</w:t>
            </w:r>
          </w:p>
          <w:p w14:paraId="23B5F52A"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r w:rsidRPr="0083051F">
              <w:rPr>
                <w:sz w:val="20"/>
                <w:szCs w:val="20"/>
                <w:lang w:val="de-DE"/>
              </w:rPr>
              <w:t>xs:boolean</w:t>
            </w:r>
          </w:p>
        </w:tc>
        <w:tc>
          <w:tcPr>
            <w:tcW w:w="6591" w:type="dxa"/>
          </w:tcPr>
          <w:p w14:paraId="3CFAE5D5"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r w:rsidRPr="0083051F">
              <w:rPr>
                <w:sz w:val="20"/>
                <w:szCs w:val="20"/>
                <w:lang w:val="de-DE"/>
              </w:rPr>
              <w:t>xs:date</w:t>
            </w:r>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r>
              <w:rPr>
                <w:sz w:val="20"/>
                <w:szCs w:val="20"/>
                <w:lang w:val="de-DE"/>
              </w:rPr>
              <w:t>xs:decimal</w:t>
            </w:r>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r w:rsidRPr="0083051F">
              <w:rPr>
                <w:sz w:val="20"/>
                <w:szCs w:val="20"/>
                <w:lang w:val="de-DE"/>
              </w:rPr>
              <w:t>xs:integer</w:t>
            </w:r>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r w:rsidRPr="0083051F">
              <w:rPr>
                <w:sz w:val="20"/>
                <w:szCs w:val="20"/>
                <w:lang w:val="de-DE"/>
              </w:rPr>
              <w:t>xs:positiveInteger</w:t>
            </w:r>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{0,1,2,...}</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r w:rsidRPr="0083051F">
              <w:rPr>
                <w:sz w:val="20"/>
                <w:szCs w:val="20"/>
                <w:lang w:val="de-DE"/>
              </w:rPr>
              <w:t>xs:string</w:t>
            </w:r>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berschrift1"/>
        <w:rPr>
          <w:lang w:val="de-DE"/>
        </w:rPr>
      </w:pPr>
      <w:bookmarkStart w:id="561" w:name="_Toc107412063"/>
      <w:r>
        <w:rPr>
          <w:lang w:val="de-DE"/>
        </w:rPr>
        <w:t>Anwendungshinweise</w:t>
      </w:r>
      <w:bookmarkEnd w:id="561"/>
    </w:p>
    <w:p w14:paraId="47655D70" w14:textId="77777777" w:rsidR="00ED15BF" w:rsidRDefault="00ED15BF" w:rsidP="00ED15BF">
      <w:pPr>
        <w:pStyle w:val="berschrift2"/>
        <w:rPr>
          <w:lang w:val="de-DE"/>
        </w:rPr>
      </w:pPr>
      <w:bookmarkStart w:id="562" w:name="_Toc107412064"/>
      <w:r>
        <w:rPr>
          <w:lang w:val="de-DE"/>
        </w:rPr>
        <w:t>Abbildung von Factoring</w:t>
      </w:r>
      <w:bookmarkEnd w:id="562"/>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enabsatz"/>
        <w:numPr>
          <w:ilvl w:val="0"/>
          <w:numId w:val="24"/>
        </w:numPr>
        <w:rPr>
          <w:lang w:val="de-DE"/>
        </w:rPr>
      </w:pPr>
      <w:r w:rsidRPr="00ED15BF">
        <w:rPr>
          <w:lang w:val="de-DE"/>
        </w:rPr>
        <w:br w:type="page"/>
      </w:r>
    </w:p>
    <w:p w14:paraId="7FE05B8A" w14:textId="0942F293" w:rsidR="00100A82" w:rsidRPr="0083051F" w:rsidRDefault="00100A82" w:rsidP="00CC1346">
      <w:pPr>
        <w:pStyle w:val="berschrift1"/>
        <w:rPr>
          <w:lang w:val="de-DE"/>
        </w:rPr>
      </w:pPr>
      <w:bookmarkStart w:id="563" w:name="_Toc107412065"/>
      <w:r w:rsidRPr="0083051F">
        <w:rPr>
          <w:lang w:val="de-DE"/>
        </w:rPr>
        <w:lastRenderedPageBreak/>
        <w:t xml:space="preserve">ebInterface </w:t>
      </w:r>
      <w:r w:rsidR="00600393">
        <w:rPr>
          <w:lang w:val="de-DE"/>
        </w:rPr>
        <w:t>6</w:t>
      </w:r>
      <w:r w:rsidR="00DA73E2">
        <w:rPr>
          <w:lang w:val="de-DE"/>
        </w:rPr>
        <w:t>.</w:t>
      </w:r>
      <w:del w:id="564" w:author="Philip Helger" w:date="2022-06-25T13:09:00Z">
        <w:r w:rsidR="00600393" w:rsidDel="007F1F06">
          <w:rPr>
            <w:lang w:val="de-DE"/>
          </w:rPr>
          <w:delText>0</w:delText>
        </w:r>
      </w:del>
      <w:ins w:id="565" w:author="Philip Helger" w:date="2022-06-25T13:09:00Z">
        <w:r w:rsidR="007F1F06">
          <w:rPr>
            <w:lang w:val="de-DE"/>
          </w:rPr>
          <w:t>1</w:t>
        </w:r>
      </w:ins>
      <w:bookmarkEnd w:id="563"/>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berschrift2"/>
        <w:numPr>
          <w:ilvl w:val="1"/>
          <w:numId w:val="6"/>
        </w:numPr>
        <w:rPr>
          <w:lang w:val="de-DE"/>
        </w:rPr>
      </w:pPr>
      <w:bookmarkStart w:id="566" w:name="_Toc305591172"/>
      <w:bookmarkStart w:id="567" w:name="_Toc305591539"/>
      <w:bookmarkStart w:id="568" w:name="_Toc369548852"/>
      <w:bookmarkStart w:id="569" w:name="_Toc369550145"/>
      <w:bookmarkStart w:id="570" w:name="_Toc369550886"/>
      <w:bookmarkStart w:id="571" w:name="_Toc369627322"/>
      <w:bookmarkStart w:id="572" w:name="_Toc369710638"/>
      <w:bookmarkStart w:id="573" w:name="_Toc372729694"/>
      <w:bookmarkStart w:id="574" w:name="_Toc373424546"/>
      <w:bookmarkStart w:id="575" w:name="_Toc373736421"/>
      <w:bookmarkStart w:id="576" w:name="_Toc374729691"/>
      <w:bookmarkStart w:id="577" w:name="_Toc374956497"/>
      <w:bookmarkStart w:id="578" w:name="_Toc435641109"/>
      <w:bookmarkStart w:id="579" w:name="_Toc450219018"/>
      <w:bookmarkStart w:id="580" w:name="_Toc450219106"/>
      <w:bookmarkStart w:id="581" w:name="_Toc469331968"/>
      <w:bookmarkStart w:id="582" w:name="_Toc503818015"/>
      <w:bookmarkStart w:id="583" w:name="_Toc503818053"/>
      <w:bookmarkStart w:id="584" w:name="_Toc503818126"/>
      <w:bookmarkStart w:id="585" w:name="_Toc305591173"/>
      <w:bookmarkStart w:id="586" w:name="_Toc305591540"/>
      <w:bookmarkStart w:id="587" w:name="_Toc369548853"/>
      <w:bookmarkStart w:id="588" w:name="_Toc369550146"/>
      <w:bookmarkStart w:id="589" w:name="_Toc369550887"/>
      <w:bookmarkStart w:id="590" w:name="_Toc369627323"/>
      <w:bookmarkStart w:id="591" w:name="_Toc369710639"/>
      <w:bookmarkStart w:id="592" w:name="_Toc372729695"/>
      <w:bookmarkStart w:id="593" w:name="_Toc373424547"/>
      <w:bookmarkStart w:id="594" w:name="_Toc373736422"/>
      <w:bookmarkStart w:id="595" w:name="_Toc374729692"/>
      <w:bookmarkStart w:id="596" w:name="_Toc374956498"/>
      <w:bookmarkStart w:id="597" w:name="_Toc435641110"/>
      <w:bookmarkStart w:id="598" w:name="_Toc450219019"/>
      <w:bookmarkStart w:id="599" w:name="_Toc450219107"/>
      <w:bookmarkStart w:id="600" w:name="_Toc469331969"/>
      <w:bookmarkStart w:id="601" w:name="_Toc503818016"/>
      <w:bookmarkStart w:id="602" w:name="_Toc503818054"/>
      <w:bookmarkStart w:id="603" w:name="_Toc503818127"/>
      <w:bookmarkStart w:id="604" w:name="_Toc305591174"/>
      <w:bookmarkStart w:id="605" w:name="_Toc305591541"/>
      <w:bookmarkStart w:id="606" w:name="_Toc369548854"/>
      <w:bookmarkStart w:id="607" w:name="_Toc369550147"/>
      <w:bookmarkStart w:id="608" w:name="_Toc369550888"/>
      <w:bookmarkStart w:id="609" w:name="_Toc369627324"/>
      <w:bookmarkStart w:id="610" w:name="_Toc369710640"/>
      <w:bookmarkStart w:id="611" w:name="_Toc372729696"/>
      <w:bookmarkStart w:id="612" w:name="_Toc373424548"/>
      <w:bookmarkStart w:id="613" w:name="_Toc373736423"/>
      <w:bookmarkStart w:id="614" w:name="_Toc374729693"/>
      <w:bookmarkStart w:id="615" w:name="_Toc374956499"/>
      <w:bookmarkStart w:id="616" w:name="_Toc435641111"/>
      <w:bookmarkStart w:id="617" w:name="_Toc450219020"/>
      <w:bookmarkStart w:id="618" w:name="_Toc450219108"/>
      <w:bookmarkStart w:id="619" w:name="_Toc469331970"/>
      <w:bookmarkStart w:id="620" w:name="_Toc503818017"/>
      <w:bookmarkStart w:id="621" w:name="_Toc503818055"/>
      <w:bookmarkStart w:id="622" w:name="_Toc503818128"/>
      <w:bookmarkStart w:id="623" w:name="_Toc107412066"/>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r w:rsidRPr="0083051F">
        <w:rPr>
          <w:lang w:val="de-DE"/>
        </w:rPr>
        <w:t>Invoice</w:t>
      </w:r>
      <w:bookmarkEnd w:id="623"/>
    </w:p>
    <w:p w14:paraId="12250797"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31A0ECAB" w14:textId="315B5F44" w:rsidR="00100A82" w:rsidRDefault="00D357E9" w:rsidP="00100A82">
      <w:pPr>
        <w:jc w:val="center"/>
        <w:rPr>
          <w:lang w:val="de-DE"/>
        </w:rPr>
      </w:pPr>
      <w:r>
        <w:rPr>
          <w:noProof/>
          <w:lang w:val="de-DE" w:eastAsia="de-DE"/>
        </w:rPr>
        <w:drawing>
          <wp:inline distT="0" distB="0" distL="0" distR="0" wp14:anchorId="00558594" wp14:editId="4B5FB2CE">
            <wp:extent cx="3267075" cy="67437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6743700"/>
                    </a:xfrm>
                    <a:prstGeom prst="rect">
                      <a:avLst/>
                    </a:prstGeom>
                    <a:noFill/>
                    <a:ln>
                      <a:noFill/>
                    </a:ln>
                  </pic:spPr>
                </pic:pic>
              </a:graphicData>
            </a:graphic>
          </wp:inline>
        </w:drawing>
      </w:r>
    </w:p>
    <w:p w14:paraId="05A43A89" w14:textId="77777777" w:rsidR="00AD7451" w:rsidRPr="00E40DCF" w:rsidRDefault="00AD7451">
      <w:pPr>
        <w:rPr>
          <w:rPrChange w:id="624" w:author="Philip" w:date="2022-06-28T11:47:00Z">
            <w:rPr>
              <w:lang w:val="de-DE"/>
            </w:rPr>
          </w:rPrChange>
        </w:rPr>
        <w:pPrChange w:id="625" w:author="Philip" w:date="2022-06-28T11:47:00Z">
          <w:pPr>
            <w:jc w:val="center"/>
          </w:pPr>
        </w:pPrChange>
      </w:pPr>
    </w:p>
    <w:p w14:paraId="08664827" w14:textId="70A2FB4B" w:rsidR="00100A82" w:rsidRPr="0083051F" w:rsidDel="00E40DCF" w:rsidRDefault="00100A82" w:rsidP="00FA233C">
      <w:pPr>
        <w:rPr>
          <w:del w:id="626" w:author="Philip" w:date="2022-06-28T11:47:00Z"/>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46F1A2FA" w14:textId="77777777" w:rsidR="0012659B" w:rsidRPr="0083051F" w:rsidRDefault="0012659B" w:rsidP="0012659B">
            <w:pPr>
              <w:numPr>
                <w:ilvl w:val="0"/>
                <w:numId w:val="3"/>
              </w:numPr>
              <w:rPr>
                <w:sz w:val="20"/>
                <w:szCs w:val="20"/>
                <w:lang w:val="de-DE"/>
              </w:rPr>
            </w:pPr>
            <w:r w:rsidRPr="0083051F">
              <w:rPr>
                <w:sz w:val="20"/>
                <w:szCs w:val="20"/>
                <w:lang w:val="de-DE"/>
              </w:rPr>
              <w:lastRenderedPageBreak/>
              <w:t xml:space="preserve">CreditMemo (Gutschrift) </w:t>
            </w:r>
          </w:p>
          <w:p w14:paraId="3F061D2C"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899FE5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6BF5C3E"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642B468"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680FB340"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3D5C844E"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214C66F3"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0B163E1D" w14:textId="77777777" w:rsidR="00100A82" w:rsidRPr="0083051F" w:rsidRDefault="00100A82" w:rsidP="00100A82">
            <w:pPr>
              <w:rPr>
                <w:sz w:val="20"/>
                <w:szCs w:val="20"/>
                <w:lang w:val="de-DE"/>
              </w:rPr>
            </w:pPr>
          </w:p>
          <w:p w14:paraId="6F599D19" w14:textId="7948F220"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5D288977" w14:textId="3936866F"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453A9286" w14:textId="7AA6ADAB"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r w:rsidRPr="0083051F">
              <w:rPr>
                <w:sz w:val="20"/>
                <w:szCs w:val="20"/>
              </w:rPr>
              <w:t>AdditionalInformation</w:t>
            </w:r>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r w:rsidRPr="00A83906">
              <w:rPr>
                <w:sz w:val="20"/>
                <w:szCs w:val="20"/>
              </w:rPr>
              <w:t>AdditionalInformation/@Key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r>
              <w:rPr>
                <w:sz w:val="20"/>
                <w:szCs w:val="20"/>
                <w:lang w:val="de-DE"/>
              </w:rPr>
              <w:t>xs:string</w:t>
            </w:r>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r>
              <w:rPr>
                <w:sz w:val="20"/>
                <w:szCs w:val="20"/>
                <w:lang w:val="de-DE"/>
              </w:rPr>
              <w:t>CurrencyExchangeInformation</w:t>
            </w:r>
          </w:p>
        </w:tc>
        <w:tc>
          <w:tcPr>
            <w:tcW w:w="4154" w:type="dxa"/>
          </w:tcPr>
          <w:p w14:paraId="1D22786B" w14:textId="22D12762" w:rsidR="00B74CBC" w:rsidRPr="0083051F" w:rsidRDefault="00B8582D" w:rsidP="00100A82">
            <w:pPr>
              <w:rPr>
                <w:sz w:val="20"/>
                <w:szCs w:val="20"/>
                <w:lang w:val="de-DE"/>
              </w:rPr>
            </w:pPr>
            <w:r w:rsidRPr="00B8582D">
              <w:rPr>
                <w:sz w:val="20"/>
                <w:szCs w:val="20"/>
                <w:lang w:val="de-DE"/>
              </w:rPr>
              <w:t>Dient zur Angabe des Umrechnungskurses auf 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lastRenderedPageBreak/>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964D7C">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lastRenderedPageBreak/>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r>
              <w:rPr>
                <w:sz w:val="20"/>
                <w:szCs w:val="20"/>
                <w:lang w:val="de-DE"/>
              </w:rPr>
              <w:t>PrepaidAmount</w:t>
            </w:r>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r>
              <w:rPr>
                <w:sz w:val="20"/>
                <w:szCs w:val="20"/>
                <w:lang w:val="de-DE"/>
              </w:rPr>
              <w:t>RoundingAmount</w:t>
            </w:r>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7404A6" w:rsidRDefault="009C0422" w:rsidP="009C0422">
            <w:pPr>
              <w:rPr>
                <w:sz w:val="20"/>
                <w:szCs w:val="20"/>
                <w:lang w:val="en-US"/>
                <w:rPrChange w:id="627" w:author="Philip Helger" w:date="2022-06-25T13:54:00Z">
                  <w:rPr>
                    <w:sz w:val="20"/>
                    <w:szCs w:val="20"/>
                    <w:lang w:val="de-DE"/>
                  </w:rPr>
                </w:rPrChange>
              </w:rPr>
            </w:pPr>
            <w:r w:rsidRPr="007404A6">
              <w:rPr>
                <w:rFonts w:ascii="Courier New" w:hAnsi="Courier New" w:cs="Courier New"/>
                <w:sz w:val="20"/>
                <w:szCs w:val="20"/>
                <w:lang w:val="en-US"/>
                <w:rPrChange w:id="628" w:author="Philip Helger" w:date="2022-06-25T13:54:00Z">
                  <w:rPr>
                    <w:rFonts w:ascii="Courier New" w:hAnsi="Courier New" w:cs="Courier New"/>
                    <w:sz w:val="20"/>
                    <w:szCs w:val="20"/>
                    <w:lang w:val="de-DE"/>
                  </w:rPr>
                </w:rPrChange>
              </w:rPr>
              <w:t>TotalGrossAmount</w:t>
            </w:r>
          </w:p>
          <w:p w14:paraId="34A0EC51" w14:textId="6F5848B0" w:rsidR="009C0422" w:rsidRPr="007404A6" w:rsidRDefault="009C0422" w:rsidP="009C0422">
            <w:pPr>
              <w:rPr>
                <w:sz w:val="20"/>
                <w:szCs w:val="20"/>
                <w:lang w:val="en-US"/>
                <w:rPrChange w:id="629" w:author="Philip Helger" w:date="2022-06-25T13:54:00Z">
                  <w:rPr>
                    <w:sz w:val="20"/>
                    <w:szCs w:val="20"/>
                    <w:lang w:val="de-DE"/>
                  </w:rPr>
                </w:rPrChange>
              </w:rPr>
            </w:pPr>
            <w:r w:rsidRPr="007404A6">
              <w:rPr>
                <w:sz w:val="20"/>
                <w:szCs w:val="20"/>
                <w:lang w:val="en-US"/>
                <w:rPrChange w:id="630" w:author="Philip Helger" w:date="2022-06-25T13:54:00Z">
                  <w:rPr>
                    <w:sz w:val="20"/>
                    <w:szCs w:val="20"/>
                    <w:lang w:val="de-DE"/>
                  </w:rPr>
                </w:rPrChange>
              </w:rPr>
              <w:t xml:space="preserve">- </w:t>
            </w:r>
            <w:del w:id="631" w:author="Philip Helger" w:date="2022-06-25T13:55:00Z">
              <w:r w:rsidRPr="007404A6" w:rsidDel="007404A6">
                <w:rPr>
                  <w:rFonts w:ascii="Courier New" w:hAnsi="Courier New" w:cs="Courier New"/>
                  <w:sz w:val="20"/>
                  <w:szCs w:val="20"/>
                  <w:lang w:val="en-US"/>
                  <w:rPrChange w:id="632" w:author="Philip Helger" w:date="2022-06-25T13:54:00Z">
                    <w:rPr>
                      <w:rFonts w:ascii="Courier New" w:hAnsi="Courier New" w:cs="Courier New"/>
                      <w:sz w:val="20"/>
                      <w:szCs w:val="20"/>
                      <w:lang w:val="de-DE"/>
                    </w:rPr>
                  </w:rPrChange>
                </w:rPr>
                <w:delText>PrePaidAmount</w:delText>
              </w:r>
            </w:del>
            <w:ins w:id="633" w:author="Philip Helger" w:date="2022-06-25T13:55:00Z">
              <w:r w:rsidR="007404A6" w:rsidRPr="007404A6">
                <w:rPr>
                  <w:rFonts w:ascii="Courier New" w:hAnsi="Courier New" w:cs="Courier New"/>
                  <w:sz w:val="20"/>
                  <w:szCs w:val="20"/>
                  <w:lang w:val="en-US"/>
                  <w:rPrChange w:id="634" w:author="Philip Helger" w:date="2022-06-25T13:54:00Z">
                    <w:rPr>
                      <w:rFonts w:ascii="Courier New" w:hAnsi="Courier New" w:cs="Courier New"/>
                      <w:sz w:val="20"/>
                      <w:szCs w:val="20"/>
                      <w:lang w:val="de-DE"/>
                    </w:rPr>
                  </w:rPrChange>
                </w:rPr>
                <w:t>Pre</w:t>
              </w:r>
              <w:r w:rsidR="007404A6">
                <w:rPr>
                  <w:rFonts w:ascii="Courier New" w:hAnsi="Courier New" w:cs="Courier New"/>
                  <w:sz w:val="20"/>
                  <w:szCs w:val="20"/>
                  <w:lang w:val="en-US"/>
                </w:rPr>
                <w:t>p</w:t>
              </w:r>
              <w:r w:rsidR="007404A6" w:rsidRPr="007404A6">
                <w:rPr>
                  <w:rFonts w:ascii="Courier New" w:hAnsi="Courier New" w:cs="Courier New"/>
                  <w:sz w:val="20"/>
                  <w:szCs w:val="20"/>
                  <w:lang w:val="en-US"/>
                  <w:rPrChange w:id="635" w:author="Philip Helger" w:date="2022-06-25T13:54:00Z">
                    <w:rPr>
                      <w:rFonts w:ascii="Courier New" w:hAnsi="Courier New" w:cs="Courier New"/>
                      <w:sz w:val="20"/>
                      <w:szCs w:val="20"/>
                      <w:lang w:val="de-DE"/>
                    </w:rPr>
                  </w:rPrChange>
                </w:rPr>
                <w:t>aidAmount</w:t>
              </w:r>
            </w:ins>
          </w:p>
          <w:p w14:paraId="1C96BFA3" w14:textId="7E4C8D6E" w:rsidR="00A83906" w:rsidRPr="007404A6" w:rsidRDefault="009C0422" w:rsidP="009C0422">
            <w:pPr>
              <w:rPr>
                <w:ins w:id="636" w:author="Philip Helger" w:date="2022-06-25T13:35:00Z"/>
                <w:rFonts w:ascii="Courier New" w:hAnsi="Courier New" w:cs="Courier New"/>
                <w:sz w:val="20"/>
                <w:szCs w:val="20"/>
                <w:lang w:val="en-US"/>
                <w:rPrChange w:id="637" w:author="Philip Helger" w:date="2022-06-25T13:54:00Z">
                  <w:rPr>
                    <w:ins w:id="638" w:author="Philip Helger" w:date="2022-06-25T13:35:00Z"/>
                    <w:rFonts w:ascii="Courier New" w:hAnsi="Courier New" w:cs="Courier New"/>
                    <w:sz w:val="20"/>
                    <w:szCs w:val="20"/>
                    <w:lang w:val="de-DE"/>
                  </w:rPr>
                </w:rPrChange>
              </w:rPr>
            </w:pPr>
            <w:r w:rsidRPr="007404A6">
              <w:rPr>
                <w:sz w:val="20"/>
                <w:szCs w:val="20"/>
                <w:lang w:val="en-US"/>
                <w:rPrChange w:id="639" w:author="Philip Helger" w:date="2022-06-25T13:54:00Z">
                  <w:rPr>
                    <w:sz w:val="20"/>
                    <w:szCs w:val="20"/>
                    <w:lang w:val="de-DE"/>
                  </w:rPr>
                </w:rPrChange>
              </w:rPr>
              <w:t xml:space="preserve">+ </w:t>
            </w:r>
            <w:r w:rsidRPr="007404A6">
              <w:rPr>
                <w:rFonts w:ascii="Courier New" w:hAnsi="Courier New" w:cs="Courier New"/>
                <w:sz w:val="20"/>
                <w:szCs w:val="20"/>
                <w:lang w:val="en-US"/>
                <w:rPrChange w:id="640" w:author="Philip Helger" w:date="2022-06-25T13:54:00Z">
                  <w:rPr>
                    <w:rFonts w:ascii="Courier New" w:hAnsi="Courier New" w:cs="Courier New"/>
                    <w:sz w:val="20"/>
                    <w:szCs w:val="20"/>
                    <w:lang w:val="de-DE"/>
                  </w:rPr>
                </w:rPrChange>
              </w:rPr>
              <w:t>RoundingAmount</w:t>
            </w:r>
          </w:p>
          <w:p w14:paraId="59DAB1CA" w14:textId="2404CBC2" w:rsidR="006D2E3A" w:rsidRPr="00B12D0F" w:rsidRDefault="006D2E3A" w:rsidP="009C0422">
            <w:pPr>
              <w:rPr>
                <w:sz w:val="20"/>
                <w:szCs w:val="20"/>
                <w:lang w:val="en-GB"/>
                <w:rPrChange w:id="641" w:author="Philip" w:date="2022-06-28T11:16:00Z">
                  <w:rPr>
                    <w:sz w:val="20"/>
                    <w:szCs w:val="20"/>
                    <w:lang w:val="de-DE"/>
                  </w:rPr>
                </w:rPrChange>
              </w:rPr>
            </w:pPr>
            <w:ins w:id="642" w:author="Philip Helger" w:date="2022-06-25T13:35:00Z">
              <w:r w:rsidRPr="00B12D0F">
                <w:rPr>
                  <w:rFonts w:ascii="Courier New" w:hAnsi="Courier New" w:cs="Courier New"/>
                  <w:sz w:val="20"/>
                  <w:szCs w:val="20"/>
                  <w:lang w:val="en-GB"/>
                  <w:rPrChange w:id="643" w:author="Philip" w:date="2022-06-28T11:16:00Z">
                    <w:rPr>
                      <w:rFonts w:ascii="Courier New" w:hAnsi="Courier New" w:cs="Courier New"/>
                      <w:sz w:val="20"/>
                      <w:szCs w:val="20"/>
                      <w:lang w:val="de-DE"/>
                    </w:rPr>
                  </w:rPrChange>
                </w:rPr>
                <w:lastRenderedPageBreak/>
                <w:t xml:space="preserve">+ </w:t>
              </w:r>
              <w:r w:rsidRPr="00B12D0F">
                <w:rPr>
                  <w:sz w:val="20"/>
                  <w:szCs w:val="20"/>
                  <w:lang w:val="en-GB"/>
                  <w:rPrChange w:id="644" w:author="Philip" w:date="2022-06-28T11:16:00Z">
                    <w:rPr>
                      <w:sz w:val="20"/>
                      <w:szCs w:val="20"/>
                      <w:lang w:val="de-DE"/>
                    </w:rPr>
                  </w:rPrChange>
                </w:rPr>
                <w:t xml:space="preserve">Summe der </w:t>
              </w:r>
              <w:r w:rsidRPr="00B12D0F">
                <w:rPr>
                  <w:rFonts w:ascii="Courier New" w:hAnsi="Courier New" w:cs="Courier New"/>
                  <w:sz w:val="20"/>
                  <w:szCs w:val="20"/>
                  <w:lang w:val="en-GB"/>
                  <w:rPrChange w:id="645" w:author="Philip" w:date="2022-06-28T11:16:00Z">
                    <w:rPr>
                      <w:rFonts w:ascii="Courier New" w:hAnsi="Courier New" w:cs="Courier New"/>
                      <w:sz w:val="20"/>
                      <w:szCs w:val="20"/>
                      <w:lang w:val="de-DE"/>
                    </w:rPr>
                  </w:rPrChange>
                </w:rPr>
                <w:t>BelowTheLineItems</w:t>
              </w:r>
            </w:ins>
            <w:ins w:id="646" w:author="Philip Helger" w:date="2022-06-25T13:55:00Z">
              <w:r w:rsidR="00D14F5A" w:rsidRPr="00B12D0F">
                <w:rPr>
                  <w:rFonts w:ascii="Courier New" w:hAnsi="Courier New" w:cs="Courier New"/>
                  <w:sz w:val="20"/>
                  <w:szCs w:val="20"/>
                  <w:lang w:val="en-GB"/>
                  <w:rPrChange w:id="647" w:author="Philip" w:date="2022-06-28T11:16:00Z">
                    <w:rPr>
                      <w:rFonts w:ascii="Courier New" w:hAnsi="Courier New" w:cs="Courier New"/>
                      <w:sz w:val="20"/>
                      <w:szCs w:val="20"/>
                      <w:lang w:val="en-US"/>
                    </w:rPr>
                  </w:rPrChange>
                </w:rPr>
                <w:t xml:space="preserve"> </w:t>
              </w:r>
              <w:r w:rsidR="00D14F5A" w:rsidRPr="00B12D0F">
                <w:rPr>
                  <w:sz w:val="20"/>
                  <w:szCs w:val="20"/>
                  <w:lang w:val="en-GB"/>
                  <w:rPrChange w:id="648" w:author="Philip" w:date="2022-06-28T11:16:00Z">
                    <w:rPr>
                      <w:rFonts w:ascii="Courier New" w:hAnsi="Courier New" w:cs="Courier New"/>
                      <w:sz w:val="20"/>
                      <w:szCs w:val="20"/>
                      <w:lang w:val="en-US"/>
                    </w:rPr>
                  </w:rPrChange>
                </w:rPr>
                <w:t>(falls vor</w:t>
              </w:r>
              <w:r w:rsidR="00D14F5A" w:rsidRPr="00B12D0F">
                <w:rPr>
                  <w:sz w:val="20"/>
                  <w:szCs w:val="20"/>
                  <w:lang w:val="en-GB"/>
                  <w:rPrChange w:id="649" w:author="Philip" w:date="2022-06-28T11:16:00Z">
                    <w:rPr>
                      <w:rFonts w:ascii="Courier New" w:hAnsi="Courier New" w:cs="Courier New"/>
                      <w:sz w:val="20"/>
                      <w:szCs w:val="20"/>
                      <w:lang w:val="de-DE"/>
                    </w:rPr>
                  </w:rPrChange>
                </w:rPr>
                <w:t>handen)</w:t>
              </w:r>
            </w:ins>
          </w:p>
          <w:p w14:paraId="5E428C61" w14:textId="77777777" w:rsidR="009C0422" w:rsidRPr="00D14F5A" w:rsidRDefault="009C0422" w:rsidP="009C0422">
            <w:pPr>
              <w:rPr>
                <w:sz w:val="20"/>
                <w:szCs w:val="20"/>
                <w:lang w:val="en-US"/>
                <w:rPrChange w:id="650" w:author="Philip Helger" w:date="2022-06-25T13:55:00Z">
                  <w:rPr>
                    <w:sz w:val="20"/>
                    <w:szCs w:val="20"/>
                    <w:lang w:val="de-DE"/>
                  </w:rPr>
                </w:rPrChange>
              </w:rPr>
            </w:pPr>
            <w:r w:rsidRPr="00D14F5A">
              <w:rPr>
                <w:sz w:val="20"/>
                <w:szCs w:val="20"/>
                <w:lang w:val="en-US"/>
                <w:rPrChange w:id="651" w:author="Philip Helger" w:date="2022-06-25T13:55:00Z">
                  <w:rPr>
                    <w:sz w:val="20"/>
                    <w:szCs w:val="20"/>
                    <w:lang w:val="de-DE"/>
                  </w:rPr>
                </w:rPrChange>
              </w:rPr>
              <w:t xml:space="preserve">= </w:t>
            </w:r>
            <w:r w:rsidRPr="00D14F5A">
              <w:rPr>
                <w:rFonts w:ascii="Courier New" w:hAnsi="Courier New" w:cs="Courier New"/>
                <w:sz w:val="20"/>
                <w:szCs w:val="20"/>
                <w:lang w:val="en-US"/>
                <w:rPrChange w:id="652" w:author="Philip Helger" w:date="2022-06-25T13:55:00Z">
                  <w:rPr>
                    <w:rFonts w:ascii="Courier New" w:hAnsi="Courier New" w:cs="Courier New"/>
                    <w:sz w:val="20"/>
                    <w:szCs w:val="20"/>
                    <w:lang w:val="de-DE"/>
                  </w:rPr>
                </w:rPrChange>
              </w:rPr>
              <w:t>PayableAmount</w:t>
            </w:r>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r w:rsidRPr="0083051F">
              <w:rPr>
                <w:sz w:val="20"/>
                <w:szCs w:val="20"/>
                <w:lang w:val="de-DE"/>
              </w:rPr>
              <w:t>PaymentMethod</w:t>
            </w:r>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r w:rsidRPr="0083051F">
              <w:rPr>
                <w:sz w:val="20"/>
                <w:szCs w:val="20"/>
                <w:lang w:val="de-DE"/>
              </w:rPr>
              <w:t>PaymentConditions</w:t>
            </w:r>
          </w:p>
        </w:tc>
        <w:tc>
          <w:tcPr>
            <w:tcW w:w="4154" w:type="dxa"/>
          </w:tcPr>
          <w:p w14:paraId="737D0C84" w14:textId="4856D525" w:rsidR="00A83906" w:rsidRPr="0083051F" w:rsidRDefault="00A83906" w:rsidP="003C0A84">
            <w:pPr>
              <w:rPr>
                <w:sz w:val="20"/>
                <w:szCs w:val="20"/>
                <w:lang w:val="de-DE"/>
              </w:rPr>
            </w:pPr>
            <w:r w:rsidRPr="0083051F">
              <w:rPr>
                <w:sz w:val="20"/>
                <w:szCs w:val="20"/>
                <w:lang w:val="de-DE"/>
              </w:rPr>
              <w:t>Angaben zu Zahlungskonditionen wie Skonto oder Mindestbetrag</w:t>
            </w:r>
            <w:ins w:id="653" w:author="Philip" w:date="2022-06-28T11:21:00Z">
              <w:r w:rsidR="00B12D0F">
                <w:rPr>
                  <w:sz w:val="20"/>
                  <w:szCs w:val="20"/>
                  <w:lang w:val="de-DE"/>
                </w:rPr>
                <w:t>,</w:t>
              </w:r>
            </w:ins>
            <w:r w:rsidRPr="0083051F">
              <w:rPr>
                <w:sz w:val="20"/>
                <w:szCs w:val="20"/>
                <w:lang w:val="de-DE"/>
              </w:rPr>
              <w:t xml:space="preserve">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r w:rsidRPr="0083051F">
              <w:rPr>
                <w:sz w:val="20"/>
                <w:szCs w:val="20"/>
                <w:lang w:val="de-DE"/>
              </w:rPr>
              <w:t>xs:string</w:t>
            </w:r>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5F527471"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73D68327" w14:textId="0FA6FA75" w:rsidR="00C6021B" w:rsidRPr="00B0608C" w:rsidDel="00E40DCF" w:rsidRDefault="00C6021B" w:rsidP="00E74436">
      <w:pPr>
        <w:rPr>
          <w:del w:id="654" w:author="Philip" w:date="2022-06-28T11:47:00Z"/>
        </w:rPr>
      </w:pPr>
    </w:p>
    <w:p w14:paraId="07725F1D" w14:textId="77777777" w:rsidR="006935F7" w:rsidRPr="00923B62"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655" w:author="Philip" w:date="2022-06-28T11:51:00Z">
            <w:rPr>
              <w:rFonts w:ascii="Consolas" w:hAnsi="Consolas" w:cs="Consolas"/>
              <w:color w:val="000000"/>
              <w:sz w:val="20"/>
              <w:szCs w:val="20"/>
              <w:highlight w:val="white"/>
              <w:lang w:val="de-DE" w:eastAsia="de-AT"/>
            </w:rPr>
          </w:rPrChange>
        </w:rPr>
      </w:pPr>
      <w:r w:rsidRPr="00923B62">
        <w:rPr>
          <w:rFonts w:ascii="Consolas" w:hAnsi="Consolas" w:cs="Consolas"/>
          <w:color w:val="008080"/>
          <w:sz w:val="20"/>
          <w:szCs w:val="20"/>
          <w:highlight w:val="white"/>
          <w:lang w:val="en-GB" w:eastAsia="de-AT"/>
          <w:rPrChange w:id="656" w:author="Philip" w:date="2022-06-28T11:51:00Z">
            <w:rPr>
              <w:rFonts w:ascii="Consolas" w:hAnsi="Consolas" w:cs="Consolas"/>
              <w:color w:val="008080"/>
              <w:sz w:val="20"/>
              <w:szCs w:val="20"/>
              <w:highlight w:val="white"/>
              <w:lang w:val="de-DE" w:eastAsia="de-AT"/>
            </w:rPr>
          </w:rPrChange>
        </w:rPr>
        <w:t>&lt;?xml version="1.0" encoding="UTF-8"?&gt;</w:t>
      </w:r>
    </w:p>
    <w:p w14:paraId="49B79D66" w14:textId="4B2FECB7"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xmlns</w:t>
      </w:r>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del w:id="657"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7649C8"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ins w:id="658" w:author="Philip Helger" w:date="2022-06-25T13:16:00Z">
        <w:r w:rsidR="001933B4" w:rsidRPr="00FA233C">
          <w:rPr>
            <w:rFonts w:ascii="Consolas" w:hAnsi="Consolas" w:cs="Consolas"/>
            <w:color w:val="000000"/>
            <w:sz w:val="20"/>
            <w:szCs w:val="20"/>
            <w:highlight w:val="white"/>
            <w:lang w:val="en-US" w:eastAsia="de-AT"/>
          </w:rPr>
          <w:t>6p</w:t>
        </w:r>
        <w:r w:rsidR="001933B4">
          <w:rPr>
            <w:rFonts w:ascii="Consolas" w:hAnsi="Consolas" w:cs="Consolas"/>
            <w:color w:val="000000"/>
            <w:sz w:val="20"/>
            <w:szCs w:val="20"/>
            <w:highlight w:val="white"/>
            <w:lang w:val="en-US" w:eastAsia="de-AT"/>
          </w:rPr>
          <w:t>1</w:t>
        </w:r>
      </w:ins>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GeneratingSystem</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ERP System xyz</w:t>
      </w:r>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DocumentType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InvoiceCurrency</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DocumentTitle</w:t>
      </w:r>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Eine Rechnung</w:t>
      </w:r>
      <w:r w:rsidR="006935F7" w:rsidRPr="00FA233C">
        <w:rPr>
          <w:rFonts w:ascii="Consolas" w:hAnsi="Consolas" w:cs="Consolas"/>
          <w:color w:val="0000FF"/>
          <w:sz w:val="20"/>
          <w:szCs w:val="20"/>
          <w:highlight w:val="white"/>
          <w:lang w:val="en-US" w:eastAsia="de-AT"/>
        </w:rPr>
        <w:t>"</w:t>
      </w:r>
    </w:p>
    <w:p w14:paraId="2D0DBCD2" w14:textId="21B08CD5" w:rsidR="00BF0585" w:rsidRPr="00FA233C" w:rsidDel="006A3299" w:rsidRDefault="00E74436">
      <w:pPr>
        <w:pBdr>
          <w:top w:val="single" w:sz="4" w:space="1" w:color="auto"/>
          <w:left w:val="single" w:sz="4" w:space="4" w:color="auto"/>
          <w:bottom w:val="single" w:sz="4" w:space="1" w:color="auto"/>
          <w:right w:val="single" w:sz="4" w:space="4" w:color="auto"/>
        </w:pBdr>
        <w:autoSpaceDE w:val="0"/>
        <w:autoSpaceDN w:val="0"/>
        <w:adjustRightInd w:val="0"/>
        <w:rPr>
          <w:del w:id="659" w:author="Philip Helger" w:date="2022-06-25T14:17:00Z"/>
          <w:rFonts w:ascii="Consolas" w:hAnsi="Consolas" w:cs="Consolas"/>
          <w:color w:val="0000FF"/>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w:t>
      </w:r>
    </w:p>
    <w:p w14:paraId="03118D33" w14:textId="721C4575" w:rsidR="00E74436" w:rsidRPr="00FA233C" w:rsidDel="006A3299" w:rsidRDefault="00BF0585">
      <w:pPr>
        <w:pBdr>
          <w:top w:val="single" w:sz="4" w:space="1" w:color="auto"/>
          <w:left w:val="single" w:sz="4" w:space="4" w:color="auto"/>
          <w:bottom w:val="single" w:sz="4" w:space="1" w:color="auto"/>
          <w:right w:val="single" w:sz="4" w:space="4" w:color="auto"/>
        </w:pBdr>
        <w:autoSpaceDE w:val="0"/>
        <w:autoSpaceDN w:val="0"/>
        <w:adjustRightInd w:val="0"/>
        <w:rPr>
          <w:del w:id="660" w:author="Philip Helger" w:date="2022-06-25T14:17:00Z"/>
          <w:rFonts w:ascii="Consolas" w:hAnsi="Consolas" w:cs="Consolas"/>
          <w:color w:val="FF0000"/>
          <w:sz w:val="20"/>
          <w:szCs w:val="20"/>
          <w:highlight w:val="white"/>
          <w:lang w:val="en-US" w:eastAsia="de-AT"/>
        </w:rPr>
      </w:pPr>
      <w:del w:id="661" w:author="Philip Helger" w:date="2022-06-25T14:17:00Z">
        <w:r w:rsidRPr="00FA233C" w:rsidDel="006A3299">
          <w:rPr>
            <w:rFonts w:ascii="Consolas" w:hAnsi="Consolas" w:cs="Consolas"/>
            <w:color w:val="0000FF"/>
            <w:sz w:val="20"/>
            <w:szCs w:val="20"/>
            <w:highlight w:val="white"/>
            <w:lang w:val="en-US" w:eastAsia="de-AT"/>
          </w:rPr>
          <w:delText xml:space="preserve">         </w:delText>
        </w:r>
        <w:r w:rsidRPr="00FA233C" w:rsidDel="006A3299">
          <w:rPr>
            <w:rFonts w:ascii="Consolas" w:hAnsi="Consolas" w:cs="Consolas"/>
            <w:color w:val="FF0000"/>
            <w:sz w:val="20"/>
            <w:szCs w:val="20"/>
            <w:highlight w:val="white"/>
            <w:lang w:val="en-US" w:eastAsia="de-AT"/>
          </w:rPr>
          <w:delText>xmlns:xsi</w:delText>
        </w:r>
        <w:r w:rsidRPr="00FA233C" w:rsidDel="006A3299">
          <w:rPr>
            <w:rFonts w:ascii="Consolas" w:hAnsi="Consolas" w:cs="Consolas"/>
            <w:color w:val="0000FF"/>
            <w:sz w:val="20"/>
            <w:szCs w:val="20"/>
            <w:highlight w:val="white"/>
            <w:lang w:val="en-US" w:eastAsia="de-AT"/>
          </w:rPr>
          <w:delText>="</w:delText>
        </w:r>
        <w:r w:rsidRPr="00FA233C" w:rsidDel="006A3299">
          <w:rPr>
            <w:rFonts w:ascii="Consolas" w:hAnsi="Consolas" w:cs="Consolas"/>
            <w:color w:val="000000"/>
            <w:sz w:val="20"/>
            <w:szCs w:val="20"/>
            <w:highlight w:val="white"/>
            <w:lang w:val="en-US" w:eastAsia="de-AT"/>
          </w:rPr>
          <w:delText>http://www.w3.org/2001/XMLSchema-instance</w:delText>
        </w:r>
        <w:r w:rsidRPr="00FA233C" w:rsidDel="006A3299">
          <w:rPr>
            <w:rFonts w:ascii="Consolas" w:hAnsi="Consolas" w:cs="Consolas"/>
            <w:color w:val="0000FF"/>
            <w:sz w:val="20"/>
            <w:szCs w:val="20"/>
            <w:highlight w:val="white"/>
            <w:lang w:val="en-US" w:eastAsia="de-AT"/>
          </w:rPr>
          <w:delText>"</w:delText>
        </w:r>
      </w:del>
    </w:p>
    <w:p w14:paraId="536286E3" w14:textId="1269B017" w:rsidR="006935F7" w:rsidRPr="00FA233C" w:rsidRDefault="00E74436" w:rsidP="006A329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662" w:author="Philip Helger" w:date="2022-06-25T14:17:00Z">
        <w:r w:rsidRPr="00FA233C" w:rsidDel="006A3299">
          <w:rPr>
            <w:rFonts w:ascii="Consolas" w:hAnsi="Consolas" w:cs="Consolas"/>
            <w:color w:val="FF0000"/>
            <w:sz w:val="20"/>
            <w:szCs w:val="20"/>
            <w:highlight w:val="white"/>
            <w:lang w:val="en-US" w:eastAsia="de-AT"/>
          </w:rPr>
          <w:delText xml:space="preserve">         </w:delText>
        </w:r>
        <w:r w:rsidR="006935F7" w:rsidRPr="00FA233C" w:rsidDel="006A3299">
          <w:rPr>
            <w:rFonts w:ascii="Consolas" w:hAnsi="Consolas" w:cs="Consolas"/>
            <w:color w:val="FF0000"/>
            <w:sz w:val="20"/>
            <w:szCs w:val="20"/>
            <w:highlight w:val="white"/>
            <w:lang w:val="en-US" w:eastAsia="de-AT"/>
          </w:rPr>
          <w:delText>xsi:schemaLocation</w:delText>
        </w:r>
        <w:r w:rsidR="006935F7" w:rsidRPr="00FA233C" w:rsidDel="006A3299">
          <w:rPr>
            <w:rFonts w:ascii="Consolas" w:hAnsi="Consolas" w:cs="Consolas"/>
            <w:color w:val="0000FF"/>
            <w:sz w:val="20"/>
            <w:szCs w:val="20"/>
            <w:highlight w:val="white"/>
            <w:lang w:val="en-US" w:eastAsia="de-AT"/>
          </w:rPr>
          <w:delText>="</w:delText>
        </w:r>
        <w:r w:rsidR="006935F7" w:rsidRPr="00FA233C" w:rsidDel="006A3299">
          <w:rPr>
            <w:rFonts w:ascii="Consolas" w:hAnsi="Consolas" w:cs="Consolas"/>
            <w:color w:val="000000"/>
            <w:sz w:val="20"/>
            <w:szCs w:val="20"/>
            <w:highlight w:val="white"/>
            <w:lang w:val="en-US" w:eastAsia="de-AT"/>
          </w:rPr>
          <w:delText>http://www.ebinterface.at/schema/</w:delText>
        </w:r>
      </w:del>
      <w:del w:id="663"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6935F7"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del w:id="664" w:author="Philip Helger" w:date="2022-06-25T14:17:00Z">
        <w:r w:rsidR="006935F7" w:rsidRPr="00FA233C" w:rsidDel="006A3299">
          <w:rPr>
            <w:rFonts w:ascii="Consolas" w:hAnsi="Consolas" w:cs="Consolas"/>
            <w:color w:val="000000"/>
            <w:sz w:val="20"/>
            <w:szCs w:val="20"/>
            <w:highlight w:val="white"/>
            <w:lang w:val="en-US" w:eastAsia="de-AT"/>
          </w:rPr>
          <w:delText>/Invoice.xsd</w:delText>
        </w:r>
        <w:r w:rsidR="006935F7" w:rsidRPr="00FA233C" w:rsidDel="006A3299">
          <w:rPr>
            <w:rFonts w:ascii="Consolas" w:hAnsi="Consolas" w:cs="Consolas"/>
            <w:color w:val="0000FF"/>
            <w:sz w:val="20"/>
            <w:szCs w:val="20"/>
            <w:highlight w:val="white"/>
            <w:lang w:val="en-US" w:eastAsia="de-AT"/>
          </w:rPr>
          <w:delText>"</w:delText>
        </w:r>
      </w:del>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InvoiceNumber</w:t>
      </w:r>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InvoiceDate</w:t>
      </w:r>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7FF58233" w:rsidR="00D07C81" w:rsidRDefault="006935F7" w:rsidP="006935F7">
      <w:pPr>
        <w:pStyle w:val="Box"/>
        <w:pBdr>
          <w:top w:val="single" w:sz="4" w:space="1" w:color="auto"/>
          <w:left w:val="single" w:sz="4" w:space="4" w:color="auto"/>
          <w:bottom w:val="single" w:sz="4" w:space="1" w:color="auto"/>
          <w:right w:val="single" w:sz="4" w:space="4" w:color="auto"/>
        </w:pBdr>
        <w:ind w:firstLine="0"/>
        <w:rPr>
          <w:ins w:id="665" w:author="Philip Helger" w:date="2022-06-29T16:16:00Z"/>
          <w:rFonts w:ascii="Consolas" w:hAnsi="Consolas" w:cs="Consolas"/>
          <w:color w:val="0000FF"/>
          <w:szCs w:val="20"/>
          <w:highlight w:val="white"/>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890DF08" w14:textId="77777777" w:rsidR="00D07C81" w:rsidRDefault="00D07C81">
      <w:pPr>
        <w:rPr>
          <w:ins w:id="666" w:author="Philip Helger" w:date="2022-06-29T16:16:00Z"/>
          <w:rFonts w:ascii="Consolas" w:eastAsia="SimSun" w:hAnsi="Consolas" w:cs="Consolas"/>
          <w:color w:val="0000FF"/>
          <w:sz w:val="20"/>
          <w:szCs w:val="20"/>
          <w:highlight w:val="white"/>
          <w:lang w:val="en-GB" w:eastAsia="de-AT"/>
        </w:rPr>
      </w:pPr>
      <w:ins w:id="667" w:author="Philip Helger" w:date="2022-06-29T16:16:00Z">
        <w:r>
          <w:rPr>
            <w:rFonts w:ascii="Consolas" w:hAnsi="Consolas" w:cs="Consolas"/>
            <w:color w:val="0000FF"/>
            <w:szCs w:val="20"/>
            <w:highlight w:val="white"/>
            <w:lang w:val="en-GB" w:eastAsia="de-AT"/>
          </w:rPr>
          <w:br w:type="page"/>
        </w:r>
      </w:ins>
    </w:p>
    <w:p w14:paraId="6F17D28E" w14:textId="701D342E" w:rsidR="00A32DC4" w:rsidRPr="00B0608C" w:rsidDel="00D07C81" w:rsidRDefault="00A32DC4" w:rsidP="006935F7">
      <w:pPr>
        <w:pStyle w:val="Box"/>
        <w:pBdr>
          <w:top w:val="single" w:sz="4" w:space="1" w:color="auto"/>
          <w:left w:val="single" w:sz="4" w:space="4" w:color="auto"/>
          <w:bottom w:val="single" w:sz="4" w:space="1" w:color="auto"/>
          <w:right w:val="single" w:sz="4" w:space="4" w:color="auto"/>
        </w:pBdr>
        <w:ind w:firstLine="0"/>
        <w:rPr>
          <w:del w:id="668" w:author="Philip Helger" w:date="2022-06-29T16:16:00Z"/>
          <w:rFonts w:ascii="Consolas" w:hAnsi="Consolas" w:cs="Consolas"/>
          <w:color w:val="0000FF"/>
          <w:szCs w:val="20"/>
          <w:lang w:val="en-GB" w:eastAsia="de-AT"/>
        </w:rPr>
      </w:pPr>
      <w:bookmarkStart w:id="669" w:name="_Toc107412067"/>
      <w:bookmarkEnd w:id="669"/>
    </w:p>
    <w:p w14:paraId="085DD4D0" w14:textId="54D22E7B" w:rsidR="006935F7" w:rsidRPr="00E40DCF" w:rsidDel="00E40DCF" w:rsidRDefault="006935F7">
      <w:pPr>
        <w:rPr>
          <w:del w:id="670" w:author="Philip" w:date="2022-06-28T11:44:00Z"/>
        </w:rPr>
        <w:pPrChange w:id="671" w:author="Philip" w:date="2022-06-28T11:44:00Z">
          <w:pPr>
            <w:pStyle w:val="Box"/>
            <w:pBdr>
              <w:top w:val="none" w:sz="0" w:space="0" w:color="auto"/>
              <w:left w:val="none" w:sz="0" w:space="0" w:color="auto"/>
              <w:bottom w:val="none" w:sz="0" w:space="0" w:color="auto"/>
              <w:right w:val="none" w:sz="0" w:space="0" w:color="auto"/>
            </w:pBdr>
            <w:ind w:firstLine="0"/>
          </w:pPr>
        </w:pPrChange>
      </w:pPr>
      <w:bookmarkStart w:id="672" w:name="_Toc107309434"/>
      <w:bookmarkStart w:id="673" w:name="_Toc107309617"/>
      <w:bookmarkStart w:id="674" w:name="_Toc107309674"/>
      <w:bookmarkStart w:id="675" w:name="_Toc107411650"/>
      <w:bookmarkStart w:id="676" w:name="_Toc107412068"/>
      <w:bookmarkEnd w:id="672"/>
      <w:bookmarkEnd w:id="673"/>
      <w:bookmarkEnd w:id="674"/>
      <w:bookmarkEnd w:id="675"/>
      <w:bookmarkEnd w:id="676"/>
    </w:p>
    <w:p w14:paraId="12B9F2C7" w14:textId="77777777" w:rsidR="00970D0C" w:rsidRPr="0083051F" w:rsidRDefault="00970D0C" w:rsidP="00CA6221">
      <w:pPr>
        <w:pStyle w:val="berschrift2"/>
        <w:numPr>
          <w:ilvl w:val="1"/>
          <w:numId w:val="6"/>
        </w:numPr>
        <w:rPr>
          <w:lang w:val="de-DE"/>
        </w:rPr>
      </w:pPr>
      <w:bookmarkStart w:id="677" w:name="_Ref372712804"/>
      <w:bookmarkStart w:id="678" w:name="_Toc107412069"/>
      <w:r w:rsidRPr="0083051F">
        <w:rPr>
          <w:lang w:val="de-DE"/>
        </w:rPr>
        <w:t>CancelledOriginalDocument</w:t>
      </w:r>
      <w:bookmarkEnd w:id="677"/>
      <w:bookmarkEnd w:id="678"/>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234BB563" w:rsidR="00970D0C" w:rsidRDefault="00970D0C" w:rsidP="00565DFF">
      <w:pPr>
        <w:jc w:val="center"/>
        <w:rPr>
          <w:ins w:id="679" w:author="Philip" w:date="2022-06-28T11:47:00Z"/>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del w:id="680" w:author="Philip" w:date="2022-06-28T11:47:00Z">
        <w:r w:rsidR="00100A82" w:rsidRPr="0083051F" w:rsidDel="00E40DCF">
          <w:rPr>
            <w:lang w:val="de-DE"/>
          </w:rPr>
          <w:br w:type="page"/>
        </w:r>
      </w:del>
      <w:bookmarkStart w:id="681" w:name="_Ref88386236"/>
    </w:p>
    <w:p w14:paraId="2A7A5442" w14:textId="77777777" w:rsidR="00E40DCF" w:rsidRPr="00E40DCF" w:rsidRDefault="00E40DCF">
      <w:pPr>
        <w:rPr>
          <w:rPrChange w:id="682" w:author="Philip" w:date="2022-06-28T11:47:00Z">
            <w:rPr>
              <w:lang w:val="de-DE"/>
            </w:rPr>
          </w:rPrChange>
        </w:rPr>
        <w:pPrChange w:id="683" w:author="Philip" w:date="2022-06-28T11:47:00Z">
          <w:pPr>
            <w:jc w:val="center"/>
          </w:pPr>
        </w:pPrChange>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r w:rsidRPr="0083051F">
              <w:rPr>
                <w:sz w:val="20"/>
                <w:szCs w:val="20"/>
                <w:lang w:val="de-DE"/>
              </w:rPr>
              <w:t>xs:string</w:t>
            </w:r>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1922C3E7" w:rsidR="007B51DC" w:rsidRDefault="002732FF" w:rsidP="002732FF">
      <w:pPr>
        <w:pBdr>
          <w:top w:val="single" w:sz="4" w:space="1" w:color="auto"/>
          <w:left w:val="single" w:sz="4" w:space="4" w:color="auto"/>
          <w:bottom w:val="single" w:sz="4" w:space="1" w:color="auto"/>
          <w:right w:val="single" w:sz="4" w:space="4" w:color="auto"/>
        </w:pBdr>
        <w:rPr>
          <w:ins w:id="684" w:author="Philip Helger" w:date="2022-06-29T16:16:00Z"/>
          <w:rFonts w:ascii="Consolas" w:hAnsi="Consolas" w:cs="Consolas"/>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65C22578" w14:textId="77777777" w:rsidR="007B51DC" w:rsidRDefault="007B51DC">
      <w:pPr>
        <w:rPr>
          <w:ins w:id="685" w:author="Philip Helger" w:date="2022-06-29T16:16:00Z"/>
          <w:rFonts w:ascii="Consolas" w:hAnsi="Consolas" w:cs="Consolas"/>
          <w:color w:val="0000FF"/>
          <w:sz w:val="20"/>
          <w:szCs w:val="20"/>
          <w:highlight w:val="white"/>
          <w:lang w:val="de-DE" w:eastAsia="de-AT"/>
        </w:rPr>
      </w:pPr>
      <w:ins w:id="686" w:author="Philip Helger" w:date="2022-06-29T16:16:00Z">
        <w:r>
          <w:rPr>
            <w:rFonts w:ascii="Consolas" w:hAnsi="Consolas" w:cs="Consolas"/>
            <w:color w:val="0000FF"/>
            <w:sz w:val="20"/>
            <w:szCs w:val="20"/>
            <w:highlight w:val="white"/>
            <w:lang w:val="de-DE" w:eastAsia="de-AT"/>
          </w:rPr>
          <w:br w:type="page"/>
        </w:r>
      </w:ins>
    </w:p>
    <w:p w14:paraId="47AED4B3" w14:textId="3A173595" w:rsidR="00864C59" w:rsidRPr="0083051F" w:rsidDel="007B51DC" w:rsidRDefault="00864C59" w:rsidP="002732FF">
      <w:pPr>
        <w:pBdr>
          <w:top w:val="single" w:sz="4" w:space="1" w:color="auto"/>
          <w:left w:val="single" w:sz="4" w:space="4" w:color="auto"/>
          <w:bottom w:val="single" w:sz="4" w:space="1" w:color="auto"/>
          <w:right w:val="single" w:sz="4" w:space="4" w:color="auto"/>
        </w:pBdr>
        <w:rPr>
          <w:del w:id="687" w:author="Philip Helger" w:date="2022-06-29T16:16:00Z"/>
          <w:lang w:val="de-DE"/>
        </w:rPr>
      </w:pPr>
      <w:bookmarkStart w:id="688" w:name="_Toc107412070"/>
      <w:bookmarkEnd w:id="688"/>
    </w:p>
    <w:p w14:paraId="264BA61A" w14:textId="77777777" w:rsidR="00864C59" w:rsidRPr="0083051F" w:rsidRDefault="00864C59" w:rsidP="00CA6221">
      <w:pPr>
        <w:pStyle w:val="berschrift2"/>
        <w:numPr>
          <w:ilvl w:val="1"/>
          <w:numId w:val="6"/>
        </w:numPr>
        <w:rPr>
          <w:lang w:val="de-DE"/>
        </w:rPr>
      </w:pPr>
      <w:bookmarkStart w:id="689" w:name="_Ref372712822"/>
      <w:bookmarkStart w:id="690" w:name="_Toc107412071"/>
      <w:r w:rsidRPr="0083051F">
        <w:rPr>
          <w:lang w:val="de-DE"/>
        </w:rPr>
        <w:t>RelatedDocument</w:t>
      </w:r>
      <w:bookmarkEnd w:id="689"/>
      <w:bookmarkEnd w:id="690"/>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r w:rsidRPr="0083051F">
              <w:rPr>
                <w:sz w:val="20"/>
                <w:szCs w:val="20"/>
                <w:lang w:val="de-DE"/>
              </w:rPr>
              <w:t>xs:string</w:t>
            </w:r>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27AC6EFD"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6D096349" w:rsidR="0079011B" w:rsidRDefault="00864C59" w:rsidP="009175C7">
      <w:pPr>
        <w:pBdr>
          <w:top w:val="single" w:sz="4" w:space="1" w:color="auto"/>
          <w:left w:val="single" w:sz="4" w:space="4" w:color="auto"/>
          <w:bottom w:val="single" w:sz="4" w:space="1" w:color="auto"/>
          <w:right w:val="single" w:sz="4" w:space="4" w:color="auto"/>
        </w:pBdr>
        <w:jc w:val="both"/>
        <w:rPr>
          <w:ins w:id="691" w:author="Philip Helger" w:date="2022-06-29T16:17:00Z"/>
          <w:rFonts w:ascii="Consolas" w:hAnsi="Consolas" w:cs="Arial"/>
          <w:color w:val="0000FF"/>
          <w:sz w:val="20"/>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1C32D0F2" w14:textId="77777777" w:rsidR="0079011B" w:rsidRDefault="0079011B">
      <w:pPr>
        <w:rPr>
          <w:ins w:id="692" w:author="Philip Helger" w:date="2022-06-29T16:17:00Z"/>
          <w:rFonts w:ascii="Consolas" w:hAnsi="Consolas" w:cs="Arial"/>
          <w:color w:val="0000FF"/>
          <w:sz w:val="20"/>
          <w:szCs w:val="20"/>
          <w:highlight w:val="white"/>
          <w:lang w:val="de-DE" w:eastAsia="de-AT"/>
        </w:rPr>
      </w:pPr>
      <w:ins w:id="693" w:author="Philip Helger" w:date="2022-06-29T16:17:00Z">
        <w:r>
          <w:rPr>
            <w:rFonts w:ascii="Consolas" w:hAnsi="Consolas" w:cs="Arial"/>
            <w:color w:val="0000FF"/>
            <w:sz w:val="20"/>
            <w:szCs w:val="20"/>
            <w:highlight w:val="white"/>
            <w:lang w:val="de-DE" w:eastAsia="de-AT"/>
          </w:rPr>
          <w:br w:type="page"/>
        </w:r>
      </w:ins>
    </w:p>
    <w:p w14:paraId="47784C06" w14:textId="1655882A" w:rsidR="00864C59" w:rsidRPr="00C04E3A" w:rsidDel="0079011B" w:rsidRDefault="00864C59" w:rsidP="009175C7">
      <w:pPr>
        <w:pBdr>
          <w:top w:val="single" w:sz="4" w:space="1" w:color="auto"/>
          <w:left w:val="single" w:sz="4" w:space="4" w:color="auto"/>
          <w:bottom w:val="single" w:sz="4" w:space="1" w:color="auto"/>
          <w:right w:val="single" w:sz="4" w:space="4" w:color="auto"/>
        </w:pBdr>
        <w:jc w:val="both"/>
        <w:rPr>
          <w:del w:id="694" w:author="Philip Helger" w:date="2022-06-29T16:17:00Z"/>
          <w:rFonts w:ascii="Consolas" w:hAnsi="Consolas"/>
          <w:lang w:val="de-DE"/>
        </w:rPr>
      </w:pPr>
      <w:bookmarkStart w:id="695" w:name="_Toc107412072"/>
      <w:bookmarkEnd w:id="695"/>
    </w:p>
    <w:p w14:paraId="5EA75B1F" w14:textId="77777777" w:rsidR="00B74CBC" w:rsidRDefault="00B74CBC" w:rsidP="00CA6221">
      <w:pPr>
        <w:pStyle w:val="berschrift2"/>
        <w:numPr>
          <w:ilvl w:val="1"/>
          <w:numId w:val="6"/>
        </w:numPr>
        <w:rPr>
          <w:lang w:val="de-DE"/>
        </w:rPr>
      </w:pPr>
      <w:bookmarkStart w:id="696" w:name="_Ref34688351"/>
      <w:bookmarkStart w:id="697" w:name="_Ref372730098"/>
      <w:bookmarkStart w:id="698" w:name="_Toc107412073"/>
      <w:r>
        <w:rPr>
          <w:lang w:val="de-DE"/>
        </w:rPr>
        <w:t>CurrencyExchangeInformation</w:t>
      </w:r>
      <w:bookmarkEnd w:id="696"/>
      <w:bookmarkEnd w:id="698"/>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r w:rsidRPr="0083051F">
              <w:rPr>
                <w:b/>
                <w:bCs/>
                <w:sz w:val="20"/>
                <w:szCs w:val="20"/>
              </w:rPr>
              <w:t>Kard.</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r>
              <w:rPr>
                <w:sz w:val="20"/>
                <w:szCs w:val="20"/>
                <w:lang w:val="de-DE"/>
              </w:rPr>
              <w:t>Currency</w:t>
            </w:r>
            <w:r w:rsidR="00B74CBC" w:rsidRPr="0083051F">
              <w:rPr>
                <w:sz w:val="20"/>
                <w:szCs w:val="20"/>
                <w:lang w:val="de-DE"/>
              </w:rPr>
              <w:t>Type</w:t>
            </w:r>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r>
              <w:rPr>
                <w:sz w:val="20"/>
                <w:szCs w:val="20"/>
              </w:rPr>
              <w:t>ExchangeRate</w:t>
            </w:r>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r>
              <w:rPr>
                <w:sz w:val="20"/>
                <w:szCs w:val="20"/>
                <w:lang w:val="de-DE"/>
              </w:rPr>
              <w:t>ExchangeRateType</w:t>
            </w:r>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r>
              <w:rPr>
                <w:sz w:val="20"/>
                <w:szCs w:val="20"/>
              </w:rPr>
              <w:t>ExchangeRateDate</w:t>
            </w:r>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r>
              <w:rPr>
                <w:sz w:val="20"/>
                <w:szCs w:val="20"/>
                <w:lang w:val="de-DE"/>
              </w:rPr>
              <w:t>xs:date</w:t>
            </w:r>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r>
              <w:rPr>
                <w:sz w:val="20"/>
                <w:szCs w:val="20"/>
                <w:lang w:val="de-DE"/>
              </w:rPr>
              <w:t>xs:string</w:t>
            </w:r>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08506D04"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w:t>
      </w:r>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ExchangeRateDate</w:t>
      </w:r>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Angabe in ungarischen Forint.</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73FA05F7" w:rsidR="00B02167" w:rsidRDefault="008D0270" w:rsidP="008D0270">
      <w:pPr>
        <w:pBdr>
          <w:top w:val="single" w:sz="4" w:space="1" w:color="auto"/>
          <w:left w:val="single" w:sz="4" w:space="4" w:color="auto"/>
          <w:bottom w:val="single" w:sz="4" w:space="1" w:color="auto"/>
          <w:right w:val="single" w:sz="4" w:space="4" w:color="auto"/>
        </w:pBdr>
        <w:rPr>
          <w:ins w:id="699" w:author="Philip Helger" w:date="2022-06-29T16:17:00Z"/>
          <w:rFonts w:ascii="Consolas" w:hAnsi="Consolas" w:cs="Consolas"/>
          <w:color w:val="0000FF"/>
          <w:sz w:val="20"/>
          <w:szCs w:val="20"/>
          <w:highlight w:val="white"/>
          <w:lang w:val="en-US" w:eastAsia="de-AT"/>
        </w:rPr>
      </w:pP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CurrencyExchangeInformation</w:t>
      </w:r>
      <w:r>
        <w:rPr>
          <w:rFonts w:ascii="Consolas" w:hAnsi="Consolas" w:cs="Consolas"/>
          <w:color w:val="0000FF"/>
          <w:sz w:val="20"/>
          <w:szCs w:val="20"/>
          <w:highlight w:val="white"/>
          <w:lang w:val="en-US" w:eastAsia="de-AT"/>
        </w:rPr>
        <w:t>&gt;</w:t>
      </w:r>
    </w:p>
    <w:p w14:paraId="59C3B9E2" w14:textId="77777777" w:rsidR="00B02167" w:rsidRDefault="00B02167">
      <w:pPr>
        <w:rPr>
          <w:ins w:id="700" w:author="Philip Helger" w:date="2022-06-29T16:17:00Z"/>
          <w:rFonts w:ascii="Consolas" w:hAnsi="Consolas" w:cs="Consolas"/>
          <w:color w:val="0000FF"/>
          <w:sz w:val="20"/>
          <w:szCs w:val="20"/>
          <w:highlight w:val="white"/>
          <w:lang w:val="en-US" w:eastAsia="de-AT"/>
        </w:rPr>
      </w:pPr>
      <w:ins w:id="701" w:author="Philip Helger" w:date="2022-06-29T16:17:00Z">
        <w:r>
          <w:rPr>
            <w:rFonts w:ascii="Consolas" w:hAnsi="Consolas" w:cs="Consolas"/>
            <w:color w:val="0000FF"/>
            <w:sz w:val="20"/>
            <w:szCs w:val="20"/>
            <w:highlight w:val="white"/>
            <w:lang w:val="en-US" w:eastAsia="de-AT"/>
          </w:rPr>
          <w:br w:type="page"/>
        </w:r>
      </w:ins>
    </w:p>
    <w:p w14:paraId="38CB8D57" w14:textId="42645112" w:rsidR="00B74CBC" w:rsidRPr="00B74CBC" w:rsidDel="00B02167" w:rsidRDefault="00B74CBC" w:rsidP="008D0270">
      <w:pPr>
        <w:pBdr>
          <w:top w:val="single" w:sz="4" w:space="1" w:color="auto"/>
          <w:left w:val="single" w:sz="4" w:space="4" w:color="auto"/>
          <w:bottom w:val="single" w:sz="4" w:space="1" w:color="auto"/>
          <w:right w:val="single" w:sz="4" w:space="4" w:color="auto"/>
        </w:pBdr>
        <w:rPr>
          <w:del w:id="702" w:author="Philip Helger" w:date="2022-06-29T16:17:00Z"/>
          <w:lang w:val="de-DE"/>
        </w:rPr>
      </w:pPr>
      <w:bookmarkStart w:id="703" w:name="_Toc107412074"/>
      <w:bookmarkEnd w:id="703"/>
    </w:p>
    <w:p w14:paraId="21C8D75D" w14:textId="77777777" w:rsidR="00100A82" w:rsidRPr="0083051F" w:rsidRDefault="00100A82" w:rsidP="00CA6221">
      <w:pPr>
        <w:pStyle w:val="berschrift2"/>
        <w:numPr>
          <w:ilvl w:val="1"/>
          <w:numId w:val="6"/>
        </w:numPr>
        <w:rPr>
          <w:lang w:val="de-DE"/>
        </w:rPr>
      </w:pPr>
      <w:bookmarkStart w:id="704" w:name="_Toc107412075"/>
      <w:r w:rsidRPr="0083051F">
        <w:rPr>
          <w:lang w:val="de-DE"/>
        </w:rPr>
        <w:t>Delivery</w:t>
      </w:r>
      <w:bookmarkEnd w:id="681"/>
      <w:bookmarkEnd w:id="697"/>
      <w:bookmarkEnd w:id="704"/>
    </w:p>
    <w:p w14:paraId="30FADAE2"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r w:rsidRPr="0083051F">
              <w:rPr>
                <w:sz w:val="20"/>
                <w:szCs w:val="20"/>
              </w:rPr>
              <w:t>xs:date</w:t>
            </w:r>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r w:rsidRPr="0083051F">
              <w:rPr>
                <w:sz w:val="20"/>
                <w:szCs w:val="20"/>
              </w:rPr>
              <w:t>xs:date</w:t>
            </w:r>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5E1B8902" w14:textId="2341E941"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964D7C">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r w:rsidRPr="0083051F">
              <w:rPr>
                <w:sz w:val="20"/>
                <w:szCs w:val="20"/>
              </w:rPr>
              <w:t>xs:string</w:t>
            </w:r>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7A290F54"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42D60249" w14:textId="226AEB73" w:rsidR="00C54960" w:rsidRDefault="00C54960" w:rsidP="00BF0585">
      <w:pPr>
        <w:rPr>
          <w:ins w:id="705" w:author="Philip Helger" w:date="2022-06-29T16:06:00Z"/>
          <w:sz w:val="20"/>
          <w:lang w:val="de-DE"/>
        </w:rPr>
      </w:pPr>
    </w:p>
    <w:p w14:paraId="7AD76F98" w14:textId="77777777" w:rsidR="00C54960" w:rsidRDefault="00C54960">
      <w:pPr>
        <w:rPr>
          <w:ins w:id="706" w:author="Philip Helger" w:date="2022-06-29T16:06:00Z"/>
          <w:sz w:val="20"/>
          <w:lang w:val="de-DE"/>
        </w:rPr>
      </w:pPr>
      <w:ins w:id="707" w:author="Philip Helger" w:date="2022-06-29T16:06:00Z">
        <w:r>
          <w:rPr>
            <w:sz w:val="20"/>
            <w:lang w:val="de-DE"/>
          </w:rPr>
          <w:br w:type="page"/>
        </w:r>
      </w:ins>
    </w:p>
    <w:p w14:paraId="15380D82" w14:textId="77777777" w:rsidR="00100A82" w:rsidRPr="0083051F" w:rsidDel="00E40DCF" w:rsidRDefault="00100A82" w:rsidP="00100A82">
      <w:pPr>
        <w:rPr>
          <w:del w:id="708" w:author="Philip" w:date="2022-06-28T11:44:00Z"/>
          <w:sz w:val="20"/>
          <w:lang w:val="de-DE"/>
        </w:rPr>
      </w:pPr>
    </w:p>
    <w:p w14:paraId="27228675" w14:textId="27D80999" w:rsidR="00691B8E" w:rsidRPr="00B0608C" w:rsidDel="00C54960" w:rsidRDefault="00691B8E" w:rsidP="00BF0585">
      <w:pPr>
        <w:rPr>
          <w:del w:id="709" w:author="Philip Helger" w:date="2022-06-29T16:06:00Z"/>
        </w:rPr>
      </w:pPr>
    </w:p>
    <w:p w14:paraId="728D0B78" w14:textId="77777777" w:rsidR="00100A82" w:rsidRPr="0079011B" w:rsidRDefault="00C04E3A" w:rsidP="00100A82">
      <w:pPr>
        <w:rPr>
          <w:b/>
          <w:i/>
          <w:lang w:val="en-US"/>
          <w:rPrChange w:id="710" w:author="Philip Helger" w:date="2022-06-29T16:17:00Z">
            <w:rPr>
              <w:b/>
              <w:i/>
              <w:lang w:val="de-DE"/>
            </w:rPr>
          </w:rPrChange>
        </w:rPr>
      </w:pPr>
      <w:r w:rsidRPr="0079011B">
        <w:rPr>
          <w:b/>
          <w:i/>
          <w:lang w:val="en-US"/>
          <w:rPrChange w:id="711" w:author="Philip Helger" w:date="2022-06-29T16:17:00Z">
            <w:rPr>
              <w:b/>
              <w:i/>
              <w:lang w:val="de-DE"/>
            </w:rPr>
          </w:rPrChange>
        </w:rPr>
        <w:t>Beispiel:</w:t>
      </w:r>
    </w:p>
    <w:p w14:paraId="27FDFA0C" w14:textId="77777777" w:rsidR="00C04E3A" w:rsidRPr="0079011B"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712" w:author="Philip Helger" w:date="2022-06-29T16:17:00Z">
            <w:rPr>
              <w:rFonts w:ascii="Consolas" w:hAnsi="Consolas" w:cs="Consolas"/>
              <w:color w:val="000000"/>
              <w:sz w:val="20"/>
              <w:szCs w:val="20"/>
              <w:highlight w:val="white"/>
              <w:lang w:eastAsia="de-AT"/>
            </w:rPr>
          </w:rPrChange>
        </w:rPr>
      </w:pPr>
      <w:bookmarkStart w:id="713" w:name="_Ref127587588"/>
      <w:r w:rsidRPr="0079011B">
        <w:rPr>
          <w:rFonts w:ascii="Consolas" w:hAnsi="Consolas" w:cs="Consolas"/>
          <w:color w:val="0000FF"/>
          <w:sz w:val="20"/>
          <w:szCs w:val="20"/>
          <w:highlight w:val="white"/>
          <w:lang w:val="en-US" w:eastAsia="de-AT"/>
          <w:rPrChange w:id="714"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15" w:author="Philip Helger" w:date="2022-06-29T16:17:00Z">
            <w:rPr>
              <w:rFonts w:ascii="Consolas" w:hAnsi="Consolas" w:cs="Consolas"/>
              <w:color w:val="800000"/>
              <w:sz w:val="20"/>
              <w:szCs w:val="20"/>
              <w:highlight w:val="white"/>
              <w:lang w:eastAsia="de-AT"/>
            </w:rPr>
          </w:rPrChange>
        </w:rPr>
        <w:t>Delivery</w:t>
      </w:r>
      <w:r w:rsidRPr="0079011B">
        <w:rPr>
          <w:rFonts w:ascii="Consolas" w:hAnsi="Consolas" w:cs="Consolas"/>
          <w:color w:val="0000FF"/>
          <w:sz w:val="20"/>
          <w:szCs w:val="20"/>
          <w:highlight w:val="white"/>
          <w:lang w:val="en-US" w:eastAsia="de-AT"/>
          <w:rPrChange w:id="716" w:author="Philip Helger" w:date="2022-06-29T16:17:00Z">
            <w:rPr>
              <w:rFonts w:ascii="Consolas" w:hAnsi="Consolas" w:cs="Consolas"/>
              <w:color w:val="0000FF"/>
              <w:sz w:val="20"/>
              <w:szCs w:val="20"/>
              <w:highlight w:val="white"/>
              <w:lang w:eastAsia="de-AT"/>
            </w:rPr>
          </w:rPrChange>
        </w:rPr>
        <w:t>&gt;</w:t>
      </w:r>
    </w:p>
    <w:p w14:paraId="556E7726" w14:textId="694337BA" w:rsidR="00C04E3A" w:rsidRPr="0079011B"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717" w:author="Philip Helger" w:date="2022-06-29T16:17:00Z">
            <w:rPr>
              <w:rFonts w:ascii="Consolas" w:hAnsi="Consolas" w:cs="Consolas"/>
              <w:color w:val="000000"/>
              <w:sz w:val="20"/>
              <w:szCs w:val="20"/>
              <w:highlight w:val="white"/>
              <w:lang w:eastAsia="de-AT"/>
            </w:rPr>
          </w:rPrChange>
        </w:rPr>
      </w:pPr>
      <w:r w:rsidRPr="0079011B">
        <w:rPr>
          <w:rFonts w:ascii="Consolas" w:hAnsi="Consolas" w:cs="Consolas"/>
          <w:color w:val="000000"/>
          <w:sz w:val="20"/>
          <w:szCs w:val="20"/>
          <w:highlight w:val="white"/>
          <w:lang w:val="en-US" w:eastAsia="de-AT"/>
          <w:rPrChange w:id="718"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FF"/>
          <w:sz w:val="20"/>
          <w:szCs w:val="20"/>
          <w:highlight w:val="white"/>
          <w:lang w:val="en-US" w:eastAsia="de-AT"/>
          <w:rPrChange w:id="719"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20" w:author="Philip Helger" w:date="2022-06-29T16:17:00Z">
            <w:rPr>
              <w:rFonts w:ascii="Consolas" w:hAnsi="Consolas" w:cs="Consolas"/>
              <w:color w:val="800000"/>
              <w:sz w:val="20"/>
              <w:szCs w:val="20"/>
              <w:highlight w:val="white"/>
              <w:lang w:eastAsia="de-AT"/>
            </w:rPr>
          </w:rPrChange>
        </w:rPr>
        <w:t>DeliveryID</w:t>
      </w:r>
      <w:r w:rsidRPr="0079011B">
        <w:rPr>
          <w:rFonts w:ascii="Consolas" w:hAnsi="Consolas" w:cs="Consolas"/>
          <w:color w:val="0000FF"/>
          <w:sz w:val="20"/>
          <w:szCs w:val="20"/>
          <w:highlight w:val="white"/>
          <w:lang w:val="en-US" w:eastAsia="de-AT"/>
          <w:rPrChange w:id="721" w:author="Philip Helger" w:date="2022-06-29T16:17:00Z">
            <w:rPr>
              <w:rFonts w:ascii="Consolas" w:hAnsi="Consolas" w:cs="Consolas"/>
              <w:color w:val="0000FF"/>
              <w:sz w:val="20"/>
              <w:szCs w:val="20"/>
              <w:highlight w:val="white"/>
              <w:lang w:eastAsia="de-AT"/>
            </w:rPr>
          </w:rPrChange>
        </w:rPr>
        <w:t>&gt;</w:t>
      </w:r>
      <w:r w:rsidRPr="0079011B">
        <w:rPr>
          <w:rFonts w:ascii="Consolas" w:hAnsi="Consolas" w:cs="Consolas"/>
          <w:color w:val="000000"/>
          <w:sz w:val="20"/>
          <w:szCs w:val="20"/>
          <w:highlight w:val="white"/>
          <w:lang w:val="en-US" w:eastAsia="de-AT"/>
          <w:rPrChange w:id="722" w:author="Philip Helger" w:date="2022-06-29T16:17:00Z">
            <w:rPr>
              <w:rFonts w:ascii="Consolas" w:hAnsi="Consolas" w:cs="Consolas"/>
              <w:color w:val="000000"/>
              <w:sz w:val="20"/>
              <w:szCs w:val="20"/>
              <w:highlight w:val="white"/>
              <w:lang w:eastAsia="de-AT"/>
            </w:rPr>
          </w:rPrChange>
        </w:rPr>
        <w:t xml:space="preserve">Lieferung </w:t>
      </w:r>
      <w:r w:rsidR="00AC4DF6" w:rsidRPr="0079011B">
        <w:rPr>
          <w:rFonts w:ascii="Consolas" w:hAnsi="Consolas" w:cs="Consolas"/>
          <w:color w:val="000000"/>
          <w:sz w:val="20"/>
          <w:szCs w:val="20"/>
          <w:highlight w:val="white"/>
          <w:lang w:val="en-US" w:eastAsia="de-AT"/>
          <w:rPrChange w:id="723" w:author="Philip Helger" w:date="2022-06-29T16:17:00Z">
            <w:rPr>
              <w:rFonts w:ascii="Consolas" w:hAnsi="Consolas" w:cs="Consolas"/>
              <w:color w:val="000000"/>
              <w:sz w:val="20"/>
              <w:szCs w:val="20"/>
              <w:highlight w:val="white"/>
              <w:lang w:eastAsia="de-AT"/>
            </w:rPr>
          </w:rPrChange>
        </w:rPr>
        <w:t>2020</w:t>
      </w:r>
      <w:r w:rsidRPr="0079011B">
        <w:rPr>
          <w:rFonts w:ascii="Consolas" w:hAnsi="Consolas" w:cs="Consolas"/>
          <w:color w:val="000000"/>
          <w:sz w:val="20"/>
          <w:szCs w:val="20"/>
          <w:highlight w:val="white"/>
          <w:lang w:val="en-US" w:eastAsia="de-AT"/>
          <w:rPrChange w:id="724" w:author="Philip Helger" w:date="2022-06-29T16:17:00Z">
            <w:rPr>
              <w:rFonts w:ascii="Consolas" w:hAnsi="Consolas" w:cs="Consolas"/>
              <w:color w:val="000000"/>
              <w:sz w:val="20"/>
              <w:szCs w:val="20"/>
              <w:highlight w:val="white"/>
              <w:lang w:eastAsia="de-AT"/>
            </w:rPr>
          </w:rPrChange>
        </w:rPr>
        <w:t>/</w:t>
      </w:r>
      <w:r w:rsidR="00AC4DF6" w:rsidRPr="0079011B">
        <w:rPr>
          <w:rFonts w:ascii="Consolas" w:hAnsi="Consolas" w:cs="Consolas"/>
          <w:color w:val="000000"/>
          <w:sz w:val="20"/>
          <w:szCs w:val="20"/>
          <w:highlight w:val="white"/>
          <w:lang w:val="en-US" w:eastAsia="de-AT"/>
          <w:rPrChange w:id="725" w:author="Philip Helger" w:date="2022-06-29T16:17:00Z">
            <w:rPr>
              <w:rFonts w:ascii="Consolas" w:hAnsi="Consolas" w:cs="Consolas"/>
              <w:color w:val="000000"/>
              <w:sz w:val="20"/>
              <w:szCs w:val="20"/>
              <w:highlight w:val="white"/>
              <w:lang w:eastAsia="de-AT"/>
            </w:rPr>
          </w:rPrChange>
        </w:rPr>
        <w:t>03</w:t>
      </w:r>
      <w:r w:rsidRPr="0079011B">
        <w:rPr>
          <w:rFonts w:ascii="Consolas" w:hAnsi="Consolas" w:cs="Consolas"/>
          <w:color w:val="0000FF"/>
          <w:sz w:val="20"/>
          <w:szCs w:val="20"/>
          <w:highlight w:val="white"/>
          <w:lang w:val="en-US" w:eastAsia="de-AT"/>
          <w:rPrChange w:id="726"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27" w:author="Philip Helger" w:date="2022-06-29T16:17:00Z">
            <w:rPr>
              <w:rFonts w:ascii="Consolas" w:hAnsi="Consolas" w:cs="Consolas"/>
              <w:color w:val="800000"/>
              <w:sz w:val="20"/>
              <w:szCs w:val="20"/>
              <w:highlight w:val="white"/>
              <w:lang w:eastAsia="de-AT"/>
            </w:rPr>
          </w:rPrChange>
        </w:rPr>
        <w:t>DeliveryID</w:t>
      </w:r>
      <w:r w:rsidRPr="0079011B">
        <w:rPr>
          <w:rFonts w:ascii="Consolas" w:hAnsi="Consolas" w:cs="Consolas"/>
          <w:color w:val="0000FF"/>
          <w:sz w:val="20"/>
          <w:szCs w:val="20"/>
          <w:highlight w:val="white"/>
          <w:lang w:val="en-US" w:eastAsia="de-AT"/>
          <w:rPrChange w:id="728" w:author="Philip Helger" w:date="2022-06-29T16:17:00Z">
            <w:rPr>
              <w:rFonts w:ascii="Consolas" w:hAnsi="Consolas" w:cs="Consolas"/>
              <w:color w:val="0000FF"/>
              <w:sz w:val="20"/>
              <w:szCs w:val="20"/>
              <w:highlight w:val="white"/>
              <w:lang w:eastAsia="de-AT"/>
            </w:rPr>
          </w:rPrChange>
        </w:rPr>
        <w:t>&gt;</w:t>
      </w:r>
    </w:p>
    <w:p w14:paraId="09DDD003" w14:textId="276B8E63" w:rsidR="00C04E3A" w:rsidRPr="0079011B"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729" w:author="Philip Helger" w:date="2022-06-29T16:17:00Z">
            <w:rPr>
              <w:rFonts w:ascii="Consolas" w:hAnsi="Consolas" w:cs="Consolas"/>
              <w:color w:val="000000"/>
              <w:sz w:val="20"/>
              <w:szCs w:val="20"/>
              <w:highlight w:val="white"/>
              <w:lang w:eastAsia="de-AT"/>
            </w:rPr>
          </w:rPrChange>
        </w:rPr>
      </w:pPr>
      <w:r w:rsidRPr="0079011B">
        <w:rPr>
          <w:rFonts w:ascii="Consolas" w:hAnsi="Consolas" w:cs="Consolas"/>
          <w:color w:val="000000"/>
          <w:sz w:val="20"/>
          <w:szCs w:val="20"/>
          <w:highlight w:val="white"/>
          <w:lang w:val="en-US" w:eastAsia="de-AT"/>
          <w:rPrChange w:id="730"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FF"/>
          <w:sz w:val="20"/>
          <w:szCs w:val="20"/>
          <w:highlight w:val="white"/>
          <w:lang w:val="en-US" w:eastAsia="de-AT"/>
          <w:rPrChange w:id="731"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32" w:author="Philip Helger" w:date="2022-06-29T16:17:00Z">
            <w:rPr>
              <w:rFonts w:ascii="Consolas" w:hAnsi="Consolas" w:cs="Consolas"/>
              <w:color w:val="800000"/>
              <w:sz w:val="20"/>
              <w:szCs w:val="20"/>
              <w:highlight w:val="white"/>
              <w:lang w:eastAsia="de-AT"/>
            </w:rPr>
          </w:rPrChange>
        </w:rPr>
        <w:t>Date</w:t>
      </w:r>
      <w:r w:rsidRPr="0079011B">
        <w:rPr>
          <w:rFonts w:ascii="Consolas" w:hAnsi="Consolas" w:cs="Consolas"/>
          <w:color w:val="0000FF"/>
          <w:sz w:val="20"/>
          <w:szCs w:val="20"/>
          <w:highlight w:val="white"/>
          <w:lang w:val="en-US" w:eastAsia="de-AT"/>
          <w:rPrChange w:id="733" w:author="Philip Helger" w:date="2022-06-29T16:17:00Z">
            <w:rPr>
              <w:rFonts w:ascii="Consolas" w:hAnsi="Consolas" w:cs="Consolas"/>
              <w:color w:val="0000FF"/>
              <w:sz w:val="20"/>
              <w:szCs w:val="20"/>
              <w:highlight w:val="white"/>
              <w:lang w:eastAsia="de-AT"/>
            </w:rPr>
          </w:rPrChange>
        </w:rPr>
        <w:t>&gt;</w:t>
      </w:r>
      <w:r w:rsidR="00AC4DF6" w:rsidRPr="0079011B">
        <w:rPr>
          <w:rFonts w:ascii="Consolas" w:hAnsi="Consolas" w:cs="Consolas"/>
          <w:color w:val="000000"/>
          <w:sz w:val="20"/>
          <w:szCs w:val="20"/>
          <w:highlight w:val="white"/>
          <w:lang w:val="en-US" w:eastAsia="de-AT"/>
          <w:rPrChange w:id="734" w:author="Philip Helger" w:date="2022-06-29T16:17:00Z">
            <w:rPr>
              <w:rFonts w:ascii="Consolas" w:hAnsi="Consolas" w:cs="Consolas"/>
              <w:color w:val="000000"/>
              <w:sz w:val="20"/>
              <w:szCs w:val="20"/>
              <w:highlight w:val="white"/>
              <w:lang w:eastAsia="de-AT"/>
            </w:rPr>
          </w:rPrChange>
        </w:rPr>
        <w:t>2020</w:t>
      </w:r>
      <w:r w:rsidRPr="0079011B">
        <w:rPr>
          <w:rFonts w:ascii="Consolas" w:hAnsi="Consolas" w:cs="Consolas"/>
          <w:color w:val="000000"/>
          <w:sz w:val="20"/>
          <w:szCs w:val="20"/>
          <w:highlight w:val="white"/>
          <w:lang w:val="en-US" w:eastAsia="de-AT"/>
          <w:rPrChange w:id="735" w:author="Philip Helger" w:date="2022-06-29T16:17:00Z">
            <w:rPr>
              <w:rFonts w:ascii="Consolas" w:hAnsi="Consolas" w:cs="Consolas"/>
              <w:color w:val="000000"/>
              <w:sz w:val="20"/>
              <w:szCs w:val="20"/>
              <w:highlight w:val="white"/>
              <w:lang w:eastAsia="de-AT"/>
            </w:rPr>
          </w:rPrChange>
        </w:rPr>
        <w:t>-</w:t>
      </w:r>
      <w:r w:rsidR="00AC4DF6" w:rsidRPr="0079011B">
        <w:rPr>
          <w:rFonts w:ascii="Consolas" w:hAnsi="Consolas" w:cs="Consolas"/>
          <w:color w:val="000000"/>
          <w:sz w:val="20"/>
          <w:szCs w:val="20"/>
          <w:highlight w:val="white"/>
          <w:lang w:val="en-US" w:eastAsia="de-AT"/>
          <w:rPrChange w:id="736" w:author="Philip Helger" w:date="2022-06-29T16:17:00Z">
            <w:rPr>
              <w:rFonts w:ascii="Consolas" w:hAnsi="Consolas" w:cs="Consolas"/>
              <w:color w:val="000000"/>
              <w:sz w:val="20"/>
              <w:szCs w:val="20"/>
              <w:highlight w:val="white"/>
              <w:lang w:eastAsia="de-AT"/>
            </w:rPr>
          </w:rPrChange>
        </w:rPr>
        <w:t>03</w:t>
      </w:r>
      <w:r w:rsidRPr="0079011B">
        <w:rPr>
          <w:rFonts w:ascii="Consolas" w:hAnsi="Consolas" w:cs="Consolas"/>
          <w:color w:val="000000"/>
          <w:sz w:val="20"/>
          <w:szCs w:val="20"/>
          <w:highlight w:val="white"/>
          <w:lang w:val="en-US" w:eastAsia="de-AT"/>
          <w:rPrChange w:id="737" w:author="Philip Helger" w:date="2022-06-29T16:17:00Z">
            <w:rPr>
              <w:rFonts w:ascii="Consolas" w:hAnsi="Consolas" w:cs="Consolas"/>
              <w:color w:val="000000"/>
              <w:sz w:val="20"/>
              <w:szCs w:val="20"/>
              <w:highlight w:val="white"/>
              <w:lang w:eastAsia="de-AT"/>
            </w:rPr>
          </w:rPrChange>
        </w:rPr>
        <w:t>-28</w:t>
      </w:r>
      <w:r w:rsidRPr="0079011B">
        <w:rPr>
          <w:rFonts w:ascii="Consolas" w:hAnsi="Consolas" w:cs="Consolas"/>
          <w:color w:val="0000FF"/>
          <w:sz w:val="20"/>
          <w:szCs w:val="20"/>
          <w:highlight w:val="white"/>
          <w:lang w:val="en-US" w:eastAsia="de-AT"/>
          <w:rPrChange w:id="738"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39" w:author="Philip Helger" w:date="2022-06-29T16:17:00Z">
            <w:rPr>
              <w:rFonts w:ascii="Consolas" w:hAnsi="Consolas" w:cs="Consolas"/>
              <w:color w:val="800000"/>
              <w:sz w:val="20"/>
              <w:szCs w:val="20"/>
              <w:highlight w:val="white"/>
              <w:lang w:eastAsia="de-AT"/>
            </w:rPr>
          </w:rPrChange>
        </w:rPr>
        <w:t>Date</w:t>
      </w:r>
      <w:r w:rsidRPr="0079011B">
        <w:rPr>
          <w:rFonts w:ascii="Consolas" w:hAnsi="Consolas" w:cs="Consolas"/>
          <w:color w:val="0000FF"/>
          <w:sz w:val="20"/>
          <w:szCs w:val="20"/>
          <w:highlight w:val="white"/>
          <w:lang w:val="en-US" w:eastAsia="de-AT"/>
          <w:rPrChange w:id="740" w:author="Philip Helger" w:date="2022-06-29T16:17:00Z">
            <w:rPr>
              <w:rFonts w:ascii="Consolas" w:hAnsi="Consolas" w:cs="Consolas"/>
              <w:color w:val="0000FF"/>
              <w:sz w:val="20"/>
              <w:szCs w:val="20"/>
              <w:highlight w:val="white"/>
              <w:lang w:eastAsia="de-AT"/>
            </w:rPr>
          </w:rPrChange>
        </w:rPr>
        <w:t>&gt;</w:t>
      </w:r>
    </w:p>
    <w:p w14:paraId="1D81C973" w14:textId="77777777" w:rsidR="00C04E3A" w:rsidRPr="0079011B"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741" w:author="Philip Helger" w:date="2022-06-29T16:17:00Z">
            <w:rPr>
              <w:rFonts w:ascii="Consolas" w:hAnsi="Consolas" w:cs="Consolas"/>
              <w:color w:val="000000"/>
              <w:sz w:val="20"/>
              <w:szCs w:val="20"/>
              <w:highlight w:val="white"/>
              <w:lang w:eastAsia="de-AT"/>
            </w:rPr>
          </w:rPrChange>
        </w:rPr>
      </w:pPr>
      <w:r w:rsidRPr="0079011B">
        <w:rPr>
          <w:rFonts w:ascii="Consolas" w:hAnsi="Consolas" w:cs="Consolas"/>
          <w:color w:val="000000"/>
          <w:sz w:val="20"/>
          <w:szCs w:val="20"/>
          <w:highlight w:val="white"/>
          <w:lang w:val="en-US" w:eastAsia="de-AT"/>
          <w:rPrChange w:id="742"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FF"/>
          <w:sz w:val="20"/>
          <w:szCs w:val="20"/>
          <w:highlight w:val="white"/>
          <w:lang w:val="en-US" w:eastAsia="de-AT"/>
          <w:rPrChange w:id="743"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44" w:author="Philip Helger" w:date="2022-06-29T16:17:00Z">
            <w:rPr>
              <w:rFonts w:ascii="Consolas" w:hAnsi="Consolas" w:cs="Consolas"/>
              <w:color w:val="800000"/>
              <w:sz w:val="20"/>
              <w:szCs w:val="20"/>
              <w:highlight w:val="white"/>
              <w:lang w:eastAsia="de-AT"/>
            </w:rPr>
          </w:rPrChange>
        </w:rPr>
        <w:t>Address</w:t>
      </w:r>
      <w:r w:rsidRPr="0079011B">
        <w:rPr>
          <w:rFonts w:ascii="Consolas" w:hAnsi="Consolas" w:cs="Consolas"/>
          <w:color w:val="0000FF"/>
          <w:sz w:val="20"/>
          <w:szCs w:val="20"/>
          <w:highlight w:val="white"/>
          <w:lang w:val="en-US" w:eastAsia="de-AT"/>
          <w:rPrChange w:id="745" w:author="Philip Helger" w:date="2022-06-29T16:17:00Z">
            <w:rPr>
              <w:rFonts w:ascii="Consolas" w:hAnsi="Consolas" w:cs="Consolas"/>
              <w:color w:val="0000FF"/>
              <w:sz w:val="20"/>
              <w:szCs w:val="20"/>
              <w:highlight w:val="white"/>
              <w:lang w:eastAsia="de-AT"/>
            </w:rPr>
          </w:rPrChange>
        </w:rPr>
        <w:t>&gt;</w:t>
      </w:r>
    </w:p>
    <w:p w14:paraId="171A09C3" w14:textId="77777777" w:rsidR="00526F8C" w:rsidRPr="0079011B"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Change w:id="746" w:author="Philip Helger" w:date="2022-06-29T16:17:00Z">
            <w:rPr>
              <w:rFonts w:ascii="Consolas" w:hAnsi="Consolas" w:cs="Consolas"/>
              <w:color w:val="800000"/>
              <w:sz w:val="20"/>
              <w:szCs w:val="20"/>
              <w:highlight w:val="white"/>
              <w:lang w:eastAsia="de-AT"/>
            </w:rPr>
          </w:rPrChange>
        </w:rPr>
      </w:pPr>
      <w:r w:rsidRPr="0079011B">
        <w:rPr>
          <w:rFonts w:ascii="Consolas" w:hAnsi="Consolas" w:cs="Consolas"/>
          <w:color w:val="000000"/>
          <w:sz w:val="20"/>
          <w:szCs w:val="20"/>
          <w:highlight w:val="white"/>
          <w:lang w:val="en-US" w:eastAsia="de-AT"/>
          <w:rPrChange w:id="747"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00"/>
          <w:sz w:val="20"/>
          <w:szCs w:val="20"/>
          <w:highlight w:val="white"/>
          <w:lang w:val="en-US" w:eastAsia="de-AT"/>
          <w:rPrChange w:id="748"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FF"/>
          <w:sz w:val="20"/>
          <w:szCs w:val="20"/>
          <w:highlight w:val="white"/>
          <w:lang w:val="en-US" w:eastAsia="de-AT"/>
          <w:rPrChange w:id="749"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50" w:author="Philip Helger" w:date="2022-06-29T16:17:00Z">
            <w:rPr>
              <w:rFonts w:ascii="Consolas" w:hAnsi="Consolas" w:cs="Consolas"/>
              <w:color w:val="800000"/>
              <w:sz w:val="20"/>
              <w:szCs w:val="20"/>
              <w:highlight w:val="white"/>
              <w:lang w:eastAsia="de-AT"/>
            </w:rPr>
          </w:rPrChange>
        </w:rPr>
        <w:t>AddressIdentifier</w:t>
      </w:r>
    </w:p>
    <w:p w14:paraId="5CF52E2B" w14:textId="77777777" w:rsidR="00C04E3A" w:rsidRPr="0079011B"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751" w:author="Philip Helger" w:date="2022-06-29T16:17:00Z">
            <w:rPr>
              <w:rFonts w:ascii="Consolas" w:hAnsi="Consolas" w:cs="Consolas"/>
              <w:color w:val="000000"/>
              <w:sz w:val="20"/>
              <w:szCs w:val="20"/>
              <w:highlight w:val="white"/>
              <w:lang w:eastAsia="de-AT"/>
            </w:rPr>
          </w:rPrChange>
        </w:rPr>
      </w:pPr>
      <w:r w:rsidRPr="0079011B">
        <w:rPr>
          <w:rFonts w:ascii="Consolas" w:hAnsi="Consolas" w:cs="Consolas"/>
          <w:color w:val="000000"/>
          <w:sz w:val="20"/>
          <w:szCs w:val="20"/>
          <w:highlight w:val="white"/>
          <w:lang w:val="en-US" w:eastAsia="de-AT"/>
          <w:rPrChange w:id="752"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00"/>
          <w:sz w:val="20"/>
          <w:szCs w:val="20"/>
          <w:highlight w:val="white"/>
          <w:lang w:val="en-US" w:eastAsia="de-AT"/>
          <w:rPrChange w:id="753"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00"/>
          <w:sz w:val="20"/>
          <w:szCs w:val="20"/>
          <w:highlight w:val="white"/>
          <w:lang w:val="en-US" w:eastAsia="de-AT"/>
          <w:rPrChange w:id="754" w:author="Philip Helger" w:date="2022-06-29T16:17:00Z">
            <w:rPr>
              <w:rFonts w:ascii="Consolas" w:hAnsi="Consolas" w:cs="Consolas"/>
              <w:color w:val="000000"/>
              <w:sz w:val="20"/>
              <w:szCs w:val="20"/>
              <w:highlight w:val="white"/>
              <w:lang w:eastAsia="de-AT"/>
            </w:rPr>
          </w:rPrChange>
        </w:rPr>
        <w:tab/>
      </w:r>
      <w:r w:rsidR="00C04E3A" w:rsidRPr="0079011B">
        <w:rPr>
          <w:rFonts w:ascii="Consolas" w:hAnsi="Consolas" w:cs="Consolas"/>
          <w:color w:val="FF0000"/>
          <w:sz w:val="20"/>
          <w:szCs w:val="20"/>
          <w:highlight w:val="white"/>
          <w:lang w:val="en-US" w:eastAsia="de-AT"/>
          <w:rPrChange w:id="755" w:author="Philip Helger" w:date="2022-06-29T16:17:00Z">
            <w:rPr>
              <w:rFonts w:ascii="Consolas" w:hAnsi="Consolas" w:cs="Consolas"/>
              <w:color w:val="FF0000"/>
              <w:sz w:val="20"/>
              <w:szCs w:val="20"/>
              <w:highlight w:val="white"/>
              <w:lang w:eastAsia="de-AT"/>
            </w:rPr>
          </w:rPrChange>
        </w:rPr>
        <w:t>AddressIdentifierType</w:t>
      </w:r>
      <w:r w:rsidR="00C04E3A" w:rsidRPr="0079011B">
        <w:rPr>
          <w:rFonts w:ascii="Consolas" w:hAnsi="Consolas" w:cs="Consolas"/>
          <w:color w:val="0000FF"/>
          <w:sz w:val="20"/>
          <w:szCs w:val="20"/>
          <w:highlight w:val="white"/>
          <w:lang w:val="en-US" w:eastAsia="de-AT"/>
          <w:rPrChange w:id="756" w:author="Philip Helger" w:date="2022-06-29T16:17:00Z">
            <w:rPr>
              <w:rFonts w:ascii="Consolas" w:hAnsi="Consolas" w:cs="Consolas"/>
              <w:color w:val="0000FF"/>
              <w:sz w:val="20"/>
              <w:szCs w:val="20"/>
              <w:highlight w:val="white"/>
              <w:lang w:eastAsia="de-AT"/>
            </w:rPr>
          </w:rPrChange>
        </w:rPr>
        <w:t>="</w:t>
      </w:r>
      <w:r w:rsidR="00C04E3A" w:rsidRPr="0079011B">
        <w:rPr>
          <w:rFonts w:ascii="Consolas" w:hAnsi="Consolas" w:cs="Consolas"/>
          <w:color w:val="000000"/>
          <w:sz w:val="20"/>
          <w:szCs w:val="20"/>
          <w:highlight w:val="white"/>
          <w:lang w:val="en-US" w:eastAsia="de-AT"/>
          <w:rPrChange w:id="757" w:author="Philip Helger" w:date="2022-06-29T16:17:00Z">
            <w:rPr>
              <w:rFonts w:ascii="Consolas" w:hAnsi="Consolas" w:cs="Consolas"/>
              <w:color w:val="000000"/>
              <w:sz w:val="20"/>
              <w:szCs w:val="20"/>
              <w:highlight w:val="white"/>
              <w:lang w:eastAsia="de-AT"/>
            </w:rPr>
          </w:rPrChange>
        </w:rPr>
        <w:t>GLN</w:t>
      </w:r>
      <w:r w:rsidR="00C04E3A" w:rsidRPr="0079011B">
        <w:rPr>
          <w:rFonts w:ascii="Consolas" w:hAnsi="Consolas" w:cs="Consolas"/>
          <w:color w:val="0000FF"/>
          <w:sz w:val="20"/>
          <w:szCs w:val="20"/>
          <w:highlight w:val="white"/>
          <w:lang w:val="en-US" w:eastAsia="de-AT"/>
          <w:rPrChange w:id="758" w:author="Philip Helger" w:date="2022-06-29T16:17:00Z">
            <w:rPr>
              <w:rFonts w:ascii="Consolas" w:hAnsi="Consolas" w:cs="Consolas"/>
              <w:color w:val="0000FF"/>
              <w:sz w:val="20"/>
              <w:szCs w:val="20"/>
              <w:highlight w:val="white"/>
              <w:lang w:eastAsia="de-AT"/>
            </w:rPr>
          </w:rPrChange>
        </w:rPr>
        <w:t>"&gt;</w:t>
      </w:r>
      <w:r w:rsidR="00C04E3A" w:rsidRPr="0079011B">
        <w:rPr>
          <w:rFonts w:ascii="Consolas" w:hAnsi="Consolas" w:cs="Consolas"/>
          <w:color w:val="000000"/>
          <w:sz w:val="20"/>
          <w:szCs w:val="20"/>
          <w:highlight w:val="white"/>
          <w:lang w:val="en-US" w:eastAsia="de-AT"/>
          <w:rPrChange w:id="759" w:author="Philip Helger" w:date="2022-06-29T16:17:00Z">
            <w:rPr>
              <w:rFonts w:ascii="Consolas" w:hAnsi="Consolas" w:cs="Consolas"/>
              <w:color w:val="000000"/>
              <w:sz w:val="20"/>
              <w:szCs w:val="20"/>
              <w:highlight w:val="white"/>
              <w:lang w:eastAsia="de-AT"/>
            </w:rPr>
          </w:rPrChange>
        </w:rPr>
        <w:t>9123456789013</w:t>
      </w:r>
      <w:r w:rsidR="00C04E3A" w:rsidRPr="0079011B">
        <w:rPr>
          <w:rFonts w:ascii="Consolas" w:hAnsi="Consolas" w:cs="Consolas"/>
          <w:color w:val="0000FF"/>
          <w:sz w:val="20"/>
          <w:szCs w:val="20"/>
          <w:highlight w:val="white"/>
          <w:lang w:val="en-US" w:eastAsia="de-AT"/>
          <w:rPrChange w:id="760" w:author="Philip Helger" w:date="2022-06-29T16:17:00Z">
            <w:rPr>
              <w:rFonts w:ascii="Consolas" w:hAnsi="Consolas" w:cs="Consolas"/>
              <w:color w:val="0000FF"/>
              <w:sz w:val="20"/>
              <w:szCs w:val="20"/>
              <w:highlight w:val="white"/>
              <w:lang w:eastAsia="de-AT"/>
            </w:rPr>
          </w:rPrChange>
        </w:rPr>
        <w:t>&lt;/</w:t>
      </w:r>
      <w:r w:rsidR="00C04E3A" w:rsidRPr="0079011B">
        <w:rPr>
          <w:rFonts w:ascii="Consolas" w:hAnsi="Consolas" w:cs="Consolas"/>
          <w:color w:val="800000"/>
          <w:sz w:val="20"/>
          <w:szCs w:val="20"/>
          <w:highlight w:val="white"/>
          <w:lang w:val="en-US" w:eastAsia="de-AT"/>
          <w:rPrChange w:id="761" w:author="Philip Helger" w:date="2022-06-29T16:17:00Z">
            <w:rPr>
              <w:rFonts w:ascii="Consolas" w:hAnsi="Consolas" w:cs="Consolas"/>
              <w:color w:val="800000"/>
              <w:sz w:val="20"/>
              <w:szCs w:val="20"/>
              <w:highlight w:val="white"/>
              <w:lang w:eastAsia="de-AT"/>
            </w:rPr>
          </w:rPrChange>
        </w:rPr>
        <w:t>AddressIdentifier</w:t>
      </w:r>
      <w:r w:rsidR="00C04E3A" w:rsidRPr="0079011B">
        <w:rPr>
          <w:rFonts w:ascii="Consolas" w:hAnsi="Consolas" w:cs="Consolas"/>
          <w:color w:val="0000FF"/>
          <w:sz w:val="20"/>
          <w:szCs w:val="20"/>
          <w:highlight w:val="white"/>
          <w:lang w:val="en-US" w:eastAsia="de-AT"/>
          <w:rPrChange w:id="762" w:author="Philip Helger" w:date="2022-06-29T16:17:00Z">
            <w:rPr>
              <w:rFonts w:ascii="Consolas" w:hAnsi="Consolas" w:cs="Consolas"/>
              <w:color w:val="0000FF"/>
              <w:sz w:val="20"/>
              <w:szCs w:val="20"/>
              <w:highlight w:val="white"/>
              <w:lang w:eastAsia="de-AT"/>
            </w:rPr>
          </w:rPrChange>
        </w:rPr>
        <w:t>&gt;</w:t>
      </w:r>
    </w:p>
    <w:p w14:paraId="44F90788"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9011B">
        <w:rPr>
          <w:rFonts w:ascii="Consolas" w:hAnsi="Consolas" w:cs="Consolas"/>
          <w:color w:val="000000"/>
          <w:sz w:val="20"/>
          <w:szCs w:val="20"/>
          <w:highlight w:val="white"/>
          <w:lang w:val="en-US" w:eastAsia="de-AT"/>
          <w:rPrChange w:id="763"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00"/>
          <w:sz w:val="20"/>
          <w:szCs w:val="20"/>
          <w:highlight w:val="white"/>
          <w:lang w:val="en-US" w:eastAsia="de-AT"/>
          <w:rPrChange w:id="764" w:author="Philip Helger" w:date="2022-06-29T16:17:00Z">
            <w:rPr>
              <w:rFonts w:ascii="Consolas" w:hAnsi="Consolas" w:cs="Consolas"/>
              <w:color w:val="000000"/>
              <w:sz w:val="20"/>
              <w:szCs w:val="20"/>
              <w:highlight w:val="white"/>
              <w:lang w:eastAsia="de-AT"/>
            </w:rPr>
          </w:rPrChange>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A2B311"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CBC51AB" w14:textId="77777777" w:rsidR="00C04E3A" w:rsidRPr="0079011B"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765" w:author="Philip Helger" w:date="2022-06-29T16:17:00Z">
            <w:rPr>
              <w:rFonts w:ascii="Consolas" w:hAnsi="Consolas" w:cs="Consolas"/>
              <w:color w:val="000000"/>
              <w:sz w:val="20"/>
              <w:szCs w:val="20"/>
              <w:highlight w:val="white"/>
              <w:lang w:eastAsia="de-AT"/>
            </w:rPr>
          </w:rPrChange>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79011B">
        <w:rPr>
          <w:rFonts w:ascii="Consolas" w:hAnsi="Consolas" w:cs="Consolas"/>
          <w:color w:val="0000FF"/>
          <w:sz w:val="20"/>
          <w:szCs w:val="20"/>
          <w:highlight w:val="white"/>
          <w:lang w:val="en-US" w:eastAsia="de-AT"/>
          <w:rPrChange w:id="766"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67" w:author="Philip Helger" w:date="2022-06-29T16:17:00Z">
            <w:rPr>
              <w:rFonts w:ascii="Consolas" w:hAnsi="Consolas" w:cs="Consolas"/>
              <w:color w:val="800000"/>
              <w:sz w:val="20"/>
              <w:szCs w:val="20"/>
              <w:highlight w:val="white"/>
              <w:lang w:eastAsia="de-AT"/>
            </w:rPr>
          </w:rPrChange>
        </w:rPr>
        <w:t>Town</w:t>
      </w:r>
      <w:r w:rsidRPr="0079011B">
        <w:rPr>
          <w:rFonts w:ascii="Consolas" w:hAnsi="Consolas" w:cs="Consolas"/>
          <w:color w:val="0000FF"/>
          <w:sz w:val="20"/>
          <w:szCs w:val="20"/>
          <w:highlight w:val="white"/>
          <w:lang w:val="en-US" w:eastAsia="de-AT"/>
          <w:rPrChange w:id="768" w:author="Philip Helger" w:date="2022-06-29T16:17:00Z">
            <w:rPr>
              <w:rFonts w:ascii="Consolas" w:hAnsi="Consolas" w:cs="Consolas"/>
              <w:color w:val="0000FF"/>
              <w:sz w:val="20"/>
              <w:szCs w:val="20"/>
              <w:highlight w:val="white"/>
              <w:lang w:eastAsia="de-AT"/>
            </w:rPr>
          </w:rPrChange>
        </w:rPr>
        <w:t>&gt;</w:t>
      </w:r>
      <w:r w:rsidRPr="0079011B">
        <w:rPr>
          <w:rFonts w:ascii="Consolas" w:hAnsi="Consolas" w:cs="Consolas"/>
          <w:color w:val="000000"/>
          <w:sz w:val="20"/>
          <w:szCs w:val="20"/>
          <w:highlight w:val="white"/>
          <w:lang w:val="en-US" w:eastAsia="de-AT"/>
          <w:rPrChange w:id="769" w:author="Philip Helger" w:date="2022-06-29T16:17:00Z">
            <w:rPr>
              <w:rFonts w:ascii="Consolas" w:hAnsi="Consolas" w:cs="Consolas"/>
              <w:color w:val="000000"/>
              <w:sz w:val="20"/>
              <w:szCs w:val="20"/>
              <w:highlight w:val="white"/>
              <w:lang w:eastAsia="de-AT"/>
            </w:rPr>
          </w:rPrChange>
        </w:rPr>
        <w:t>Graz</w:t>
      </w:r>
      <w:r w:rsidRPr="0079011B">
        <w:rPr>
          <w:rFonts w:ascii="Consolas" w:hAnsi="Consolas" w:cs="Consolas"/>
          <w:color w:val="0000FF"/>
          <w:sz w:val="20"/>
          <w:szCs w:val="20"/>
          <w:highlight w:val="white"/>
          <w:lang w:val="en-US" w:eastAsia="de-AT"/>
          <w:rPrChange w:id="770"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71" w:author="Philip Helger" w:date="2022-06-29T16:17:00Z">
            <w:rPr>
              <w:rFonts w:ascii="Consolas" w:hAnsi="Consolas" w:cs="Consolas"/>
              <w:color w:val="800000"/>
              <w:sz w:val="20"/>
              <w:szCs w:val="20"/>
              <w:highlight w:val="white"/>
              <w:lang w:eastAsia="de-AT"/>
            </w:rPr>
          </w:rPrChange>
        </w:rPr>
        <w:t>Town</w:t>
      </w:r>
      <w:r w:rsidRPr="0079011B">
        <w:rPr>
          <w:rFonts w:ascii="Consolas" w:hAnsi="Consolas" w:cs="Consolas"/>
          <w:color w:val="0000FF"/>
          <w:sz w:val="20"/>
          <w:szCs w:val="20"/>
          <w:highlight w:val="white"/>
          <w:lang w:val="en-US" w:eastAsia="de-AT"/>
          <w:rPrChange w:id="772" w:author="Philip Helger" w:date="2022-06-29T16:17:00Z">
            <w:rPr>
              <w:rFonts w:ascii="Consolas" w:hAnsi="Consolas" w:cs="Consolas"/>
              <w:color w:val="0000FF"/>
              <w:sz w:val="20"/>
              <w:szCs w:val="20"/>
              <w:highlight w:val="white"/>
              <w:lang w:eastAsia="de-AT"/>
            </w:rPr>
          </w:rPrChange>
        </w:rPr>
        <w:t>&gt;</w:t>
      </w:r>
    </w:p>
    <w:p w14:paraId="7F95D353" w14:textId="77777777" w:rsidR="00C04E3A" w:rsidRPr="0079011B"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773" w:author="Philip Helger" w:date="2022-06-29T16:17:00Z">
            <w:rPr>
              <w:rFonts w:ascii="Consolas" w:hAnsi="Consolas" w:cs="Consolas"/>
              <w:color w:val="000000"/>
              <w:sz w:val="20"/>
              <w:szCs w:val="20"/>
              <w:highlight w:val="white"/>
              <w:lang w:eastAsia="de-AT"/>
            </w:rPr>
          </w:rPrChange>
        </w:rPr>
      </w:pPr>
      <w:r w:rsidRPr="0079011B">
        <w:rPr>
          <w:rFonts w:ascii="Consolas" w:hAnsi="Consolas" w:cs="Consolas"/>
          <w:color w:val="000000"/>
          <w:sz w:val="20"/>
          <w:szCs w:val="20"/>
          <w:highlight w:val="white"/>
          <w:lang w:val="en-US" w:eastAsia="de-AT"/>
          <w:rPrChange w:id="774"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00"/>
          <w:sz w:val="20"/>
          <w:szCs w:val="20"/>
          <w:highlight w:val="white"/>
          <w:lang w:val="en-US" w:eastAsia="de-AT"/>
          <w:rPrChange w:id="775" w:author="Philip Helger" w:date="2022-06-29T16:17:00Z">
            <w:rPr>
              <w:rFonts w:ascii="Consolas" w:hAnsi="Consolas" w:cs="Consolas"/>
              <w:color w:val="000000"/>
              <w:sz w:val="20"/>
              <w:szCs w:val="20"/>
              <w:highlight w:val="white"/>
              <w:lang w:eastAsia="de-AT"/>
            </w:rPr>
          </w:rPrChange>
        </w:rPr>
        <w:tab/>
      </w:r>
      <w:r w:rsidRPr="0079011B">
        <w:rPr>
          <w:rFonts w:ascii="Consolas" w:hAnsi="Consolas" w:cs="Consolas"/>
          <w:color w:val="0000FF"/>
          <w:sz w:val="20"/>
          <w:szCs w:val="20"/>
          <w:highlight w:val="white"/>
          <w:lang w:val="en-US" w:eastAsia="de-AT"/>
          <w:rPrChange w:id="776"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77" w:author="Philip Helger" w:date="2022-06-29T16:17:00Z">
            <w:rPr>
              <w:rFonts w:ascii="Consolas" w:hAnsi="Consolas" w:cs="Consolas"/>
              <w:color w:val="800000"/>
              <w:sz w:val="20"/>
              <w:szCs w:val="20"/>
              <w:highlight w:val="white"/>
              <w:lang w:eastAsia="de-AT"/>
            </w:rPr>
          </w:rPrChange>
        </w:rPr>
        <w:t>ZIP</w:t>
      </w:r>
      <w:r w:rsidRPr="0079011B">
        <w:rPr>
          <w:rFonts w:ascii="Consolas" w:hAnsi="Consolas" w:cs="Consolas"/>
          <w:color w:val="0000FF"/>
          <w:sz w:val="20"/>
          <w:szCs w:val="20"/>
          <w:highlight w:val="white"/>
          <w:lang w:val="en-US" w:eastAsia="de-AT"/>
          <w:rPrChange w:id="778" w:author="Philip Helger" w:date="2022-06-29T16:17:00Z">
            <w:rPr>
              <w:rFonts w:ascii="Consolas" w:hAnsi="Consolas" w:cs="Consolas"/>
              <w:color w:val="0000FF"/>
              <w:sz w:val="20"/>
              <w:szCs w:val="20"/>
              <w:highlight w:val="white"/>
              <w:lang w:eastAsia="de-AT"/>
            </w:rPr>
          </w:rPrChange>
        </w:rPr>
        <w:t>&gt;</w:t>
      </w:r>
      <w:r w:rsidRPr="0079011B">
        <w:rPr>
          <w:rFonts w:ascii="Consolas" w:hAnsi="Consolas" w:cs="Consolas"/>
          <w:color w:val="000000"/>
          <w:sz w:val="20"/>
          <w:szCs w:val="20"/>
          <w:highlight w:val="white"/>
          <w:lang w:val="en-US" w:eastAsia="de-AT"/>
          <w:rPrChange w:id="779" w:author="Philip Helger" w:date="2022-06-29T16:17:00Z">
            <w:rPr>
              <w:rFonts w:ascii="Consolas" w:hAnsi="Consolas" w:cs="Consolas"/>
              <w:color w:val="000000"/>
              <w:sz w:val="20"/>
              <w:szCs w:val="20"/>
              <w:highlight w:val="white"/>
              <w:lang w:eastAsia="de-AT"/>
            </w:rPr>
          </w:rPrChange>
        </w:rPr>
        <w:t>8020</w:t>
      </w:r>
      <w:r w:rsidRPr="0079011B">
        <w:rPr>
          <w:rFonts w:ascii="Consolas" w:hAnsi="Consolas" w:cs="Consolas"/>
          <w:color w:val="0000FF"/>
          <w:sz w:val="20"/>
          <w:szCs w:val="20"/>
          <w:highlight w:val="white"/>
          <w:lang w:val="en-US" w:eastAsia="de-AT"/>
          <w:rPrChange w:id="780" w:author="Philip Helger" w:date="2022-06-29T16:17:00Z">
            <w:rPr>
              <w:rFonts w:ascii="Consolas" w:hAnsi="Consolas" w:cs="Consolas"/>
              <w:color w:val="0000FF"/>
              <w:sz w:val="20"/>
              <w:szCs w:val="20"/>
              <w:highlight w:val="white"/>
              <w:lang w:eastAsia="de-AT"/>
            </w:rPr>
          </w:rPrChange>
        </w:rPr>
        <w:t>&lt;/</w:t>
      </w:r>
      <w:r w:rsidRPr="0079011B">
        <w:rPr>
          <w:rFonts w:ascii="Consolas" w:hAnsi="Consolas" w:cs="Consolas"/>
          <w:color w:val="800000"/>
          <w:sz w:val="20"/>
          <w:szCs w:val="20"/>
          <w:highlight w:val="white"/>
          <w:lang w:val="en-US" w:eastAsia="de-AT"/>
          <w:rPrChange w:id="781" w:author="Philip Helger" w:date="2022-06-29T16:17:00Z">
            <w:rPr>
              <w:rFonts w:ascii="Consolas" w:hAnsi="Consolas" w:cs="Consolas"/>
              <w:color w:val="800000"/>
              <w:sz w:val="20"/>
              <w:szCs w:val="20"/>
              <w:highlight w:val="white"/>
              <w:lang w:eastAsia="de-AT"/>
            </w:rPr>
          </w:rPrChange>
        </w:rPr>
        <w:t>ZIP</w:t>
      </w:r>
      <w:r w:rsidRPr="0079011B">
        <w:rPr>
          <w:rFonts w:ascii="Consolas" w:hAnsi="Consolas" w:cs="Consolas"/>
          <w:color w:val="0000FF"/>
          <w:sz w:val="20"/>
          <w:szCs w:val="20"/>
          <w:highlight w:val="white"/>
          <w:lang w:val="en-US" w:eastAsia="de-AT"/>
          <w:rPrChange w:id="782" w:author="Philip Helger" w:date="2022-06-29T16:17:00Z">
            <w:rPr>
              <w:rFonts w:ascii="Consolas" w:hAnsi="Consolas" w:cs="Consolas"/>
              <w:color w:val="0000FF"/>
              <w:sz w:val="20"/>
              <w:szCs w:val="20"/>
              <w:highlight w:val="white"/>
              <w:lang w:eastAsia="de-AT"/>
            </w:rPr>
          </w:rPrChange>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DeliveryExtensionAutomotive</w:t>
      </w:r>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berschrift3"/>
        <w:rPr>
          <w:lang w:val="de-DE"/>
        </w:rPr>
      </w:pPr>
      <w:r w:rsidRPr="0083051F">
        <w:rPr>
          <w:lang w:val="de-DE"/>
        </w:rPr>
        <w:br w:type="page"/>
      </w:r>
      <w:bookmarkStart w:id="783" w:name="_Ref304388820"/>
      <w:bookmarkStart w:id="784" w:name="_Ref304390004"/>
      <w:bookmarkStart w:id="785" w:name="_Ref304392089"/>
      <w:bookmarkStart w:id="786" w:name="_Toc107412076"/>
      <w:r w:rsidRPr="0083051F">
        <w:rPr>
          <w:lang w:val="de-DE"/>
        </w:rPr>
        <w:lastRenderedPageBreak/>
        <w:t>Address</w:t>
      </w:r>
      <w:bookmarkEnd w:id="713"/>
      <w:bookmarkEnd w:id="783"/>
      <w:bookmarkEnd w:id="784"/>
      <w:bookmarkEnd w:id="785"/>
      <w:bookmarkEnd w:id="786"/>
    </w:p>
    <w:p w14:paraId="299BD373" w14:textId="799710ED"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00CF465A">
        <w:rPr>
          <w:i/>
          <w:lang w:val="de-DE"/>
        </w:rPr>
        <w:t>AdditionalInformation</w:t>
      </w:r>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6578" cy="4321137"/>
                    </a:xfrm>
                    <a:prstGeom prst="rect">
                      <a:avLst/>
                    </a:prstGeom>
                  </pic:spPr>
                </pic:pic>
              </a:graphicData>
            </a:graphic>
          </wp:inline>
        </w:drawing>
      </w:r>
    </w:p>
    <w:p w14:paraId="55DB5312" w14:textId="18DB5A4A" w:rsidR="00100A82" w:rsidRPr="007F4D56" w:rsidDel="00E40DCF" w:rsidRDefault="00100A82">
      <w:pPr>
        <w:rPr>
          <w:del w:id="787" w:author="Philip" w:date="2022-06-28T11:44:00Z"/>
          <w:rPrChange w:id="788" w:author="Philip" w:date="2022-06-28T11:48:00Z">
            <w:rPr>
              <w:del w:id="789" w:author="Philip" w:date="2022-06-28T11:44:00Z"/>
              <w:lang w:val="de-DE"/>
            </w:rPr>
          </w:rPrChange>
        </w:rPr>
        <w:pPrChange w:id="790" w:author="Philip" w:date="2022-06-28T11:48:00Z">
          <w:pPr>
            <w:jc w:val="center"/>
          </w:pPr>
        </w:pPrChange>
      </w:pPr>
    </w:p>
    <w:p w14:paraId="5A0EAE22" w14:textId="77777777" w:rsidR="00100A82" w:rsidRPr="0083051F" w:rsidRDefault="00100A82">
      <w:pPr>
        <w:rPr>
          <w:lang w:val="de-DE"/>
        </w:rPr>
        <w:pPrChange w:id="791" w:author="Philip" w:date="2022-06-28T11:48:00Z">
          <w:pPr>
            <w:jc w:val="center"/>
          </w:pPr>
        </w:pPrChange>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r w:rsidRPr="0083051F">
              <w:rPr>
                <w:sz w:val="20"/>
                <w:szCs w:val="20"/>
                <w:lang w:val="de-DE"/>
              </w:rPr>
              <w:t>AddressIdentifier</w:t>
            </w:r>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r>
              <w:rPr>
                <w:sz w:val="20"/>
                <w:szCs w:val="20"/>
                <w:lang w:val="de-DE"/>
              </w:rPr>
              <w:t>TradingName</w:t>
            </w:r>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Der Name, unter welchem die Firma im 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r>
              <w:rPr>
                <w:sz w:val="20"/>
                <w:szCs w:val="20"/>
                <w:lang w:val="de-DE"/>
              </w:rPr>
              <w:t>xs:string</w:t>
            </w:r>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r w:rsidRPr="0083051F">
              <w:rPr>
                <w:sz w:val="20"/>
                <w:szCs w:val="20"/>
                <w:lang w:val="de-DE"/>
              </w:rPr>
              <w:t>POBox</w:t>
            </w:r>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Country/@CountryCode</w:t>
            </w:r>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r w:rsidRPr="0083051F">
              <w:rPr>
                <w:sz w:val="20"/>
                <w:szCs w:val="20"/>
                <w:lang w:val="de-DE"/>
              </w:rPr>
              <w:t>Email</w:t>
            </w:r>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r w:rsidRPr="0083051F">
              <w:rPr>
                <w:sz w:val="20"/>
                <w:szCs w:val="20"/>
                <w:lang w:val="de-DE"/>
              </w:rPr>
              <w:t>xs:string</w:t>
            </w:r>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r w:rsidRPr="0083051F">
              <w:rPr>
                <w:sz w:val="20"/>
                <w:szCs w:val="20"/>
              </w:rPr>
              <w:lastRenderedPageBreak/>
              <w:t>AdditionalInformation</w:t>
            </w:r>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r w:rsidRPr="00A83906">
              <w:rPr>
                <w:sz w:val="20"/>
                <w:szCs w:val="20"/>
              </w:rPr>
              <w:t>AdditionalInformation/@Key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r>
              <w:rPr>
                <w:sz w:val="20"/>
                <w:szCs w:val="20"/>
                <w:lang w:val="de-DE"/>
              </w:rPr>
              <w:t>xs:string</w:t>
            </w:r>
          </w:p>
        </w:tc>
      </w:tr>
    </w:tbl>
    <w:p w14:paraId="18B0C4DF" w14:textId="77777777" w:rsidR="00100A82" w:rsidRPr="00FA233C" w:rsidRDefault="00100A82" w:rsidP="00FA233C"/>
    <w:p w14:paraId="507D606C" w14:textId="77777777" w:rsidR="00ED57C7" w:rsidRPr="0083051F" w:rsidRDefault="00ED57C7" w:rsidP="00ED57C7">
      <w:pPr>
        <w:pStyle w:val="berschrift3"/>
        <w:rPr>
          <w:lang w:val="de-DE"/>
        </w:rPr>
      </w:pPr>
      <w:bookmarkStart w:id="792" w:name="_Ref503696038"/>
      <w:bookmarkStart w:id="793" w:name="_Toc107412077"/>
      <w:r>
        <w:rPr>
          <w:lang w:val="de-DE"/>
        </w:rPr>
        <w:t>Contact</w:t>
      </w:r>
      <w:bookmarkEnd w:id="792"/>
      <w:bookmarkEnd w:id="793"/>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117" cy="2616039"/>
                    </a:xfrm>
                    <a:prstGeom prst="rect">
                      <a:avLst/>
                    </a:prstGeom>
                  </pic:spPr>
                </pic:pic>
              </a:graphicData>
            </a:graphic>
          </wp:inline>
        </w:drawing>
      </w:r>
    </w:p>
    <w:p w14:paraId="59D44C40" w14:textId="77777777" w:rsidR="00330FD6" w:rsidRPr="007F4D56" w:rsidRDefault="00330FD6">
      <w:pPr>
        <w:rPr>
          <w:rPrChange w:id="794" w:author="Philip" w:date="2022-06-28T11:48:00Z">
            <w:rPr>
              <w:lang w:val="de-DE"/>
            </w:rPr>
          </w:rPrChange>
        </w:rPr>
        <w:pPrChange w:id="795" w:author="Philip" w:date="2022-06-28T11:48:00Z">
          <w:pPr>
            <w:jc w:val="center"/>
          </w:pPr>
        </w:pPrChange>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r w:rsidRPr="0083051F">
              <w:rPr>
                <w:sz w:val="20"/>
                <w:szCs w:val="20"/>
                <w:lang w:val="de-DE"/>
              </w:rPr>
              <w:t>xs:string</w:t>
            </w:r>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r w:rsidRPr="0083051F">
              <w:rPr>
                <w:sz w:val="20"/>
                <w:szCs w:val="20"/>
              </w:rPr>
              <w:t>AdditionalInformation</w:t>
            </w:r>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r w:rsidRPr="00A83906">
              <w:rPr>
                <w:sz w:val="20"/>
                <w:szCs w:val="20"/>
              </w:rPr>
              <w:t>AdditionalInformation/@Key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r w:rsidRPr="00B12F26">
              <w:rPr>
                <w:rFonts w:ascii="Courier New" w:hAnsi="Courier New" w:cs="Courier New"/>
                <w:sz w:val="20"/>
                <w:szCs w:val="20"/>
              </w:rPr>
              <w:t>AdditionalInformation</w:t>
            </w:r>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r>
              <w:rPr>
                <w:sz w:val="20"/>
                <w:szCs w:val="20"/>
                <w:lang w:val="de-DE"/>
              </w:rPr>
              <w:t>xs:string</w:t>
            </w:r>
          </w:p>
        </w:tc>
      </w:tr>
    </w:tbl>
    <w:p w14:paraId="4849611A" w14:textId="77777777" w:rsidR="002B787E" w:rsidRDefault="002B787E" w:rsidP="002B787E">
      <w:pPr>
        <w:rPr>
          <w:lang w:val="de-DE"/>
        </w:rPr>
      </w:pPr>
    </w:p>
    <w:p w14:paraId="421F0799" w14:textId="77777777" w:rsidR="00100A82" w:rsidRPr="0083051F" w:rsidRDefault="00100A82" w:rsidP="003C69AD">
      <w:pPr>
        <w:pStyle w:val="berschrift2"/>
        <w:rPr>
          <w:lang w:val="de-DE"/>
        </w:rPr>
      </w:pPr>
      <w:r w:rsidRPr="0083051F">
        <w:rPr>
          <w:lang w:val="de-DE"/>
        </w:rPr>
        <w:br w:type="page"/>
      </w:r>
      <w:bookmarkStart w:id="796" w:name="_Toc107412078"/>
      <w:r w:rsidRPr="0083051F">
        <w:rPr>
          <w:lang w:val="de-DE"/>
        </w:rPr>
        <w:lastRenderedPageBreak/>
        <w:t>Biller</w:t>
      </w:r>
      <w:bookmarkEnd w:id="796"/>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01A0AE05" w14:textId="77777777" w:rsidR="00DC41AC" w:rsidRPr="007F4D56" w:rsidRDefault="00DC41AC">
      <w:pPr>
        <w:rPr>
          <w:rPrChange w:id="797" w:author="Philip" w:date="2022-06-28T11:48:00Z">
            <w:rPr>
              <w:lang w:val="de-DE"/>
            </w:rPr>
          </w:rPrChange>
        </w:rPr>
        <w:pPrChange w:id="798" w:author="Philip" w:date="2022-06-28T11:48:00Z">
          <w:pPr>
            <w:jc w:val="center"/>
          </w:pPr>
        </w:pPrChange>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281057E3" w14:textId="2F2B3A7D"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w:t>
            </w:r>
            <w:ins w:id="799" w:author="Philip Helger" w:date="2022-06-29T16:00:00Z">
              <w:r w:rsidR="00B80FD5">
                <w:rPr>
                  <w:sz w:val="20"/>
                  <w:szCs w:val="20"/>
                </w:rPr>
                <w:t>ATU</w:t>
              </w:r>
            </w:ins>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ins w:id="800" w:author="Philip Helger" w:date="2022-06-29T16:00:00Z">
              <w:r w:rsidR="00B80FD5">
                <w:rPr>
                  <w:sz w:val="20"/>
                  <w:szCs w:val="20"/>
                </w:rPr>
                <w:t>ATU</w:t>
              </w:r>
            </w:ins>
            <w:r w:rsidR="00100A82" w:rsidRPr="0083051F">
              <w:rPr>
                <w:sz w:val="20"/>
                <w:szCs w:val="20"/>
              </w:rPr>
              <w:t>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781A260" w14:textId="58547EFB" w:rsidR="00100A82" w:rsidRPr="0083051F" w:rsidRDefault="00100A82" w:rsidP="00100A82">
            <w:pPr>
              <w:pStyle w:val="Default"/>
              <w:rPr>
                <w:sz w:val="20"/>
                <w:szCs w:val="20"/>
              </w:rPr>
            </w:pPr>
            <w:r w:rsidRPr="0083051F">
              <w:rPr>
                <w:sz w:val="20"/>
                <w:szCs w:val="20"/>
              </w:rPr>
              <w:t>Zur Angabe alle anderen</w:t>
            </w:r>
            <w:ins w:id="801" w:author="Philip" w:date="2022-06-28T11:22:00Z">
              <w:r w:rsidR="00B12D0F">
                <w:rPr>
                  <w:sz w:val="20"/>
                  <w:szCs w:val="20"/>
                </w:rPr>
                <w:t>,</w:t>
              </w:r>
            </w:ins>
            <w:r w:rsidRPr="0083051F">
              <w:rPr>
                <w:sz w:val="20"/>
                <w:szCs w:val="20"/>
              </w:rPr>
              <w:t xml:space="preserve"> dem Rechnungssteller zugeordneten</w:t>
            </w:r>
            <w:ins w:id="802" w:author="Philip" w:date="2022-06-28T11:22:00Z">
              <w:r w:rsidR="00B12D0F">
                <w:rPr>
                  <w:sz w:val="20"/>
                  <w:szCs w:val="20"/>
                </w:rPr>
                <w:t>,</w:t>
              </w:r>
            </w:ins>
            <w:r w:rsidRPr="0083051F">
              <w:rPr>
                <w:sz w:val="20"/>
                <w:szCs w:val="20"/>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Invoice/Details/ItemList/</w:t>
            </w:r>
            <w:r w:rsidR="00C92A45">
              <w:rPr>
                <w:rFonts w:ascii="Courier New" w:hAnsi="Courier New"/>
                <w:sz w:val="18"/>
                <w:szCs w:val="20"/>
              </w:rPr>
              <w:br/>
            </w:r>
            <w:r w:rsidRPr="0083051F">
              <w:rPr>
                <w:rFonts w:ascii="Courier New" w:hAnsi="Courier New"/>
                <w:sz w:val="18"/>
                <w:szCs w:val="20"/>
              </w:rPr>
              <w:t>ListLineItem/BillerOrderReference</w:t>
            </w:r>
            <w:r w:rsidRPr="0083051F">
              <w:rPr>
                <w:sz w:val="20"/>
                <w:szCs w:val="20"/>
              </w:rPr>
              <w:t xml:space="preserve"> zu verwenden. Eine Rechnung KANN auch keine Referenzen auf Bestellungen erhalten.</w:t>
            </w:r>
          </w:p>
          <w:p w14:paraId="3AD83E81" w14:textId="2A55719C"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964D7C">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r w:rsidRPr="0083051F">
              <w:rPr>
                <w:sz w:val="20"/>
                <w:szCs w:val="20"/>
              </w:rPr>
              <w:lastRenderedPageBreak/>
              <w:t>Address</w:t>
            </w:r>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r w:rsidRPr="0083051F">
              <w:rPr>
                <w:sz w:val="20"/>
                <w:szCs w:val="20"/>
              </w:rPr>
              <w:t>InvoiceRecipientsBillerID</w:t>
            </w:r>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776E2983"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r w:rsidRPr="008B3DDB">
        <w:rPr>
          <w:b/>
          <w:i/>
          <w:lang w:val="en-US"/>
        </w:rPr>
        <w:t>Beispiel:</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03"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Pr="00C54960"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804" w:author="Philip Helger" w:date="2022-06-29T16:03:00Z">
            <w:rPr>
              <w:rFonts w:ascii="Consolas" w:hAnsi="Consolas" w:cs="Consolas"/>
              <w:color w:val="000000"/>
              <w:sz w:val="20"/>
              <w:szCs w:val="20"/>
              <w:highlight w:val="white"/>
              <w:lang w:val="de-DE" w:eastAsia="de-AT"/>
            </w:rPr>
          </w:rPrChange>
        </w:rPr>
      </w:pPr>
      <w:r>
        <w:rPr>
          <w:rFonts w:ascii="Consolas" w:hAnsi="Consolas" w:cs="Consolas"/>
          <w:color w:val="000000"/>
          <w:sz w:val="20"/>
          <w:szCs w:val="20"/>
          <w:highlight w:val="white"/>
          <w:lang w:val="de-DE" w:eastAsia="de-AT"/>
        </w:rPr>
        <w:tab/>
      </w:r>
      <w:r w:rsidRPr="00C54960">
        <w:rPr>
          <w:rFonts w:ascii="Consolas" w:hAnsi="Consolas" w:cs="Consolas"/>
          <w:color w:val="0000FF"/>
          <w:sz w:val="20"/>
          <w:szCs w:val="20"/>
          <w:highlight w:val="white"/>
          <w:lang w:val="en-US" w:eastAsia="de-AT"/>
          <w:rPrChange w:id="805" w:author="Philip Helger" w:date="2022-06-29T16:03:00Z">
            <w:rPr>
              <w:rFonts w:ascii="Consolas" w:hAnsi="Consolas" w:cs="Consolas"/>
              <w:color w:val="0000FF"/>
              <w:sz w:val="20"/>
              <w:szCs w:val="20"/>
              <w:highlight w:val="white"/>
              <w:lang w:val="de-DE" w:eastAsia="de-AT"/>
            </w:rPr>
          </w:rPrChange>
        </w:rPr>
        <w:t>&lt;</w:t>
      </w:r>
      <w:r w:rsidRPr="00C54960">
        <w:rPr>
          <w:rFonts w:ascii="Consolas" w:hAnsi="Consolas" w:cs="Consolas"/>
          <w:color w:val="800000"/>
          <w:sz w:val="20"/>
          <w:szCs w:val="20"/>
          <w:highlight w:val="white"/>
          <w:lang w:val="en-US" w:eastAsia="de-AT"/>
          <w:rPrChange w:id="806" w:author="Philip Helger" w:date="2022-06-29T16:03:00Z">
            <w:rPr>
              <w:rFonts w:ascii="Consolas" w:hAnsi="Consolas" w:cs="Consolas"/>
              <w:color w:val="800000"/>
              <w:sz w:val="20"/>
              <w:szCs w:val="20"/>
              <w:highlight w:val="white"/>
              <w:lang w:val="de-DE" w:eastAsia="de-AT"/>
            </w:rPr>
          </w:rPrChange>
        </w:rPr>
        <w:t>VATIdentificationNumber</w:t>
      </w:r>
      <w:r w:rsidRPr="00C54960">
        <w:rPr>
          <w:rFonts w:ascii="Consolas" w:hAnsi="Consolas" w:cs="Consolas"/>
          <w:color w:val="0000FF"/>
          <w:sz w:val="20"/>
          <w:szCs w:val="20"/>
          <w:highlight w:val="white"/>
          <w:lang w:val="en-US" w:eastAsia="de-AT"/>
          <w:rPrChange w:id="807" w:author="Philip Helger" w:date="2022-06-29T16:03:00Z">
            <w:rPr>
              <w:rFonts w:ascii="Consolas" w:hAnsi="Consolas" w:cs="Consolas"/>
              <w:color w:val="0000FF"/>
              <w:sz w:val="20"/>
              <w:szCs w:val="20"/>
              <w:highlight w:val="white"/>
              <w:lang w:val="de-DE" w:eastAsia="de-AT"/>
            </w:rPr>
          </w:rPrChange>
        </w:rPr>
        <w:t>&gt;</w:t>
      </w:r>
      <w:r w:rsidRPr="00C54960">
        <w:rPr>
          <w:rFonts w:ascii="Consolas" w:hAnsi="Consolas" w:cs="Consolas"/>
          <w:color w:val="000000"/>
          <w:sz w:val="20"/>
          <w:szCs w:val="20"/>
          <w:highlight w:val="white"/>
          <w:lang w:val="en-US" w:eastAsia="de-AT"/>
          <w:rPrChange w:id="808" w:author="Philip Helger" w:date="2022-06-29T16:03:00Z">
            <w:rPr>
              <w:rFonts w:ascii="Consolas" w:hAnsi="Consolas" w:cs="Consolas"/>
              <w:color w:val="000000"/>
              <w:sz w:val="20"/>
              <w:szCs w:val="20"/>
              <w:highlight w:val="white"/>
              <w:lang w:val="de-DE" w:eastAsia="de-AT"/>
            </w:rPr>
          </w:rPrChange>
        </w:rPr>
        <w:t>ATU51507409</w:t>
      </w:r>
      <w:r w:rsidRPr="00C54960">
        <w:rPr>
          <w:rFonts w:ascii="Consolas" w:hAnsi="Consolas" w:cs="Consolas"/>
          <w:color w:val="0000FF"/>
          <w:sz w:val="20"/>
          <w:szCs w:val="20"/>
          <w:highlight w:val="white"/>
          <w:lang w:val="en-US" w:eastAsia="de-AT"/>
          <w:rPrChange w:id="809" w:author="Philip Helger" w:date="2022-06-29T16:03:00Z">
            <w:rPr>
              <w:rFonts w:ascii="Consolas" w:hAnsi="Consolas" w:cs="Consolas"/>
              <w:color w:val="0000FF"/>
              <w:sz w:val="20"/>
              <w:szCs w:val="20"/>
              <w:highlight w:val="white"/>
              <w:lang w:val="de-DE" w:eastAsia="de-AT"/>
            </w:rPr>
          </w:rPrChange>
        </w:rPr>
        <w:t>&lt;/</w:t>
      </w:r>
      <w:r w:rsidRPr="00C54960">
        <w:rPr>
          <w:rFonts w:ascii="Consolas" w:hAnsi="Consolas" w:cs="Consolas"/>
          <w:color w:val="800000"/>
          <w:sz w:val="20"/>
          <w:szCs w:val="20"/>
          <w:highlight w:val="white"/>
          <w:lang w:val="en-US" w:eastAsia="de-AT"/>
          <w:rPrChange w:id="810" w:author="Philip Helger" w:date="2022-06-29T16:03:00Z">
            <w:rPr>
              <w:rFonts w:ascii="Consolas" w:hAnsi="Consolas" w:cs="Consolas"/>
              <w:color w:val="800000"/>
              <w:sz w:val="20"/>
              <w:szCs w:val="20"/>
              <w:highlight w:val="white"/>
              <w:lang w:val="de-DE" w:eastAsia="de-AT"/>
            </w:rPr>
          </w:rPrChange>
        </w:rPr>
        <w:t>VATIdentificationNumber</w:t>
      </w:r>
      <w:r w:rsidRPr="00C54960">
        <w:rPr>
          <w:rFonts w:ascii="Consolas" w:hAnsi="Consolas" w:cs="Consolas"/>
          <w:color w:val="0000FF"/>
          <w:sz w:val="20"/>
          <w:szCs w:val="20"/>
          <w:highlight w:val="white"/>
          <w:lang w:val="en-US" w:eastAsia="de-AT"/>
          <w:rPrChange w:id="811" w:author="Philip Helger" w:date="2022-06-29T16:03:00Z">
            <w:rPr>
              <w:rFonts w:ascii="Consolas" w:hAnsi="Consolas" w:cs="Consolas"/>
              <w:color w:val="0000FF"/>
              <w:sz w:val="20"/>
              <w:szCs w:val="20"/>
              <w:highlight w:val="white"/>
              <w:lang w:val="de-DE" w:eastAsia="de-AT"/>
            </w:rPr>
          </w:rPrChange>
        </w:rPr>
        <w:t>&gt;</w:t>
      </w:r>
    </w:p>
    <w:p w14:paraId="7E6C46A2" w14:textId="77777777" w:rsidR="0019308D"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GB" w:eastAsia="de-AT"/>
          <w:rPrChange w:id="812" w:author="Philip" w:date="2022-06-28T11:43:00Z">
            <w:rPr>
              <w:rFonts w:ascii="Consolas" w:hAnsi="Consolas" w:cs="Consolas"/>
              <w:color w:val="800000"/>
              <w:sz w:val="20"/>
              <w:szCs w:val="20"/>
              <w:highlight w:val="white"/>
              <w:lang w:val="de-DE" w:eastAsia="de-AT"/>
            </w:rPr>
          </w:rPrChange>
        </w:rPr>
      </w:pPr>
      <w:r w:rsidRPr="00C54960">
        <w:rPr>
          <w:rFonts w:ascii="Consolas" w:hAnsi="Consolas" w:cs="Consolas"/>
          <w:color w:val="000000"/>
          <w:sz w:val="20"/>
          <w:szCs w:val="20"/>
          <w:highlight w:val="white"/>
          <w:lang w:val="en-US" w:eastAsia="de-AT"/>
          <w:rPrChange w:id="813" w:author="Philip Helger" w:date="2022-06-29T16:03:00Z">
            <w:rPr>
              <w:rFonts w:ascii="Consolas" w:hAnsi="Consolas" w:cs="Consolas"/>
              <w:color w:val="000000"/>
              <w:sz w:val="20"/>
              <w:szCs w:val="20"/>
              <w:highlight w:val="white"/>
              <w:lang w:val="de-DE" w:eastAsia="de-AT"/>
            </w:rPr>
          </w:rPrChange>
        </w:rPr>
        <w:tab/>
      </w:r>
      <w:r w:rsidRPr="004E5C3E">
        <w:rPr>
          <w:rFonts w:ascii="Consolas" w:hAnsi="Consolas" w:cs="Consolas"/>
          <w:color w:val="0000FF"/>
          <w:sz w:val="20"/>
          <w:szCs w:val="20"/>
          <w:highlight w:val="white"/>
          <w:lang w:val="en-GB" w:eastAsia="de-AT"/>
          <w:rPrChange w:id="814" w:author="Philip" w:date="2022-06-28T11:43:00Z">
            <w:rPr>
              <w:rFonts w:ascii="Consolas" w:hAnsi="Consolas" w:cs="Consolas"/>
              <w:color w:val="0000FF"/>
              <w:sz w:val="20"/>
              <w:szCs w:val="20"/>
              <w:highlight w:val="white"/>
              <w:lang w:val="de-DE" w:eastAsia="de-AT"/>
            </w:rPr>
          </w:rPrChange>
        </w:rPr>
        <w:t>&lt;</w:t>
      </w:r>
      <w:r w:rsidRPr="004E5C3E">
        <w:rPr>
          <w:rFonts w:ascii="Consolas" w:hAnsi="Consolas" w:cs="Consolas"/>
          <w:color w:val="800000"/>
          <w:sz w:val="20"/>
          <w:szCs w:val="20"/>
          <w:highlight w:val="white"/>
          <w:lang w:val="en-GB" w:eastAsia="de-AT"/>
          <w:rPrChange w:id="815" w:author="Philip" w:date="2022-06-28T11:43:00Z">
            <w:rPr>
              <w:rFonts w:ascii="Consolas" w:hAnsi="Consolas" w:cs="Consolas"/>
              <w:color w:val="800000"/>
              <w:sz w:val="20"/>
              <w:szCs w:val="20"/>
              <w:highlight w:val="white"/>
              <w:lang w:val="de-DE" w:eastAsia="de-AT"/>
            </w:rPr>
          </w:rPrChange>
        </w:rPr>
        <w:t>FurtherIdentification</w:t>
      </w:r>
    </w:p>
    <w:p w14:paraId="1ADEC192" w14:textId="77777777" w:rsidR="003416EE" w:rsidRPr="004E5C3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816"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817" w:author="Philip" w:date="2022-06-28T11:43:00Z">
            <w:rPr>
              <w:rFonts w:ascii="Consolas" w:hAnsi="Consolas" w:cs="Consolas"/>
              <w:color w:val="000000"/>
              <w:sz w:val="20"/>
              <w:szCs w:val="20"/>
              <w:highlight w:val="white"/>
              <w:lang w:val="de-DE" w:eastAsia="de-AT"/>
            </w:rPr>
          </w:rPrChange>
        </w:rPr>
        <w:tab/>
      </w:r>
      <w:r w:rsidRPr="004E5C3E">
        <w:rPr>
          <w:rFonts w:ascii="Consolas" w:hAnsi="Consolas" w:cs="Consolas"/>
          <w:color w:val="000000"/>
          <w:sz w:val="20"/>
          <w:szCs w:val="20"/>
          <w:highlight w:val="white"/>
          <w:lang w:val="en-GB" w:eastAsia="de-AT"/>
          <w:rPrChange w:id="818" w:author="Philip" w:date="2022-06-28T11:43:00Z">
            <w:rPr>
              <w:rFonts w:ascii="Consolas" w:hAnsi="Consolas" w:cs="Consolas"/>
              <w:color w:val="000000"/>
              <w:sz w:val="20"/>
              <w:szCs w:val="20"/>
              <w:highlight w:val="white"/>
              <w:lang w:val="de-DE" w:eastAsia="de-AT"/>
            </w:rPr>
          </w:rPrChange>
        </w:rPr>
        <w:tab/>
      </w:r>
      <w:r w:rsidR="003416EE" w:rsidRPr="004E5C3E">
        <w:rPr>
          <w:rFonts w:ascii="Consolas" w:hAnsi="Consolas" w:cs="Consolas"/>
          <w:color w:val="FF0000"/>
          <w:sz w:val="20"/>
          <w:szCs w:val="20"/>
          <w:highlight w:val="white"/>
          <w:lang w:val="en-GB" w:eastAsia="de-AT"/>
          <w:rPrChange w:id="819" w:author="Philip" w:date="2022-06-28T11:43:00Z">
            <w:rPr>
              <w:rFonts w:ascii="Consolas" w:hAnsi="Consolas" w:cs="Consolas"/>
              <w:color w:val="FF0000"/>
              <w:sz w:val="20"/>
              <w:szCs w:val="20"/>
              <w:highlight w:val="white"/>
              <w:lang w:eastAsia="de-AT"/>
            </w:rPr>
          </w:rPrChange>
        </w:rPr>
        <w:t>IdentificationType</w:t>
      </w:r>
      <w:r w:rsidR="003416EE" w:rsidRPr="004E5C3E">
        <w:rPr>
          <w:rFonts w:ascii="Consolas" w:hAnsi="Consolas" w:cs="Consolas"/>
          <w:color w:val="0000FF"/>
          <w:sz w:val="20"/>
          <w:szCs w:val="20"/>
          <w:highlight w:val="white"/>
          <w:lang w:val="en-GB" w:eastAsia="de-AT"/>
          <w:rPrChange w:id="820" w:author="Philip" w:date="2022-06-28T11:43:00Z">
            <w:rPr>
              <w:rFonts w:ascii="Consolas" w:hAnsi="Consolas" w:cs="Consolas"/>
              <w:color w:val="0000FF"/>
              <w:sz w:val="20"/>
              <w:szCs w:val="20"/>
              <w:highlight w:val="white"/>
              <w:lang w:eastAsia="de-AT"/>
            </w:rPr>
          </w:rPrChange>
        </w:rPr>
        <w:t>="</w:t>
      </w:r>
      <w:r w:rsidR="003416EE" w:rsidRPr="004E5C3E">
        <w:rPr>
          <w:rFonts w:ascii="Consolas" w:hAnsi="Consolas" w:cs="Consolas"/>
          <w:color w:val="000000"/>
          <w:sz w:val="20"/>
          <w:szCs w:val="20"/>
          <w:highlight w:val="white"/>
          <w:lang w:val="en-GB" w:eastAsia="de-AT"/>
          <w:rPrChange w:id="821" w:author="Philip" w:date="2022-06-28T11:43:00Z">
            <w:rPr>
              <w:rFonts w:ascii="Consolas" w:hAnsi="Consolas" w:cs="Consolas"/>
              <w:color w:val="000000"/>
              <w:sz w:val="20"/>
              <w:szCs w:val="20"/>
              <w:highlight w:val="white"/>
              <w:lang w:eastAsia="de-AT"/>
            </w:rPr>
          </w:rPrChange>
        </w:rPr>
        <w:t>DVR</w:t>
      </w:r>
      <w:r w:rsidR="003416EE" w:rsidRPr="004E5C3E">
        <w:rPr>
          <w:rFonts w:ascii="Consolas" w:hAnsi="Consolas" w:cs="Consolas"/>
          <w:color w:val="0000FF"/>
          <w:sz w:val="20"/>
          <w:szCs w:val="20"/>
          <w:highlight w:val="white"/>
          <w:lang w:val="en-GB" w:eastAsia="de-AT"/>
          <w:rPrChange w:id="822" w:author="Philip" w:date="2022-06-28T11:43:00Z">
            <w:rPr>
              <w:rFonts w:ascii="Consolas" w:hAnsi="Consolas" w:cs="Consolas"/>
              <w:color w:val="0000FF"/>
              <w:sz w:val="20"/>
              <w:szCs w:val="20"/>
              <w:highlight w:val="white"/>
              <w:lang w:eastAsia="de-AT"/>
            </w:rPr>
          </w:rPrChange>
        </w:rPr>
        <w:t>"&gt;</w:t>
      </w:r>
      <w:r w:rsidR="003416EE" w:rsidRPr="004E5C3E">
        <w:rPr>
          <w:rFonts w:ascii="Consolas" w:hAnsi="Consolas" w:cs="Consolas"/>
          <w:color w:val="000000"/>
          <w:sz w:val="20"/>
          <w:szCs w:val="20"/>
          <w:highlight w:val="white"/>
          <w:lang w:val="en-GB" w:eastAsia="de-AT"/>
          <w:rPrChange w:id="823" w:author="Philip" w:date="2022-06-28T11:43:00Z">
            <w:rPr>
              <w:rFonts w:ascii="Consolas" w:hAnsi="Consolas" w:cs="Consolas"/>
              <w:color w:val="000000"/>
              <w:sz w:val="20"/>
              <w:szCs w:val="20"/>
              <w:highlight w:val="white"/>
              <w:lang w:eastAsia="de-AT"/>
            </w:rPr>
          </w:rPrChange>
        </w:rPr>
        <w:t>0012345</w:t>
      </w:r>
      <w:r w:rsidR="003416EE" w:rsidRPr="004E5C3E">
        <w:rPr>
          <w:rFonts w:ascii="Consolas" w:hAnsi="Consolas" w:cs="Consolas"/>
          <w:color w:val="0000FF"/>
          <w:sz w:val="20"/>
          <w:szCs w:val="20"/>
          <w:highlight w:val="white"/>
          <w:lang w:val="en-GB" w:eastAsia="de-AT"/>
          <w:rPrChange w:id="824" w:author="Philip" w:date="2022-06-28T11:43:00Z">
            <w:rPr>
              <w:rFonts w:ascii="Consolas" w:hAnsi="Consolas" w:cs="Consolas"/>
              <w:color w:val="0000FF"/>
              <w:sz w:val="20"/>
              <w:szCs w:val="20"/>
              <w:highlight w:val="white"/>
              <w:lang w:eastAsia="de-AT"/>
            </w:rPr>
          </w:rPrChange>
        </w:rPr>
        <w:t>&lt;/</w:t>
      </w:r>
      <w:r w:rsidR="003416EE" w:rsidRPr="004E5C3E">
        <w:rPr>
          <w:rFonts w:ascii="Consolas" w:hAnsi="Consolas" w:cs="Consolas"/>
          <w:color w:val="800000"/>
          <w:sz w:val="20"/>
          <w:szCs w:val="20"/>
          <w:highlight w:val="white"/>
          <w:lang w:val="en-GB" w:eastAsia="de-AT"/>
          <w:rPrChange w:id="825" w:author="Philip" w:date="2022-06-28T11:43:00Z">
            <w:rPr>
              <w:rFonts w:ascii="Consolas" w:hAnsi="Consolas" w:cs="Consolas"/>
              <w:color w:val="800000"/>
              <w:sz w:val="20"/>
              <w:szCs w:val="20"/>
              <w:highlight w:val="white"/>
              <w:lang w:eastAsia="de-AT"/>
            </w:rPr>
          </w:rPrChange>
        </w:rPr>
        <w:t>FurtherIdentification</w:t>
      </w:r>
      <w:r w:rsidR="003416EE" w:rsidRPr="004E5C3E">
        <w:rPr>
          <w:rFonts w:ascii="Consolas" w:hAnsi="Consolas" w:cs="Consolas"/>
          <w:color w:val="0000FF"/>
          <w:sz w:val="20"/>
          <w:szCs w:val="20"/>
          <w:highlight w:val="white"/>
          <w:lang w:val="en-GB" w:eastAsia="de-AT"/>
          <w:rPrChange w:id="826" w:author="Philip" w:date="2022-06-28T11:43:00Z">
            <w:rPr>
              <w:rFonts w:ascii="Consolas" w:hAnsi="Consolas" w:cs="Consolas"/>
              <w:color w:val="0000FF"/>
              <w:sz w:val="20"/>
              <w:szCs w:val="20"/>
              <w:highlight w:val="white"/>
              <w:lang w:eastAsia="de-AT"/>
            </w:rPr>
          </w:rPrChange>
        </w:rPr>
        <w:t>&gt;</w:t>
      </w:r>
    </w:p>
    <w:p w14:paraId="6EB4B64F"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827"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828"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FF"/>
          <w:sz w:val="20"/>
          <w:szCs w:val="20"/>
          <w:highlight w:val="white"/>
          <w:lang w:val="en-GB" w:eastAsia="de-AT"/>
          <w:rPrChange w:id="829"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830" w:author="Philip" w:date="2022-06-28T11:43:00Z">
            <w:rPr>
              <w:rFonts w:ascii="Consolas" w:hAnsi="Consolas" w:cs="Consolas"/>
              <w:color w:val="800000"/>
              <w:sz w:val="20"/>
              <w:szCs w:val="20"/>
              <w:highlight w:val="white"/>
              <w:lang w:eastAsia="de-AT"/>
            </w:rPr>
          </w:rPrChange>
        </w:rPr>
        <w:t>OrderReference</w:t>
      </w:r>
      <w:r w:rsidRPr="004E5C3E">
        <w:rPr>
          <w:rFonts w:ascii="Consolas" w:hAnsi="Consolas" w:cs="Consolas"/>
          <w:color w:val="0000FF"/>
          <w:sz w:val="20"/>
          <w:szCs w:val="20"/>
          <w:highlight w:val="white"/>
          <w:lang w:val="en-GB" w:eastAsia="de-AT"/>
          <w:rPrChange w:id="831" w:author="Philip" w:date="2022-06-28T11:43:00Z">
            <w:rPr>
              <w:rFonts w:ascii="Consolas" w:hAnsi="Consolas" w:cs="Consolas"/>
              <w:color w:val="0000FF"/>
              <w:sz w:val="20"/>
              <w:szCs w:val="20"/>
              <w:highlight w:val="white"/>
              <w:lang w:eastAsia="de-AT"/>
            </w:rPr>
          </w:rPrChange>
        </w:rPr>
        <w:t>&gt;</w:t>
      </w:r>
    </w:p>
    <w:p w14:paraId="25C2DE5A"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832"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833"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00"/>
          <w:sz w:val="20"/>
          <w:szCs w:val="20"/>
          <w:highlight w:val="white"/>
          <w:lang w:val="en-GB" w:eastAsia="de-AT"/>
          <w:rPrChange w:id="834"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FF"/>
          <w:sz w:val="20"/>
          <w:szCs w:val="20"/>
          <w:highlight w:val="white"/>
          <w:lang w:val="en-GB" w:eastAsia="de-AT"/>
          <w:rPrChange w:id="835"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836" w:author="Philip" w:date="2022-06-28T11:43:00Z">
            <w:rPr>
              <w:rFonts w:ascii="Consolas" w:hAnsi="Consolas" w:cs="Consolas"/>
              <w:color w:val="800000"/>
              <w:sz w:val="20"/>
              <w:szCs w:val="20"/>
              <w:highlight w:val="white"/>
              <w:lang w:eastAsia="de-AT"/>
            </w:rPr>
          </w:rPrChange>
        </w:rPr>
        <w:t>OrderID</w:t>
      </w:r>
      <w:r w:rsidRPr="004E5C3E">
        <w:rPr>
          <w:rFonts w:ascii="Consolas" w:hAnsi="Consolas" w:cs="Consolas"/>
          <w:color w:val="0000FF"/>
          <w:sz w:val="20"/>
          <w:szCs w:val="20"/>
          <w:highlight w:val="white"/>
          <w:lang w:val="en-GB" w:eastAsia="de-AT"/>
          <w:rPrChange w:id="837" w:author="Philip" w:date="2022-06-28T11:43:00Z">
            <w:rPr>
              <w:rFonts w:ascii="Consolas" w:hAnsi="Consolas" w:cs="Consolas"/>
              <w:color w:val="0000FF"/>
              <w:sz w:val="20"/>
              <w:szCs w:val="20"/>
              <w:highlight w:val="white"/>
              <w:lang w:eastAsia="de-AT"/>
            </w:rPr>
          </w:rPrChange>
        </w:rPr>
        <w:t>&gt;</w:t>
      </w:r>
      <w:r w:rsidRPr="004E5C3E">
        <w:rPr>
          <w:rFonts w:ascii="Consolas" w:hAnsi="Consolas" w:cs="Consolas"/>
          <w:color w:val="000000"/>
          <w:sz w:val="20"/>
          <w:szCs w:val="20"/>
          <w:highlight w:val="white"/>
          <w:lang w:val="en-GB" w:eastAsia="de-AT"/>
          <w:rPrChange w:id="838" w:author="Philip" w:date="2022-06-28T11:43:00Z">
            <w:rPr>
              <w:rFonts w:ascii="Consolas" w:hAnsi="Consolas" w:cs="Consolas"/>
              <w:color w:val="000000"/>
              <w:sz w:val="20"/>
              <w:szCs w:val="20"/>
              <w:highlight w:val="white"/>
              <w:lang w:eastAsia="de-AT"/>
            </w:rPr>
          </w:rPrChange>
        </w:rPr>
        <w:t>OR3456</w:t>
      </w:r>
      <w:r w:rsidRPr="004E5C3E">
        <w:rPr>
          <w:rFonts w:ascii="Consolas" w:hAnsi="Consolas" w:cs="Consolas"/>
          <w:color w:val="0000FF"/>
          <w:sz w:val="20"/>
          <w:szCs w:val="20"/>
          <w:highlight w:val="white"/>
          <w:lang w:val="en-GB" w:eastAsia="de-AT"/>
          <w:rPrChange w:id="839"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840" w:author="Philip" w:date="2022-06-28T11:43:00Z">
            <w:rPr>
              <w:rFonts w:ascii="Consolas" w:hAnsi="Consolas" w:cs="Consolas"/>
              <w:color w:val="800000"/>
              <w:sz w:val="20"/>
              <w:szCs w:val="20"/>
              <w:highlight w:val="white"/>
              <w:lang w:eastAsia="de-AT"/>
            </w:rPr>
          </w:rPrChange>
        </w:rPr>
        <w:t>OrderID</w:t>
      </w:r>
      <w:r w:rsidRPr="004E5C3E">
        <w:rPr>
          <w:rFonts w:ascii="Consolas" w:hAnsi="Consolas" w:cs="Consolas"/>
          <w:color w:val="0000FF"/>
          <w:sz w:val="20"/>
          <w:szCs w:val="20"/>
          <w:highlight w:val="white"/>
          <w:lang w:val="en-GB" w:eastAsia="de-AT"/>
          <w:rPrChange w:id="841" w:author="Philip" w:date="2022-06-28T11:43:00Z">
            <w:rPr>
              <w:rFonts w:ascii="Consolas" w:hAnsi="Consolas" w:cs="Consolas"/>
              <w:color w:val="0000FF"/>
              <w:sz w:val="20"/>
              <w:szCs w:val="20"/>
              <w:highlight w:val="white"/>
              <w:lang w:eastAsia="de-AT"/>
            </w:rPr>
          </w:rPrChange>
        </w:rPr>
        <w:t>&gt;</w:t>
      </w:r>
    </w:p>
    <w:p w14:paraId="3FD8DAAB"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842" w:author="Philip" w:date="2022-06-28T11:43:00Z">
            <w:rPr>
              <w:rFonts w:ascii="Consolas" w:hAnsi="Consolas" w:cs="Consolas"/>
              <w:color w:val="000000"/>
              <w:sz w:val="20"/>
              <w:szCs w:val="20"/>
              <w:highlight w:val="white"/>
              <w:lang w:eastAsia="de-AT"/>
            </w:rPr>
          </w:rPrChange>
        </w:rPr>
      </w:pPr>
      <w:r w:rsidRPr="004E5C3E">
        <w:rPr>
          <w:rFonts w:ascii="Consolas" w:hAnsi="Consolas" w:cs="Consolas"/>
          <w:color w:val="000000"/>
          <w:sz w:val="20"/>
          <w:szCs w:val="20"/>
          <w:highlight w:val="white"/>
          <w:lang w:val="en-GB" w:eastAsia="de-AT"/>
          <w:rPrChange w:id="843"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00"/>
          <w:sz w:val="20"/>
          <w:szCs w:val="20"/>
          <w:highlight w:val="white"/>
          <w:lang w:val="en-GB" w:eastAsia="de-AT"/>
          <w:rPrChange w:id="844" w:author="Philip" w:date="2022-06-28T11:43:00Z">
            <w:rPr>
              <w:rFonts w:ascii="Consolas" w:hAnsi="Consolas" w:cs="Consolas"/>
              <w:color w:val="000000"/>
              <w:sz w:val="20"/>
              <w:szCs w:val="20"/>
              <w:highlight w:val="white"/>
              <w:lang w:eastAsia="de-AT"/>
            </w:rPr>
          </w:rPrChange>
        </w:rPr>
        <w:tab/>
      </w:r>
      <w:r w:rsidRPr="004E5C3E">
        <w:rPr>
          <w:rFonts w:ascii="Consolas" w:hAnsi="Consolas" w:cs="Consolas"/>
          <w:color w:val="0000FF"/>
          <w:sz w:val="20"/>
          <w:szCs w:val="20"/>
          <w:highlight w:val="white"/>
          <w:lang w:val="en-GB" w:eastAsia="de-AT"/>
          <w:rPrChange w:id="845"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846" w:author="Philip" w:date="2022-06-28T11:43:00Z">
            <w:rPr>
              <w:rFonts w:ascii="Consolas" w:hAnsi="Consolas" w:cs="Consolas"/>
              <w:color w:val="800000"/>
              <w:sz w:val="20"/>
              <w:szCs w:val="20"/>
              <w:highlight w:val="white"/>
              <w:lang w:eastAsia="de-AT"/>
            </w:rPr>
          </w:rPrChange>
        </w:rPr>
        <w:t>ReferenceDate</w:t>
      </w:r>
      <w:r w:rsidRPr="004E5C3E">
        <w:rPr>
          <w:rFonts w:ascii="Consolas" w:hAnsi="Consolas" w:cs="Consolas"/>
          <w:color w:val="0000FF"/>
          <w:sz w:val="20"/>
          <w:szCs w:val="20"/>
          <w:highlight w:val="white"/>
          <w:lang w:val="en-GB" w:eastAsia="de-AT"/>
          <w:rPrChange w:id="847" w:author="Philip" w:date="2022-06-28T11:43:00Z">
            <w:rPr>
              <w:rFonts w:ascii="Consolas" w:hAnsi="Consolas" w:cs="Consolas"/>
              <w:color w:val="0000FF"/>
              <w:sz w:val="20"/>
              <w:szCs w:val="20"/>
              <w:highlight w:val="white"/>
              <w:lang w:eastAsia="de-AT"/>
            </w:rPr>
          </w:rPrChange>
        </w:rPr>
        <w:t>&gt;</w:t>
      </w:r>
      <w:r w:rsidRPr="004E5C3E">
        <w:rPr>
          <w:rFonts w:ascii="Consolas" w:hAnsi="Consolas" w:cs="Consolas"/>
          <w:color w:val="000000"/>
          <w:sz w:val="20"/>
          <w:szCs w:val="20"/>
          <w:highlight w:val="white"/>
          <w:lang w:val="en-GB" w:eastAsia="de-AT"/>
          <w:rPrChange w:id="848" w:author="Philip" w:date="2022-06-28T11:43:00Z">
            <w:rPr>
              <w:rFonts w:ascii="Consolas" w:hAnsi="Consolas" w:cs="Consolas"/>
              <w:color w:val="000000"/>
              <w:sz w:val="20"/>
              <w:szCs w:val="20"/>
              <w:highlight w:val="white"/>
              <w:lang w:eastAsia="de-AT"/>
            </w:rPr>
          </w:rPrChange>
        </w:rPr>
        <w:t>20</w:t>
      </w:r>
      <w:r w:rsidR="00967769" w:rsidRPr="004E5C3E">
        <w:rPr>
          <w:rFonts w:ascii="Consolas" w:hAnsi="Consolas" w:cs="Consolas"/>
          <w:color w:val="000000"/>
          <w:sz w:val="20"/>
          <w:szCs w:val="20"/>
          <w:highlight w:val="white"/>
          <w:lang w:val="en-GB" w:eastAsia="de-AT"/>
          <w:rPrChange w:id="849" w:author="Philip" w:date="2022-06-28T11:43:00Z">
            <w:rPr>
              <w:rFonts w:ascii="Consolas" w:hAnsi="Consolas" w:cs="Consolas"/>
              <w:color w:val="000000"/>
              <w:sz w:val="20"/>
              <w:szCs w:val="20"/>
              <w:highlight w:val="white"/>
              <w:lang w:eastAsia="de-AT"/>
            </w:rPr>
          </w:rPrChange>
        </w:rPr>
        <w:t>20</w:t>
      </w:r>
      <w:r w:rsidRPr="004E5C3E">
        <w:rPr>
          <w:rFonts w:ascii="Consolas" w:hAnsi="Consolas" w:cs="Consolas"/>
          <w:color w:val="000000"/>
          <w:sz w:val="20"/>
          <w:szCs w:val="20"/>
          <w:highlight w:val="white"/>
          <w:lang w:val="en-GB" w:eastAsia="de-AT"/>
          <w:rPrChange w:id="850" w:author="Philip" w:date="2022-06-28T11:43:00Z">
            <w:rPr>
              <w:rFonts w:ascii="Consolas" w:hAnsi="Consolas" w:cs="Consolas"/>
              <w:color w:val="000000"/>
              <w:sz w:val="20"/>
              <w:szCs w:val="20"/>
              <w:highlight w:val="white"/>
              <w:lang w:eastAsia="de-AT"/>
            </w:rPr>
          </w:rPrChange>
        </w:rPr>
        <w:t>-09-20</w:t>
      </w:r>
      <w:r w:rsidRPr="004E5C3E">
        <w:rPr>
          <w:rFonts w:ascii="Consolas" w:hAnsi="Consolas" w:cs="Consolas"/>
          <w:color w:val="0000FF"/>
          <w:sz w:val="20"/>
          <w:szCs w:val="20"/>
          <w:highlight w:val="white"/>
          <w:lang w:val="en-GB" w:eastAsia="de-AT"/>
          <w:rPrChange w:id="851" w:author="Philip" w:date="2022-06-28T11:43:00Z">
            <w:rPr>
              <w:rFonts w:ascii="Consolas" w:hAnsi="Consolas" w:cs="Consolas"/>
              <w:color w:val="0000FF"/>
              <w:sz w:val="20"/>
              <w:szCs w:val="20"/>
              <w:highlight w:val="white"/>
              <w:lang w:eastAsia="de-AT"/>
            </w:rPr>
          </w:rPrChange>
        </w:rPr>
        <w:t>&lt;/</w:t>
      </w:r>
      <w:r w:rsidRPr="004E5C3E">
        <w:rPr>
          <w:rFonts w:ascii="Consolas" w:hAnsi="Consolas" w:cs="Consolas"/>
          <w:color w:val="800000"/>
          <w:sz w:val="20"/>
          <w:szCs w:val="20"/>
          <w:highlight w:val="white"/>
          <w:lang w:val="en-GB" w:eastAsia="de-AT"/>
          <w:rPrChange w:id="852" w:author="Philip" w:date="2022-06-28T11:43:00Z">
            <w:rPr>
              <w:rFonts w:ascii="Consolas" w:hAnsi="Consolas" w:cs="Consolas"/>
              <w:color w:val="800000"/>
              <w:sz w:val="20"/>
              <w:szCs w:val="20"/>
              <w:highlight w:val="white"/>
              <w:lang w:eastAsia="de-AT"/>
            </w:rPr>
          </w:rPrChange>
        </w:rPr>
        <w:t>ReferenceDate</w:t>
      </w:r>
      <w:r w:rsidRPr="004E5C3E">
        <w:rPr>
          <w:rFonts w:ascii="Consolas" w:hAnsi="Consolas" w:cs="Consolas"/>
          <w:color w:val="0000FF"/>
          <w:sz w:val="20"/>
          <w:szCs w:val="20"/>
          <w:highlight w:val="white"/>
          <w:lang w:val="en-GB" w:eastAsia="de-AT"/>
          <w:rPrChange w:id="853" w:author="Philip" w:date="2022-06-28T11:43:00Z">
            <w:rPr>
              <w:rFonts w:ascii="Consolas" w:hAnsi="Consolas" w:cs="Consolas"/>
              <w:color w:val="0000FF"/>
              <w:sz w:val="20"/>
              <w:szCs w:val="20"/>
              <w:highlight w:val="white"/>
              <w:lang w:eastAsia="de-AT"/>
            </w:rPr>
          </w:rPrChange>
        </w:rPr>
        <w:t>&gt;</w:t>
      </w:r>
    </w:p>
    <w:p w14:paraId="7D499FE5" w14:textId="77777777" w:rsidR="003416EE" w:rsidRPr="004E5C3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GB" w:eastAsia="de-AT"/>
          <w:rPrChange w:id="854" w:author="Philip" w:date="2022-06-28T11:43:00Z">
            <w:rPr>
              <w:rFonts w:ascii="Consolas" w:hAnsi="Consolas" w:cs="Consolas"/>
              <w:color w:val="000000"/>
              <w:sz w:val="20"/>
              <w:szCs w:val="20"/>
              <w:highlight w:val="white"/>
              <w:lang w:val="de-DE" w:eastAsia="de-AT"/>
            </w:rPr>
          </w:rPrChange>
        </w:rPr>
      </w:pPr>
      <w:r w:rsidRPr="004E5C3E">
        <w:rPr>
          <w:rFonts w:ascii="Consolas" w:hAnsi="Consolas" w:cs="Consolas"/>
          <w:color w:val="000000"/>
          <w:sz w:val="20"/>
          <w:szCs w:val="20"/>
          <w:highlight w:val="white"/>
          <w:lang w:val="en-GB" w:eastAsia="de-AT"/>
          <w:rPrChange w:id="855" w:author="Philip" w:date="2022-06-28T11:43:00Z">
            <w:rPr>
              <w:rFonts w:ascii="Consolas" w:hAnsi="Consolas" w:cs="Consolas"/>
              <w:color w:val="000000"/>
              <w:sz w:val="20"/>
              <w:szCs w:val="20"/>
              <w:highlight w:val="white"/>
              <w:lang w:val="de-DE" w:eastAsia="de-AT"/>
            </w:rPr>
          </w:rPrChange>
        </w:rPr>
        <w:tab/>
      </w:r>
      <w:r w:rsidRPr="004E5C3E">
        <w:rPr>
          <w:rFonts w:ascii="Consolas" w:hAnsi="Consolas" w:cs="Consolas"/>
          <w:color w:val="000000"/>
          <w:sz w:val="20"/>
          <w:szCs w:val="20"/>
          <w:highlight w:val="white"/>
          <w:lang w:val="en-GB" w:eastAsia="de-AT"/>
          <w:rPrChange w:id="856" w:author="Philip" w:date="2022-06-28T11:43:00Z">
            <w:rPr>
              <w:rFonts w:ascii="Consolas" w:hAnsi="Consolas" w:cs="Consolas"/>
              <w:color w:val="000000"/>
              <w:sz w:val="20"/>
              <w:szCs w:val="20"/>
              <w:highlight w:val="white"/>
              <w:lang w:val="de-DE" w:eastAsia="de-AT"/>
            </w:rPr>
          </w:rPrChange>
        </w:rPr>
        <w:tab/>
      </w:r>
      <w:r w:rsidRPr="004E5C3E">
        <w:rPr>
          <w:rFonts w:ascii="Consolas" w:hAnsi="Consolas" w:cs="Consolas"/>
          <w:color w:val="0000FF"/>
          <w:sz w:val="20"/>
          <w:szCs w:val="20"/>
          <w:highlight w:val="white"/>
          <w:lang w:val="en-GB" w:eastAsia="de-AT"/>
          <w:rPrChange w:id="857" w:author="Philip" w:date="2022-06-28T11:43:00Z">
            <w:rPr>
              <w:rFonts w:ascii="Consolas" w:hAnsi="Consolas" w:cs="Consolas"/>
              <w:color w:val="0000FF"/>
              <w:sz w:val="20"/>
              <w:szCs w:val="20"/>
              <w:highlight w:val="white"/>
              <w:lang w:val="de-DE" w:eastAsia="de-AT"/>
            </w:rPr>
          </w:rPrChange>
        </w:rPr>
        <w:t>&lt;</w:t>
      </w:r>
      <w:r w:rsidRPr="004E5C3E">
        <w:rPr>
          <w:rFonts w:ascii="Consolas" w:hAnsi="Consolas" w:cs="Consolas"/>
          <w:color w:val="800000"/>
          <w:sz w:val="20"/>
          <w:szCs w:val="20"/>
          <w:highlight w:val="white"/>
          <w:lang w:val="en-GB" w:eastAsia="de-AT"/>
          <w:rPrChange w:id="858" w:author="Philip" w:date="2022-06-28T11:43:00Z">
            <w:rPr>
              <w:rFonts w:ascii="Consolas" w:hAnsi="Consolas" w:cs="Consolas"/>
              <w:color w:val="800000"/>
              <w:sz w:val="20"/>
              <w:szCs w:val="20"/>
              <w:highlight w:val="white"/>
              <w:lang w:val="de-DE" w:eastAsia="de-AT"/>
            </w:rPr>
          </w:rPrChange>
        </w:rPr>
        <w:t>Description</w:t>
      </w:r>
      <w:r w:rsidRPr="004E5C3E">
        <w:rPr>
          <w:rFonts w:ascii="Consolas" w:hAnsi="Consolas" w:cs="Consolas"/>
          <w:color w:val="0000FF"/>
          <w:sz w:val="20"/>
          <w:szCs w:val="20"/>
          <w:highlight w:val="white"/>
          <w:lang w:val="en-GB" w:eastAsia="de-AT"/>
          <w:rPrChange w:id="859" w:author="Philip" w:date="2022-06-28T11:43:00Z">
            <w:rPr>
              <w:rFonts w:ascii="Consolas" w:hAnsi="Consolas" w:cs="Consolas"/>
              <w:color w:val="0000FF"/>
              <w:sz w:val="20"/>
              <w:szCs w:val="20"/>
              <w:highlight w:val="white"/>
              <w:lang w:val="de-DE" w:eastAsia="de-AT"/>
            </w:rPr>
          </w:rPrChange>
        </w:rPr>
        <w:t>&gt;</w:t>
      </w:r>
      <w:r w:rsidRPr="004E5C3E">
        <w:rPr>
          <w:rFonts w:ascii="Consolas" w:hAnsi="Consolas" w:cs="Consolas"/>
          <w:color w:val="000000"/>
          <w:sz w:val="20"/>
          <w:szCs w:val="20"/>
          <w:highlight w:val="white"/>
          <w:lang w:val="en-GB" w:eastAsia="de-AT"/>
          <w:rPrChange w:id="860" w:author="Philip" w:date="2022-06-28T11:43:00Z">
            <w:rPr>
              <w:rFonts w:ascii="Consolas" w:hAnsi="Consolas" w:cs="Consolas"/>
              <w:color w:val="000000"/>
              <w:sz w:val="20"/>
              <w:szCs w:val="20"/>
              <w:highlight w:val="white"/>
              <w:lang w:val="de-DE" w:eastAsia="de-AT"/>
            </w:rPr>
          </w:rPrChange>
        </w:rPr>
        <w:t>Eingegangen per Fax.</w:t>
      </w:r>
      <w:r w:rsidRPr="004E5C3E">
        <w:rPr>
          <w:rFonts w:ascii="Consolas" w:hAnsi="Consolas" w:cs="Consolas"/>
          <w:color w:val="0000FF"/>
          <w:sz w:val="20"/>
          <w:szCs w:val="20"/>
          <w:highlight w:val="white"/>
          <w:lang w:val="en-GB" w:eastAsia="de-AT"/>
          <w:rPrChange w:id="861" w:author="Philip" w:date="2022-06-28T11:43:00Z">
            <w:rPr>
              <w:rFonts w:ascii="Consolas" w:hAnsi="Consolas" w:cs="Consolas"/>
              <w:color w:val="0000FF"/>
              <w:sz w:val="20"/>
              <w:szCs w:val="20"/>
              <w:highlight w:val="white"/>
              <w:lang w:val="de-DE" w:eastAsia="de-AT"/>
            </w:rPr>
          </w:rPrChange>
        </w:rPr>
        <w:t>&lt;/</w:t>
      </w:r>
      <w:r w:rsidRPr="004E5C3E">
        <w:rPr>
          <w:rFonts w:ascii="Consolas" w:hAnsi="Consolas" w:cs="Consolas"/>
          <w:color w:val="800000"/>
          <w:sz w:val="20"/>
          <w:szCs w:val="20"/>
          <w:highlight w:val="white"/>
          <w:lang w:val="en-GB" w:eastAsia="de-AT"/>
          <w:rPrChange w:id="862" w:author="Philip" w:date="2022-06-28T11:43:00Z">
            <w:rPr>
              <w:rFonts w:ascii="Consolas" w:hAnsi="Consolas" w:cs="Consolas"/>
              <w:color w:val="800000"/>
              <w:sz w:val="20"/>
              <w:szCs w:val="20"/>
              <w:highlight w:val="white"/>
              <w:lang w:val="de-DE" w:eastAsia="de-AT"/>
            </w:rPr>
          </w:rPrChange>
        </w:rPr>
        <w:t>Description</w:t>
      </w:r>
      <w:r w:rsidRPr="004E5C3E">
        <w:rPr>
          <w:rFonts w:ascii="Consolas" w:hAnsi="Consolas" w:cs="Consolas"/>
          <w:color w:val="0000FF"/>
          <w:sz w:val="20"/>
          <w:szCs w:val="20"/>
          <w:highlight w:val="white"/>
          <w:lang w:val="en-GB" w:eastAsia="de-AT"/>
          <w:rPrChange w:id="863" w:author="Philip" w:date="2022-06-28T11:43:00Z">
            <w:rPr>
              <w:rFonts w:ascii="Consolas" w:hAnsi="Consolas" w:cs="Consolas"/>
              <w:color w:val="0000FF"/>
              <w:sz w:val="20"/>
              <w:szCs w:val="20"/>
              <w:highlight w:val="white"/>
              <w:lang w:val="de-DE" w:eastAsia="de-AT"/>
            </w:rPr>
          </w:rPrChange>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4E5C3E">
        <w:rPr>
          <w:rFonts w:ascii="Consolas" w:hAnsi="Consolas" w:cs="Consolas"/>
          <w:color w:val="000000"/>
          <w:sz w:val="20"/>
          <w:szCs w:val="20"/>
          <w:highlight w:val="white"/>
          <w:lang w:val="en-GB" w:eastAsia="de-AT"/>
          <w:rPrChange w:id="864" w:author="Philip" w:date="2022-06-28T11:43:00Z">
            <w:rPr>
              <w:rFonts w:ascii="Consolas" w:hAnsi="Consolas" w:cs="Consolas"/>
              <w:color w:val="000000"/>
              <w:sz w:val="20"/>
              <w:szCs w:val="20"/>
              <w:highlight w:val="white"/>
              <w:lang w:val="de-DE" w:eastAsia="de-AT"/>
            </w:rPr>
          </w:rPrChange>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r w:rsidRPr="00FA233C">
        <w:rPr>
          <w:rFonts w:ascii="Consolas" w:hAnsi="Consolas" w:cs="Consolas"/>
          <w:color w:val="FF0000"/>
          <w:sz w:val="20"/>
          <w:szCs w:val="20"/>
          <w:highlight w:val="white"/>
          <w:lang w:val="en-US" w:eastAsia="de-AT"/>
        </w:rPr>
        <w:t xml:space="preserve"> AddressIdentifierType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ProprietaryAddressID</w:t>
      </w:r>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AnyOtherProprietaryID</w:t>
      </w:r>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AddressIdentifier</w:t>
      </w:r>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r w:rsidR="003416EE" w:rsidRPr="00FA233C">
        <w:rPr>
          <w:rFonts w:ascii="Consolas" w:hAnsi="Consolas" w:cs="Consolas"/>
          <w:color w:val="000000"/>
          <w:sz w:val="20"/>
          <w:szCs w:val="20"/>
          <w:highlight w:val="white"/>
          <w:lang w:val="en-US" w:eastAsia="de-AT"/>
        </w:rPr>
        <w:t xml:space="preserve">Schrauben </w:t>
      </w:r>
      <w:r w:rsidR="004657BB" w:rsidRPr="00FA233C">
        <w:rPr>
          <w:rFonts w:ascii="Consolas" w:hAnsi="Consolas" w:cs="Consolas"/>
          <w:color w:val="000000"/>
          <w:sz w:val="20"/>
          <w:szCs w:val="20"/>
          <w:highlight w:val="white"/>
          <w:lang w:val="en-US" w:eastAsia="de-AT"/>
        </w:rPr>
        <w:t>Mustermann</w:t>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r w:rsidRPr="00687E04">
        <w:rPr>
          <w:rFonts w:ascii="Consolas" w:hAnsi="Consolas" w:cs="Consolas"/>
          <w:color w:val="000000"/>
          <w:sz w:val="20"/>
          <w:szCs w:val="20"/>
          <w:highlight w:val="white"/>
          <w:lang w:val="en-US" w:eastAsia="de-AT"/>
        </w:rPr>
        <w:t>Zentrale Verwaltung Wien</w:t>
      </w:r>
      <w:r w:rsidRPr="00687E04">
        <w:rPr>
          <w:rFonts w:ascii="Consolas" w:hAnsi="Consolas" w:cs="Consolas"/>
          <w:color w:val="0000FF"/>
          <w:sz w:val="20"/>
          <w:szCs w:val="20"/>
          <w:highlight w:val="white"/>
          <w:lang w:val="en-US" w:eastAsia="de-AT"/>
        </w:rPr>
        <w:t>&lt;/</w:t>
      </w:r>
      <w:r w:rsidR="00CF465A" w:rsidRPr="00687E04">
        <w:rPr>
          <w:rFonts w:ascii="Consolas" w:hAnsi="Consolas" w:cs="Consolas"/>
          <w:color w:val="800000"/>
          <w:sz w:val="20"/>
          <w:szCs w:val="20"/>
          <w:highlight w:val="white"/>
          <w:lang w:val="en-US" w:eastAsia="de-AT"/>
        </w:rPr>
        <w:t>AdditionalInformation</w:t>
      </w:r>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r w:rsidRPr="00024A1E">
        <w:rPr>
          <w:rFonts w:ascii="Consolas" w:hAnsi="Consolas" w:cs="Consolas"/>
          <w:color w:val="000000"/>
          <w:sz w:val="20"/>
          <w:szCs w:val="20"/>
          <w:highlight w:val="white"/>
          <w:lang w:val="fr-BE" w:eastAsia="de-AT"/>
        </w:rPr>
        <w:t>Hr. Ing.</w:t>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InvoiceRecipientsBillerID</w:t>
      </w:r>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BillerExtensionAutomotive</w:t>
      </w:r>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berschrift3"/>
        <w:rPr>
          <w:lang w:val="de-DE"/>
        </w:rPr>
      </w:pPr>
      <w:bookmarkStart w:id="865" w:name="_Ref88046393"/>
      <w:bookmarkStart w:id="866" w:name="_Ref88046416"/>
      <w:bookmarkStart w:id="867" w:name="_Toc107412079"/>
      <w:r w:rsidRPr="0083051F">
        <w:rPr>
          <w:lang w:val="de-DE"/>
        </w:rPr>
        <w:t>OrderReference</w:t>
      </w:r>
      <w:bookmarkEnd w:id="803"/>
      <w:bookmarkEnd w:id="865"/>
      <w:bookmarkEnd w:id="866"/>
      <w:bookmarkEnd w:id="867"/>
    </w:p>
    <w:p w14:paraId="5CE88E34"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r w:rsidRPr="0083051F">
              <w:rPr>
                <w:sz w:val="20"/>
                <w:szCs w:val="20"/>
              </w:rPr>
              <w:t>xs:date</w:t>
            </w:r>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03592F36" w14:textId="77777777" w:rsidR="00100A82" w:rsidRPr="00FA233C" w:rsidRDefault="00100A82" w:rsidP="00FA233C"/>
    <w:p w14:paraId="0F74E5D0" w14:textId="77777777" w:rsidR="00100A82" w:rsidRPr="0083051F" w:rsidRDefault="00100A82" w:rsidP="003C69AD">
      <w:pPr>
        <w:pStyle w:val="berschrift2"/>
        <w:rPr>
          <w:lang w:val="de-DE"/>
        </w:rPr>
      </w:pPr>
      <w:r w:rsidRPr="0083051F">
        <w:rPr>
          <w:lang w:val="de-DE"/>
        </w:rPr>
        <w:br w:type="page"/>
      </w:r>
      <w:bookmarkStart w:id="868" w:name="_Toc107412080"/>
      <w:r w:rsidRPr="0083051F">
        <w:rPr>
          <w:lang w:val="de-DE"/>
        </w:rPr>
        <w:lastRenderedPageBreak/>
        <w:t>InvoiceRecipient</w:t>
      </w:r>
      <w:bookmarkEnd w:id="868"/>
    </w:p>
    <w:p w14:paraId="12A12313"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6BF08B61" w14:textId="51621AA3"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w:t>
            </w:r>
            <w:ins w:id="869" w:author="Philip Helger" w:date="2022-06-29T16:00:00Z">
              <w:r w:rsidR="00B80FD5">
                <w:rPr>
                  <w:sz w:val="20"/>
                  <w:szCs w:val="20"/>
                </w:rPr>
                <w:t>ATU</w:t>
              </w:r>
            </w:ins>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ins w:id="870" w:author="Philip Helger" w:date="2022-06-29T16:00:00Z">
              <w:r w:rsidR="00B80FD5">
                <w:rPr>
                  <w:sz w:val="20"/>
                  <w:szCs w:val="20"/>
                </w:rPr>
                <w:t>ATU</w:t>
              </w:r>
            </w:ins>
            <w:r w:rsidR="00100A82" w:rsidRPr="0083051F">
              <w:rPr>
                <w:sz w:val="20"/>
                <w:szCs w:val="20"/>
              </w:rPr>
              <w:t>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56B0486" w14:textId="4C4E10D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w:t>
            </w:r>
            <w:ins w:id="871" w:author="Philip" w:date="2022-06-28T11:23:00Z">
              <w:r w:rsidR="00B12D0F">
                <w:rPr>
                  <w:sz w:val="20"/>
                  <w:szCs w:val="20"/>
                  <w:lang w:val="de-DE"/>
                </w:rPr>
                <w:t>,</w:t>
              </w:r>
            </w:ins>
            <w:r w:rsidRPr="0083051F">
              <w:rPr>
                <w:sz w:val="20"/>
                <w:szCs w:val="20"/>
                <w:lang w:val="de-DE"/>
              </w:rPr>
              <w:t xml:space="preserve"> dem Rechnungsempfänger zugeordneten</w:t>
            </w:r>
            <w:ins w:id="872" w:author="Philip" w:date="2022-06-28T11:23:00Z">
              <w:r w:rsidR="00B12D0F">
                <w:rPr>
                  <w:sz w:val="20"/>
                  <w:szCs w:val="20"/>
                  <w:lang w:val="de-DE"/>
                </w:rPr>
                <w:t>,</w:t>
              </w:r>
            </w:ins>
            <w:r w:rsidRPr="0083051F">
              <w:rPr>
                <w:sz w:val="20"/>
                <w:szCs w:val="20"/>
                <w:lang w:val="de-DE"/>
              </w:rPr>
              <w:t xml:space="preserve">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w:t>
            </w:r>
            <w:r w:rsidRPr="0083051F">
              <w:rPr>
                <w:sz w:val="20"/>
                <w:szCs w:val="20"/>
                <w:lang w:val="de-DE"/>
              </w:rPr>
              <w:lastRenderedPageBreak/>
              <w:t xml:space="preserve">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7ADAB7AA"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25DC745B"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6606365C"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964D7C">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r w:rsidRPr="0083051F">
              <w:rPr>
                <w:sz w:val="20"/>
                <w:szCs w:val="20"/>
              </w:rPr>
              <w:t>BillersInvoiceRecipientID</w:t>
            </w:r>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r w:rsidRPr="0083051F">
              <w:rPr>
                <w:sz w:val="20"/>
                <w:szCs w:val="20"/>
                <w:lang w:val="de-DE"/>
              </w:rPr>
              <w:t>IDType</w:t>
            </w:r>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r w:rsidRPr="0083051F">
              <w:rPr>
                <w:sz w:val="20"/>
                <w:szCs w:val="20"/>
                <w:lang w:val="de-DE"/>
              </w:rPr>
              <w:t>xs:string</w:t>
            </w:r>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6574B953"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43F6CB9" w14:textId="77777777" w:rsidR="00D21A90"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r w:rsidRPr="00891A1E">
        <w:rPr>
          <w:rFonts w:ascii="Consolas" w:hAnsi="Consolas" w:cs="Consolas"/>
          <w:color w:val="000000"/>
          <w:sz w:val="20"/>
          <w:szCs w:val="20"/>
          <w:highlight w:val="white"/>
          <w:lang w:val="en-US" w:eastAsia="de-AT"/>
        </w:rPr>
        <w:t>ATU18708634</w:t>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VATIdentificationNumber</w:t>
      </w:r>
      <w:r w:rsidRPr="00891A1E">
        <w:rPr>
          <w:rFonts w:ascii="Consolas" w:hAnsi="Consolas" w:cs="Consolas"/>
          <w:color w:val="0000FF"/>
          <w:sz w:val="20"/>
          <w:szCs w:val="20"/>
          <w:highlight w:val="white"/>
          <w:lang w:val="en-US" w:eastAsia="de-AT"/>
        </w:rPr>
        <w:t>&gt;</w:t>
      </w:r>
    </w:p>
    <w:p w14:paraId="603AA17D" w14:textId="77777777" w:rsidR="0019308D"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FF"/>
          <w:sz w:val="20"/>
          <w:szCs w:val="20"/>
          <w:highlight w:val="white"/>
          <w:lang w:val="en-US" w:eastAsia="de-AT"/>
        </w:rPr>
        <w:t>&lt;</w:t>
      </w:r>
      <w:r w:rsidRPr="00891A1E">
        <w:rPr>
          <w:rFonts w:ascii="Consolas" w:hAnsi="Consolas" w:cs="Consolas"/>
          <w:color w:val="800000"/>
          <w:sz w:val="20"/>
          <w:szCs w:val="20"/>
          <w:highlight w:val="white"/>
          <w:lang w:val="en-US" w:eastAsia="de-AT"/>
        </w:rPr>
        <w:t>FurtherIdentification</w:t>
      </w:r>
    </w:p>
    <w:p w14:paraId="44521FA9" w14:textId="77777777" w:rsidR="00D21A90" w:rsidRPr="00891A1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00"/>
          <w:sz w:val="20"/>
          <w:szCs w:val="20"/>
          <w:highlight w:val="white"/>
          <w:lang w:val="en-US" w:eastAsia="de-AT"/>
        </w:rPr>
        <w:tab/>
      </w:r>
      <w:r w:rsidR="00D21A90" w:rsidRPr="00891A1E">
        <w:rPr>
          <w:rFonts w:ascii="Consolas" w:hAnsi="Consolas" w:cs="Consolas"/>
          <w:color w:val="FF0000"/>
          <w:sz w:val="20"/>
          <w:szCs w:val="20"/>
          <w:highlight w:val="white"/>
          <w:lang w:val="en-US" w:eastAsia="de-AT"/>
        </w:rPr>
        <w:t>IdentificationType</w:t>
      </w:r>
      <w:r w:rsidR="00D21A90" w:rsidRPr="00891A1E">
        <w:rPr>
          <w:rFonts w:ascii="Consolas" w:hAnsi="Consolas" w:cs="Consolas"/>
          <w:color w:val="0000FF"/>
          <w:sz w:val="20"/>
          <w:szCs w:val="20"/>
          <w:highlight w:val="white"/>
          <w:lang w:val="en-US" w:eastAsia="de-AT"/>
        </w:rPr>
        <w:t>="</w:t>
      </w:r>
      <w:r w:rsidR="00D21A90" w:rsidRPr="00891A1E">
        <w:rPr>
          <w:rFonts w:ascii="Consolas" w:hAnsi="Consolas" w:cs="Consolas"/>
          <w:color w:val="000000"/>
          <w:sz w:val="20"/>
          <w:szCs w:val="20"/>
          <w:highlight w:val="white"/>
          <w:lang w:val="en-US" w:eastAsia="de-AT"/>
        </w:rPr>
        <w:t>DVR</w:t>
      </w:r>
      <w:r w:rsidR="00D21A90" w:rsidRPr="00891A1E">
        <w:rPr>
          <w:rFonts w:ascii="Consolas" w:hAnsi="Consolas" w:cs="Consolas"/>
          <w:color w:val="0000FF"/>
          <w:sz w:val="20"/>
          <w:szCs w:val="20"/>
          <w:highlight w:val="white"/>
          <w:lang w:val="en-US" w:eastAsia="de-AT"/>
        </w:rPr>
        <w:t>"&gt;</w:t>
      </w:r>
      <w:r w:rsidR="00D21A90" w:rsidRPr="00891A1E">
        <w:rPr>
          <w:rFonts w:ascii="Consolas" w:hAnsi="Consolas" w:cs="Consolas"/>
          <w:color w:val="000000"/>
          <w:sz w:val="20"/>
          <w:szCs w:val="20"/>
          <w:highlight w:val="white"/>
          <w:lang w:val="en-US" w:eastAsia="de-AT"/>
        </w:rPr>
        <w:t>7654543</w:t>
      </w:r>
      <w:r w:rsidR="00D21A90" w:rsidRPr="00891A1E">
        <w:rPr>
          <w:rFonts w:ascii="Consolas" w:hAnsi="Consolas" w:cs="Consolas"/>
          <w:color w:val="0000FF"/>
          <w:sz w:val="20"/>
          <w:szCs w:val="20"/>
          <w:highlight w:val="white"/>
          <w:lang w:val="en-US" w:eastAsia="de-AT"/>
        </w:rPr>
        <w:t>&lt;/</w:t>
      </w:r>
      <w:r w:rsidR="00D21A90" w:rsidRPr="00891A1E">
        <w:rPr>
          <w:rFonts w:ascii="Consolas" w:hAnsi="Consolas" w:cs="Consolas"/>
          <w:color w:val="800000"/>
          <w:sz w:val="20"/>
          <w:szCs w:val="20"/>
          <w:highlight w:val="white"/>
          <w:lang w:val="en-US" w:eastAsia="de-AT"/>
        </w:rPr>
        <w:t>FurtherIdentification</w:t>
      </w:r>
      <w:r w:rsidR="00D21A90" w:rsidRPr="00891A1E">
        <w:rPr>
          <w:rFonts w:ascii="Consolas" w:hAnsi="Consolas" w:cs="Consolas"/>
          <w:color w:val="0000FF"/>
          <w:sz w:val="20"/>
          <w:szCs w:val="20"/>
          <w:highlight w:val="white"/>
          <w:lang w:val="en-US"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OrderID</w:t>
      </w:r>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ReferenceDate</w:t>
      </w:r>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Bestellung per Fax.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OrderReference</w:t>
      </w:r>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AddressIdentifier</w:t>
      </w:r>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FF0000"/>
          <w:sz w:val="20"/>
          <w:szCs w:val="20"/>
          <w:highlight w:val="white"/>
          <w:lang w:val="en-US" w:eastAsia="de-AT"/>
        </w:rPr>
        <w:t>AddressIdentifierType</w:t>
      </w:r>
      <w:r w:rsidR="00D21A90" w:rsidRPr="00FA233C">
        <w:rPr>
          <w:rFonts w:ascii="Consolas" w:hAnsi="Consolas" w:cs="Consolas"/>
          <w:color w:val="0000FF"/>
          <w:sz w:val="20"/>
          <w:szCs w:val="20"/>
          <w:highlight w:val="white"/>
          <w:lang w:val="en-US" w:eastAsia="de-AT"/>
        </w:rPr>
        <w:t>="</w:t>
      </w:r>
      <w:r w:rsidR="00D21A90" w:rsidRPr="00FA233C">
        <w:rPr>
          <w:rFonts w:ascii="Consolas" w:hAnsi="Consolas" w:cs="Consolas"/>
          <w:color w:val="000000"/>
          <w:sz w:val="20"/>
          <w:szCs w:val="20"/>
          <w:highlight w:val="white"/>
          <w:lang w:val="en-US" w:eastAsia="de-AT"/>
        </w:rPr>
        <w:t>ProprietaryAddressID</w:t>
      </w:r>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r w:rsidR="00D21A90" w:rsidRPr="00FA233C">
        <w:rPr>
          <w:rFonts w:ascii="Consolas" w:hAnsi="Consolas" w:cs="Consolas"/>
          <w:color w:val="800000"/>
          <w:sz w:val="20"/>
          <w:szCs w:val="20"/>
          <w:highlight w:val="white"/>
          <w:lang w:val="en-US" w:eastAsia="de-AT"/>
        </w:rPr>
        <w:t>AddressIdentifier</w:t>
      </w:r>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Mustermann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Haupstraße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BillersInvoiceRecipientID</w:t>
      </w:r>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AccountingArea</w:t>
      </w:r>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SubOrganizationID</w:t>
      </w:r>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InvoiceRecipientExtensionAutomotive</w:t>
      </w:r>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0D84488D" w14:textId="77777777" w:rsidR="00100A82" w:rsidRPr="0083051F" w:rsidRDefault="00100A82">
      <w:pPr>
        <w:pStyle w:val="berschrift2"/>
        <w:rPr>
          <w:lang w:val="de-DE"/>
        </w:rPr>
        <w:pPrChange w:id="873" w:author="Philip" w:date="2022-06-28T11:49:00Z">
          <w:pPr>
            <w:pBdr>
              <w:top w:val="single" w:sz="4" w:space="1" w:color="auto"/>
              <w:left w:val="single" w:sz="4" w:space="4" w:color="auto"/>
              <w:bottom w:val="single" w:sz="4" w:space="1" w:color="auto"/>
              <w:right w:val="single" w:sz="4" w:space="4" w:color="auto"/>
            </w:pBdr>
            <w:autoSpaceDE w:val="0"/>
            <w:autoSpaceDN w:val="0"/>
            <w:adjustRightInd w:val="0"/>
          </w:pPr>
        </w:pPrChange>
      </w:pPr>
      <w:r w:rsidRPr="0083051F">
        <w:rPr>
          <w:lang w:val="de-DE"/>
        </w:rPr>
        <w:br w:type="page"/>
      </w:r>
      <w:bookmarkStart w:id="874" w:name="_Toc107412081"/>
      <w:r w:rsidRPr="0083051F">
        <w:rPr>
          <w:lang w:val="de-DE"/>
        </w:rPr>
        <w:lastRenderedPageBreak/>
        <w:t>OrderingParty</w:t>
      </w:r>
      <w:bookmarkEnd w:id="874"/>
    </w:p>
    <w:p w14:paraId="26E00684"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3FD14F18" w14:textId="24FA77BE"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w:t>
            </w:r>
            <w:ins w:id="875" w:author="Philip Helger" w:date="2022-06-29T16:00:00Z">
              <w:r w:rsidR="00B80FD5">
                <w:rPr>
                  <w:sz w:val="20"/>
                  <w:szCs w:val="20"/>
                </w:rPr>
                <w:t>ATU</w:t>
              </w:r>
            </w:ins>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w:t>
            </w:r>
            <w:ins w:id="876" w:author="Philip Helger" w:date="2022-06-29T16:00:00Z">
              <w:r w:rsidR="00B80FD5">
                <w:rPr>
                  <w:sz w:val="20"/>
                  <w:szCs w:val="20"/>
                </w:rPr>
                <w:t>ATU</w:t>
              </w:r>
            </w:ins>
            <w:r w:rsidR="00100A82" w:rsidRPr="0083051F">
              <w:rPr>
                <w:sz w:val="20"/>
                <w:szCs w:val="20"/>
              </w:rPr>
              <w:t>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378D7875" w14:textId="3B1778CB"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w:t>
            </w:r>
            <w:ins w:id="877" w:author="Philip" w:date="2022-06-28T11:23:00Z">
              <w:r w:rsidR="00B12D0F">
                <w:rPr>
                  <w:sz w:val="20"/>
                  <w:szCs w:val="20"/>
                  <w:lang w:val="de-DE"/>
                </w:rPr>
                <w:t>,</w:t>
              </w:r>
            </w:ins>
            <w:r w:rsidRPr="0083051F">
              <w:rPr>
                <w:sz w:val="20"/>
                <w:szCs w:val="20"/>
                <w:lang w:val="de-DE"/>
              </w:rPr>
              <w:t xml:space="preserve"> dem </w:t>
            </w:r>
            <w:r w:rsidR="00736D8E" w:rsidRPr="0083051F">
              <w:rPr>
                <w:sz w:val="20"/>
                <w:szCs w:val="20"/>
                <w:lang w:val="de-DE"/>
              </w:rPr>
              <w:t>Auftraggeber</w:t>
            </w:r>
            <w:r w:rsidRPr="0083051F">
              <w:rPr>
                <w:sz w:val="20"/>
                <w:szCs w:val="20"/>
                <w:lang w:val="de-DE"/>
              </w:rPr>
              <w:t xml:space="preserve"> zugeordneten</w:t>
            </w:r>
            <w:ins w:id="878" w:author="Philip" w:date="2022-06-28T11:23:00Z">
              <w:r w:rsidR="00B12D0F">
                <w:rPr>
                  <w:sz w:val="20"/>
                  <w:szCs w:val="20"/>
                  <w:lang w:val="de-DE"/>
                </w:rPr>
                <w:t>,</w:t>
              </w:r>
            </w:ins>
            <w:r w:rsidRPr="0083051F">
              <w:rPr>
                <w:sz w:val="20"/>
                <w:szCs w:val="20"/>
                <w:lang w:val="de-DE"/>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7C2997F2" w14:textId="144C9B97"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r w:rsidRPr="0083051F">
              <w:rPr>
                <w:sz w:val="20"/>
                <w:szCs w:val="20"/>
              </w:rPr>
              <w:lastRenderedPageBreak/>
              <w:t>Address</w:t>
            </w:r>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59CD9C1C"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964D7C">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2B79B310"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964D7C">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r w:rsidRPr="0083051F">
              <w:rPr>
                <w:sz w:val="20"/>
                <w:szCs w:val="20"/>
                <w:lang w:val="de-DE"/>
              </w:rPr>
              <w:t>IDType</w:t>
            </w:r>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3B59AADE"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r w:rsidRPr="008B3DDB">
        <w:rPr>
          <w:b/>
          <w:i/>
          <w:lang w:val="en-US"/>
        </w:rPr>
        <w:t>Beispiel:</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9545105" w14:textId="1E7C2248"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ins w:id="879" w:author="Philip Helger" w:date="2022-06-29T16:00:00Z">
        <w:r w:rsidR="00E76952" w:rsidRPr="007332FC">
          <w:rPr>
            <w:rFonts w:ascii="Consolas" w:hAnsi="Consolas" w:cs="Consolas"/>
            <w:color w:val="000000"/>
            <w:sz w:val="20"/>
            <w:szCs w:val="20"/>
            <w:highlight w:val="white"/>
            <w:lang w:val="de-DE" w:eastAsia="de-AT"/>
            <w:rPrChange w:id="880" w:author="Philip Helger" w:date="2022-06-29T16:02:00Z">
              <w:rPr>
                <w:rFonts w:ascii="Consolas" w:hAnsi="Consolas" w:cs="Consolas"/>
                <w:color w:val="0000FF"/>
                <w:sz w:val="20"/>
                <w:szCs w:val="20"/>
                <w:highlight w:val="white"/>
                <w:lang w:val="de-DE" w:eastAsia="de-AT"/>
              </w:rPr>
            </w:rPrChange>
          </w:rPr>
          <w:t>ATU</w:t>
        </w:r>
      </w:ins>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52B4F84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03A5458A"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766963C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4657BB">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442575F3"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C2ACF01" w14:textId="77777777" w:rsidR="00051286" w:rsidRPr="00E40DCF"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Change w:id="881" w:author="Philip" w:date="2022-06-28T11:44:00Z">
            <w:rPr>
              <w:rFonts w:ascii="Consolas" w:hAnsi="Consolas" w:cs="Consolas"/>
              <w:color w:val="000000"/>
              <w:sz w:val="20"/>
              <w:szCs w:val="20"/>
              <w:highlight w:val="white"/>
              <w:lang w:val="de-DE" w:eastAsia="de-AT"/>
            </w:rPr>
          </w:rPrChange>
        </w:rPr>
      </w:pPr>
      <w:r>
        <w:rPr>
          <w:rFonts w:ascii="Consolas" w:hAnsi="Consolas" w:cs="Consolas"/>
          <w:color w:val="000000"/>
          <w:sz w:val="20"/>
          <w:szCs w:val="20"/>
          <w:highlight w:val="white"/>
          <w:lang w:val="de-DE" w:eastAsia="de-AT"/>
        </w:rPr>
        <w:tab/>
      </w:r>
      <w:r w:rsidRPr="00E40DCF">
        <w:rPr>
          <w:rFonts w:ascii="Consolas" w:hAnsi="Consolas" w:cs="Consolas"/>
          <w:color w:val="0000FF"/>
          <w:sz w:val="20"/>
          <w:szCs w:val="20"/>
          <w:highlight w:val="white"/>
          <w:lang w:val="en-GB" w:eastAsia="de-AT"/>
          <w:rPrChange w:id="882" w:author="Philip" w:date="2022-06-28T11:44:00Z">
            <w:rPr>
              <w:rFonts w:ascii="Consolas" w:hAnsi="Consolas" w:cs="Consolas"/>
              <w:color w:val="0000FF"/>
              <w:sz w:val="20"/>
              <w:szCs w:val="20"/>
              <w:highlight w:val="white"/>
              <w:lang w:val="de-DE" w:eastAsia="de-AT"/>
            </w:rPr>
          </w:rPrChange>
        </w:rPr>
        <w:t>&lt;/</w:t>
      </w:r>
      <w:r w:rsidRPr="00E40DCF">
        <w:rPr>
          <w:rFonts w:ascii="Consolas" w:hAnsi="Consolas" w:cs="Consolas"/>
          <w:color w:val="800000"/>
          <w:sz w:val="20"/>
          <w:szCs w:val="20"/>
          <w:highlight w:val="white"/>
          <w:lang w:val="en-GB" w:eastAsia="de-AT"/>
          <w:rPrChange w:id="883" w:author="Philip" w:date="2022-06-28T11:44:00Z">
            <w:rPr>
              <w:rFonts w:ascii="Consolas" w:hAnsi="Consolas" w:cs="Consolas"/>
              <w:color w:val="800000"/>
              <w:sz w:val="20"/>
              <w:szCs w:val="20"/>
              <w:highlight w:val="white"/>
              <w:lang w:val="de-DE" w:eastAsia="de-AT"/>
            </w:rPr>
          </w:rPrChange>
        </w:rPr>
        <w:t>OrderReference</w:t>
      </w:r>
      <w:r w:rsidRPr="00E40DCF">
        <w:rPr>
          <w:rFonts w:ascii="Consolas" w:hAnsi="Consolas" w:cs="Consolas"/>
          <w:color w:val="0000FF"/>
          <w:sz w:val="20"/>
          <w:szCs w:val="20"/>
          <w:highlight w:val="white"/>
          <w:lang w:val="en-GB" w:eastAsia="de-AT"/>
          <w:rPrChange w:id="884" w:author="Philip" w:date="2022-06-28T11:44:00Z">
            <w:rPr>
              <w:rFonts w:ascii="Consolas" w:hAnsi="Consolas" w:cs="Consolas"/>
              <w:color w:val="0000FF"/>
              <w:sz w:val="20"/>
              <w:szCs w:val="20"/>
              <w:highlight w:val="white"/>
              <w:lang w:val="de-DE" w:eastAsia="de-AT"/>
            </w:rPr>
          </w:rPrChange>
        </w:rPr>
        <w:t>&gt;</w:t>
      </w:r>
    </w:p>
    <w:p w14:paraId="41545080" w14:textId="77777777" w:rsidR="00051286" w:rsidRPr="00E40DCF"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Change w:id="885" w:author="Philip" w:date="2022-06-28T11:44:00Z">
            <w:rPr>
              <w:rFonts w:ascii="Consolas" w:hAnsi="Consolas" w:cs="Consolas"/>
              <w:color w:val="000000"/>
              <w:sz w:val="20"/>
              <w:szCs w:val="20"/>
              <w:highlight w:val="white"/>
              <w:lang w:val="de-DE" w:eastAsia="de-AT"/>
            </w:rPr>
          </w:rPrChange>
        </w:rPr>
      </w:pPr>
      <w:r w:rsidRPr="00E40DCF">
        <w:rPr>
          <w:rFonts w:ascii="Consolas" w:hAnsi="Consolas" w:cs="Consolas"/>
          <w:color w:val="000000"/>
          <w:sz w:val="20"/>
          <w:szCs w:val="20"/>
          <w:highlight w:val="white"/>
          <w:lang w:val="en-GB" w:eastAsia="de-AT"/>
          <w:rPrChange w:id="886" w:author="Philip" w:date="2022-06-28T11:44:00Z">
            <w:rPr>
              <w:rFonts w:ascii="Consolas" w:hAnsi="Consolas" w:cs="Consolas"/>
              <w:color w:val="000000"/>
              <w:sz w:val="20"/>
              <w:szCs w:val="20"/>
              <w:highlight w:val="white"/>
              <w:lang w:val="de-DE" w:eastAsia="de-AT"/>
            </w:rPr>
          </w:rPrChange>
        </w:rPr>
        <w:tab/>
      </w:r>
      <w:r w:rsidRPr="00E40DCF">
        <w:rPr>
          <w:rFonts w:ascii="Consolas" w:hAnsi="Consolas" w:cs="Consolas"/>
          <w:color w:val="0000FF"/>
          <w:sz w:val="20"/>
          <w:szCs w:val="20"/>
          <w:highlight w:val="white"/>
          <w:lang w:val="en-GB" w:eastAsia="de-AT"/>
          <w:rPrChange w:id="887" w:author="Philip" w:date="2022-06-28T11:44:00Z">
            <w:rPr>
              <w:rFonts w:ascii="Consolas" w:hAnsi="Consolas" w:cs="Consolas"/>
              <w:color w:val="0000FF"/>
              <w:sz w:val="20"/>
              <w:szCs w:val="20"/>
              <w:highlight w:val="white"/>
              <w:lang w:val="de-DE" w:eastAsia="de-AT"/>
            </w:rPr>
          </w:rPrChange>
        </w:rPr>
        <w:t>&lt;</w:t>
      </w:r>
      <w:r w:rsidRPr="00E40DCF">
        <w:rPr>
          <w:rFonts w:ascii="Consolas" w:hAnsi="Consolas" w:cs="Consolas"/>
          <w:color w:val="800000"/>
          <w:sz w:val="20"/>
          <w:szCs w:val="20"/>
          <w:highlight w:val="white"/>
          <w:lang w:val="en-GB" w:eastAsia="de-AT"/>
          <w:rPrChange w:id="888" w:author="Philip" w:date="2022-06-28T11:44:00Z">
            <w:rPr>
              <w:rFonts w:ascii="Consolas" w:hAnsi="Consolas" w:cs="Consolas"/>
              <w:color w:val="800000"/>
              <w:sz w:val="20"/>
              <w:szCs w:val="20"/>
              <w:highlight w:val="white"/>
              <w:lang w:val="de-DE" w:eastAsia="de-AT"/>
            </w:rPr>
          </w:rPrChange>
        </w:rPr>
        <w:t>Address</w:t>
      </w:r>
      <w:r w:rsidRPr="00E40DCF">
        <w:rPr>
          <w:rFonts w:ascii="Consolas" w:hAnsi="Consolas" w:cs="Consolas"/>
          <w:color w:val="0000FF"/>
          <w:sz w:val="20"/>
          <w:szCs w:val="20"/>
          <w:highlight w:val="white"/>
          <w:lang w:val="en-GB" w:eastAsia="de-AT"/>
          <w:rPrChange w:id="889" w:author="Philip" w:date="2022-06-28T11:44:00Z">
            <w:rPr>
              <w:rFonts w:ascii="Consolas" w:hAnsi="Consolas" w:cs="Consolas"/>
              <w:color w:val="0000FF"/>
              <w:sz w:val="20"/>
              <w:szCs w:val="20"/>
              <w:highlight w:val="white"/>
              <w:lang w:val="de-DE" w:eastAsia="de-AT"/>
            </w:rPr>
          </w:rPrChange>
        </w:rPr>
        <w:t>&gt;</w:t>
      </w:r>
    </w:p>
    <w:p w14:paraId="5AA11125" w14:textId="77777777" w:rsidR="0019308D" w:rsidRPr="00E40DCF"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GB" w:eastAsia="de-AT"/>
          <w:rPrChange w:id="890" w:author="Philip" w:date="2022-06-28T11:44:00Z">
            <w:rPr>
              <w:rFonts w:ascii="Consolas" w:hAnsi="Consolas" w:cs="Consolas"/>
              <w:color w:val="FF0000"/>
              <w:sz w:val="20"/>
              <w:szCs w:val="20"/>
              <w:highlight w:val="white"/>
              <w:lang w:val="de-DE" w:eastAsia="de-AT"/>
            </w:rPr>
          </w:rPrChange>
        </w:rPr>
      </w:pPr>
      <w:r w:rsidRPr="00E40DCF">
        <w:rPr>
          <w:rFonts w:ascii="Consolas" w:hAnsi="Consolas" w:cs="Consolas"/>
          <w:color w:val="000000"/>
          <w:sz w:val="20"/>
          <w:szCs w:val="20"/>
          <w:highlight w:val="white"/>
          <w:lang w:val="en-GB" w:eastAsia="de-AT"/>
          <w:rPrChange w:id="891" w:author="Philip" w:date="2022-06-28T11:44:00Z">
            <w:rPr>
              <w:rFonts w:ascii="Consolas" w:hAnsi="Consolas" w:cs="Consolas"/>
              <w:color w:val="000000"/>
              <w:sz w:val="20"/>
              <w:szCs w:val="20"/>
              <w:highlight w:val="white"/>
              <w:lang w:val="de-DE" w:eastAsia="de-AT"/>
            </w:rPr>
          </w:rPrChange>
        </w:rPr>
        <w:tab/>
      </w:r>
      <w:r w:rsidRPr="00E40DCF">
        <w:rPr>
          <w:rFonts w:ascii="Consolas" w:hAnsi="Consolas" w:cs="Consolas"/>
          <w:color w:val="000000"/>
          <w:sz w:val="20"/>
          <w:szCs w:val="20"/>
          <w:highlight w:val="white"/>
          <w:lang w:val="en-GB" w:eastAsia="de-AT"/>
          <w:rPrChange w:id="892" w:author="Philip" w:date="2022-06-28T11:44:00Z">
            <w:rPr>
              <w:rFonts w:ascii="Consolas" w:hAnsi="Consolas" w:cs="Consolas"/>
              <w:color w:val="000000"/>
              <w:sz w:val="20"/>
              <w:szCs w:val="20"/>
              <w:highlight w:val="white"/>
              <w:lang w:val="de-DE" w:eastAsia="de-AT"/>
            </w:rPr>
          </w:rPrChange>
        </w:rPr>
        <w:tab/>
      </w:r>
      <w:r w:rsidRPr="00E40DCF">
        <w:rPr>
          <w:rFonts w:ascii="Consolas" w:hAnsi="Consolas" w:cs="Consolas"/>
          <w:color w:val="0000FF"/>
          <w:sz w:val="20"/>
          <w:szCs w:val="20"/>
          <w:highlight w:val="white"/>
          <w:lang w:val="en-GB" w:eastAsia="de-AT"/>
          <w:rPrChange w:id="893" w:author="Philip" w:date="2022-06-28T11:44:00Z">
            <w:rPr>
              <w:rFonts w:ascii="Consolas" w:hAnsi="Consolas" w:cs="Consolas"/>
              <w:color w:val="0000FF"/>
              <w:sz w:val="20"/>
              <w:szCs w:val="20"/>
              <w:highlight w:val="white"/>
              <w:lang w:val="de-DE" w:eastAsia="de-AT"/>
            </w:rPr>
          </w:rPrChange>
        </w:rPr>
        <w:t>&lt;</w:t>
      </w:r>
      <w:r w:rsidRPr="00E40DCF">
        <w:rPr>
          <w:rFonts w:ascii="Consolas" w:hAnsi="Consolas" w:cs="Consolas"/>
          <w:color w:val="800000"/>
          <w:sz w:val="20"/>
          <w:szCs w:val="20"/>
          <w:highlight w:val="white"/>
          <w:lang w:val="en-GB" w:eastAsia="de-AT"/>
          <w:rPrChange w:id="894" w:author="Philip" w:date="2022-06-28T11:44:00Z">
            <w:rPr>
              <w:rFonts w:ascii="Consolas" w:hAnsi="Consolas" w:cs="Consolas"/>
              <w:color w:val="800000"/>
              <w:sz w:val="20"/>
              <w:szCs w:val="20"/>
              <w:highlight w:val="white"/>
              <w:lang w:val="de-DE" w:eastAsia="de-AT"/>
            </w:rPr>
          </w:rPrChange>
        </w:rPr>
        <w:t>AddressIdentifier</w:t>
      </w:r>
    </w:p>
    <w:p w14:paraId="701B9FB1" w14:textId="77777777" w:rsidR="00051286" w:rsidRPr="00E40DCF"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GB" w:eastAsia="de-AT"/>
          <w:rPrChange w:id="895" w:author="Philip" w:date="2022-06-28T11:44:00Z">
            <w:rPr>
              <w:rFonts w:ascii="Consolas" w:hAnsi="Consolas" w:cs="Consolas"/>
              <w:color w:val="000000"/>
              <w:sz w:val="20"/>
              <w:szCs w:val="20"/>
              <w:highlight w:val="white"/>
              <w:lang w:val="de-DE" w:eastAsia="de-AT"/>
            </w:rPr>
          </w:rPrChange>
        </w:rPr>
      </w:pPr>
      <w:r w:rsidRPr="00E40DCF">
        <w:rPr>
          <w:rFonts w:ascii="Consolas" w:hAnsi="Consolas" w:cs="Consolas"/>
          <w:color w:val="000000"/>
          <w:sz w:val="20"/>
          <w:szCs w:val="20"/>
          <w:highlight w:val="white"/>
          <w:lang w:val="en-GB" w:eastAsia="de-AT"/>
          <w:rPrChange w:id="896" w:author="Philip" w:date="2022-06-28T11:44:00Z">
            <w:rPr>
              <w:rFonts w:ascii="Consolas" w:hAnsi="Consolas" w:cs="Consolas"/>
              <w:color w:val="000000"/>
              <w:sz w:val="20"/>
              <w:szCs w:val="20"/>
              <w:highlight w:val="white"/>
              <w:lang w:eastAsia="de-AT"/>
            </w:rPr>
          </w:rPrChange>
        </w:rPr>
        <w:tab/>
      </w:r>
      <w:r w:rsidRPr="00E40DCF">
        <w:rPr>
          <w:rFonts w:ascii="Consolas" w:hAnsi="Consolas" w:cs="Consolas"/>
          <w:color w:val="000000"/>
          <w:sz w:val="20"/>
          <w:szCs w:val="20"/>
          <w:highlight w:val="white"/>
          <w:lang w:val="en-GB" w:eastAsia="de-AT"/>
          <w:rPrChange w:id="897" w:author="Philip" w:date="2022-06-28T11:44:00Z">
            <w:rPr>
              <w:rFonts w:ascii="Consolas" w:hAnsi="Consolas" w:cs="Consolas"/>
              <w:color w:val="000000"/>
              <w:sz w:val="20"/>
              <w:szCs w:val="20"/>
              <w:highlight w:val="white"/>
              <w:lang w:eastAsia="de-AT"/>
            </w:rPr>
          </w:rPrChange>
        </w:rPr>
        <w:tab/>
      </w:r>
      <w:r w:rsidRPr="00E40DCF">
        <w:rPr>
          <w:rFonts w:ascii="Consolas" w:hAnsi="Consolas" w:cs="Consolas"/>
          <w:color w:val="000000"/>
          <w:sz w:val="20"/>
          <w:szCs w:val="20"/>
          <w:highlight w:val="white"/>
          <w:lang w:val="en-GB" w:eastAsia="de-AT"/>
          <w:rPrChange w:id="898" w:author="Philip" w:date="2022-06-28T11:44:00Z">
            <w:rPr>
              <w:rFonts w:ascii="Consolas" w:hAnsi="Consolas" w:cs="Consolas"/>
              <w:color w:val="000000"/>
              <w:sz w:val="20"/>
              <w:szCs w:val="20"/>
              <w:highlight w:val="white"/>
              <w:lang w:eastAsia="de-AT"/>
            </w:rPr>
          </w:rPrChange>
        </w:rPr>
        <w:tab/>
      </w:r>
      <w:r w:rsidR="00051286" w:rsidRPr="00E40DCF">
        <w:rPr>
          <w:rFonts w:ascii="Consolas" w:hAnsi="Consolas" w:cs="Consolas"/>
          <w:color w:val="FF0000"/>
          <w:sz w:val="20"/>
          <w:szCs w:val="20"/>
          <w:highlight w:val="white"/>
          <w:lang w:val="en-GB" w:eastAsia="de-AT"/>
          <w:rPrChange w:id="899" w:author="Philip" w:date="2022-06-28T11:44:00Z">
            <w:rPr>
              <w:rFonts w:ascii="Consolas" w:hAnsi="Consolas" w:cs="Consolas"/>
              <w:color w:val="FF0000"/>
              <w:sz w:val="20"/>
              <w:szCs w:val="20"/>
              <w:highlight w:val="white"/>
              <w:lang w:val="de-DE" w:eastAsia="de-AT"/>
            </w:rPr>
          </w:rPrChange>
        </w:rPr>
        <w:t>AddressIdentifierType</w:t>
      </w:r>
      <w:r w:rsidR="00051286" w:rsidRPr="00E40DCF">
        <w:rPr>
          <w:rFonts w:ascii="Consolas" w:hAnsi="Consolas" w:cs="Consolas"/>
          <w:color w:val="0000FF"/>
          <w:sz w:val="20"/>
          <w:szCs w:val="20"/>
          <w:highlight w:val="white"/>
          <w:lang w:val="en-GB" w:eastAsia="de-AT"/>
          <w:rPrChange w:id="900" w:author="Philip" w:date="2022-06-28T11:44:00Z">
            <w:rPr>
              <w:rFonts w:ascii="Consolas" w:hAnsi="Consolas" w:cs="Consolas"/>
              <w:color w:val="0000FF"/>
              <w:sz w:val="20"/>
              <w:szCs w:val="20"/>
              <w:highlight w:val="white"/>
              <w:lang w:val="de-DE" w:eastAsia="de-AT"/>
            </w:rPr>
          </w:rPrChange>
        </w:rPr>
        <w:t>="</w:t>
      </w:r>
      <w:r w:rsidR="00051286" w:rsidRPr="00E40DCF">
        <w:rPr>
          <w:rFonts w:ascii="Consolas" w:hAnsi="Consolas" w:cs="Consolas"/>
          <w:color w:val="000000"/>
          <w:sz w:val="20"/>
          <w:szCs w:val="20"/>
          <w:highlight w:val="white"/>
          <w:lang w:val="en-GB" w:eastAsia="de-AT"/>
          <w:rPrChange w:id="901" w:author="Philip" w:date="2022-06-28T11:44:00Z">
            <w:rPr>
              <w:rFonts w:ascii="Consolas" w:hAnsi="Consolas" w:cs="Consolas"/>
              <w:color w:val="000000"/>
              <w:sz w:val="20"/>
              <w:szCs w:val="20"/>
              <w:highlight w:val="white"/>
              <w:lang w:val="de-DE" w:eastAsia="de-AT"/>
            </w:rPr>
          </w:rPrChange>
        </w:rPr>
        <w:t>ProprietaryAddressID</w:t>
      </w:r>
      <w:r w:rsidR="00051286" w:rsidRPr="00E40DCF">
        <w:rPr>
          <w:rFonts w:ascii="Consolas" w:hAnsi="Consolas" w:cs="Consolas"/>
          <w:color w:val="0000FF"/>
          <w:sz w:val="20"/>
          <w:szCs w:val="20"/>
          <w:highlight w:val="white"/>
          <w:lang w:val="en-GB" w:eastAsia="de-AT"/>
          <w:rPrChange w:id="902" w:author="Philip" w:date="2022-06-28T11:44:00Z">
            <w:rPr>
              <w:rFonts w:ascii="Consolas" w:hAnsi="Consolas" w:cs="Consolas"/>
              <w:color w:val="0000FF"/>
              <w:sz w:val="20"/>
              <w:szCs w:val="20"/>
              <w:highlight w:val="white"/>
              <w:lang w:val="de-DE" w:eastAsia="de-AT"/>
            </w:rPr>
          </w:rPrChange>
        </w:rPr>
        <w:t>"&gt;</w:t>
      </w:r>
      <w:r w:rsidR="00051286" w:rsidRPr="00E40DCF">
        <w:rPr>
          <w:rFonts w:ascii="Consolas" w:hAnsi="Consolas" w:cs="Consolas"/>
          <w:color w:val="000000"/>
          <w:sz w:val="20"/>
          <w:szCs w:val="20"/>
          <w:highlight w:val="white"/>
          <w:lang w:val="en-GB" w:eastAsia="de-AT"/>
          <w:rPrChange w:id="903" w:author="Philip" w:date="2022-06-28T11:44:00Z">
            <w:rPr>
              <w:rFonts w:ascii="Consolas" w:hAnsi="Consolas" w:cs="Consolas"/>
              <w:color w:val="000000"/>
              <w:sz w:val="20"/>
              <w:szCs w:val="20"/>
              <w:highlight w:val="white"/>
              <w:lang w:val="de-DE" w:eastAsia="de-AT"/>
            </w:rPr>
          </w:rPrChange>
        </w:rPr>
        <w:t>OI393K3</w:t>
      </w:r>
    </w:p>
    <w:p w14:paraId="6ECA2EAD"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E40DCF">
        <w:rPr>
          <w:rFonts w:ascii="Consolas" w:hAnsi="Consolas" w:cs="Consolas"/>
          <w:color w:val="000000"/>
          <w:sz w:val="20"/>
          <w:szCs w:val="20"/>
          <w:highlight w:val="white"/>
          <w:lang w:val="en-GB" w:eastAsia="de-AT"/>
          <w:rPrChange w:id="904" w:author="Philip" w:date="2022-06-28T11:44:00Z">
            <w:rPr>
              <w:rFonts w:ascii="Consolas" w:hAnsi="Consolas" w:cs="Consolas"/>
              <w:color w:val="000000"/>
              <w:sz w:val="20"/>
              <w:szCs w:val="20"/>
              <w:highlight w:val="white"/>
              <w:lang w:eastAsia="de-AT"/>
            </w:rPr>
          </w:rPrChange>
        </w:rPr>
        <w:tab/>
      </w:r>
      <w:r w:rsidRPr="00E40DCF">
        <w:rPr>
          <w:rFonts w:ascii="Consolas" w:hAnsi="Consolas" w:cs="Consolas"/>
          <w:color w:val="000000"/>
          <w:sz w:val="20"/>
          <w:szCs w:val="20"/>
          <w:highlight w:val="white"/>
          <w:lang w:val="en-GB" w:eastAsia="de-AT"/>
          <w:rPrChange w:id="905" w:author="Philip" w:date="2022-06-28T11:44:00Z">
            <w:rPr>
              <w:rFonts w:ascii="Consolas" w:hAnsi="Consolas" w:cs="Consolas"/>
              <w:color w:val="000000"/>
              <w:sz w:val="20"/>
              <w:szCs w:val="20"/>
              <w:highlight w:val="white"/>
              <w:lang w:eastAsia="de-AT"/>
            </w:rPr>
          </w:rPrChange>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Lassallestraße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POBox</w:t>
      </w:r>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CountryCode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Österreich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Max Mustermann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BillersOrderingPartyID</w:t>
      </w:r>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OrderingPartyExtensionAutomotive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berschrift2"/>
        <w:rPr>
          <w:lang w:val="de-DE"/>
        </w:rPr>
      </w:pPr>
      <w:r w:rsidRPr="0083051F">
        <w:rPr>
          <w:lang w:val="de-DE"/>
        </w:rPr>
        <w:br w:type="page"/>
      </w:r>
      <w:bookmarkStart w:id="906" w:name="_Toc107412082"/>
      <w:r w:rsidRPr="0083051F">
        <w:rPr>
          <w:lang w:val="de-DE"/>
        </w:rPr>
        <w:lastRenderedPageBreak/>
        <w:t>Details</w:t>
      </w:r>
      <w:bookmarkEnd w:id="906"/>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019EE9CA" w:rsidR="00100A82" w:rsidRPr="0083051F" w:rsidRDefault="006C2DFC" w:rsidP="00100A82">
      <w:pPr>
        <w:jc w:val="center"/>
        <w:rPr>
          <w:lang w:val="de-DE"/>
        </w:rPr>
      </w:pPr>
      <w:ins w:id="907" w:author="Philip" w:date="2022-06-28T11:42:00Z">
        <w:r>
          <w:rPr>
            <w:noProof/>
          </w:rPr>
          <w:drawing>
            <wp:inline distT="0" distB="0" distL="0" distR="0" wp14:anchorId="534AB466" wp14:editId="73F789BD">
              <wp:extent cx="4448175" cy="3203575"/>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23"/>
                      <a:stretch>
                        <a:fillRect/>
                      </a:stretch>
                    </pic:blipFill>
                    <pic:spPr>
                      <a:xfrm>
                        <a:off x="0" y="0"/>
                        <a:ext cx="4448175" cy="3203575"/>
                      </a:xfrm>
                      <a:prstGeom prst="rect">
                        <a:avLst/>
                      </a:prstGeom>
                    </pic:spPr>
                  </pic:pic>
                </a:graphicData>
              </a:graphic>
            </wp:inline>
          </w:drawing>
        </w:r>
      </w:ins>
      <w:del w:id="908" w:author="Philip" w:date="2022-06-28T11:42:00Z">
        <w:r w:rsidR="00EC76F0" w:rsidDel="006C2DFC">
          <w:rPr>
            <w:noProof/>
            <w:lang w:val="de-DE" w:eastAsia="de-DE"/>
          </w:rPr>
          <w:drawing>
            <wp:inline distT="0" distB="0" distL="0" distR="0" wp14:anchorId="372DDE18" wp14:editId="487BA7F9">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2667000"/>
                      </a:xfrm>
                      <a:prstGeom prst="rect">
                        <a:avLst/>
                      </a:prstGeom>
                    </pic:spPr>
                  </pic:pic>
                </a:graphicData>
              </a:graphic>
            </wp:inline>
          </w:drawing>
        </w:r>
      </w:del>
    </w:p>
    <w:p w14:paraId="129281AC" w14:textId="77777777" w:rsidR="00100A82" w:rsidRPr="00E40DCF" w:rsidRDefault="00100A82" w:rsidP="00E40DCF">
      <w:pPr>
        <w:rPr>
          <w:rPrChange w:id="909" w:author="Philip" w:date="2022-06-28T11:45:00Z">
            <w:rPr>
              <w:lang w:val="de-DE"/>
            </w:rPr>
          </w:rPrChang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r w:rsidRPr="0083051F">
              <w:rPr>
                <w:sz w:val="20"/>
                <w:szCs w:val="20"/>
              </w:rPr>
              <w:t>HeaderDescription</w:t>
            </w:r>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r w:rsidRPr="0083051F">
              <w:rPr>
                <w:sz w:val="20"/>
                <w:szCs w:val="20"/>
              </w:rPr>
              <w:t>ItemList/HeaderDescription</w:t>
            </w:r>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r w:rsidRPr="0083051F">
              <w:rPr>
                <w:sz w:val="20"/>
                <w:szCs w:val="20"/>
              </w:rPr>
              <w:t>ItemList/ListLineItem</w:t>
            </w:r>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r w:rsidRPr="0083051F">
              <w:rPr>
                <w:sz w:val="20"/>
                <w:szCs w:val="20"/>
              </w:rPr>
              <w:t>ItemList/FooterDescription</w:t>
            </w:r>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r w:rsidRPr="0083051F">
              <w:rPr>
                <w:sz w:val="20"/>
                <w:szCs w:val="20"/>
              </w:rPr>
              <w:t>FooterDescription</w:t>
            </w:r>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r w:rsidRPr="0083051F">
              <w:rPr>
                <w:sz w:val="20"/>
                <w:szCs w:val="20"/>
                <w:lang w:val="de-DE"/>
              </w:rPr>
              <w:t>xs:string</w:t>
            </w:r>
          </w:p>
        </w:tc>
      </w:tr>
      <w:tr w:rsidR="006D2E3A" w:rsidRPr="0083051F" w14:paraId="22E7C2A5" w14:textId="77777777">
        <w:trPr>
          <w:trHeight w:val="154"/>
          <w:ins w:id="910" w:author="Philip Helger" w:date="2022-06-25T13:36:00Z"/>
        </w:trPr>
        <w:tc>
          <w:tcPr>
            <w:tcW w:w="1800" w:type="dxa"/>
            <w:tcBorders>
              <w:top w:val="single" w:sz="4" w:space="0" w:color="000000"/>
              <w:left w:val="single" w:sz="4" w:space="0" w:color="000000"/>
              <w:bottom w:val="single" w:sz="4" w:space="0" w:color="000000"/>
              <w:right w:val="single" w:sz="4" w:space="0" w:color="000000"/>
            </w:tcBorders>
          </w:tcPr>
          <w:p w14:paraId="7DD35C7E" w14:textId="3883797A" w:rsidR="006D2E3A" w:rsidRPr="0083051F" w:rsidRDefault="006D2E3A" w:rsidP="006D2E3A">
            <w:pPr>
              <w:pStyle w:val="Default"/>
              <w:rPr>
                <w:ins w:id="911" w:author="Philip Helger" w:date="2022-06-25T13:36:00Z"/>
                <w:sz w:val="20"/>
                <w:szCs w:val="20"/>
              </w:rPr>
            </w:pPr>
            <w:ins w:id="912" w:author="Philip Helger" w:date="2022-06-25T13:36:00Z">
              <w:r w:rsidRPr="0083051F">
                <w:rPr>
                  <w:sz w:val="20"/>
                  <w:szCs w:val="20"/>
                </w:rPr>
                <w:t>BelowTheLineItem</w:t>
              </w:r>
            </w:ins>
          </w:p>
        </w:tc>
        <w:tc>
          <w:tcPr>
            <w:tcW w:w="3961" w:type="dxa"/>
            <w:tcBorders>
              <w:top w:val="single" w:sz="4" w:space="0" w:color="000000"/>
              <w:left w:val="single" w:sz="4" w:space="0" w:color="000000"/>
              <w:bottom w:val="single" w:sz="4" w:space="0" w:color="000000"/>
              <w:right w:val="single" w:sz="4" w:space="0" w:color="000000"/>
            </w:tcBorders>
          </w:tcPr>
          <w:p w14:paraId="26D819C9" w14:textId="77777777" w:rsidR="006D2E3A" w:rsidRPr="0083051F" w:rsidRDefault="006D2E3A" w:rsidP="006D2E3A">
            <w:pPr>
              <w:pStyle w:val="Default"/>
              <w:rPr>
                <w:ins w:id="913" w:author="Philip Helger" w:date="2022-06-25T13:36:00Z"/>
                <w:sz w:val="20"/>
                <w:szCs w:val="20"/>
              </w:rPr>
            </w:pPr>
            <w:ins w:id="914" w:author="Philip Helger" w:date="2022-06-25T13:36:00Z">
              <w:r w:rsidRPr="0083051F">
                <w:rPr>
                  <w:sz w:val="20"/>
                  <w:szCs w:val="20"/>
                </w:rPr>
                <w:t>Enthält im Falle einer Rechnung nicht-steuerrelevante Beträge wie Verzugszinsen, Drittleistungen, etc.</w:t>
              </w:r>
            </w:ins>
          </w:p>
          <w:p w14:paraId="30904E5A" w14:textId="73CCFDA2" w:rsidR="006D2E3A" w:rsidRPr="0083051F" w:rsidRDefault="006D2E3A" w:rsidP="006D2E3A">
            <w:pPr>
              <w:pStyle w:val="Default"/>
              <w:rPr>
                <w:ins w:id="915" w:author="Philip Helger" w:date="2022-06-25T13:36:00Z"/>
                <w:sz w:val="20"/>
                <w:szCs w:val="20"/>
              </w:rPr>
            </w:pPr>
            <w:ins w:id="916" w:author="Philip Helger" w:date="2022-06-25T13:36:00Z">
              <w:r w:rsidRPr="0083051F">
                <w:rPr>
                  <w:sz w:val="20"/>
                  <w:szCs w:val="20"/>
                </w:rPr>
                <w:t xml:space="preserve">Die genaue Beschreibung befindet sich in Abschnitt </w:t>
              </w:r>
            </w:ins>
            <w:ins w:id="917" w:author="Philip Helger" w:date="2022-06-25T13:52:00Z">
              <w:r w:rsidR="007347EB">
                <w:rPr>
                  <w:sz w:val="20"/>
                  <w:szCs w:val="20"/>
                  <w:highlight w:val="green"/>
                </w:rPr>
                <w:fldChar w:fldCharType="begin"/>
              </w:r>
              <w:r w:rsidR="007347EB">
                <w:rPr>
                  <w:sz w:val="20"/>
                  <w:szCs w:val="20"/>
                </w:rPr>
                <w:instrText xml:space="preserve"> REF _Ref369707940 \r \h </w:instrText>
              </w:r>
            </w:ins>
            <w:r w:rsidR="007347EB">
              <w:rPr>
                <w:sz w:val="20"/>
                <w:szCs w:val="20"/>
                <w:highlight w:val="green"/>
              </w:rPr>
            </w:r>
            <w:r w:rsidR="007347EB">
              <w:rPr>
                <w:sz w:val="20"/>
                <w:szCs w:val="20"/>
                <w:highlight w:val="green"/>
              </w:rPr>
              <w:fldChar w:fldCharType="separate"/>
            </w:r>
            <w:ins w:id="918" w:author="Philip Helger" w:date="2022-06-29T16:20:00Z">
              <w:r w:rsidR="00964D7C">
                <w:rPr>
                  <w:sz w:val="20"/>
                  <w:szCs w:val="20"/>
                </w:rPr>
                <w:t>4.9.2</w:t>
              </w:r>
            </w:ins>
            <w:ins w:id="919" w:author="Philip Helger" w:date="2022-06-25T13:52:00Z">
              <w:r w:rsidR="007347EB">
                <w:rPr>
                  <w:sz w:val="20"/>
                  <w:szCs w:val="20"/>
                  <w:highlight w:val="green"/>
                </w:rPr>
                <w:fldChar w:fldCharType="end"/>
              </w:r>
            </w:ins>
          </w:p>
        </w:tc>
        <w:tc>
          <w:tcPr>
            <w:tcW w:w="900" w:type="dxa"/>
            <w:tcBorders>
              <w:top w:val="single" w:sz="4" w:space="0" w:color="000000"/>
              <w:left w:val="single" w:sz="4" w:space="0" w:color="000000"/>
              <w:bottom w:val="single" w:sz="4" w:space="0" w:color="000000"/>
              <w:right w:val="single" w:sz="4" w:space="0" w:color="000000"/>
            </w:tcBorders>
          </w:tcPr>
          <w:p w14:paraId="2B1AA0D9" w14:textId="06CF7B3E" w:rsidR="006D2E3A" w:rsidRPr="0083051F" w:rsidRDefault="006D2E3A" w:rsidP="006D2E3A">
            <w:pPr>
              <w:rPr>
                <w:ins w:id="920" w:author="Philip Helger" w:date="2022-06-25T13:36:00Z"/>
                <w:sz w:val="20"/>
                <w:szCs w:val="20"/>
                <w:lang w:val="de-DE"/>
              </w:rPr>
            </w:pPr>
            <w:ins w:id="921" w:author="Philip Helger" w:date="2022-06-25T13:36:00Z">
              <w:r w:rsidRPr="0083051F">
                <w:rPr>
                  <w:sz w:val="20"/>
                  <w:szCs w:val="20"/>
                  <w:lang w:val="de-DE"/>
                </w:rPr>
                <w:t>Element</w:t>
              </w:r>
            </w:ins>
          </w:p>
        </w:tc>
        <w:tc>
          <w:tcPr>
            <w:tcW w:w="900" w:type="dxa"/>
            <w:tcBorders>
              <w:top w:val="single" w:sz="4" w:space="0" w:color="000000"/>
              <w:left w:val="single" w:sz="4" w:space="0" w:color="000000"/>
              <w:bottom w:val="single" w:sz="4" w:space="0" w:color="000000"/>
              <w:right w:val="single" w:sz="4" w:space="0" w:color="000000"/>
            </w:tcBorders>
          </w:tcPr>
          <w:p w14:paraId="3799699E" w14:textId="60B7AE7F" w:rsidR="006D2E3A" w:rsidRPr="0083051F" w:rsidRDefault="006D2E3A" w:rsidP="006D2E3A">
            <w:pPr>
              <w:jc w:val="center"/>
              <w:rPr>
                <w:ins w:id="922" w:author="Philip Helger" w:date="2022-06-25T13:36:00Z"/>
                <w:sz w:val="20"/>
                <w:szCs w:val="20"/>
                <w:lang w:val="de-DE"/>
              </w:rPr>
            </w:pPr>
            <w:ins w:id="923" w:author="Philip Helger" w:date="2022-06-25T13:36:00Z">
              <w:r w:rsidRPr="0083051F">
                <w:rPr>
                  <w:sz w:val="20"/>
                  <w:szCs w:val="20"/>
                  <w:lang w:val="de-DE"/>
                </w:rPr>
                <w:t>0..*</w:t>
              </w:r>
            </w:ins>
          </w:p>
        </w:tc>
        <w:tc>
          <w:tcPr>
            <w:tcW w:w="1620" w:type="dxa"/>
            <w:tcBorders>
              <w:top w:val="single" w:sz="4" w:space="0" w:color="000000"/>
              <w:left w:val="single" w:sz="4" w:space="0" w:color="000000"/>
              <w:bottom w:val="single" w:sz="4" w:space="0" w:color="000000"/>
              <w:right w:val="single" w:sz="4" w:space="0" w:color="000000"/>
            </w:tcBorders>
          </w:tcPr>
          <w:p w14:paraId="1375A280" w14:textId="01AE2817" w:rsidR="006D2E3A" w:rsidRPr="0083051F" w:rsidRDefault="006D2E3A" w:rsidP="006D2E3A">
            <w:pPr>
              <w:rPr>
                <w:ins w:id="924" w:author="Philip Helger" w:date="2022-06-25T13:36:00Z"/>
                <w:sz w:val="20"/>
                <w:szCs w:val="20"/>
                <w:lang w:val="de-DE"/>
              </w:rPr>
            </w:pPr>
            <w:ins w:id="925" w:author="Philip Helger" w:date="2022-06-25T13:36:00Z">
              <w:r w:rsidRPr="0083051F">
                <w:rPr>
                  <w:sz w:val="20"/>
                  <w:szCs w:val="20"/>
                  <w:lang w:val="de-DE"/>
                </w:rPr>
                <w:t>XML-Komposit</w:t>
              </w:r>
            </w:ins>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26"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de-DE" w:eastAsia="de-AT"/>
        </w:rPr>
        <w:pPrChange w:id="927"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525409DA" w14:textId="77777777" w:rsidR="001C4863"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28"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29"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49BEE6C"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30"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0D16714A" w14:textId="1133158A" w:rsidR="0019308D" w:rsidDel="00D751F4"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del w:id="931" w:author="Philip Helger" w:date="2022-06-29T16:08:00Z"/>
          <w:rFonts w:ascii="Consolas" w:hAnsi="Consolas" w:cs="Consolas"/>
          <w:color w:val="0000FF"/>
          <w:sz w:val="20"/>
          <w:szCs w:val="20"/>
          <w:highlight w:val="white"/>
          <w:lang w:val="de-DE" w:eastAsia="de-AT"/>
        </w:rPr>
        <w:pPrChange w:id="93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3104E55F" w14:textId="32F2F54D" w:rsidR="0019308D" w:rsidDel="00D751F4"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del w:id="933" w:author="Philip Helger" w:date="2022-06-29T16:08:00Z"/>
          <w:rFonts w:ascii="Consolas" w:hAnsi="Consolas" w:cs="Consolas"/>
          <w:color w:val="000000"/>
          <w:sz w:val="20"/>
          <w:szCs w:val="20"/>
          <w:highlight w:val="white"/>
          <w:lang w:val="de-DE" w:eastAsia="de-AT"/>
        </w:rPr>
        <w:pPrChange w:id="93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del w:id="935" w:author="Philip Helger" w:date="2022-06-29T16:08:00Z">
        <w:r w:rsidRPr="00B0608C" w:rsidDel="00D751F4">
          <w:rPr>
            <w:rFonts w:ascii="Consolas" w:hAnsi="Consolas" w:cs="Consolas"/>
            <w:color w:val="000000"/>
            <w:sz w:val="20"/>
            <w:szCs w:val="20"/>
            <w:highlight w:val="white"/>
            <w:lang w:eastAsia="de-AT"/>
          </w:rPr>
          <w:tab/>
        </w:r>
        <w:r w:rsidRPr="00B0608C" w:rsidDel="00D751F4">
          <w:rPr>
            <w:rFonts w:ascii="Consolas" w:hAnsi="Consolas" w:cs="Consolas"/>
            <w:color w:val="000000"/>
            <w:sz w:val="20"/>
            <w:szCs w:val="20"/>
            <w:highlight w:val="white"/>
            <w:lang w:eastAsia="de-AT"/>
          </w:rPr>
          <w:tab/>
        </w:r>
        <w:r w:rsidRPr="00B0608C" w:rsidDel="00D751F4">
          <w:rPr>
            <w:rFonts w:ascii="Consolas" w:hAnsi="Consolas" w:cs="Consolas"/>
            <w:color w:val="000000"/>
            <w:sz w:val="20"/>
            <w:szCs w:val="20"/>
            <w:highlight w:val="white"/>
            <w:lang w:eastAsia="de-AT"/>
          </w:rPr>
          <w:tab/>
        </w:r>
      </w:del>
      <w:r w:rsidR="001C4863">
        <w:rPr>
          <w:rFonts w:ascii="Consolas" w:hAnsi="Consolas" w:cs="Consolas"/>
          <w:color w:val="000000"/>
          <w:sz w:val="20"/>
          <w:szCs w:val="20"/>
          <w:highlight w:val="white"/>
          <w:lang w:val="de-DE" w:eastAsia="de-AT"/>
        </w:rPr>
        <w:t>Aus unserer Schrauben-Abteilung:</w:t>
      </w:r>
    </w:p>
    <w:p w14:paraId="23E03DE9" w14:textId="7EE9EE74"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36"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del w:id="937" w:author="Philip Helger" w:date="2022-06-29T16:08:00Z">
        <w:r w:rsidRPr="00C26CEC" w:rsidDel="00D751F4">
          <w:rPr>
            <w:rFonts w:ascii="Consolas" w:hAnsi="Consolas" w:cs="Consolas"/>
            <w:color w:val="000000"/>
            <w:sz w:val="20"/>
            <w:szCs w:val="20"/>
            <w:highlight w:val="white"/>
            <w:lang w:val="en-US" w:eastAsia="de-AT"/>
            <w:rPrChange w:id="938" w:author="Philip Helger" w:date="2022-06-29T16:18:00Z">
              <w:rPr>
                <w:rFonts w:ascii="Consolas" w:hAnsi="Consolas" w:cs="Consolas"/>
                <w:color w:val="000000"/>
                <w:sz w:val="20"/>
                <w:szCs w:val="20"/>
                <w:highlight w:val="white"/>
                <w:lang w:eastAsia="de-AT"/>
              </w:rPr>
            </w:rPrChange>
          </w:rPr>
          <w:tab/>
        </w:r>
        <w:r w:rsidRPr="00C26CEC" w:rsidDel="00D751F4">
          <w:rPr>
            <w:rFonts w:ascii="Consolas" w:hAnsi="Consolas" w:cs="Consolas"/>
            <w:color w:val="000000"/>
            <w:sz w:val="20"/>
            <w:szCs w:val="20"/>
            <w:highlight w:val="white"/>
            <w:lang w:val="en-US" w:eastAsia="de-AT"/>
            <w:rPrChange w:id="939" w:author="Philip Helger" w:date="2022-06-29T16:18:00Z">
              <w:rPr>
                <w:rFonts w:ascii="Consolas" w:hAnsi="Consolas" w:cs="Consolas"/>
                <w:color w:val="000000"/>
                <w:sz w:val="20"/>
                <w:szCs w:val="20"/>
                <w:highlight w:val="white"/>
                <w:lang w:eastAsia="de-AT"/>
              </w:rPr>
            </w:rPrChange>
          </w:rPr>
          <w:tab/>
        </w:r>
      </w:del>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HeaderDescription</w:t>
      </w:r>
      <w:r w:rsidR="001C4863" w:rsidRPr="00FA233C">
        <w:rPr>
          <w:rFonts w:ascii="Consolas" w:hAnsi="Consolas" w:cs="Consolas"/>
          <w:color w:val="0000FF"/>
          <w:sz w:val="20"/>
          <w:szCs w:val="20"/>
          <w:highlight w:val="white"/>
          <w:lang w:val="en-US" w:eastAsia="de-AT"/>
        </w:rPr>
        <w:t>&gt;</w:t>
      </w:r>
    </w:p>
    <w:p w14:paraId="6CB3E9A9"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40"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ListLineItem</w:t>
      </w:r>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41"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PositionNumber</w:t>
      </w:r>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4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Schraubenzieher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43"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4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45"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2D4768CB" w14:textId="505A7130" w:rsidR="0019308D" w:rsidRPr="00FA233C" w:rsidDel="00D751F4"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del w:id="946" w:author="Philip Helger" w:date="2022-06-29T16:08:00Z"/>
          <w:rFonts w:ascii="Consolas" w:hAnsi="Consolas" w:cs="Consolas"/>
          <w:color w:val="FF0000"/>
          <w:sz w:val="20"/>
          <w:szCs w:val="20"/>
          <w:highlight w:val="white"/>
          <w:lang w:val="en-US" w:eastAsia="de-AT"/>
        </w:rPr>
        <w:pPrChange w:id="947"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ins w:id="948" w:author="Philip Helger" w:date="2022-06-29T16:08:00Z">
        <w:r w:rsidR="00D751F4">
          <w:rPr>
            <w:rFonts w:ascii="Consolas" w:hAnsi="Consolas" w:cs="Consolas"/>
            <w:color w:val="800000"/>
            <w:sz w:val="20"/>
            <w:szCs w:val="20"/>
            <w:highlight w:val="white"/>
            <w:lang w:val="en-US" w:eastAsia="de-AT"/>
          </w:rPr>
          <w:t xml:space="preserve"> </w:t>
        </w:r>
      </w:ins>
    </w:p>
    <w:p w14:paraId="278C062B" w14:textId="736D10DA" w:rsidR="0019308D"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49"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del w:id="950" w:author="Philip Helger" w:date="2022-06-29T16:08:00Z">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del>
      <w:del w:id="951" w:author="Philip Helger" w:date="2022-06-29T16:09:00Z">
        <w:r w:rsidRPr="00FA233C" w:rsidDel="00D751F4">
          <w:rPr>
            <w:rFonts w:ascii="Consolas" w:hAnsi="Consolas" w:cs="Consolas"/>
            <w:color w:val="000000"/>
            <w:sz w:val="20"/>
            <w:szCs w:val="20"/>
            <w:highlight w:val="white"/>
            <w:lang w:val="en-US" w:eastAsia="de-AT"/>
          </w:rPr>
          <w:tab/>
        </w:r>
      </w:del>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5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53"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5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Change w:id="955"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Change w:id="956"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r w:rsidR="001C4863" w:rsidRPr="00291703">
        <w:rPr>
          <w:rFonts w:ascii="Consolas" w:hAnsi="Consolas" w:cs="Consolas"/>
          <w:color w:val="800000"/>
          <w:sz w:val="20"/>
          <w:szCs w:val="20"/>
          <w:highlight w:val="white"/>
          <w:lang w:val="fr-BE" w:eastAsia="de-AT"/>
        </w:rPr>
        <w:t>ArticleNumber</w:t>
      </w:r>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fr-BE" w:eastAsia="de-AT"/>
        </w:rPr>
        <w:pPrChange w:id="957"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r w:rsidRPr="00291703">
        <w:rPr>
          <w:rFonts w:ascii="Consolas" w:hAnsi="Consolas" w:cs="Consolas"/>
          <w:color w:val="800000"/>
          <w:sz w:val="20"/>
          <w:szCs w:val="20"/>
          <w:highlight w:val="white"/>
          <w:lang w:val="fr-BE" w:eastAsia="de-AT"/>
        </w:rPr>
        <w:t>Quantity</w:t>
      </w:r>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58"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6FCF01C6" w14:textId="411FCEF8" w:rsidR="0019308D" w:rsidRPr="00FA233C" w:rsidDel="00D751F4"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del w:id="959" w:author="Philip Helger" w:date="2022-06-29T16:09:00Z"/>
          <w:rFonts w:ascii="Consolas" w:hAnsi="Consolas" w:cs="Consolas"/>
          <w:color w:val="0000FF"/>
          <w:sz w:val="20"/>
          <w:szCs w:val="20"/>
          <w:highlight w:val="white"/>
          <w:lang w:val="en-US" w:eastAsia="de-AT"/>
        </w:rPr>
        <w:pPrChange w:id="960"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p>
    <w:p w14:paraId="7383F3D9" w14:textId="539D09FC" w:rsidR="001C4863" w:rsidRPr="00FA233C" w:rsidDel="00D751F4"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del w:id="961" w:author="Philip Helger" w:date="2022-06-29T16:09:00Z"/>
          <w:rFonts w:ascii="Consolas" w:hAnsi="Consolas" w:cs="Consolas"/>
          <w:color w:val="000000"/>
          <w:sz w:val="20"/>
          <w:szCs w:val="20"/>
          <w:highlight w:val="white"/>
          <w:lang w:val="en-US" w:eastAsia="de-AT"/>
        </w:rPr>
        <w:pPrChange w:id="96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del w:id="963" w:author="Philip Helger" w:date="2022-06-29T16:09:00Z">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del>
      <w:r w:rsidR="001C4863" w:rsidRPr="00FA233C">
        <w:rPr>
          <w:rFonts w:ascii="Consolas" w:hAnsi="Consolas" w:cs="Consolas"/>
          <w:color w:val="000000"/>
          <w:sz w:val="20"/>
          <w:szCs w:val="20"/>
          <w:highlight w:val="white"/>
          <w:lang w:val="en-US" w:eastAsia="de-AT"/>
        </w:rPr>
        <w:t>Gelb</w:t>
      </w:r>
    </w:p>
    <w:p w14:paraId="282ED3D4" w14:textId="46F4A9B3" w:rsidR="0019308D"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6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del w:id="965" w:author="Philip Helger" w:date="2022-06-29T16:09:00Z">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del>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AdditionalInformation</w:t>
      </w:r>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66"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67"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68"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69"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70"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 Standardsteuersatz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71"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7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LineItemAmount</w:t>
      </w:r>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73"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ListLineItem</w:t>
      </w:r>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7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ItemList</w:t>
      </w:r>
      <w:r w:rsidRPr="00FA233C">
        <w:rPr>
          <w:rFonts w:ascii="Consolas" w:hAnsi="Consolas" w:cs="Consolas"/>
          <w:color w:val="0000FF"/>
          <w:sz w:val="20"/>
          <w:szCs w:val="20"/>
          <w:highlight w:val="white"/>
          <w:lang w:val="en-US" w:eastAsia="de-AT"/>
        </w:rPr>
        <w:t>&gt;</w:t>
      </w:r>
    </w:p>
    <w:p w14:paraId="68917AA4"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75"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301ACDA8"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76"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0F5064F9"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77"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1A3E6E1D"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78"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68131737"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79"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80"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BillersArticleNumber</w:t>
      </w:r>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81"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8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1B563D93" w14:textId="24EFAF83" w:rsidR="0019308D" w:rsidRPr="00FA233C" w:rsidDel="00D751F4"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del w:id="983" w:author="Philip Helger" w:date="2022-06-29T16:09:00Z"/>
          <w:rFonts w:ascii="Consolas" w:hAnsi="Consolas" w:cs="Consolas"/>
          <w:color w:val="FF0000"/>
          <w:sz w:val="20"/>
          <w:szCs w:val="20"/>
          <w:highlight w:val="white"/>
          <w:lang w:val="en-US" w:eastAsia="de-AT"/>
        </w:rPr>
        <w:pPrChange w:id="98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ins w:id="985" w:author="Philip Helger" w:date="2022-06-29T16:09:00Z">
        <w:r w:rsidR="00D751F4">
          <w:rPr>
            <w:rFonts w:ascii="Consolas" w:hAnsi="Consolas" w:cs="Consolas"/>
            <w:color w:val="800000"/>
            <w:sz w:val="20"/>
            <w:szCs w:val="20"/>
            <w:highlight w:val="white"/>
            <w:lang w:val="en-US" w:eastAsia="de-AT"/>
          </w:rPr>
          <w:t xml:space="preserve"> </w:t>
        </w:r>
      </w:ins>
    </w:p>
    <w:p w14:paraId="5684FC4E" w14:textId="11A87559" w:rsidR="0019308D"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86"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del w:id="987" w:author="Philip Helger" w:date="2022-06-29T16:09:00Z">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r w:rsidRPr="00FA233C" w:rsidDel="00D751F4">
          <w:rPr>
            <w:rFonts w:ascii="Consolas" w:hAnsi="Consolas" w:cs="Consolas"/>
            <w:color w:val="000000"/>
            <w:sz w:val="20"/>
            <w:szCs w:val="20"/>
            <w:highlight w:val="white"/>
            <w:lang w:val="en-US" w:eastAsia="de-AT"/>
          </w:rPr>
          <w:tab/>
        </w:r>
      </w:del>
      <w:r w:rsidR="001C4863" w:rsidRPr="00FA233C">
        <w:rPr>
          <w:rFonts w:ascii="Consolas" w:hAnsi="Consolas" w:cs="Consolas"/>
          <w:color w:val="FF0000"/>
          <w:sz w:val="20"/>
          <w:szCs w:val="20"/>
          <w:highlight w:val="white"/>
          <w:lang w:val="en-US" w:eastAsia="de-AT"/>
        </w:rPr>
        <w:t>ArticleNumberType</w:t>
      </w:r>
      <w:r w:rsidR="001C4863" w:rsidRPr="00FA233C">
        <w:rPr>
          <w:rFonts w:ascii="Consolas" w:hAnsi="Consolas" w:cs="Consolas"/>
          <w:color w:val="0000FF"/>
          <w:sz w:val="20"/>
          <w:szCs w:val="20"/>
          <w:highlight w:val="white"/>
          <w:lang w:val="en-US" w:eastAsia="de-AT"/>
        </w:rPr>
        <w:t>="</w:t>
      </w:r>
      <w:r w:rsidR="001C4863" w:rsidRPr="00FA233C">
        <w:rPr>
          <w:rFonts w:ascii="Consolas" w:hAnsi="Consolas" w:cs="Consolas"/>
          <w:color w:val="000000"/>
          <w:sz w:val="20"/>
          <w:szCs w:val="20"/>
          <w:highlight w:val="white"/>
          <w:lang w:val="en-US" w:eastAsia="de-AT"/>
        </w:rPr>
        <w:t>InvoiceRecipientsArticleNumber</w:t>
      </w:r>
      <w:r w:rsidR="001C4863"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88"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89"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90"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ArticleNumber</w:t>
      </w:r>
      <w:r w:rsidRPr="00FA233C">
        <w:rPr>
          <w:rFonts w:ascii="Consolas" w:hAnsi="Consolas" w:cs="Consolas"/>
          <w:color w:val="FF0000"/>
          <w:sz w:val="20"/>
          <w:szCs w:val="20"/>
          <w:highlight w:val="white"/>
          <w:lang w:val="en-US" w:eastAsia="de-AT"/>
        </w:rPr>
        <w:t xml:space="preserve"> ArticleNumberType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91"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9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r w:rsidR="001C4863" w:rsidRPr="00FA233C">
        <w:rPr>
          <w:rFonts w:ascii="Consolas" w:hAnsi="Consolas" w:cs="Consolas"/>
          <w:color w:val="800000"/>
          <w:sz w:val="20"/>
          <w:szCs w:val="20"/>
          <w:highlight w:val="white"/>
          <w:lang w:val="en-US" w:eastAsia="de-AT"/>
        </w:rPr>
        <w:t>ArticleNumber</w:t>
      </w:r>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93"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FF"/>
          <w:sz w:val="20"/>
          <w:szCs w:val="20"/>
          <w:highlight w:val="white"/>
          <w:lang w:val="en-US" w:eastAsia="de-AT"/>
        </w:rPr>
        <w:pPrChange w:id="99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UnitPrice</w:t>
      </w:r>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95"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r w:rsidR="0054014B" w:rsidRPr="00FA233C">
        <w:rPr>
          <w:rFonts w:ascii="Consolas" w:hAnsi="Consolas" w:cs="Consolas"/>
          <w:color w:val="800000"/>
          <w:sz w:val="20"/>
          <w:szCs w:val="20"/>
          <w:highlight w:val="white"/>
          <w:lang w:val="en-US" w:eastAsia="de-AT"/>
        </w:rPr>
        <w:t>TaxItem</w:t>
      </w:r>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96"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97"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en-US" w:eastAsia="de-AT"/>
        </w:rPr>
        <w:pPrChange w:id="998"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61F8202C" w14:textId="77777777" w:rsidR="0054014B"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999"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1000"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F6AFDB6"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1001"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569414DE"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1002"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17C1E"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1003"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0333ADB" w14:textId="77777777" w:rsid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nsolas" w:hAnsi="Consolas" w:cs="Consolas"/>
          <w:color w:val="000000"/>
          <w:sz w:val="20"/>
          <w:szCs w:val="20"/>
          <w:highlight w:val="white"/>
          <w:lang w:val="de-DE" w:eastAsia="de-AT"/>
        </w:rPr>
        <w:pPrChange w:id="1004"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1865A0A1" w14:textId="77777777" w:rsidR="00F14AF1" w:rsidRPr="001C4863" w:rsidRDefault="001C4863" w:rsidP="00D751F4">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s>
        <w:autoSpaceDE w:val="0"/>
        <w:autoSpaceDN w:val="0"/>
        <w:adjustRightInd w:val="0"/>
        <w:rPr>
          <w:rFonts w:ascii="Courier New" w:hAnsi="Courier New" w:cs="Courier New"/>
          <w:color w:val="0000FF"/>
          <w:sz w:val="20"/>
          <w:szCs w:val="20"/>
          <w:highlight w:val="white"/>
          <w:lang w:val="de-DE" w:eastAsia="de-AT"/>
        </w:rPr>
        <w:pPrChange w:id="1005" w:author="Philip Helger" w:date="2022-06-29T16:08:00Z">
          <w:pPr>
            <w:pBdr>
              <w:top w:val="single" w:sz="4" w:space="1" w:color="auto"/>
              <w:left w:val="single" w:sz="4" w:space="1" w:color="auto"/>
              <w:bottom w:val="single" w:sz="4" w:space="1" w:color="auto"/>
              <w:right w:val="single" w:sz="4" w:space="1" w:color="auto"/>
            </w:pBdr>
            <w:autoSpaceDE w:val="0"/>
            <w:autoSpaceDN w:val="0"/>
            <w:adjustRightInd w:val="0"/>
          </w:pPr>
        </w:pPrChange>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berschrift3"/>
        <w:rPr>
          <w:lang w:val="de-DE"/>
        </w:rPr>
      </w:pPr>
      <w:r w:rsidRPr="0083051F">
        <w:rPr>
          <w:highlight w:val="yellow"/>
          <w:lang w:val="de-DE"/>
        </w:rPr>
        <w:br w:type="page"/>
      </w:r>
      <w:bookmarkStart w:id="1006" w:name="_Ref37193647"/>
      <w:bookmarkStart w:id="1007" w:name="_Toc107412083"/>
      <w:r w:rsidRPr="0083051F">
        <w:rPr>
          <w:lang w:val="de-DE"/>
        </w:rPr>
        <w:lastRenderedPageBreak/>
        <w:t>ListLineItem</w:t>
      </w:r>
      <w:bookmarkEnd w:id="1006"/>
      <w:bookmarkEnd w:id="1007"/>
    </w:p>
    <w:p w14:paraId="3CBB50B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p w14:paraId="313D8E0B" w14:textId="541E08B1" w:rsidR="00100A82" w:rsidRPr="0083051F" w:rsidDel="00E40DCF" w:rsidRDefault="00100A82" w:rsidP="00100A82">
      <w:pPr>
        <w:rPr>
          <w:del w:id="1008" w:author="Philip" w:date="2022-06-28T11:45:00Z"/>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r w:rsidRPr="0083051F">
              <w:rPr>
                <w:sz w:val="20"/>
                <w:szCs w:val="20"/>
              </w:rPr>
              <w:t>ArticleNumber/@ArticleNumberType</w:t>
            </w:r>
          </w:p>
        </w:tc>
        <w:tc>
          <w:tcPr>
            <w:tcW w:w="3633" w:type="dxa"/>
            <w:tcBorders>
              <w:top w:val="single" w:sz="4" w:space="0" w:color="000000"/>
              <w:left w:val="single" w:sz="4" w:space="0" w:color="000000"/>
              <w:bottom w:val="single" w:sz="4" w:space="0" w:color="000000"/>
              <w:right w:val="single" w:sz="4" w:space="0" w:color="000000"/>
            </w:tcBorders>
          </w:tcPr>
          <w:p w14:paraId="346583C4" w14:textId="27CF0DDE"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del w:id="1009" w:author="Philip" w:date="2022-06-28T11:24:00Z">
              <w:r w:rsidR="00B65436" w:rsidRPr="0083051F" w:rsidDel="00B12D0F">
                <w:rPr>
                  <w:sz w:val="20"/>
                  <w:szCs w:val="20"/>
                </w:rPr>
                <w:delText xml:space="preserve">der </w:delText>
              </w:r>
            </w:del>
            <w:ins w:id="1010" w:author="Philip" w:date="2022-06-28T11:24:00Z">
              <w:r w:rsidR="00B12D0F" w:rsidRPr="0083051F">
                <w:rPr>
                  <w:sz w:val="20"/>
                  <w:szCs w:val="20"/>
                </w:rPr>
                <w:t>de</w:t>
              </w:r>
              <w:r w:rsidR="00B12D0F">
                <w:rPr>
                  <w:sz w:val="20"/>
                  <w:szCs w:val="20"/>
                </w:rPr>
                <w:t>s</w:t>
              </w:r>
              <w:r w:rsidR="00B12D0F" w:rsidRPr="0083051F">
                <w:rPr>
                  <w:sz w:val="20"/>
                  <w:szCs w:val="20"/>
                </w:rPr>
                <w:t xml:space="preserve"> </w:t>
              </w:r>
            </w:ins>
            <w:r w:rsidR="00B65436" w:rsidRPr="0083051F">
              <w:rPr>
                <w:sz w:val="20"/>
                <w:szCs w:val="20"/>
              </w:rPr>
              <w:t>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r w:rsidRPr="0083051F">
              <w:rPr>
                <w:sz w:val="20"/>
                <w:szCs w:val="20"/>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r w:rsidRPr="0083051F">
              <w:rPr>
                <w:sz w:val="20"/>
                <w:szCs w:val="20"/>
              </w:rPr>
              <w:lastRenderedPageBreak/>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103169C6" w14:textId="0463EBE8"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ins w:id="1011" w:author="Philip Helger" w:date="2022-06-29T16:20:00Z">
              <w:r w:rsidR="00964D7C">
                <w:rPr>
                  <w:sz w:val="20"/>
                  <w:szCs w:val="20"/>
                </w:rPr>
                <w:t>4.9.1.1</w:t>
              </w:r>
            </w:ins>
            <w:ins w:id="1012" w:author="Philip" w:date="2022-06-28T11:53:00Z">
              <w:del w:id="1013" w:author="Philip Helger" w:date="2022-06-29T16:13:00Z">
                <w:r w:rsidR="00913542" w:rsidDel="00F65A72">
                  <w:rPr>
                    <w:sz w:val="20"/>
                    <w:szCs w:val="20"/>
                  </w:rPr>
                  <w:delText>4.9.1.1</w:delText>
                </w:r>
              </w:del>
            </w:ins>
            <w:del w:id="1014" w:author="Philip Helger" w:date="2022-06-29T16:13:00Z">
              <w:r w:rsidR="004E5C3E" w:rsidDel="00F65A72">
                <w:rPr>
                  <w:sz w:val="20"/>
                  <w:szCs w:val="20"/>
                </w:rPr>
                <w:delText>4.8.1.1</w:delText>
              </w:r>
            </w:del>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3F671E76" w14:textId="15072B01"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964D7C">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5ECB683B" w14:textId="380C11AF"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964D7C">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1FCED0CC" w14:textId="5F4F06DC"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964D7C">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r w:rsidRPr="0083051F">
              <w:rPr>
                <w:sz w:val="20"/>
                <w:szCs w:val="20"/>
                <w:lang w:val="de-DE"/>
              </w:rPr>
              <w:t>IDType</w:t>
            </w:r>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r w:rsidRPr="0083051F">
              <w:rPr>
                <w:sz w:val="20"/>
                <w:szCs w:val="20"/>
                <w:lang w:val="de-DE"/>
              </w:rPr>
              <w:t>xs:date</w:t>
            </w:r>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r w:rsidRPr="0083051F">
              <w:rPr>
                <w:sz w:val="20"/>
                <w:szCs w:val="20"/>
                <w:lang w:val="de-DE"/>
              </w:rPr>
              <w:t>xs:string</w:t>
            </w:r>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r w:rsidRPr="0083051F">
              <w:rPr>
                <w:sz w:val="20"/>
                <w:szCs w:val="20"/>
              </w:rPr>
              <w:t>InvoiceRecipientsOrderReference/OrderPositionNumber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r>
              <w:rPr>
                <w:sz w:val="20"/>
                <w:szCs w:val="20"/>
                <w:lang w:val="de-DE"/>
              </w:rPr>
              <w:t>xs:string</w:t>
            </w:r>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r>
              <w:rPr>
                <w:sz w:val="20"/>
                <w:szCs w:val="20"/>
                <w:lang w:val="de-DE"/>
              </w:rPr>
              <w:t>xs:string</w:t>
            </w:r>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r w:rsidRPr="0083051F">
              <w:rPr>
                <w:sz w:val="20"/>
                <w:szCs w:val="20"/>
              </w:rPr>
              <w:lastRenderedPageBreak/>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r>
              <w:rPr>
                <w:sz w:val="20"/>
                <w:szCs w:val="20"/>
                <w:lang w:val="de-DE"/>
              </w:rPr>
              <w:t>xs:string</w:t>
            </w:r>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28947529" w14:textId="1B48C09B" w:rsidR="00703B8E" w:rsidRPr="00703B8E" w:rsidDel="007F4D56" w:rsidRDefault="00703B8E">
            <w:pPr>
              <w:pStyle w:val="Default"/>
              <w:numPr>
                <w:ilvl w:val="0"/>
                <w:numId w:val="22"/>
              </w:numPr>
              <w:ind w:left="648"/>
              <w:rPr>
                <w:del w:id="1015" w:author="Philip" w:date="2022-06-28T11:50:00Z"/>
                <w:rFonts w:ascii="Courier New" w:hAnsi="Courier New" w:cs="Courier New"/>
                <w:sz w:val="20"/>
                <w:szCs w:val="20"/>
              </w:rPr>
            </w:pPr>
            <w:r w:rsidRPr="00703B8E">
              <w:rPr>
                <w:rFonts w:ascii="Courier New" w:hAnsi="Courier New" w:cs="Courier New"/>
                <w:sz w:val="20"/>
                <w:szCs w:val="20"/>
              </w:rPr>
              <w:t>Color</w:t>
            </w:r>
          </w:p>
          <w:p w14:paraId="625F662E" w14:textId="77777777" w:rsidR="00703B8E" w:rsidRPr="0083051F" w:rsidRDefault="00703B8E">
            <w:pPr>
              <w:pStyle w:val="Default"/>
              <w:numPr>
                <w:ilvl w:val="0"/>
                <w:numId w:val="22"/>
              </w:numPr>
              <w:ind w:left="648"/>
              <w:rPr>
                <w:sz w:val="20"/>
                <w:szCs w:val="20"/>
              </w:rPr>
              <w:pPrChange w:id="1016" w:author="Philip" w:date="2022-06-28T11:50:00Z">
                <w:pPr>
                  <w:pStyle w:val="Default"/>
                </w:pPr>
              </w:pPrChange>
            </w:pP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r>
              <w:rPr>
                <w:sz w:val="20"/>
                <w:szCs w:val="20"/>
                <w:lang w:val="de-DE"/>
              </w:rPr>
              <w:t>xs:string</w:t>
            </w:r>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336A604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aller </w:t>
            </w:r>
            <w:r w:rsidRPr="009766AB">
              <w:rPr>
                <w:rFonts w:ascii="Courier New" w:hAnsi="Courier New" w:cs="Courier New"/>
                <w:sz w:val="20"/>
                <w:szCs w:val="20"/>
                <w:lang w:val="en-US"/>
              </w:rPr>
              <w:t>OtherVATableTaxListLineItem/TaxAmounts</w:t>
            </w:r>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6DDE928E"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734BE064" w14:textId="279B1B18" w:rsidR="00100A82" w:rsidRPr="0083051F" w:rsidDel="00E40DCF" w:rsidRDefault="00100A82" w:rsidP="00100A82">
      <w:pPr>
        <w:rPr>
          <w:del w:id="1017" w:author="Philip" w:date="2022-06-28T11:45:00Z"/>
          <w:highlight w:val="yellow"/>
          <w:lang w:val="de-DE"/>
        </w:rPr>
      </w:pPr>
    </w:p>
    <w:p w14:paraId="40EC484D" w14:textId="77777777" w:rsidR="00EE04E9" w:rsidRPr="00FA233C" w:rsidRDefault="00EE04E9" w:rsidP="00024A1E">
      <w:pPr>
        <w:pStyle w:val="berschrift4"/>
      </w:pPr>
      <w:bookmarkStart w:id="1018" w:name="_Ref369708193"/>
      <w:r w:rsidRPr="00FA233C">
        <w:t>ReductionAndSurchargeListLineItemDetails</w:t>
      </w:r>
      <w:bookmarkEnd w:id="1018"/>
    </w:p>
    <w:p w14:paraId="439E8212"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pPr>
        <w:jc w:val="center"/>
        <w:rPr>
          <w:lang w:val="de-DE"/>
        </w:rPr>
        <w:pPrChange w:id="1019" w:author="Philip" w:date="2022-06-28T11:45:00Z">
          <w:pPr>
            <w:jc w:val="both"/>
          </w:pPr>
        </w:pPrChange>
      </w:pPr>
      <w:r w:rsidRPr="00900EEA">
        <w:rPr>
          <w:noProof/>
          <w:lang w:val="de-DE" w:eastAsia="de-DE"/>
        </w:rPr>
        <w:lastRenderedPageBreak/>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898515"/>
                    </a:xfrm>
                    <a:prstGeom prst="rect">
                      <a:avLst/>
                    </a:prstGeom>
                  </pic:spPr>
                </pic:pic>
              </a:graphicData>
            </a:graphic>
          </wp:inline>
        </w:drawing>
      </w:r>
    </w:p>
    <w:p w14:paraId="552FBC4D" w14:textId="2DEB0DF0" w:rsidR="00D013F9" w:rsidRDefault="00D013F9">
      <w:pPr>
        <w:rPr>
          <w:lang w:val="de-DE"/>
        </w:rPr>
      </w:pPr>
      <w:del w:id="1020" w:author="Philip" w:date="2022-06-28T11:45:00Z">
        <w:r w:rsidDel="00E40DCF">
          <w:rPr>
            <w:lang w:val="de-DE"/>
          </w:rPr>
          <w:br w:type="page"/>
        </w:r>
      </w:del>
    </w:p>
    <w:p w14:paraId="2357C58B" w14:textId="3DB37DB3" w:rsidR="00EE04E9" w:rsidRPr="0083051F" w:rsidDel="00E40DCF" w:rsidRDefault="00EE04E9" w:rsidP="00EE04E9">
      <w:pPr>
        <w:jc w:val="both"/>
        <w:rPr>
          <w:del w:id="1021" w:author="Philip" w:date="2022-06-28T11:45:00Z"/>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r w:rsidRPr="0083051F">
              <w:rPr>
                <w:sz w:val="20"/>
                <w:szCs w:val="20"/>
                <w:lang w:val="de-DE"/>
              </w:rPr>
              <w:lastRenderedPageBreak/>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r>
              <w:rPr>
                <w:sz w:val="20"/>
                <w:szCs w:val="20"/>
                <w:lang w:val="de-DE"/>
              </w:rPr>
              <w:t>xs:string</w:t>
            </w:r>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r>
              <w:rPr>
                <w:sz w:val="20"/>
                <w:szCs w:val="20"/>
                <w:lang w:val="de-DE"/>
              </w:rPr>
              <w:t>xs:string</w:t>
            </w:r>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r>
              <w:rPr>
                <w:sz w:val="20"/>
                <w:szCs w:val="20"/>
                <w:lang w:val="de-DE"/>
              </w:rPr>
              <w:t>ReductionListLineItem</w:t>
            </w:r>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0BFC3A73"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r>
              <w:rPr>
                <w:sz w:val="20"/>
                <w:szCs w:val="20"/>
                <w:lang w:val="de-DE"/>
              </w:rPr>
              <w:t>xs:string</w:t>
            </w:r>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r>
              <w:rPr>
                <w:sz w:val="20"/>
                <w:szCs w:val="20"/>
                <w:lang w:val="de-DE"/>
              </w:rPr>
              <w:t>xs:string</w:t>
            </w:r>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r w:rsidRPr="0083051F">
              <w:rPr>
                <w:sz w:val="20"/>
                <w:szCs w:val="20"/>
                <w:lang w:val="de-DE"/>
              </w:rPr>
              <w:t>SurchargeListLineItem</w:t>
            </w:r>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4DF27946"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r>
              <w:rPr>
                <w:sz w:val="20"/>
                <w:szCs w:val="20"/>
                <w:lang w:val="de-DE"/>
              </w:rPr>
              <w:t>Tax</w:t>
            </w:r>
            <w:r w:rsidR="00900EEA" w:rsidRPr="0083051F">
              <w:rPr>
                <w:sz w:val="20"/>
                <w:szCs w:val="20"/>
                <w:lang w:val="de-DE"/>
              </w:rPr>
              <w:t>PercentType</w:t>
            </w:r>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r>
              <w:rPr>
                <w:sz w:val="20"/>
                <w:szCs w:val="20"/>
                <w:lang w:val="de-DE"/>
              </w:rPr>
              <w:t>xs:</w:t>
            </w:r>
            <w:r w:rsidR="00317751">
              <w:rPr>
                <w:sz w:val="20"/>
                <w:szCs w:val="20"/>
                <w:lang w:val="de-DE"/>
              </w:rPr>
              <w:t>token</w:t>
            </w:r>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w:t>
            </w:r>
            <w:r w:rsidRPr="00774608">
              <w:rPr>
                <w:sz w:val="20"/>
                <w:szCs w:val="20"/>
              </w:rPr>
              <w:lastRenderedPageBreak/>
              <w:t xml:space="preserve">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r>
              <w:rPr>
                <w:sz w:val="20"/>
                <w:szCs w:val="20"/>
                <w:lang w:val="de-DE"/>
              </w:rPr>
              <w:t>CurrencyType</w:t>
            </w:r>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r w:rsidRPr="0083051F">
              <w:rPr>
                <w:sz w:val="20"/>
                <w:szCs w:val="20"/>
                <w:lang w:val="de-DE"/>
              </w:rPr>
              <w:t>xs:string</w:t>
            </w:r>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r w:rsidRPr="0083051F">
              <w:rPr>
                <w:sz w:val="20"/>
                <w:szCs w:val="20"/>
                <w:lang w:val="de-DE"/>
              </w:rPr>
              <w:t>IDType</w:t>
            </w:r>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r w:rsidRPr="0083051F">
              <w:rPr>
                <w:sz w:val="20"/>
                <w:szCs w:val="20"/>
                <w:lang w:val="de-DE"/>
              </w:rPr>
              <w:t>OtherVATableTaxListLineItem</w:t>
            </w:r>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685417AD"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berschrift4"/>
        <w:rPr>
          <w:lang w:val="de-DE"/>
        </w:rPr>
      </w:pPr>
      <w:r>
        <w:rPr>
          <w:lang w:val="de-DE"/>
        </w:rPr>
        <w:t>TaxItem</w:t>
      </w:r>
    </w:p>
    <w:p w14:paraId="75DD6250" w14:textId="77777777"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3805" cy="2120933"/>
                    </a:xfrm>
                    <a:prstGeom prst="rect">
                      <a:avLst/>
                    </a:prstGeom>
                  </pic:spPr>
                </pic:pic>
              </a:graphicData>
            </a:graphic>
          </wp:inline>
        </w:drawing>
      </w:r>
    </w:p>
    <w:p w14:paraId="20996788" w14:textId="77777777" w:rsidR="000C0180" w:rsidRPr="00E40DCF" w:rsidRDefault="000C0180">
      <w:pPr>
        <w:rPr>
          <w:rPrChange w:id="1022" w:author="Philip" w:date="2022-06-28T11:46:00Z">
            <w:rPr>
              <w:lang w:val="de-DE"/>
            </w:rPr>
          </w:rPrChange>
        </w:rPr>
        <w:pPrChange w:id="1023" w:author="Philip" w:date="2022-06-28T11:46:00Z">
          <w:pPr>
            <w:jc w:val="center"/>
          </w:pPr>
        </w:pPrChange>
      </w:pPr>
    </w:p>
    <w:p w14:paraId="3825A173" w14:textId="29450B5D" w:rsidR="00100A82" w:rsidRPr="00FA233C" w:rsidDel="00E40DCF" w:rsidRDefault="00100A82" w:rsidP="00100A82">
      <w:pPr>
        <w:rPr>
          <w:del w:id="1024" w:author="Philip" w:date="2022-06-28T11:46:00Z"/>
          <w:highlight w:val="yellow"/>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r>
              <w:rPr>
                <w:sz w:val="20"/>
                <w:szCs w:val="20"/>
                <w:lang w:val="de-DE"/>
              </w:rPr>
              <w:t>Tax</w:t>
            </w:r>
            <w:r w:rsidR="00351355">
              <w:rPr>
                <w:sz w:val="20"/>
                <w:szCs w:val="20"/>
                <w:lang w:val="de-DE"/>
              </w:rPr>
              <w:t>PercentType</w:t>
            </w:r>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r>
              <w:rPr>
                <w:sz w:val="20"/>
                <w:szCs w:val="20"/>
                <w:lang w:val="de-DE"/>
              </w:rPr>
              <w:t>CurrencyType</w:t>
            </w:r>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r>
              <w:rPr>
                <w:sz w:val="20"/>
                <w:szCs w:val="20"/>
                <w:lang w:val="de-DE"/>
              </w:rPr>
              <w:t>xs:string</w:t>
            </w:r>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626E456D"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20% Normalsteuersatz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C8F36F2" w14:textId="77777777" w:rsidR="00245075"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ins w:id="1025" w:author="Philip Helger" w:date="2022-06-29T16:11:00Z"/>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704EDC60" w14:textId="48D9F496"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026" w:author="Philip Helger" w:date="2022-06-29T16:11:00Z">
        <w:r w:rsidDel="00245075">
          <w:rPr>
            <w:rFonts w:ascii="Consolas" w:hAnsi="Consolas" w:cs="Consolas"/>
            <w:color w:val="000000"/>
            <w:sz w:val="20"/>
            <w:szCs w:val="20"/>
            <w:highlight w:val="white"/>
            <w:lang w:val="en-US" w:eastAsia="de-AT"/>
          </w:rPr>
          <w:tab/>
        </w:r>
        <w:r w:rsidDel="00245075">
          <w:rPr>
            <w:rFonts w:ascii="Consolas" w:hAnsi="Consolas" w:cs="Consolas"/>
            <w:color w:val="000000"/>
            <w:sz w:val="20"/>
            <w:szCs w:val="20"/>
            <w:highlight w:val="white"/>
            <w:lang w:val="en-US" w:eastAsia="de-AT"/>
          </w:rPr>
          <w:tab/>
        </w:r>
        <w:r w:rsidDel="00245075">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C26CEC"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027" w:author="Philip Helger" w:date="2022-06-29T16:19:00Z">
            <w:rPr>
              <w:rFonts w:ascii="Consolas" w:hAnsi="Consolas" w:cs="Consolas"/>
              <w:color w:val="000000"/>
              <w:sz w:val="20"/>
              <w:szCs w:val="20"/>
              <w:highlight w:val="white"/>
              <w:lang w:val="de-DE" w:eastAsia="de-AT"/>
            </w:rPr>
          </w:rPrChange>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C26CEC">
        <w:rPr>
          <w:rFonts w:ascii="Consolas" w:hAnsi="Consolas" w:cs="Consolas"/>
          <w:color w:val="0000FF"/>
          <w:sz w:val="20"/>
          <w:szCs w:val="20"/>
          <w:highlight w:val="white"/>
          <w:lang w:val="en-US" w:eastAsia="de-AT"/>
          <w:rPrChange w:id="1028"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029" w:author="Philip Helger" w:date="2022-06-29T16:19:00Z">
            <w:rPr>
              <w:rFonts w:ascii="Consolas" w:hAnsi="Consolas" w:cs="Consolas"/>
              <w:color w:val="800000"/>
              <w:sz w:val="20"/>
              <w:szCs w:val="20"/>
              <w:highlight w:val="white"/>
              <w:lang w:val="de-DE" w:eastAsia="de-AT"/>
            </w:rPr>
          </w:rPrChange>
        </w:rPr>
        <w:t>Custom</w:t>
      </w:r>
      <w:r w:rsidRPr="00C26CEC">
        <w:rPr>
          <w:rFonts w:ascii="Consolas" w:hAnsi="Consolas" w:cs="Consolas"/>
          <w:color w:val="0000FF"/>
          <w:sz w:val="20"/>
          <w:szCs w:val="20"/>
          <w:highlight w:val="white"/>
          <w:lang w:val="en-US" w:eastAsia="de-AT"/>
          <w:rPrChange w:id="1030" w:author="Philip Helger" w:date="2022-06-29T16:19:00Z">
            <w:rPr>
              <w:rFonts w:ascii="Consolas" w:hAnsi="Consolas" w:cs="Consolas"/>
              <w:color w:val="0000FF"/>
              <w:sz w:val="20"/>
              <w:szCs w:val="20"/>
              <w:highlight w:val="white"/>
              <w:lang w:val="de-DE" w:eastAsia="de-AT"/>
            </w:rPr>
          </w:rPrChange>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C26CEC">
        <w:rPr>
          <w:rFonts w:ascii="Consolas" w:hAnsi="Consolas" w:cs="Consolas"/>
          <w:color w:val="000000"/>
          <w:sz w:val="20"/>
          <w:szCs w:val="20"/>
          <w:highlight w:val="white"/>
          <w:lang w:val="en-US" w:eastAsia="de-AT"/>
          <w:rPrChange w:id="1031" w:author="Philip Helger" w:date="2022-06-29T16:19:00Z">
            <w:rPr>
              <w:rFonts w:ascii="Consolas" w:hAnsi="Consolas" w:cs="Consolas"/>
              <w:color w:val="000000"/>
              <w:sz w:val="20"/>
              <w:szCs w:val="20"/>
              <w:highlight w:val="white"/>
              <w:lang w:val="de-DE" w:eastAsia="de-AT"/>
            </w:rPr>
          </w:rPrChange>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AccountingCurrencyAmount</w:t>
      </w:r>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3621C457" w14:textId="52B8DDA4" w:rsidR="00774608" w:rsidDel="00E40DCF" w:rsidRDefault="00774608" w:rsidP="00AB53FB">
      <w:pPr>
        <w:jc w:val="both"/>
        <w:rPr>
          <w:del w:id="1032" w:author="Philip" w:date="2022-06-28T11:46:00Z"/>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1E3B745D" w14:textId="330FEBF0" w:rsidR="0054014B" w:rsidDel="00245075" w:rsidRDefault="0054014B" w:rsidP="00AB53FB">
      <w:pPr>
        <w:jc w:val="both"/>
        <w:rPr>
          <w:del w:id="1033" w:author="Philip Helger" w:date="2022-06-29T16:11:00Z"/>
          <w:lang w:val="de-DE"/>
        </w:rPr>
      </w:pP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A871D37" w14:textId="6181DF8A"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del w:id="1034" w:author="Philip Helger" w:date="2022-06-29T16:11:00Z">
        <w:r w:rsidRPr="00FA233C" w:rsidDel="00245075">
          <w:rPr>
            <w:rFonts w:ascii="Consolas" w:hAnsi="Consolas" w:cs="Consolas"/>
            <w:color w:val="000000"/>
            <w:sz w:val="20"/>
            <w:szCs w:val="20"/>
            <w:highlight w:val="white"/>
            <w:lang w:val="en-US" w:eastAsia="de-AT"/>
          </w:rPr>
          <w:tab/>
        </w:r>
      </w:del>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10% reduzierter Steuersatz</w:t>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lastRenderedPageBreak/>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183C85C" w14:textId="77777777"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17AA5FDE" w14:textId="5249E848" w:rsidR="00BA0350" w:rsidDel="00245075" w:rsidRDefault="00BA0350" w:rsidP="0054014B">
      <w:pPr>
        <w:jc w:val="both"/>
        <w:rPr>
          <w:del w:id="1035" w:author="Philip Helger" w:date="2022-06-29T16:11:00Z"/>
          <w:b/>
          <w:i/>
          <w:lang w:val="de-DE"/>
        </w:rPr>
      </w:pP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72BA7BF6" w14:textId="77777777"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77328320" w14:textId="1575F2CA" w:rsidR="00A00CA9" w:rsidDel="00245075" w:rsidRDefault="00A00CA9" w:rsidP="0054014B">
      <w:pPr>
        <w:jc w:val="both"/>
        <w:rPr>
          <w:del w:id="1036" w:author="Philip Helger" w:date="2022-06-29T16:11:00Z"/>
          <w:b/>
          <w:i/>
          <w:lang w:val="de-DE"/>
        </w:rPr>
      </w:pP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7CA3E951" w14:textId="64F35B2B" w:rsidR="00AB53FB" w:rsidRPr="0083051F" w:rsidDel="007F4D56" w:rsidRDefault="00AB53FB" w:rsidP="00AB53FB">
      <w:pPr>
        <w:rPr>
          <w:del w:id="1037" w:author="Philip" w:date="2022-06-28T11:50:00Z"/>
          <w:lang w:val="de-DE"/>
        </w:rPr>
      </w:pPr>
      <w:bookmarkStart w:id="1038" w:name="_Toc107309630"/>
      <w:bookmarkStart w:id="1039" w:name="_Toc107309687"/>
      <w:bookmarkStart w:id="1040" w:name="_Toc107411663"/>
      <w:bookmarkStart w:id="1041" w:name="_Toc107412084"/>
      <w:bookmarkEnd w:id="1038"/>
      <w:bookmarkEnd w:id="1039"/>
      <w:bookmarkEnd w:id="1040"/>
      <w:bookmarkEnd w:id="1041"/>
    </w:p>
    <w:p w14:paraId="6A7B7CC0" w14:textId="77777777" w:rsidR="00CF5AAC" w:rsidRPr="0083051F" w:rsidRDefault="00CF5AAC" w:rsidP="00CF5AAC">
      <w:pPr>
        <w:pStyle w:val="berschrift3"/>
        <w:rPr>
          <w:ins w:id="1042" w:author="Philip Helger" w:date="2022-06-25T13:44:00Z"/>
          <w:lang w:val="de-DE"/>
        </w:rPr>
      </w:pPr>
      <w:bookmarkStart w:id="1043" w:name="_Ref369707940"/>
      <w:bookmarkStart w:id="1044" w:name="_Toc469331983"/>
      <w:bookmarkStart w:id="1045" w:name="_Toc107412085"/>
      <w:ins w:id="1046" w:author="Philip Helger" w:date="2022-06-25T13:44:00Z">
        <w:r w:rsidRPr="0083051F">
          <w:rPr>
            <w:lang w:val="de-DE"/>
          </w:rPr>
          <w:t>BelowTheLineItem</w:t>
        </w:r>
        <w:bookmarkEnd w:id="1043"/>
        <w:bookmarkEnd w:id="1044"/>
        <w:bookmarkEnd w:id="1045"/>
      </w:ins>
    </w:p>
    <w:p w14:paraId="1E6DD241" w14:textId="40AA3AD9" w:rsidR="00CF5AAC" w:rsidRPr="0083051F" w:rsidRDefault="00CF5AAC" w:rsidP="00CF5AAC">
      <w:pPr>
        <w:jc w:val="both"/>
        <w:rPr>
          <w:ins w:id="1047" w:author="Philip Helger" w:date="2022-06-25T13:44:00Z"/>
          <w:lang w:val="de-DE"/>
        </w:rPr>
      </w:pPr>
      <w:ins w:id="1048" w:author="Philip Helger" w:date="2022-06-25T13:44:00Z">
        <w:r w:rsidRPr="0083051F">
          <w:rPr>
            <w:lang w:val="de-DE"/>
          </w:rPr>
          <w:t xml:space="preserve">Das Element </w:t>
        </w:r>
        <w:r w:rsidRPr="0083051F">
          <w:rPr>
            <w:i/>
            <w:lang w:val="de-DE"/>
          </w:rPr>
          <w:t>BelowTheLineItem</w:t>
        </w:r>
        <w:r w:rsidRPr="0083051F">
          <w:rPr>
            <w:lang w:val="de-DE"/>
          </w:rPr>
          <w:t xml:space="preserve"> dient im Falle einer Rechnung zur Angabe von nicht-steuerrelevanten Beträgen wie Drittleistungen, Verzugszinsen, Saldoinformationen usw.</w:t>
        </w:r>
      </w:ins>
      <w:ins w:id="1049" w:author="Philip" w:date="2022-06-28T11:25:00Z">
        <w:r w:rsidR="00B12D0F">
          <w:rPr>
            <w:lang w:val="de-DE"/>
          </w:rPr>
          <w:t>,</w:t>
        </w:r>
      </w:ins>
      <w:ins w:id="1050" w:author="Philip Helger" w:date="2022-06-25T13:44:00Z">
        <w:r w:rsidRPr="0083051F">
          <w:rPr>
            <w:lang w:val="de-DE"/>
          </w:rPr>
          <w:t xml:space="preserve"> die aber dennoch den zahlbaren Betrag erhöhen bzw. reduzieren.</w:t>
        </w:r>
      </w:ins>
    </w:p>
    <w:p w14:paraId="7627CECB" w14:textId="77777777" w:rsidR="00CF5AAC" w:rsidRPr="0083051F" w:rsidRDefault="00CF5AAC" w:rsidP="00CF5AAC">
      <w:pPr>
        <w:jc w:val="both"/>
        <w:rPr>
          <w:ins w:id="1051" w:author="Philip Helger" w:date="2022-06-25T13:44:00Z"/>
          <w:lang w:val="de-DE"/>
        </w:rPr>
      </w:pPr>
      <w:ins w:id="1052" w:author="Philip Helger" w:date="2022-06-25T13:44:00Z">
        <w:r w:rsidRPr="0083051F">
          <w:rPr>
            <w:lang w:val="de-DE"/>
          </w:rPr>
          <w:t xml:space="preserve">Dieses Element ist nicht zur Angabe von steuerbefreiten Einträgen gedacht (§6 UStG etc.). Dafür ist das Element </w:t>
        </w:r>
        <w:r w:rsidRPr="0083051F">
          <w:rPr>
            <w:i/>
            <w:lang w:val="de-DE"/>
          </w:rPr>
          <w:t>TaxExemption</w:t>
        </w:r>
        <w:r w:rsidRPr="0083051F">
          <w:rPr>
            <w:lang w:val="de-DE"/>
          </w:rPr>
          <w:t xml:space="preserve"> auf Rechnungszeilenebene vorgesehen.</w:t>
        </w:r>
      </w:ins>
    </w:p>
    <w:p w14:paraId="70353103" w14:textId="77777777" w:rsidR="00CF5AAC" w:rsidRPr="0083051F" w:rsidRDefault="00CF5AAC" w:rsidP="00CF5AAC">
      <w:pPr>
        <w:jc w:val="both"/>
        <w:rPr>
          <w:ins w:id="1053" w:author="Philip Helger" w:date="2022-06-25T13:44:00Z"/>
          <w:lang w:val="de-DE"/>
        </w:rPr>
      </w:pPr>
    </w:p>
    <w:p w14:paraId="43A63640" w14:textId="77777777" w:rsidR="00CF5AAC" w:rsidRPr="0083051F" w:rsidRDefault="00CF5AAC">
      <w:pPr>
        <w:jc w:val="center"/>
        <w:rPr>
          <w:ins w:id="1054" w:author="Philip Helger" w:date="2022-06-25T13:44:00Z"/>
          <w:lang w:val="de-DE"/>
        </w:rPr>
        <w:pPrChange w:id="1055" w:author="Philip" w:date="2022-06-28T11:46:00Z">
          <w:pPr/>
        </w:pPrChange>
      </w:pPr>
      <w:ins w:id="1056" w:author="Philip Helger" w:date="2022-06-25T13:44:00Z">
        <w:r w:rsidRPr="0083051F">
          <w:rPr>
            <w:noProof/>
            <w:lang w:val="de-DE" w:eastAsia="de-DE"/>
          </w:rPr>
          <w:drawing>
            <wp:inline distT="0" distB="0" distL="0" distR="0" wp14:anchorId="3EA9E644" wp14:editId="16F38584">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ins>
    </w:p>
    <w:p w14:paraId="5A7C2052" w14:textId="77777777" w:rsidR="00CF5AAC" w:rsidRPr="0083051F" w:rsidRDefault="00CF5AAC" w:rsidP="00CF5AAC">
      <w:pPr>
        <w:rPr>
          <w:ins w:id="1057" w:author="Philip Helger" w:date="2022-06-25T13:44:00Z"/>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CF5AAC" w:rsidRPr="0083051F" w14:paraId="0DCAE08F" w14:textId="77777777" w:rsidTr="00386973">
        <w:trPr>
          <w:trHeight w:val="298"/>
          <w:ins w:id="1058" w:author="Philip Helger" w:date="2022-06-25T13:44:00Z"/>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6F0D948" w14:textId="77777777" w:rsidR="00CF5AAC" w:rsidRPr="0083051F" w:rsidRDefault="00CF5AAC" w:rsidP="00386973">
            <w:pPr>
              <w:pStyle w:val="Default"/>
              <w:rPr>
                <w:ins w:id="1059" w:author="Philip Helger" w:date="2022-06-25T13:44:00Z"/>
                <w:sz w:val="20"/>
                <w:szCs w:val="20"/>
              </w:rPr>
            </w:pPr>
            <w:ins w:id="1060" w:author="Philip Helger" w:date="2022-06-25T13:44:00Z">
              <w:r w:rsidRPr="0083051F">
                <w:rPr>
                  <w:b/>
                  <w:bCs/>
                  <w:sz w:val="20"/>
                  <w:szCs w:val="20"/>
                </w:rPr>
                <w:t xml:space="preserve">Name </w:t>
              </w:r>
            </w:ins>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0CC83C9" w14:textId="77777777" w:rsidR="00CF5AAC" w:rsidRPr="0083051F" w:rsidRDefault="00CF5AAC" w:rsidP="00386973">
            <w:pPr>
              <w:pStyle w:val="Default"/>
              <w:rPr>
                <w:ins w:id="1061" w:author="Philip Helger" w:date="2022-06-25T13:44:00Z"/>
                <w:sz w:val="20"/>
                <w:szCs w:val="20"/>
              </w:rPr>
            </w:pPr>
            <w:ins w:id="1062" w:author="Philip Helger" w:date="2022-06-25T13:44:00Z">
              <w:r w:rsidRPr="0083051F">
                <w:rPr>
                  <w:b/>
                  <w:bCs/>
                  <w:sz w:val="20"/>
                  <w:szCs w:val="20"/>
                </w:rPr>
                <w:t xml:space="preserve">Bedeutung </w:t>
              </w:r>
            </w:ins>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E88DB1" w14:textId="77777777" w:rsidR="00CF5AAC" w:rsidRPr="0083051F" w:rsidRDefault="00CF5AAC" w:rsidP="00386973">
            <w:pPr>
              <w:pStyle w:val="Default"/>
              <w:rPr>
                <w:ins w:id="1063" w:author="Philip Helger" w:date="2022-06-25T13:44:00Z"/>
                <w:sz w:val="20"/>
                <w:szCs w:val="20"/>
              </w:rPr>
            </w:pPr>
            <w:ins w:id="1064" w:author="Philip Helger" w:date="2022-06-25T13:44:00Z">
              <w:r w:rsidRPr="0083051F">
                <w:rPr>
                  <w:b/>
                  <w:bCs/>
                  <w:sz w:val="20"/>
                  <w:szCs w:val="20"/>
                </w:rPr>
                <w:t xml:space="preserve">Typ </w:t>
              </w:r>
            </w:ins>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4906057" w14:textId="77777777" w:rsidR="00CF5AAC" w:rsidRPr="0083051F" w:rsidRDefault="00CF5AAC" w:rsidP="00386973">
            <w:pPr>
              <w:pStyle w:val="Default"/>
              <w:jc w:val="center"/>
              <w:rPr>
                <w:ins w:id="1065" w:author="Philip Helger" w:date="2022-06-25T13:44:00Z"/>
                <w:sz w:val="20"/>
                <w:szCs w:val="20"/>
              </w:rPr>
            </w:pPr>
            <w:ins w:id="1066" w:author="Philip Helger" w:date="2022-06-25T13:44:00Z">
              <w:r w:rsidRPr="0083051F">
                <w:rPr>
                  <w:b/>
                  <w:bCs/>
                  <w:sz w:val="20"/>
                  <w:szCs w:val="20"/>
                </w:rPr>
                <w:t>Kard.</w:t>
              </w:r>
            </w:ins>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1CCEDC7" w14:textId="77777777" w:rsidR="00CF5AAC" w:rsidRPr="0083051F" w:rsidRDefault="00CF5AAC" w:rsidP="00386973">
            <w:pPr>
              <w:pStyle w:val="Default"/>
              <w:rPr>
                <w:ins w:id="1067" w:author="Philip Helger" w:date="2022-06-25T13:44:00Z"/>
                <w:sz w:val="20"/>
                <w:szCs w:val="20"/>
              </w:rPr>
            </w:pPr>
            <w:ins w:id="1068" w:author="Philip Helger" w:date="2022-06-25T13:44:00Z">
              <w:r w:rsidRPr="0083051F">
                <w:rPr>
                  <w:b/>
                  <w:bCs/>
                  <w:sz w:val="20"/>
                  <w:szCs w:val="20"/>
                </w:rPr>
                <w:t xml:space="preserve">Format </w:t>
              </w:r>
            </w:ins>
          </w:p>
        </w:tc>
      </w:tr>
      <w:tr w:rsidR="00CF5AAC" w:rsidRPr="0083051F" w14:paraId="3F20A119" w14:textId="77777777" w:rsidTr="00386973">
        <w:trPr>
          <w:trHeight w:val="154"/>
          <w:ins w:id="1069"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B158BB1" w14:textId="77777777" w:rsidR="00CF5AAC" w:rsidRPr="0083051F" w:rsidRDefault="00CF5AAC" w:rsidP="00386973">
            <w:pPr>
              <w:pStyle w:val="Default"/>
              <w:rPr>
                <w:ins w:id="1070" w:author="Philip Helger" w:date="2022-06-25T13:44:00Z"/>
                <w:sz w:val="20"/>
                <w:szCs w:val="20"/>
              </w:rPr>
            </w:pPr>
            <w:ins w:id="1071" w:author="Philip Helger" w:date="2022-06-25T13:44:00Z">
              <w:r w:rsidRPr="0083051F">
                <w:rPr>
                  <w:sz w:val="20"/>
                  <w:szCs w:val="20"/>
                </w:rPr>
                <w:t>Description</w:t>
              </w:r>
            </w:ins>
          </w:p>
        </w:tc>
        <w:tc>
          <w:tcPr>
            <w:tcW w:w="3685" w:type="dxa"/>
            <w:tcBorders>
              <w:top w:val="single" w:sz="4" w:space="0" w:color="000000"/>
              <w:left w:val="single" w:sz="4" w:space="0" w:color="000000"/>
              <w:bottom w:val="single" w:sz="4" w:space="0" w:color="000000"/>
              <w:right w:val="single" w:sz="4" w:space="0" w:color="000000"/>
            </w:tcBorders>
          </w:tcPr>
          <w:p w14:paraId="449CD28D" w14:textId="77777777" w:rsidR="00CF5AAC" w:rsidRPr="0083051F" w:rsidRDefault="00CF5AAC" w:rsidP="00386973">
            <w:pPr>
              <w:pStyle w:val="Default"/>
              <w:rPr>
                <w:ins w:id="1072" w:author="Philip Helger" w:date="2022-06-25T13:44:00Z"/>
                <w:sz w:val="20"/>
                <w:szCs w:val="20"/>
              </w:rPr>
            </w:pPr>
            <w:ins w:id="1073" w:author="Philip Helger" w:date="2022-06-25T13:44:00Z">
              <w:r w:rsidRPr="0083051F">
                <w:rPr>
                  <w:sz w:val="20"/>
                  <w:szCs w:val="20"/>
                </w:rPr>
                <w:t>Die Beschreibung des Below-the-line Eintrags</w:t>
              </w:r>
            </w:ins>
          </w:p>
        </w:tc>
        <w:tc>
          <w:tcPr>
            <w:tcW w:w="992" w:type="dxa"/>
            <w:tcBorders>
              <w:top w:val="single" w:sz="4" w:space="0" w:color="000000"/>
              <w:left w:val="single" w:sz="4" w:space="0" w:color="000000"/>
              <w:bottom w:val="single" w:sz="4" w:space="0" w:color="000000"/>
              <w:right w:val="single" w:sz="4" w:space="0" w:color="000000"/>
            </w:tcBorders>
          </w:tcPr>
          <w:p w14:paraId="4F464F7A" w14:textId="77777777" w:rsidR="00CF5AAC" w:rsidRPr="0083051F" w:rsidRDefault="00CF5AAC" w:rsidP="00386973">
            <w:pPr>
              <w:pStyle w:val="Default"/>
              <w:rPr>
                <w:ins w:id="1074" w:author="Philip Helger" w:date="2022-06-25T13:44:00Z"/>
                <w:sz w:val="20"/>
                <w:szCs w:val="20"/>
              </w:rPr>
            </w:pPr>
            <w:ins w:id="1075"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5763D682" w14:textId="77777777" w:rsidR="00CF5AAC" w:rsidRPr="0083051F" w:rsidRDefault="00CF5AAC" w:rsidP="00386973">
            <w:pPr>
              <w:autoSpaceDE w:val="0"/>
              <w:autoSpaceDN w:val="0"/>
              <w:adjustRightInd w:val="0"/>
              <w:jc w:val="center"/>
              <w:rPr>
                <w:ins w:id="1076" w:author="Philip Helger" w:date="2022-06-25T13:44:00Z"/>
                <w:color w:val="000000"/>
                <w:sz w:val="20"/>
                <w:szCs w:val="20"/>
                <w:lang w:val="de-DE"/>
              </w:rPr>
            </w:pPr>
            <w:ins w:id="1077"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2C29153D" w14:textId="77777777" w:rsidR="00CF5AAC" w:rsidRPr="0083051F" w:rsidRDefault="00CF5AAC" w:rsidP="00386973">
            <w:pPr>
              <w:autoSpaceDE w:val="0"/>
              <w:autoSpaceDN w:val="0"/>
              <w:adjustRightInd w:val="0"/>
              <w:rPr>
                <w:ins w:id="1078" w:author="Philip Helger" w:date="2022-06-25T13:44:00Z"/>
                <w:color w:val="000000"/>
                <w:sz w:val="20"/>
                <w:szCs w:val="20"/>
                <w:lang w:val="de-DE"/>
              </w:rPr>
            </w:pPr>
            <w:ins w:id="1079" w:author="Philip Helger" w:date="2022-06-25T13:44:00Z">
              <w:r w:rsidRPr="0083051F">
                <w:rPr>
                  <w:color w:val="000000"/>
                  <w:sz w:val="20"/>
                  <w:szCs w:val="20"/>
                  <w:lang w:val="de-DE"/>
                </w:rPr>
                <w:t>xs:string</w:t>
              </w:r>
            </w:ins>
          </w:p>
        </w:tc>
      </w:tr>
      <w:tr w:rsidR="00CF5AAC" w:rsidRPr="0083051F" w14:paraId="31F580EB" w14:textId="77777777" w:rsidTr="00386973">
        <w:trPr>
          <w:trHeight w:val="154"/>
          <w:ins w:id="1080"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61D1110D" w14:textId="77777777" w:rsidR="00CF5AAC" w:rsidRPr="0083051F" w:rsidRDefault="00CF5AAC" w:rsidP="00386973">
            <w:pPr>
              <w:pStyle w:val="Default"/>
              <w:rPr>
                <w:ins w:id="1081" w:author="Philip Helger" w:date="2022-06-25T13:44:00Z"/>
                <w:sz w:val="20"/>
                <w:szCs w:val="20"/>
              </w:rPr>
            </w:pPr>
            <w:ins w:id="1082" w:author="Philip Helger" w:date="2022-06-25T13:44:00Z">
              <w:r w:rsidRPr="0083051F">
                <w:rPr>
                  <w:sz w:val="20"/>
                  <w:szCs w:val="20"/>
                </w:rPr>
                <w:t>LineItemAmount</w:t>
              </w:r>
            </w:ins>
          </w:p>
        </w:tc>
        <w:tc>
          <w:tcPr>
            <w:tcW w:w="3685" w:type="dxa"/>
            <w:tcBorders>
              <w:top w:val="single" w:sz="4" w:space="0" w:color="000000"/>
              <w:left w:val="single" w:sz="4" w:space="0" w:color="000000"/>
              <w:bottom w:val="single" w:sz="4" w:space="0" w:color="000000"/>
              <w:right w:val="single" w:sz="4" w:space="0" w:color="000000"/>
            </w:tcBorders>
          </w:tcPr>
          <w:p w14:paraId="2C87F8D0" w14:textId="77777777" w:rsidR="00CF5AAC" w:rsidRPr="0083051F" w:rsidRDefault="00CF5AAC" w:rsidP="00386973">
            <w:pPr>
              <w:pStyle w:val="Default"/>
              <w:rPr>
                <w:ins w:id="1083" w:author="Philip Helger" w:date="2022-06-25T13:44:00Z"/>
                <w:sz w:val="20"/>
                <w:szCs w:val="20"/>
              </w:rPr>
            </w:pPr>
            <w:ins w:id="1084" w:author="Philip Helger" w:date="2022-06-25T13:44:00Z">
              <w:r w:rsidRPr="0083051F">
                <w:rPr>
                  <w:sz w:val="20"/>
                  <w:szCs w:val="20"/>
                </w:rPr>
                <w:t xml:space="preserve">Der Betrag des Below-the-line Eintrags. </w:t>
              </w:r>
            </w:ins>
          </w:p>
          <w:p w14:paraId="77611C46" w14:textId="77777777" w:rsidR="00CF5AAC" w:rsidRPr="0083051F" w:rsidRDefault="00CF5AAC" w:rsidP="00386973">
            <w:pPr>
              <w:pStyle w:val="Default"/>
              <w:rPr>
                <w:ins w:id="1085" w:author="Philip Helger" w:date="2022-06-25T13:44:00Z"/>
                <w:sz w:val="20"/>
                <w:szCs w:val="20"/>
              </w:rPr>
            </w:pPr>
          </w:p>
          <w:p w14:paraId="6386AC07" w14:textId="77777777" w:rsidR="00CF5AAC" w:rsidRPr="0083051F" w:rsidRDefault="00CF5AAC" w:rsidP="00386973">
            <w:pPr>
              <w:rPr>
                <w:ins w:id="1086" w:author="Philip Helger" w:date="2022-06-25T13:44:00Z"/>
                <w:b/>
                <w:sz w:val="20"/>
                <w:szCs w:val="20"/>
                <w:lang w:val="de-DE"/>
              </w:rPr>
            </w:pPr>
            <w:ins w:id="1087" w:author="Philip Helger" w:date="2022-06-25T13:44:00Z">
              <w:r w:rsidRPr="0083051F">
                <w:rPr>
                  <w:b/>
                  <w:sz w:val="20"/>
                  <w:szCs w:val="20"/>
                  <w:lang w:val="de-DE"/>
                </w:rPr>
                <w:t>Berechnung (im Kontext einer Rechnung):</w:t>
              </w:r>
            </w:ins>
          </w:p>
          <w:p w14:paraId="40827976" w14:textId="77777777" w:rsidR="00CF5AAC" w:rsidRPr="0083051F" w:rsidRDefault="00CF5AAC" w:rsidP="00386973">
            <w:pPr>
              <w:rPr>
                <w:ins w:id="1088" w:author="Philip Helger" w:date="2022-06-25T13:44:00Z"/>
                <w:sz w:val="20"/>
                <w:szCs w:val="20"/>
                <w:lang w:val="de-DE"/>
              </w:rPr>
            </w:pPr>
          </w:p>
          <w:p w14:paraId="687A7370" w14:textId="77777777" w:rsidR="00CF5AAC" w:rsidRPr="0083051F" w:rsidRDefault="00CF5AAC" w:rsidP="00386973">
            <w:pPr>
              <w:pStyle w:val="Default"/>
              <w:rPr>
                <w:ins w:id="1089" w:author="Philip Helger" w:date="2022-06-25T13:44:00Z"/>
                <w:sz w:val="20"/>
                <w:szCs w:val="20"/>
              </w:rPr>
            </w:pPr>
            <w:ins w:id="1090" w:author="Philip Helger" w:date="2022-06-25T13:44:00Z">
              <w:r w:rsidRPr="0083051F">
                <w:rPr>
                  <w:sz w:val="20"/>
                  <w:szCs w:val="20"/>
                </w:rPr>
                <w:t>Beträge die zu einer Verringerung des zahlbaren Betrages führen, müssen mit einem negativen Vorzeichen angegeben werden. Beträge die zu einer Erhöhung des zahlbaren Betrages führen mit einem positiven Vorzeichen.</w:t>
              </w:r>
            </w:ins>
          </w:p>
        </w:tc>
        <w:tc>
          <w:tcPr>
            <w:tcW w:w="992" w:type="dxa"/>
            <w:tcBorders>
              <w:top w:val="single" w:sz="4" w:space="0" w:color="000000"/>
              <w:left w:val="single" w:sz="4" w:space="0" w:color="000000"/>
              <w:bottom w:val="single" w:sz="4" w:space="0" w:color="000000"/>
              <w:right w:val="single" w:sz="4" w:space="0" w:color="000000"/>
            </w:tcBorders>
          </w:tcPr>
          <w:p w14:paraId="3CAB8C25" w14:textId="77777777" w:rsidR="00CF5AAC" w:rsidRPr="0083051F" w:rsidRDefault="00CF5AAC" w:rsidP="00386973">
            <w:pPr>
              <w:pStyle w:val="Default"/>
              <w:rPr>
                <w:ins w:id="1091" w:author="Philip Helger" w:date="2022-06-25T13:44:00Z"/>
                <w:sz w:val="20"/>
                <w:szCs w:val="20"/>
              </w:rPr>
            </w:pPr>
            <w:ins w:id="1092"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1C2C35F8" w14:textId="77777777" w:rsidR="00CF5AAC" w:rsidRPr="0083051F" w:rsidRDefault="00CF5AAC" w:rsidP="00386973">
            <w:pPr>
              <w:autoSpaceDE w:val="0"/>
              <w:autoSpaceDN w:val="0"/>
              <w:adjustRightInd w:val="0"/>
              <w:jc w:val="center"/>
              <w:rPr>
                <w:ins w:id="1093" w:author="Philip Helger" w:date="2022-06-25T13:44:00Z"/>
                <w:color w:val="000000"/>
                <w:sz w:val="20"/>
                <w:szCs w:val="20"/>
                <w:lang w:val="de-DE"/>
              </w:rPr>
            </w:pPr>
            <w:ins w:id="1094"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671F2C5B" w14:textId="77777777" w:rsidR="00CF5AAC" w:rsidRPr="0083051F" w:rsidRDefault="00CF5AAC" w:rsidP="00386973">
            <w:pPr>
              <w:autoSpaceDE w:val="0"/>
              <w:autoSpaceDN w:val="0"/>
              <w:adjustRightInd w:val="0"/>
              <w:rPr>
                <w:ins w:id="1095" w:author="Philip Helger" w:date="2022-06-25T13:44:00Z"/>
                <w:color w:val="000000"/>
                <w:sz w:val="20"/>
                <w:szCs w:val="20"/>
                <w:lang w:val="de-DE"/>
              </w:rPr>
            </w:pPr>
            <w:ins w:id="1096" w:author="Philip Helger" w:date="2022-06-25T13:44:00Z">
              <w:r w:rsidRPr="0083051F">
                <w:rPr>
                  <w:color w:val="000000"/>
                  <w:sz w:val="20"/>
                  <w:szCs w:val="20"/>
                  <w:lang w:val="de-DE"/>
                </w:rPr>
                <w:t>Decimal2Type</w:t>
              </w:r>
            </w:ins>
          </w:p>
        </w:tc>
      </w:tr>
      <w:tr w:rsidR="00CF5AAC" w:rsidRPr="0083051F" w14:paraId="0831073D" w14:textId="77777777" w:rsidTr="00386973">
        <w:trPr>
          <w:trHeight w:val="154"/>
          <w:ins w:id="1097"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25F7364" w14:textId="77777777" w:rsidR="00CF5AAC" w:rsidRPr="0083051F" w:rsidRDefault="00CF5AAC" w:rsidP="00386973">
            <w:pPr>
              <w:pStyle w:val="Default"/>
              <w:rPr>
                <w:ins w:id="1098" w:author="Philip Helger" w:date="2022-06-25T13:44:00Z"/>
                <w:sz w:val="20"/>
                <w:szCs w:val="20"/>
              </w:rPr>
            </w:pPr>
            <w:ins w:id="1099" w:author="Philip Helger" w:date="2022-06-25T13:44:00Z">
              <w:r w:rsidRPr="0083051F">
                <w:rPr>
                  <w:sz w:val="20"/>
                  <w:szCs w:val="20"/>
                </w:rPr>
                <w:t>Reason</w:t>
              </w:r>
            </w:ins>
          </w:p>
        </w:tc>
        <w:tc>
          <w:tcPr>
            <w:tcW w:w="3685" w:type="dxa"/>
            <w:tcBorders>
              <w:top w:val="single" w:sz="4" w:space="0" w:color="000000"/>
              <w:left w:val="single" w:sz="4" w:space="0" w:color="000000"/>
              <w:bottom w:val="single" w:sz="4" w:space="0" w:color="000000"/>
              <w:right w:val="single" w:sz="4" w:space="0" w:color="000000"/>
            </w:tcBorders>
          </w:tcPr>
          <w:p w14:paraId="12DA89C4" w14:textId="77777777" w:rsidR="00CF5AAC" w:rsidRPr="0083051F" w:rsidRDefault="00CF5AAC" w:rsidP="00386973">
            <w:pPr>
              <w:pStyle w:val="Default"/>
              <w:rPr>
                <w:ins w:id="1100" w:author="Philip Helger" w:date="2022-06-25T13:44:00Z"/>
                <w:sz w:val="20"/>
                <w:szCs w:val="20"/>
              </w:rPr>
            </w:pPr>
            <w:ins w:id="1101" w:author="Philip Helger" w:date="2022-06-25T13:44:00Z">
              <w:r w:rsidRPr="0083051F">
                <w:rPr>
                  <w:sz w:val="20"/>
                  <w:szCs w:val="20"/>
                </w:rPr>
                <w:t xml:space="preserve">Die Begründung für diesen Below-the-line </w:t>
              </w:r>
              <w:r w:rsidRPr="0083051F">
                <w:rPr>
                  <w:sz w:val="20"/>
                  <w:szCs w:val="20"/>
                </w:rPr>
                <w:lastRenderedPageBreak/>
                <w:t>Eintrag.</w:t>
              </w:r>
            </w:ins>
          </w:p>
        </w:tc>
        <w:tc>
          <w:tcPr>
            <w:tcW w:w="992" w:type="dxa"/>
            <w:tcBorders>
              <w:top w:val="single" w:sz="4" w:space="0" w:color="000000"/>
              <w:left w:val="single" w:sz="4" w:space="0" w:color="000000"/>
              <w:bottom w:val="single" w:sz="4" w:space="0" w:color="000000"/>
              <w:right w:val="single" w:sz="4" w:space="0" w:color="000000"/>
            </w:tcBorders>
          </w:tcPr>
          <w:p w14:paraId="64E3CDC9" w14:textId="77777777" w:rsidR="00CF5AAC" w:rsidRPr="0083051F" w:rsidRDefault="00CF5AAC" w:rsidP="00386973">
            <w:pPr>
              <w:pStyle w:val="Default"/>
              <w:rPr>
                <w:ins w:id="1102" w:author="Philip Helger" w:date="2022-06-25T13:44:00Z"/>
                <w:sz w:val="20"/>
                <w:szCs w:val="20"/>
              </w:rPr>
            </w:pPr>
            <w:ins w:id="1103" w:author="Philip Helger" w:date="2022-06-25T13:44:00Z">
              <w:r w:rsidRPr="0083051F">
                <w:rPr>
                  <w:sz w:val="20"/>
                  <w:szCs w:val="20"/>
                </w:rPr>
                <w:lastRenderedPageBreak/>
                <w:t>Element</w:t>
              </w:r>
            </w:ins>
          </w:p>
        </w:tc>
        <w:tc>
          <w:tcPr>
            <w:tcW w:w="709" w:type="dxa"/>
            <w:tcBorders>
              <w:top w:val="single" w:sz="4" w:space="0" w:color="000000"/>
              <w:left w:val="single" w:sz="4" w:space="0" w:color="000000"/>
              <w:bottom w:val="single" w:sz="4" w:space="0" w:color="000000"/>
              <w:right w:val="single" w:sz="4" w:space="0" w:color="000000"/>
            </w:tcBorders>
          </w:tcPr>
          <w:p w14:paraId="125A90F5" w14:textId="77777777" w:rsidR="00CF5AAC" w:rsidRPr="0083051F" w:rsidRDefault="00CF5AAC" w:rsidP="00386973">
            <w:pPr>
              <w:autoSpaceDE w:val="0"/>
              <w:autoSpaceDN w:val="0"/>
              <w:adjustRightInd w:val="0"/>
              <w:jc w:val="center"/>
              <w:rPr>
                <w:ins w:id="1104" w:author="Philip Helger" w:date="2022-06-25T13:44:00Z"/>
                <w:color w:val="000000"/>
                <w:sz w:val="20"/>
                <w:szCs w:val="20"/>
                <w:lang w:val="de-DE"/>
              </w:rPr>
            </w:pPr>
            <w:ins w:id="1105"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3777C0ED" w14:textId="77777777" w:rsidR="00CF5AAC" w:rsidRPr="0083051F" w:rsidRDefault="00CF5AAC" w:rsidP="00386973">
            <w:pPr>
              <w:autoSpaceDE w:val="0"/>
              <w:autoSpaceDN w:val="0"/>
              <w:adjustRightInd w:val="0"/>
              <w:rPr>
                <w:ins w:id="1106" w:author="Philip Helger" w:date="2022-06-25T13:44:00Z"/>
                <w:color w:val="000000"/>
                <w:sz w:val="20"/>
                <w:szCs w:val="20"/>
                <w:lang w:val="de-DE"/>
              </w:rPr>
            </w:pPr>
            <w:ins w:id="1107" w:author="Philip Helger" w:date="2022-06-25T13:44:00Z">
              <w:r w:rsidRPr="0083051F">
                <w:rPr>
                  <w:color w:val="000000"/>
                  <w:sz w:val="20"/>
                  <w:szCs w:val="20"/>
                  <w:lang w:val="de-DE"/>
                </w:rPr>
                <w:t>xs:string</w:t>
              </w:r>
            </w:ins>
          </w:p>
        </w:tc>
      </w:tr>
      <w:tr w:rsidR="00CF5AAC" w:rsidRPr="0083051F" w14:paraId="011285F6" w14:textId="77777777" w:rsidTr="00386973">
        <w:trPr>
          <w:trHeight w:val="154"/>
          <w:ins w:id="1108"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5BEF590B" w14:textId="77777777" w:rsidR="00CF5AAC" w:rsidRPr="0083051F" w:rsidRDefault="00CF5AAC" w:rsidP="00386973">
            <w:pPr>
              <w:pStyle w:val="Default"/>
              <w:rPr>
                <w:ins w:id="1109" w:author="Philip Helger" w:date="2022-06-25T13:44:00Z"/>
                <w:sz w:val="20"/>
                <w:szCs w:val="20"/>
              </w:rPr>
            </w:pPr>
            <w:ins w:id="1110" w:author="Philip Helger" w:date="2022-06-25T13:44:00Z">
              <w:r w:rsidRPr="0083051F">
                <w:rPr>
                  <w:sz w:val="20"/>
                  <w:szCs w:val="20"/>
                </w:rPr>
                <w:t>Reason/@Date</w:t>
              </w:r>
            </w:ins>
          </w:p>
        </w:tc>
        <w:tc>
          <w:tcPr>
            <w:tcW w:w="3685" w:type="dxa"/>
            <w:tcBorders>
              <w:top w:val="single" w:sz="4" w:space="0" w:color="000000"/>
              <w:left w:val="single" w:sz="4" w:space="0" w:color="000000"/>
              <w:bottom w:val="single" w:sz="4" w:space="0" w:color="000000"/>
              <w:right w:val="single" w:sz="4" w:space="0" w:color="000000"/>
            </w:tcBorders>
          </w:tcPr>
          <w:p w14:paraId="0837E972" w14:textId="77777777" w:rsidR="00CF5AAC" w:rsidRPr="0083051F" w:rsidRDefault="00CF5AAC" w:rsidP="00386973">
            <w:pPr>
              <w:pStyle w:val="Default"/>
              <w:rPr>
                <w:ins w:id="1111" w:author="Philip Helger" w:date="2022-06-25T13:44:00Z"/>
                <w:sz w:val="20"/>
                <w:szCs w:val="20"/>
              </w:rPr>
            </w:pPr>
            <w:ins w:id="1112" w:author="Philip Helger" w:date="2022-06-25T13:44:00Z">
              <w:r w:rsidRPr="0083051F">
                <w:rPr>
                  <w:sz w:val="20"/>
                  <w:szCs w:val="20"/>
                </w:rPr>
                <w:t>Ein optionales Datum auf das sich dieser Eintrag bezieht.</w:t>
              </w:r>
            </w:ins>
          </w:p>
        </w:tc>
        <w:tc>
          <w:tcPr>
            <w:tcW w:w="992" w:type="dxa"/>
            <w:tcBorders>
              <w:top w:val="single" w:sz="4" w:space="0" w:color="000000"/>
              <w:left w:val="single" w:sz="4" w:space="0" w:color="000000"/>
              <w:bottom w:val="single" w:sz="4" w:space="0" w:color="000000"/>
              <w:right w:val="single" w:sz="4" w:space="0" w:color="000000"/>
            </w:tcBorders>
          </w:tcPr>
          <w:p w14:paraId="640363D9" w14:textId="77777777" w:rsidR="00CF5AAC" w:rsidRPr="0083051F" w:rsidRDefault="00CF5AAC" w:rsidP="00386973">
            <w:pPr>
              <w:pStyle w:val="Default"/>
              <w:rPr>
                <w:ins w:id="1113" w:author="Philip Helger" w:date="2022-06-25T13:44:00Z"/>
                <w:sz w:val="20"/>
                <w:szCs w:val="20"/>
              </w:rPr>
            </w:pPr>
            <w:ins w:id="1114" w:author="Philip Helger" w:date="2022-06-25T13:44:00Z">
              <w:r w:rsidRPr="0083051F">
                <w:rPr>
                  <w:sz w:val="20"/>
                  <w:szCs w:val="20"/>
                </w:rPr>
                <w:t>Attribut</w:t>
              </w:r>
            </w:ins>
          </w:p>
        </w:tc>
        <w:tc>
          <w:tcPr>
            <w:tcW w:w="709" w:type="dxa"/>
            <w:tcBorders>
              <w:top w:val="single" w:sz="4" w:space="0" w:color="000000"/>
              <w:left w:val="single" w:sz="4" w:space="0" w:color="000000"/>
              <w:bottom w:val="single" w:sz="4" w:space="0" w:color="000000"/>
              <w:right w:val="single" w:sz="4" w:space="0" w:color="000000"/>
            </w:tcBorders>
          </w:tcPr>
          <w:p w14:paraId="711A66D4" w14:textId="77777777" w:rsidR="00CF5AAC" w:rsidRPr="0083051F" w:rsidRDefault="00CF5AAC" w:rsidP="00386973">
            <w:pPr>
              <w:autoSpaceDE w:val="0"/>
              <w:autoSpaceDN w:val="0"/>
              <w:adjustRightInd w:val="0"/>
              <w:jc w:val="center"/>
              <w:rPr>
                <w:ins w:id="1115" w:author="Philip Helger" w:date="2022-06-25T13:44:00Z"/>
                <w:color w:val="000000"/>
                <w:sz w:val="20"/>
                <w:szCs w:val="20"/>
                <w:lang w:val="de-DE"/>
              </w:rPr>
            </w:pPr>
            <w:ins w:id="1116"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1CE7BB8B" w14:textId="77777777" w:rsidR="00CF5AAC" w:rsidRPr="0083051F" w:rsidRDefault="00CF5AAC" w:rsidP="00386973">
            <w:pPr>
              <w:autoSpaceDE w:val="0"/>
              <w:autoSpaceDN w:val="0"/>
              <w:adjustRightInd w:val="0"/>
              <w:rPr>
                <w:ins w:id="1117" w:author="Philip Helger" w:date="2022-06-25T13:44:00Z"/>
                <w:color w:val="000000"/>
                <w:sz w:val="20"/>
                <w:szCs w:val="20"/>
                <w:lang w:val="de-DE"/>
              </w:rPr>
            </w:pPr>
            <w:ins w:id="1118" w:author="Philip Helger" w:date="2022-06-25T13:44:00Z">
              <w:r w:rsidRPr="0083051F">
                <w:rPr>
                  <w:color w:val="000000"/>
                  <w:sz w:val="20"/>
                  <w:szCs w:val="20"/>
                  <w:lang w:val="de-DE"/>
                </w:rPr>
                <w:t>xs:date</w:t>
              </w:r>
            </w:ins>
          </w:p>
        </w:tc>
      </w:tr>
    </w:tbl>
    <w:p w14:paraId="373AB599" w14:textId="6980748A" w:rsidR="00100A82" w:rsidRPr="0083051F" w:rsidRDefault="00100A82" w:rsidP="00A53648">
      <w:pPr>
        <w:pStyle w:val="berschrift2"/>
        <w:rPr>
          <w:lang w:val="de-DE"/>
        </w:rPr>
      </w:pPr>
      <w:bookmarkStart w:id="1119" w:name="_Toc107412086"/>
      <w:r w:rsidRPr="0083051F">
        <w:rPr>
          <w:lang w:val="de-DE"/>
        </w:rPr>
        <w:t>Reduction</w:t>
      </w:r>
      <w:r w:rsidR="00ED1747" w:rsidRPr="0083051F">
        <w:rPr>
          <w:lang w:val="de-DE"/>
        </w:rPr>
        <w:t>AndSurcharge</w:t>
      </w:r>
      <w:r w:rsidRPr="0083051F">
        <w:rPr>
          <w:lang w:val="de-DE"/>
        </w:rPr>
        <w:t>Details</w:t>
      </w:r>
      <w:bookmarkEnd w:id="1119"/>
    </w:p>
    <w:p w14:paraId="62557B15" w14:textId="0285D864"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ins w:id="1120" w:author="Philip" w:date="2022-06-28T11:25:00Z">
        <w:r w:rsidR="00DC7F3F">
          <w:rPr>
            <w:lang w:val="de-DE"/>
          </w:rPr>
          <w:t>,</w:t>
        </w:r>
      </w:ins>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6597650"/>
                    </a:xfrm>
                    <a:prstGeom prst="rect">
                      <a:avLst/>
                    </a:prstGeom>
                  </pic:spPr>
                </pic:pic>
              </a:graphicData>
            </a:graphic>
          </wp:inline>
        </w:drawing>
      </w:r>
    </w:p>
    <w:p w14:paraId="4A61819E" w14:textId="3F09C1BD" w:rsidR="0063523A" w:rsidDel="00E40DCF" w:rsidRDefault="0063523A">
      <w:pPr>
        <w:rPr>
          <w:del w:id="1121" w:author="Philip" w:date="2022-06-28T11:46:00Z"/>
          <w:lang w:val="de-DE"/>
        </w:rPr>
      </w:pPr>
      <w:del w:id="1122" w:author="Philip" w:date="2022-06-28T11:46:00Z">
        <w:r w:rsidDel="00E40DCF">
          <w:rPr>
            <w:lang w:val="de-DE"/>
          </w:rPr>
          <w:br w:type="page"/>
        </w:r>
      </w:del>
    </w:p>
    <w:p w14:paraId="19B66331" w14:textId="77777777" w:rsidR="00100A82" w:rsidRPr="00E40DCF" w:rsidRDefault="00100A82" w:rsidP="00E40DCF">
      <w:pPr>
        <w:rPr>
          <w:rPrChange w:id="1123" w:author="Philip" w:date="2022-06-28T11:46:00Z">
            <w:rPr>
              <w:lang w:val="de-DE"/>
            </w:rPr>
          </w:rPrChang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r w:rsidRPr="0083051F">
              <w:rPr>
                <w:sz w:val="20"/>
                <w:szCs w:val="20"/>
                <w:lang w:val="de-DE"/>
              </w:rPr>
              <w:lastRenderedPageBreak/>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r>
              <w:rPr>
                <w:sz w:val="20"/>
                <w:szCs w:val="20"/>
                <w:lang w:val="de-DE"/>
              </w:rPr>
              <w:t>xs:string</w:t>
            </w:r>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r>
              <w:rPr>
                <w:sz w:val="20"/>
                <w:szCs w:val="20"/>
                <w:lang w:val="de-DE"/>
              </w:rPr>
              <w:t>xs:string</w:t>
            </w:r>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r>
              <w:rPr>
                <w:sz w:val="20"/>
                <w:szCs w:val="20"/>
              </w:rPr>
              <w:t>Reduction/</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784D824D"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r>
              <w:rPr>
                <w:sz w:val="20"/>
                <w:szCs w:val="20"/>
                <w:lang w:val="de-DE"/>
              </w:rPr>
              <w:t>xs:string</w:t>
            </w:r>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r w:rsidRPr="0083051F">
              <w:rPr>
                <w:sz w:val="20"/>
                <w:szCs w:val="20"/>
                <w:lang w:val="de-DE"/>
              </w:rPr>
              <w:t>Surcharge</w:t>
            </w:r>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r>
              <w:rPr>
                <w:sz w:val="20"/>
                <w:szCs w:val="20"/>
                <w:lang w:val="de-DE"/>
              </w:rPr>
              <w:t>xs:string</w:t>
            </w:r>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r w:rsidRPr="0083051F">
              <w:rPr>
                <w:sz w:val="20"/>
                <w:szCs w:val="20"/>
                <w:lang w:val="de-DE"/>
              </w:rPr>
              <w:t>Surcharge/</w:t>
            </w:r>
            <w:r>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r>
              <w:rPr>
                <w:sz w:val="20"/>
                <w:szCs w:val="20"/>
              </w:rPr>
              <w:t>Surcharge/</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435A4394"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t xml:space="preserve">Hinweis: Wenn eine sonstige Steuer schon auf ListLineItem-Ebene </w:t>
            </w:r>
            <w:r w:rsidRPr="0083051F">
              <w:rPr>
                <w:sz w:val="20"/>
                <w:szCs w:val="20"/>
                <w:lang w:val="de-DE"/>
              </w:rPr>
              <w:lastRenderedPageBreak/>
              <w:t>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r>
              <w:rPr>
                <w:sz w:val="20"/>
                <w:szCs w:val="20"/>
                <w:lang w:val="de-DE"/>
              </w:rPr>
              <w:t>Tax</w:t>
            </w:r>
            <w:r w:rsidR="00873CE7" w:rsidRPr="0083051F">
              <w:rPr>
                <w:sz w:val="20"/>
                <w:szCs w:val="20"/>
                <w:lang w:val="de-DE"/>
              </w:rPr>
              <w:t>PercentType</w:t>
            </w:r>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r>
              <w:rPr>
                <w:sz w:val="20"/>
                <w:szCs w:val="20"/>
                <w:lang w:val="de-DE"/>
              </w:rPr>
              <w:t>xs:</w:t>
            </w:r>
            <w:r w:rsidR="000A732F">
              <w:rPr>
                <w:sz w:val="20"/>
                <w:szCs w:val="20"/>
                <w:lang w:val="de-DE"/>
              </w:rPr>
              <w:t>token</w:t>
            </w:r>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r w:rsidRPr="0083051F">
              <w:rPr>
                <w:sz w:val="20"/>
                <w:szCs w:val="20"/>
                <w:lang w:val="de-DE"/>
              </w:rPr>
              <w:t>OtherVATableTax/</w:t>
            </w:r>
            <w:r>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r w:rsidRPr="0083051F">
              <w:rPr>
                <w:sz w:val="20"/>
                <w:szCs w:val="20"/>
                <w:lang w:val="de-DE"/>
              </w:rPr>
              <w:t>OtherVATableTax</w:t>
            </w:r>
            <w:r>
              <w:rPr>
                <w:sz w:val="20"/>
                <w:szCs w:val="20"/>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r>
              <w:rPr>
                <w:sz w:val="20"/>
                <w:szCs w:val="20"/>
                <w:lang w:val="de-DE"/>
              </w:rPr>
              <w:t>CurrencyType</w:t>
            </w:r>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r w:rsidRPr="0083051F">
              <w:rPr>
                <w:sz w:val="20"/>
                <w:szCs w:val="20"/>
                <w:lang w:val="de-DE"/>
              </w:rPr>
              <w:t>xs:string</w:t>
            </w:r>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r w:rsidRPr="0083051F">
              <w:rPr>
                <w:sz w:val="20"/>
                <w:szCs w:val="20"/>
                <w:lang w:val="de-DE"/>
              </w:rPr>
              <w:t>IDType</w:t>
            </w:r>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r w:rsidRPr="0083051F">
              <w:rPr>
                <w:sz w:val="20"/>
                <w:szCs w:val="20"/>
                <w:lang w:val="de-DE"/>
              </w:rPr>
              <w:t>OtherVATableTax/</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2ABEE32F"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550B5D0F" w:rsidR="00923B62" w:rsidRDefault="00923B62">
      <w:pPr>
        <w:rPr>
          <w:ins w:id="1124" w:author="Philip" w:date="2022-06-28T11:50:00Z"/>
          <w:lang w:val="de-DE"/>
        </w:rPr>
      </w:pPr>
      <w:ins w:id="1125" w:author="Philip" w:date="2022-06-28T11:50:00Z">
        <w:r>
          <w:rPr>
            <w:lang w:val="de-DE"/>
          </w:rPr>
          <w:br w:type="page"/>
        </w:r>
      </w:ins>
    </w:p>
    <w:p w14:paraId="2FFDE1B1" w14:textId="77777777" w:rsidR="004A1CED" w:rsidRPr="0083051F" w:rsidRDefault="004A1CED" w:rsidP="00C126E3">
      <w:pPr>
        <w:rPr>
          <w:lang w:val="de-DE"/>
        </w:rPr>
      </w:pPr>
    </w:p>
    <w:p w14:paraId="5918583A" w14:textId="77777777" w:rsidR="008017EB" w:rsidRPr="00A856CD" w:rsidRDefault="00100A82" w:rsidP="00A856CD">
      <w:pPr>
        <w:rPr>
          <w:b/>
          <w:i/>
          <w:lang w:val="en-US"/>
        </w:rPr>
      </w:pPr>
      <w:r w:rsidRPr="008B3DDB">
        <w:rPr>
          <w:b/>
          <w:i/>
          <w:lang w:val="en-US"/>
        </w:rPr>
        <w:t>Beispiel:</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ReductionAndSurchargeDetails</w:t>
      </w:r>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BaseAmount</w:t>
      </w:r>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Kundenrabatt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A856CD" w:rsidRPr="00FA233C">
        <w:rPr>
          <w:rFonts w:ascii="Consolas" w:hAnsi="Consolas" w:cs="Consolas"/>
          <w:color w:val="FF0000"/>
          <w:sz w:val="20"/>
          <w:szCs w:val="20"/>
          <w:highlight w:val="white"/>
          <w:lang w:val="en-US" w:eastAsia="de-AT"/>
        </w:rPr>
        <w:t>ClassificationSchema</w:t>
      </w:r>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Pauschalrabatte</w:t>
      </w:r>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TaxItem</w:t>
      </w:r>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BaseAmount</w:t>
      </w:r>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SurchargeExtensionAutomotive</w:t>
      </w:r>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792F191" w14:textId="0676D172" w:rsidR="001F2C88" w:rsidDel="000B2BCD" w:rsidRDefault="00873CE7" w:rsidP="000B2BCD">
      <w:pPr>
        <w:pBdr>
          <w:top w:val="single" w:sz="4" w:space="1" w:color="auto"/>
          <w:left w:val="single" w:sz="4" w:space="4" w:color="auto"/>
          <w:bottom w:val="single" w:sz="4" w:space="1" w:color="auto"/>
          <w:right w:val="single" w:sz="4" w:space="4" w:color="auto"/>
        </w:pBdr>
        <w:autoSpaceDE w:val="0"/>
        <w:autoSpaceDN w:val="0"/>
        <w:adjustRightInd w:val="0"/>
        <w:rPr>
          <w:del w:id="1126" w:author="Philip" w:date="2022-06-28T11:54:00Z"/>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del w:id="1127" w:author="Philip" w:date="2022-06-28T11:54:00Z">
        <w:r w:rsidR="00A856CD" w:rsidRPr="00FA233C" w:rsidDel="000B2BCD">
          <w:rPr>
            <w:rFonts w:ascii="Consolas" w:hAnsi="Consolas" w:cs="Consolas"/>
            <w:color w:val="000000"/>
            <w:sz w:val="20"/>
            <w:szCs w:val="20"/>
            <w:highlight w:val="white"/>
            <w:lang w:val="en-US" w:eastAsia="de-AT"/>
          </w:rPr>
          <w:tab/>
        </w:r>
      </w:del>
    </w:p>
    <w:p w14:paraId="174DB332" w14:textId="69D26622" w:rsidR="000B2BCD" w:rsidRPr="00FA233C" w:rsidRDefault="000B2BCD" w:rsidP="00873CE7">
      <w:pPr>
        <w:pBdr>
          <w:top w:val="single" w:sz="4" w:space="1" w:color="auto"/>
          <w:left w:val="single" w:sz="4" w:space="4" w:color="auto"/>
          <w:bottom w:val="single" w:sz="4" w:space="1" w:color="auto"/>
          <w:right w:val="single" w:sz="4" w:space="4" w:color="auto"/>
        </w:pBdr>
        <w:autoSpaceDE w:val="0"/>
        <w:autoSpaceDN w:val="0"/>
        <w:adjustRightInd w:val="0"/>
        <w:rPr>
          <w:ins w:id="1128" w:author="Philip" w:date="2022-06-28T11:54:00Z"/>
          <w:rFonts w:ascii="Consolas" w:hAnsi="Consolas" w:cs="Consolas"/>
          <w:color w:val="000000"/>
          <w:sz w:val="20"/>
          <w:szCs w:val="20"/>
          <w:highlight w:val="white"/>
          <w:lang w:val="en-US" w:eastAsia="de-AT"/>
        </w:rPr>
      </w:pPr>
    </w:p>
    <w:p w14:paraId="5B4A3897" w14:textId="15E24BA1" w:rsidR="00A856CD" w:rsidRPr="00FA233C" w:rsidRDefault="000B2BC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Change w:id="1129" w:author="Philip" w:date="2022-06-28T11:54:00Z">
          <w:pPr>
            <w:pBdr>
              <w:top w:val="single" w:sz="4" w:space="1" w:color="auto"/>
              <w:left w:val="single" w:sz="4" w:space="4" w:color="auto"/>
              <w:bottom w:val="single" w:sz="4" w:space="1" w:color="auto"/>
              <w:right w:val="single" w:sz="4" w:space="4" w:color="auto"/>
            </w:pBdr>
            <w:autoSpaceDE w:val="0"/>
            <w:autoSpaceDN w:val="0"/>
            <w:adjustRightInd w:val="0"/>
            <w:ind w:firstLine="720"/>
          </w:pPr>
        </w:pPrChange>
      </w:pPr>
      <w:ins w:id="1130" w:author="Philip" w:date="2022-06-28T11:55:00Z">
        <w:r>
          <w:rPr>
            <w:rFonts w:ascii="Consolas" w:hAnsi="Consolas" w:cs="Consolas"/>
            <w:color w:val="000000"/>
            <w:sz w:val="20"/>
            <w:szCs w:val="20"/>
            <w:highlight w:val="white"/>
            <w:lang w:val="en-US" w:eastAsia="de-AT"/>
          </w:rPr>
          <w:tab/>
        </w:r>
      </w:ins>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OtherVATableTax</w:t>
      </w:r>
      <w:r w:rsidR="00A856CD"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TaxableAmount</w:t>
      </w:r>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FF0000"/>
          <w:sz w:val="20"/>
          <w:szCs w:val="20"/>
          <w:highlight w:val="white"/>
          <w:lang w:val="en-US" w:eastAsia="de-AT"/>
        </w:rPr>
        <w:t xml:space="preserve"> TaxCategoryCode</w:t>
      </w:r>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TaxPercent</w:t>
      </w:r>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TaxAmount</w:t>
      </w:r>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 Werbeabgabe</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TaxID</w:t>
      </w:r>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284A3677" w14:textId="00322394" w:rsidR="00100A82" w:rsidRPr="0083051F" w:rsidDel="00E40DCF" w:rsidRDefault="00100A82" w:rsidP="00100A82">
      <w:pPr>
        <w:rPr>
          <w:del w:id="1131" w:author="Philip" w:date="2022-06-28T11:46:00Z"/>
          <w:lang w:val="de-DE"/>
        </w:rPr>
      </w:pPr>
    </w:p>
    <w:p w14:paraId="42183D43" w14:textId="77777777" w:rsidR="00100A82" w:rsidRPr="0083051F" w:rsidRDefault="00100A82" w:rsidP="00100A82">
      <w:pPr>
        <w:rPr>
          <w:lang w:val="de-DE"/>
        </w:rPr>
      </w:pPr>
    </w:p>
    <w:p w14:paraId="36F2F880" w14:textId="77777777" w:rsidR="00100A82" w:rsidRPr="0083051F" w:rsidRDefault="00100A82" w:rsidP="00A53648">
      <w:pPr>
        <w:pStyle w:val="berschrift2"/>
        <w:rPr>
          <w:lang w:val="de-DE"/>
        </w:rPr>
      </w:pPr>
      <w:r w:rsidRPr="0083051F">
        <w:rPr>
          <w:lang w:val="de-DE"/>
        </w:rPr>
        <w:br w:type="page"/>
      </w:r>
      <w:bookmarkStart w:id="1132" w:name="_Toc107412087"/>
      <w:r w:rsidRPr="0083051F">
        <w:rPr>
          <w:lang w:val="de-DE"/>
        </w:rPr>
        <w:lastRenderedPageBreak/>
        <w:t>Tax</w:t>
      </w:r>
      <w:bookmarkEnd w:id="1132"/>
    </w:p>
    <w:p w14:paraId="22341314"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2381" cy="3561343"/>
                    </a:xfrm>
                    <a:prstGeom prst="rect">
                      <a:avLst/>
                    </a:prstGeom>
                  </pic:spPr>
                </pic:pic>
              </a:graphicData>
            </a:graphic>
          </wp:inline>
        </w:drawing>
      </w:r>
    </w:p>
    <w:p w14:paraId="41DBF589" w14:textId="77777777" w:rsidR="00D85D2A" w:rsidRPr="00E40DCF" w:rsidRDefault="00D85D2A" w:rsidP="00E40DCF">
      <w:pPr>
        <w:rPr>
          <w:rPrChange w:id="1133" w:author="Philip" w:date="2022-06-28T11:46:00Z">
            <w:rPr>
              <w:lang w:val="de-DE"/>
            </w:rPr>
          </w:rPrChang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Item/Tax</w:t>
            </w:r>
            <w:r>
              <w:rPr>
                <w:sz w:val="20"/>
                <w:szCs w:val="20"/>
              </w:rPr>
              <w:t>able</w:t>
            </w:r>
            <w:r w:rsidR="00E16488"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r>
              <w:rPr>
                <w:color w:val="000000"/>
                <w:sz w:val="20"/>
                <w:szCs w:val="20"/>
                <w:lang w:val="de-DE"/>
              </w:rPr>
              <w:t>Tax</w:t>
            </w:r>
            <w:r w:rsidR="00A05700">
              <w:rPr>
                <w:color w:val="000000"/>
                <w:sz w:val="20"/>
                <w:szCs w:val="20"/>
                <w:lang w:val="de-DE"/>
              </w:rPr>
              <w:t>PercentType</w:t>
            </w:r>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w:t>
            </w:r>
            <w:r w:rsidRPr="0039671E">
              <w:rPr>
                <w:sz w:val="20"/>
                <w:szCs w:val="20"/>
                <w:lang w:val="de-AT"/>
              </w:rPr>
              <w:lastRenderedPageBreak/>
              <w:t xml:space="preserve">§11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1AECDBE2" w:rsidR="00837D0E" w:rsidRPr="0083051F" w:rsidRDefault="00837D0E" w:rsidP="00317751">
            <w:pPr>
              <w:pStyle w:val="Default"/>
              <w:rPr>
                <w:sz w:val="20"/>
                <w:szCs w:val="20"/>
              </w:rPr>
            </w:pPr>
            <w:r>
              <w:rPr>
                <w:sz w:val="20"/>
                <w:szCs w:val="20"/>
              </w:rPr>
              <w:t>Die Währung, in welcher AccountingCurrencyAmount angegeben wird. Typischerweise wird d</w:t>
            </w:r>
            <w:ins w:id="1134" w:author="Philip" w:date="2022-06-28T11:25:00Z">
              <w:r w:rsidR="00204902">
                <w:rPr>
                  <w:sz w:val="20"/>
                  <w:szCs w:val="20"/>
                </w:rPr>
                <w:t>ie</w:t>
              </w:r>
            </w:ins>
            <w:del w:id="1135" w:author="Philip" w:date="2022-06-28T11:25:00Z">
              <w:r w:rsidR="00317751" w:rsidDel="00204902">
                <w:rPr>
                  <w:sz w:val="20"/>
                  <w:szCs w:val="20"/>
                </w:rPr>
                <w:delText>a</w:delText>
              </w:r>
            </w:del>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r>
              <w:rPr>
                <w:sz w:val="20"/>
                <w:szCs w:val="20"/>
              </w:rPr>
              <w:t>Tax/TaxItem/</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3B916188"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r>
              <w:rPr>
                <w:sz w:val="20"/>
                <w:szCs w:val="20"/>
              </w:rPr>
              <w:t>Tax/OtherTax/TaxableAmount</w:t>
            </w:r>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r>
              <w:rPr>
                <w:sz w:val="20"/>
                <w:szCs w:val="20"/>
              </w:rPr>
              <w:t>Tax/OtherTax/Tax</w:t>
            </w:r>
            <w:r w:rsidR="00580619">
              <w:rPr>
                <w:sz w:val="20"/>
                <w:szCs w:val="20"/>
              </w:rPr>
              <w:t>Percent</w:t>
            </w:r>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xs:</w:t>
            </w:r>
            <w:r>
              <w:rPr>
                <w:color w:val="000000"/>
                <w:sz w:val="20"/>
                <w:szCs w:val="20"/>
                <w:lang w:val="de-DE"/>
              </w:rPr>
              <w:t>token</w:t>
            </w:r>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r>
              <w:rPr>
                <w:sz w:val="20"/>
                <w:szCs w:val="20"/>
              </w:rPr>
              <w:t>Tax</w:t>
            </w:r>
            <w:r w:rsidRPr="0083051F">
              <w:rPr>
                <w:sz w:val="20"/>
                <w:szCs w:val="20"/>
              </w:rPr>
              <w:t>/</w:t>
            </w:r>
            <w:r w:rsidR="00580619">
              <w:rPr>
                <w:sz w:val="20"/>
                <w:szCs w:val="20"/>
              </w:rPr>
              <w:t>OtherTax</w:t>
            </w:r>
            <w:r w:rsidRPr="0083051F">
              <w:rPr>
                <w:sz w:val="20"/>
                <w:szCs w:val="20"/>
              </w:rPr>
              <w:t>/</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r>
              <w:rPr>
                <w:color w:val="000000"/>
                <w:sz w:val="20"/>
                <w:szCs w:val="20"/>
                <w:lang w:val="de-DE"/>
              </w:rPr>
              <w:t>xs:string</w:t>
            </w:r>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r>
              <w:rPr>
                <w:sz w:val="20"/>
                <w:szCs w:val="20"/>
              </w:rPr>
              <w:t>Tax/OtherTax/Extension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5C25EC25"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r>
              <w:rPr>
                <w:sz w:val="20"/>
                <w:szCs w:val="20"/>
              </w:rPr>
              <w:t>Tax/</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1C363142"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77777777" w:rsidR="00100A82" w:rsidRPr="0083051F" w:rsidRDefault="00100A82" w:rsidP="00100A82">
      <w:pPr>
        <w:rPr>
          <w:b/>
          <w:i/>
          <w:lang w:val="de-DE"/>
        </w:rPr>
      </w:pPr>
    </w:p>
    <w:p w14:paraId="4ED6580F" w14:textId="77777777" w:rsidR="00E975F2" w:rsidRDefault="00E975F2">
      <w:pPr>
        <w:rPr>
          <w:ins w:id="1136" w:author="Philip Helger" w:date="2022-06-29T16:12:00Z"/>
          <w:b/>
          <w:i/>
          <w:lang w:val="en-US"/>
        </w:rPr>
      </w:pPr>
      <w:ins w:id="1137" w:author="Philip Helger" w:date="2022-06-29T16:12:00Z">
        <w:r>
          <w:rPr>
            <w:b/>
            <w:i/>
            <w:lang w:val="en-US"/>
          </w:rPr>
          <w:br w:type="page"/>
        </w:r>
      </w:ins>
    </w:p>
    <w:p w14:paraId="4C66BC22" w14:textId="6A5EB86F" w:rsidR="00100A82" w:rsidRDefault="00100A82" w:rsidP="00100A82">
      <w:pPr>
        <w:rPr>
          <w:b/>
          <w:i/>
          <w:lang w:val="en-US"/>
        </w:rPr>
      </w:pPr>
      <w:r w:rsidRPr="008B3DDB">
        <w:rPr>
          <w:b/>
          <w:i/>
          <w:lang w:val="en-US"/>
        </w:rPr>
        <w:lastRenderedPageBreak/>
        <w:t>Beispiel:</w:t>
      </w:r>
    </w:p>
    <w:p w14:paraId="1C4C43D0" w14:textId="4223A1A2" w:rsidR="007477EA" w:rsidDel="00E40DCF" w:rsidRDefault="007477EA" w:rsidP="00100A82">
      <w:pPr>
        <w:rPr>
          <w:del w:id="1138" w:author="Philip" w:date="2022-06-28T11:46:00Z"/>
          <w:b/>
          <w:i/>
          <w:lang w:val="en-US"/>
        </w:rPr>
      </w:pPr>
    </w:p>
    <w:p w14:paraId="34D245C6" w14:textId="77777777" w:rsidR="007477EA" w:rsidRPr="00774608" w:rsidRDefault="007477EA" w:rsidP="00100A82">
      <w:r w:rsidRPr="00774608">
        <w:t>In der Steuerzusammenfassung auf ROOT-Ebene sind die einz</w:t>
      </w:r>
      <w:r w:rsidR="00463872" w:rsidRPr="00774608">
        <w:t>e</w:t>
      </w:r>
      <w:r w:rsidRPr="00774608">
        <w:t>lnen Steuereinträge der LineItems auf Basis des Tupels (</w:t>
      </w:r>
      <w:r w:rsidRPr="00774608">
        <w:rPr>
          <w:rFonts w:ascii="Courier New" w:hAnsi="Courier New" w:cs="Courier New"/>
        </w:rPr>
        <w:t>TaxPercent</w:t>
      </w:r>
      <w:r w:rsidRPr="00774608">
        <w:t xml:space="preserve">, </w:t>
      </w:r>
      <w:r w:rsidRPr="00774608">
        <w:rPr>
          <w:rFonts w:ascii="Courier New" w:hAnsi="Courier New" w:cs="Courier New"/>
        </w:rPr>
        <w:t>TaxCategoryCode</w:t>
      </w:r>
      <w:r w:rsidRPr="00774608">
        <w:t>) aggregiert.</w:t>
      </w:r>
    </w:p>
    <w:p w14:paraId="01CB9426" w14:textId="18366155" w:rsidR="007477EA" w:rsidRPr="00774608" w:rsidDel="00E975F2" w:rsidRDefault="007477EA" w:rsidP="00100A82">
      <w:pPr>
        <w:rPr>
          <w:del w:id="1139" w:author="Philip Helger" w:date="2022-06-29T16:12:00Z"/>
          <w:b/>
          <w:i/>
        </w:rPr>
      </w:pPr>
    </w:p>
    <w:p w14:paraId="79FF39C3" w14:textId="2F6A109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0" w:author="Philip Helger" w:date="2022-06-29T16:19:00Z">
        <w:r w:rsidRPr="00291703" w:rsidDel="00C26CEC">
          <w:rPr>
            <w:rFonts w:ascii="Consolas" w:hAnsi="Consolas" w:cs="Consolas"/>
            <w:color w:val="000000"/>
            <w:sz w:val="20"/>
            <w:szCs w:val="20"/>
            <w:highlight w:val="white"/>
            <w:lang w:val="de-DE" w:eastAsia="de-AT"/>
          </w:rPr>
          <w:tab/>
        </w:r>
      </w:del>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38DAA8B8"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1"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9E1356D" w14:textId="106F9DD0"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2"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4FCB8EC8" w14:textId="4C452378"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3"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4F3175FB" w14:textId="7A90E833"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4"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37880A88" w14:textId="0DC9E18D"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5"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7908CFE8" w14:textId="2D82CFEB"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6"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20% Normalsteuersatz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621CE294" w14:textId="0C4D9751"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7" w:author="Philip Helger" w:date="2022-06-29T16:19:00Z">
        <w:r w:rsidRPr="007D3F75" w:rsidDel="00C26CEC">
          <w:rPr>
            <w:rFonts w:ascii="Consolas" w:hAnsi="Consolas" w:cs="Consolas"/>
            <w:color w:val="000000"/>
            <w:sz w:val="20"/>
            <w:szCs w:val="20"/>
            <w:highlight w:val="white"/>
            <w:lang w:val="en-US" w:eastAsia="de-AT"/>
          </w:rPr>
          <w:tab/>
        </w:r>
      </w:del>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92D25CE" w14:textId="5A3CA71C"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8" w:author="Philip Helger" w:date="2022-06-29T16:19:00Z">
        <w:r w:rsidRPr="007D3F75" w:rsidDel="00C26CEC">
          <w:rPr>
            <w:rFonts w:ascii="Consolas" w:hAnsi="Consolas" w:cs="Consolas"/>
            <w:color w:val="000000"/>
            <w:sz w:val="20"/>
            <w:szCs w:val="20"/>
            <w:highlight w:val="white"/>
            <w:lang w:val="en-US" w:eastAsia="de-AT"/>
          </w:rPr>
          <w:tab/>
        </w:r>
      </w:del>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241001BD" w14:textId="7CFF301E"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49" w:author="Philip Helger" w:date="2022-06-29T16:19:00Z">
        <w:r w:rsidRPr="007D3F75" w:rsidDel="00C26CEC">
          <w:rPr>
            <w:rFonts w:ascii="Consolas" w:hAnsi="Consolas" w:cs="Consolas"/>
            <w:color w:val="000000"/>
            <w:sz w:val="20"/>
            <w:szCs w:val="20"/>
            <w:highlight w:val="white"/>
            <w:lang w:val="en-US" w:eastAsia="de-AT"/>
          </w:rPr>
          <w:tab/>
        </w:r>
      </w:del>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151F8874" w14:textId="3D63DE99"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0"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C286FB" w14:textId="32DBF163"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1"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TaxAmount</w:t>
      </w:r>
      <w:r>
        <w:rPr>
          <w:rFonts w:ascii="Consolas" w:hAnsi="Consolas" w:cs="Consolas"/>
          <w:color w:val="0000FF"/>
          <w:sz w:val="20"/>
          <w:szCs w:val="20"/>
          <w:highlight w:val="white"/>
          <w:lang w:val="en-US" w:eastAsia="de-AT"/>
        </w:rPr>
        <w:t>&gt;</w:t>
      </w:r>
    </w:p>
    <w:p w14:paraId="42C137E8" w14:textId="1986DEF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2"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AccountingCurrencyAmount</w:t>
      </w:r>
      <w:r>
        <w:rPr>
          <w:rFonts w:ascii="Consolas" w:hAnsi="Consolas" w:cs="Consolas"/>
          <w:color w:val="0000FF"/>
          <w:sz w:val="20"/>
          <w:szCs w:val="20"/>
          <w:highlight w:val="white"/>
          <w:lang w:val="en-US" w:eastAsia="de-AT"/>
        </w:rPr>
        <w:t>&gt;</w:t>
      </w:r>
    </w:p>
    <w:p w14:paraId="098A8857" w14:textId="061CF1F2"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3"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10% reduzierter Steuersatz</w:t>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229D28E8" w14:textId="37F633EE"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4" w:author="Philip Helger" w:date="2022-06-29T16:19:00Z">
        <w:r w:rsidRPr="007D3F75" w:rsidDel="00C26CEC">
          <w:rPr>
            <w:rFonts w:ascii="Consolas" w:hAnsi="Consolas" w:cs="Consolas"/>
            <w:color w:val="000000"/>
            <w:sz w:val="20"/>
            <w:szCs w:val="20"/>
            <w:highlight w:val="white"/>
            <w:lang w:val="en-US" w:eastAsia="de-AT"/>
          </w:rPr>
          <w:tab/>
        </w:r>
      </w:del>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TaxItem</w:t>
      </w:r>
      <w:r w:rsidRPr="007D3F75">
        <w:rPr>
          <w:rFonts w:ascii="Consolas" w:hAnsi="Consolas" w:cs="Consolas"/>
          <w:color w:val="0000FF"/>
          <w:sz w:val="20"/>
          <w:szCs w:val="20"/>
          <w:highlight w:val="white"/>
          <w:lang w:val="en-US" w:eastAsia="de-AT"/>
        </w:rPr>
        <w:t>&gt;</w:t>
      </w:r>
    </w:p>
    <w:p w14:paraId="023701B6" w14:textId="02A21E2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5" w:author="Philip Helger" w:date="2022-06-29T16:19:00Z">
        <w:r w:rsidRPr="007D3F75" w:rsidDel="00C26CEC">
          <w:rPr>
            <w:rFonts w:ascii="Consolas" w:hAnsi="Consolas" w:cs="Consolas"/>
            <w:color w:val="000000"/>
            <w:sz w:val="20"/>
            <w:szCs w:val="20"/>
            <w:highlight w:val="white"/>
            <w:lang w:val="en-US" w:eastAsia="de-AT"/>
          </w:rPr>
          <w:tab/>
        </w:r>
      </w:del>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134943CA" w14:textId="36AB86B8"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6"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7CBA575A" w14:textId="16BF487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7"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13B606AB" w14:textId="7E0999F3"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del w:id="1158"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4D42431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59" w:author="Philip Helger" w:date="2022-06-29T16:19:00Z">
        <w:r w:rsidRPr="00291703" w:rsidDel="00C26CEC">
          <w:rPr>
            <w:rFonts w:ascii="Consolas" w:hAnsi="Consolas" w:cs="Consolas"/>
            <w:color w:val="000000"/>
            <w:sz w:val="20"/>
            <w:szCs w:val="20"/>
            <w:highlight w:val="white"/>
            <w:lang w:val="de-DE" w:eastAsia="de-AT"/>
          </w:rPr>
          <w:tab/>
        </w:r>
      </w:del>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7ECBDB79" w14:textId="13588ED3"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60"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DAFBE58" w14:textId="1E7C8A11"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61"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TaxableAmount</w:t>
      </w:r>
      <w:r>
        <w:rPr>
          <w:rFonts w:ascii="Consolas" w:hAnsi="Consolas" w:cs="Consolas"/>
          <w:color w:val="0000FF"/>
          <w:sz w:val="20"/>
          <w:szCs w:val="20"/>
          <w:highlight w:val="white"/>
          <w:lang w:val="en-US" w:eastAsia="de-AT"/>
        </w:rPr>
        <w:t>&gt;</w:t>
      </w:r>
    </w:p>
    <w:p w14:paraId="0A262CE2" w14:textId="2AB6D0A2"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62"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FF0000"/>
          <w:sz w:val="20"/>
          <w:szCs w:val="20"/>
          <w:highlight w:val="white"/>
          <w:lang w:val="en-US" w:eastAsia="de-AT"/>
        </w:rPr>
        <w:t xml:space="preserve"> TaxCategoryCode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TaxPercent</w:t>
      </w:r>
      <w:r>
        <w:rPr>
          <w:rFonts w:ascii="Consolas" w:hAnsi="Consolas" w:cs="Consolas"/>
          <w:color w:val="0000FF"/>
          <w:sz w:val="20"/>
          <w:szCs w:val="20"/>
          <w:highlight w:val="white"/>
          <w:lang w:val="en-US" w:eastAsia="de-AT"/>
        </w:rPr>
        <w:t>&gt;</w:t>
      </w:r>
    </w:p>
    <w:p w14:paraId="759497C4" w14:textId="0BD51CBB" w:rsidR="000A69CC" w:rsidRPr="002370F9"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163" w:author="Philip Helger" w:date="2022-06-29T16:13:00Z">
            <w:rPr>
              <w:rFonts w:ascii="Consolas" w:hAnsi="Consolas" w:cs="Consolas"/>
              <w:color w:val="000000"/>
              <w:sz w:val="20"/>
              <w:szCs w:val="20"/>
              <w:highlight w:val="white"/>
              <w:lang w:val="de-DE" w:eastAsia="de-AT"/>
            </w:rPr>
          </w:rPrChange>
        </w:rPr>
      </w:pPr>
      <w:del w:id="1164"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370F9">
        <w:rPr>
          <w:rFonts w:ascii="Consolas" w:hAnsi="Consolas" w:cs="Consolas"/>
          <w:color w:val="0000FF"/>
          <w:sz w:val="20"/>
          <w:szCs w:val="20"/>
          <w:highlight w:val="white"/>
          <w:lang w:val="en-US" w:eastAsia="de-AT"/>
          <w:rPrChange w:id="1165" w:author="Philip Helger" w:date="2022-06-29T16:13:00Z">
            <w:rPr>
              <w:rFonts w:ascii="Consolas" w:hAnsi="Consolas" w:cs="Consolas"/>
              <w:color w:val="0000FF"/>
              <w:sz w:val="20"/>
              <w:szCs w:val="20"/>
              <w:highlight w:val="white"/>
              <w:lang w:val="de-DE" w:eastAsia="de-AT"/>
            </w:rPr>
          </w:rPrChange>
        </w:rPr>
        <w:t>&lt;</w:t>
      </w:r>
      <w:r w:rsidRPr="002370F9">
        <w:rPr>
          <w:rFonts w:ascii="Consolas" w:hAnsi="Consolas" w:cs="Consolas"/>
          <w:color w:val="800000"/>
          <w:sz w:val="20"/>
          <w:szCs w:val="20"/>
          <w:highlight w:val="white"/>
          <w:lang w:val="en-US" w:eastAsia="de-AT"/>
          <w:rPrChange w:id="1166" w:author="Philip Helger" w:date="2022-06-29T16:13:00Z">
            <w:rPr>
              <w:rFonts w:ascii="Consolas" w:hAnsi="Consolas" w:cs="Consolas"/>
              <w:color w:val="800000"/>
              <w:sz w:val="20"/>
              <w:szCs w:val="20"/>
              <w:highlight w:val="white"/>
              <w:lang w:val="de-DE" w:eastAsia="de-AT"/>
            </w:rPr>
          </w:rPrChange>
        </w:rPr>
        <w:t>Comment</w:t>
      </w:r>
      <w:r w:rsidRPr="002370F9">
        <w:rPr>
          <w:rFonts w:ascii="Consolas" w:hAnsi="Consolas" w:cs="Consolas"/>
          <w:color w:val="0000FF"/>
          <w:sz w:val="20"/>
          <w:szCs w:val="20"/>
          <w:highlight w:val="white"/>
          <w:lang w:val="en-US" w:eastAsia="de-AT"/>
          <w:rPrChange w:id="1167" w:author="Philip Helger" w:date="2022-06-29T16:13:00Z">
            <w:rPr>
              <w:rFonts w:ascii="Consolas" w:hAnsi="Consolas" w:cs="Consolas"/>
              <w:color w:val="0000FF"/>
              <w:sz w:val="20"/>
              <w:szCs w:val="20"/>
              <w:highlight w:val="white"/>
              <w:lang w:val="de-DE" w:eastAsia="de-AT"/>
            </w:rPr>
          </w:rPrChange>
        </w:rPr>
        <w:t>&gt;</w:t>
      </w:r>
      <w:r w:rsidRPr="002370F9">
        <w:rPr>
          <w:rFonts w:ascii="Consolas" w:hAnsi="Consolas" w:cs="Consolas"/>
          <w:color w:val="000000"/>
          <w:sz w:val="20"/>
          <w:szCs w:val="20"/>
          <w:highlight w:val="white"/>
          <w:lang w:val="en-US" w:eastAsia="de-AT"/>
          <w:rPrChange w:id="1168" w:author="Philip Helger" w:date="2022-06-29T16:13:00Z">
            <w:rPr>
              <w:rFonts w:ascii="Consolas" w:hAnsi="Consolas" w:cs="Consolas"/>
              <w:color w:val="000000"/>
              <w:sz w:val="20"/>
              <w:szCs w:val="20"/>
              <w:highlight w:val="white"/>
              <w:lang w:val="de-DE" w:eastAsia="de-AT"/>
            </w:rPr>
          </w:rPrChange>
        </w:rPr>
        <w:t>USt-befreit gemäß § xxx</w:t>
      </w:r>
      <w:r w:rsidRPr="002370F9">
        <w:rPr>
          <w:rFonts w:ascii="Consolas" w:hAnsi="Consolas" w:cs="Consolas"/>
          <w:color w:val="0000FF"/>
          <w:sz w:val="20"/>
          <w:szCs w:val="20"/>
          <w:highlight w:val="white"/>
          <w:lang w:val="en-US" w:eastAsia="de-AT"/>
          <w:rPrChange w:id="1169" w:author="Philip Helger" w:date="2022-06-29T16:13:00Z">
            <w:rPr>
              <w:rFonts w:ascii="Consolas" w:hAnsi="Consolas" w:cs="Consolas"/>
              <w:color w:val="0000FF"/>
              <w:sz w:val="20"/>
              <w:szCs w:val="20"/>
              <w:highlight w:val="white"/>
              <w:lang w:val="de-DE" w:eastAsia="de-AT"/>
            </w:rPr>
          </w:rPrChange>
        </w:rPr>
        <w:t>&lt;/</w:t>
      </w:r>
      <w:r w:rsidRPr="002370F9">
        <w:rPr>
          <w:rFonts w:ascii="Consolas" w:hAnsi="Consolas" w:cs="Consolas"/>
          <w:color w:val="800000"/>
          <w:sz w:val="20"/>
          <w:szCs w:val="20"/>
          <w:highlight w:val="white"/>
          <w:lang w:val="en-US" w:eastAsia="de-AT"/>
          <w:rPrChange w:id="1170" w:author="Philip Helger" w:date="2022-06-29T16:13:00Z">
            <w:rPr>
              <w:rFonts w:ascii="Consolas" w:hAnsi="Consolas" w:cs="Consolas"/>
              <w:color w:val="800000"/>
              <w:sz w:val="20"/>
              <w:szCs w:val="20"/>
              <w:highlight w:val="white"/>
              <w:lang w:val="de-DE" w:eastAsia="de-AT"/>
            </w:rPr>
          </w:rPrChange>
        </w:rPr>
        <w:t>Comment</w:t>
      </w:r>
      <w:r w:rsidRPr="002370F9">
        <w:rPr>
          <w:rFonts w:ascii="Consolas" w:hAnsi="Consolas" w:cs="Consolas"/>
          <w:color w:val="0000FF"/>
          <w:sz w:val="20"/>
          <w:szCs w:val="20"/>
          <w:highlight w:val="white"/>
          <w:lang w:val="en-US" w:eastAsia="de-AT"/>
          <w:rPrChange w:id="1171" w:author="Philip Helger" w:date="2022-06-29T16:13:00Z">
            <w:rPr>
              <w:rFonts w:ascii="Consolas" w:hAnsi="Consolas" w:cs="Consolas"/>
              <w:color w:val="0000FF"/>
              <w:sz w:val="20"/>
              <w:szCs w:val="20"/>
              <w:highlight w:val="white"/>
              <w:lang w:val="de-DE" w:eastAsia="de-AT"/>
            </w:rPr>
          </w:rPrChange>
        </w:rPr>
        <w:t>&gt;</w:t>
      </w:r>
    </w:p>
    <w:p w14:paraId="608F26D9" w14:textId="26729585"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72" w:author="Philip Helger" w:date="2022-06-29T16:19:00Z">
        <w:r w:rsidRPr="002370F9" w:rsidDel="00C26CEC">
          <w:rPr>
            <w:rFonts w:ascii="Consolas" w:hAnsi="Consolas" w:cs="Consolas"/>
            <w:color w:val="000000"/>
            <w:sz w:val="20"/>
            <w:szCs w:val="20"/>
            <w:highlight w:val="white"/>
            <w:lang w:val="en-US" w:eastAsia="de-AT"/>
            <w:rPrChange w:id="1173" w:author="Philip Helger" w:date="2022-06-29T16:13:00Z">
              <w:rPr>
                <w:rFonts w:ascii="Consolas" w:hAnsi="Consolas" w:cs="Consolas"/>
                <w:color w:val="000000"/>
                <w:sz w:val="20"/>
                <w:szCs w:val="20"/>
                <w:highlight w:val="white"/>
                <w:lang w:val="de-DE" w:eastAsia="de-AT"/>
              </w:rPr>
            </w:rPrChange>
          </w:rPr>
          <w:tab/>
        </w:r>
      </w:del>
      <w:r w:rsidRPr="002370F9">
        <w:rPr>
          <w:rFonts w:ascii="Consolas" w:hAnsi="Consolas" w:cs="Consolas"/>
          <w:color w:val="000000"/>
          <w:sz w:val="20"/>
          <w:szCs w:val="20"/>
          <w:highlight w:val="white"/>
          <w:lang w:val="en-US" w:eastAsia="de-AT"/>
          <w:rPrChange w:id="1174" w:author="Philip Helger" w:date="2022-06-29T16:13:00Z">
            <w:rPr>
              <w:rFonts w:ascii="Consolas" w:hAnsi="Consolas" w:cs="Consolas"/>
              <w:color w:val="000000"/>
              <w:sz w:val="20"/>
              <w:szCs w:val="20"/>
              <w:highlight w:val="white"/>
              <w:lang w:val="de-DE" w:eastAsia="de-AT"/>
            </w:rPr>
          </w:rPrChange>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TaxItem</w:t>
      </w:r>
      <w:r>
        <w:rPr>
          <w:rFonts w:ascii="Consolas" w:hAnsi="Consolas" w:cs="Consolas"/>
          <w:color w:val="0000FF"/>
          <w:sz w:val="20"/>
          <w:szCs w:val="20"/>
          <w:highlight w:val="white"/>
          <w:lang w:val="en-US" w:eastAsia="de-AT"/>
        </w:rPr>
        <w:t>&gt;</w:t>
      </w:r>
    </w:p>
    <w:p w14:paraId="6ED23B5B" w14:textId="3AF00BB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75"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123BFAD0" w14:textId="00A68C8A"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76"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Werbeabgabe</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08584914"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77"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1B65A272" w14:textId="5809F638"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78"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OtherTax</w:t>
      </w:r>
      <w:r>
        <w:rPr>
          <w:rFonts w:ascii="Consolas" w:hAnsi="Consolas" w:cs="Consolas"/>
          <w:color w:val="0000FF"/>
          <w:sz w:val="20"/>
          <w:szCs w:val="20"/>
          <w:highlight w:val="white"/>
          <w:lang w:val="en-US" w:eastAsia="de-AT"/>
        </w:rPr>
        <w:t>&gt;</w:t>
      </w:r>
    </w:p>
    <w:p w14:paraId="2515B33A" w14:textId="1AB343A8"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79"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795C9DA1"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80"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TaxExtensionAutomotive</w:t>
      </w:r>
      <w:r>
        <w:rPr>
          <w:rFonts w:ascii="Consolas" w:hAnsi="Consolas" w:cs="Consolas"/>
          <w:color w:val="0000FF"/>
          <w:sz w:val="20"/>
          <w:szCs w:val="20"/>
          <w:highlight w:val="white"/>
          <w:lang w:val="en-US" w:eastAsia="de-AT"/>
        </w:rPr>
        <w:t>"&gt;</w:t>
      </w:r>
    </w:p>
    <w:p w14:paraId="5125F20E" w14:textId="77BF75D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81"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6A3979D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82"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0690611B"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1183"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4891E6F5" w:rsidR="002370F9" w:rsidRDefault="000A69CC" w:rsidP="000A69CC">
      <w:pPr>
        <w:pBdr>
          <w:top w:val="single" w:sz="4" w:space="1" w:color="auto"/>
          <w:left w:val="single" w:sz="4" w:space="4" w:color="auto"/>
          <w:bottom w:val="single" w:sz="4" w:space="1" w:color="auto"/>
          <w:right w:val="single" w:sz="4" w:space="4" w:color="auto"/>
        </w:pBdr>
        <w:rPr>
          <w:ins w:id="1184" w:author="Philip Helger" w:date="2022-06-29T16:14:00Z"/>
          <w:rFonts w:ascii="Consolas" w:hAnsi="Consolas" w:cs="Consolas"/>
          <w:color w:val="0000FF"/>
          <w:sz w:val="20"/>
          <w:szCs w:val="20"/>
          <w:highlight w:val="white"/>
          <w:lang w:val="en-US" w:eastAsia="de-AT"/>
        </w:rPr>
      </w:pPr>
      <w:del w:id="1185" w:author="Philip Helger" w:date="2022-06-29T16:19:00Z">
        <w:r w:rsidDel="00C26CEC">
          <w:rPr>
            <w:rFonts w:ascii="Consolas" w:hAnsi="Consolas" w:cs="Consolas"/>
            <w:color w:val="000000"/>
            <w:sz w:val="20"/>
            <w:szCs w:val="20"/>
            <w:highlight w:val="white"/>
            <w:lang w:val="en-US" w:eastAsia="de-AT"/>
          </w:rPr>
          <w:tab/>
        </w:r>
      </w:del>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65DCE535" w14:textId="77777777" w:rsidR="002370F9" w:rsidRDefault="002370F9">
      <w:pPr>
        <w:rPr>
          <w:ins w:id="1186" w:author="Philip Helger" w:date="2022-06-29T16:14:00Z"/>
          <w:rFonts w:ascii="Consolas" w:hAnsi="Consolas" w:cs="Consolas"/>
          <w:color w:val="0000FF"/>
          <w:sz w:val="20"/>
          <w:szCs w:val="20"/>
          <w:highlight w:val="white"/>
          <w:lang w:val="en-US" w:eastAsia="de-AT"/>
        </w:rPr>
      </w:pPr>
      <w:ins w:id="1187" w:author="Philip Helger" w:date="2022-06-29T16:14:00Z">
        <w:r>
          <w:rPr>
            <w:rFonts w:ascii="Consolas" w:hAnsi="Consolas" w:cs="Consolas"/>
            <w:color w:val="0000FF"/>
            <w:sz w:val="20"/>
            <w:szCs w:val="20"/>
            <w:highlight w:val="white"/>
            <w:lang w:val="en-US" w:eastAsia="de-AT"/>
          </w:rPr>
          <w:br w:type="page"/>
        </w:r>
      </w:ins>
    </w:p>
    <w:p w14:paraId="29481E87" w14:textId="4A05D3E8" w:rsidR="0004274A" w:rsidRPr="0083051F" w:rsidDel="002370F9" w:rsidRDefault="0004274A" w:rsidP="000A69CC">
      <w:pPr>
        <w:pBdr>
          <w:top w:val="single" w:sz="4" w:space="1" w:color="auto"/>
          <w:left w:val="single" w:sz="4" w:space="4" w:color="auto"/>
          <w:bottom w:val="single" w:sz="4" w:space="1" w:color="auto"/>
          <w:right w:val="single" w:sz="4" w:space="4" w:color="auto"/>
        </w:pBdr>
        <w:rPr>
          <w:del w:id="1188" w:author="Philip Helger" w:date="2022-06-29T16:14:00Z"/>
          <w:lang w:val="de-DE"/>
        </w:rPr>
      </w:pPr>
      <w:bookmarkStart w:id="1189" w:name="_Toc107412088"/>
      <w:bookmarkEnd w:id="1189"/>
    </w:p>
    <w:p w14:paraId="7F68D22E" w14:textId="77777777" w:rsidR="00100A82" w:rsidRPr="0083051F" w:rsidRDefault="00100A82" w:rsidP="00A53648">
      <w:pPr>
        <w:pStyle w:val="berschrift2"/>
        <w:rPr>
          <w:lang w:val="de-DE"/>
        </w:rPr>
      </w:pPr>
      <w:bookmarkStart w:id="1190" w:name="_Toc374729711"/>
      <w:bookmarkStart w:id="1191" w:name="_Toc374729713"/>
      <w:bookmarkStart w:id="1192" w:name="_Toc374729714"/>
      <w:bookmarkStart w:id="1193" w:name="_Toc107412089"/>
      <w:bookmarkEnd w:id="1190"/>
      <w:bookmarkEnd w:id="1191"/>
      <w:bookmarkEnd w:id="1192"/>
      <w:r w:rsidRPr="0083051F">
        <w:rPr>
          <w:lang w:val="de-DE"/>
        </w:rPr>
        <w:t>PaymentMethod</w:t>
      </w:r>
      <w:bookmarkEnd w:id="1193"/>
    </w:p>
    <w:p w14:paraId="73542758"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r w:rsidRPr="0083051F">
              <w:rPr>
                <w:i/>
                <w:lang w:val="de-DE"/>
              </w:rPr>
              <w:t>NoPayment</w:t>
            </w:r>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r w:rsidRPr="0083051F">
              <w:rPr>
                <w:i/>
                <w:lang w:val="de-DE"/>
              </w:rPr>
              <w:t>SEPADirectDebit</w:t>
            </w:r>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r>
              <w:rPr>
                <w:i/>
                <w:lang w:val="de-DE"/>
              </w:rPr>
              <w:t>PaymentCard</w:t>
            </w:r>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r>
              <w:rPr>
                <w:i/>
                <w:lang w:val="de-DE"/>
              </w:rPr>
              <w:t>OtherPayment</w:t>
            </w:r>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5F9F99C6" w14:textId="77777777" w:rsidR="000F25DD" w:rsidRDefault="000F25DD" w:rsidP="00705445">
      <w:pPr>
        <w:jc w:val="center"/>
        <w:rPr>
          <w:ins w:id="1194" w:author="Philip Helger" w:date="2022-06-29T16:02:00Z"/>
          <w:lang w:val="de-DE"/>
        </w:rPr>
      </w:pPr>
    </w:p>
    <w:p w14:paraId="30A7636C" w14:textId="7B35F25B"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p w14:paraId="655C4E44" w14:textId="47366A56" w:rsidR="00100A82" w:rsidRPr="0083051F" w:rsidDel="00E40DCF" w:rsidRDefault="00100A82" w:rsidP="00100A82">
      <w:pPr>
        <w:rPr>
          <w:del w:id="1195" w:author="Philip" w:date="2022-06-28T11:46:00Z"/>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0523000F"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ins w:id="1196" w:author="Philip Helger" w:date="2022-06-29T16:20:00Z">
              <w:r w:rsidR="00964D7C">
                <w:rPr>
                  <w:sz w:val="20"/>
                  <w:szCs w:val="20"/>
                </w:rPr>
                <w:t>4.12.1</w:t>
              </w:r>
            </w:ins>
            <w:ins w:id="1197" w:author="Philip" w:date="2022-06-28T11:53:00Z">
              <w:del w:id="1198" w:author="Philip Helger" w:date="2022-06-29T16:13:00Z">
                <w:r w:rsidR="00913542" w:rsidDel="00F65A72">
                  <w:rPr>
                    <w:sz w:val="20"/>
                    <w:szCs w:val="20"/>
                  </w:rPr>
                  <w:delText>4.12.1</w:delText>
                </w:r>
              </w:del>
            </w:ins>
            <w:del w:id="1199" w:author="Philip Helger" w:date="2022-06-29T16:13:00Z">
              <w:r w:rsidR="004E5C3E" w:rsidDel="00F65A72">
                <w:rPr>
                  <w:sz w:val="20"/>
                  <w:szCs w:val="20"/>
                </w:rPr>
                <w:delText>4.11.1</w:delText>
              </w:r>
            </w:del>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04649E09"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ins w:id="1200" w:author="Philip Helger" w:date="2022-06-29T16:20:00Z">
              <w:r w:rsidR="00964D7C">
                <w:rPr>
                  <w:sz w:val="20"/>
                  <w:szCs w:val="20"/>
                </w:rPr>
                <w:t>4.12.2</w:t>
              </w:r>
            </w:ins>
            <w:ins w:id="1201" w:author="Philip" w:date="2022-06-28T11:53:00Z">
              <w:del w:id="1202" w:author="Philip Helger" w:date="2022-06-29T16:13:00Z">
                <w:r w:rsidR="00913542" w:rsidDel="00F65A72">
                  <w:rPr>
                    <w:sz w:val="20"/>
                    <w:szCs w:val="20"/>
                  </w:rPr>
                  <w:delText>4.12.2</w:delText>
                </w:r>
              </w:del>
            </w:ins>
            <w:del w:id="1203" w:author="Philip Helger" w:date="2022-06-29T16:13:00Z">
              <w:r w:rsidR="004E5C3E" w:rsidDel="00F65A72">
                <w:rPr>
                  <w:sz w:val="20"/>
                  <w:szCs w:val="20"/>
                </w:rPr>
                <w:delText>4.11.2</w:delText>
              </w:r>
            </w:del>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41EE978C" w14:textId="2369D2C9"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ins w:id="1204" w:author="Philip Helger" w:date="2022-06-29T16:20:00Z">
              <w:r w:rsidR="00964D7C">
                <w:rPr>
                  <w:sz w:val="20"/>
                  <w:szCs w:val="20"/>
                </w:rPr>
                <w:t>4.12.3</w:t>
              </w:r>
            </w:ins>
            <w:ins w:id="1205" w:author="Philip" w:date="2022-06-28T11:53:00Z">
              <w:del w:id="1206" w:author="Philip Helger" w:date="2022-06-29T16:13:00Z">
                <w:r w:rsidR="00913542" w:rsidDel="00F65A72">
                  <w:rPr>
                    <w:sz w:val="20"/>
                    <w:szCs w:val="20"/>
                  </w:rPr>
                  <w:delText>4.12.3</w:delText>
                </w:r>
              </w:del>
            </w:ins>
            <w:del w:id="1207" w:author="Philip Helger" w:date="2022-06-29T16:13:00Z">
              <w:r w:rsidR="004E5C3E" w:rsidDel="00F65A72">
                <w:rPr>
                  <w:sz w:val="20"/>
                  <w:szCs w:val="20"/>
                </w:rPr>
                <w:delText>4.11.3</w:delText>
              </w:r>
            </w:del>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71A0BE4E"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ins w:id="1208" w:author="Philip Helger" w:date="2022-06-29T16:20:00Z">
              <w:r w:rsidR="00964D7C">
                <w:rPr>
                  <w:sz w:val="20"/>
                  <w:szCs w:val="20"/>
                </w:rPr>
                <w:t>4.12.4</w:t>
              </w:r>
            </w:ins>
            <w:ins w:id="1209" w:author="Philip" w:date="2022-06-28T11:53:00Z">
              <w:del w:id="1210" w:author="Philip Helger" w:date="2022-06-29T16:13:00Z">
                <w:r w:rsidR="00913542" w:rsidDel="00F65A72">
                  <w:rPr>
                    <w:sz w:val="20"/>
                    <w:szCs w:val="20"/>
                  </w:rPr>
                  <w:delText>4.12.4</w:delText>
                </w:r>
              </w:del>
            </w:ins>
            <w:del w:id="1211" w:author="Philip Helger" w:date="2022-06-29T16:13:00Z">
              <w:r w:rsidR="004E5C3E" w:rsidDel="00F65A72">
                <w:rPr>
                  <w:sz w:val="20"/>
                  <w:szCs w:val="20"/>
                </w:rPr>
                <w:delText>4.11.4</w:delText>
              </w:r>
            </w:del>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0228C36" w14:textId="1671BE01" w:rsidR="00A17826" w:rsidRDefault="00A17826" w:rsidP="00031834">
            <w:pPr>
              <w:pStyle w:val="Default"/>
              <w:rPr>
                <w:sz w:val="20"/>
                <w:szCs w:val="20"/>
              </w:rPr>
            </w:pPr>
            <w:r>
              <w:rPr>
                <w:sz w:val="20"/>
                <w:szCs w:val="20"/>
              </w:rPr>
              <w:t xml:space="preserve">Andere Form der Zahlung. </w:t>
            </w:r>
            <w:del w:id="1212" w:author="Philip" w:date="2022-06-28T11:26:00Z">
              <w:r w:rsidDel="00215A15">
                <w:rPr>
                  <w:sz w:val="20"/>
                  <w:szCs w:val="20"/>
                </w:rPr>
                <w:delText xml:space="preserve">zB </w:delText>
              </w:r>
            </w:del>
            <w:ins w:id="1213" w:author="Philip" w:date="2022-06-28T11:26:00Z">
              <w:r w:rsidR="00215A15">
                <w:rPr>
                  <w:sz w:val="20"/>
                  <w:szCs w:val="20"/>
                </w:rPr>
                <w:t>Z.B</w:t>
              </w:r>
              <w:r w:rsidR="001E297A">
                <w:rPr>
                  <w:sz w:val="20"/>
                  <w:szCs w:val="20"/>
                </w:rPr>
                <w:t>.</w:t>
              </w:r>
              <w:r w:rsidR="00215A15">
                <w:rPr>
                  <w:sz w:val="20"/>
                  <w:szCs w:val="20"/>
                </w:rPr>
                <w:t xml:space="preserve"> </w:t>
              </w:r>
            </w:ins>
            <w:r>
              <w:rPr>
                <w:sz w:val="20"/>
                <w:szCs w:val="20"/>
              </w:rPr>
              <w:t>per Vorauskasse.</w:t>
            </w:r>
          </w:p>
          <w:p w14:paraId="2869EECD" w14:textId="41502DEB"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ins w:id="1214" w:author="Philip Helger" w:date="2022-06-29T16:20:00Z">
              <w:r w:rsidR="00964D7C">
                <w:rPr>
                  <w:sz w:val="20"/>
                  <w:szCs w:val="20"/>
                </w:rPr>
                <w:t>4.12.5</w:t>
              </w:r>
            </w:ins>
            <w:ins w:id="1215" w:author="Philip" w:date="2022-06-28T11:53:00Z">
              <w:del w:id="1216" w:author="Philip Helger" w:date="2022-06-29T16:13:00Z">
                <w:r w:rsidR="00913542" w:rsidDel="00F65A72">
                  <w:rPr>
                    <w:sz w:val="20"/>
                    <w:szCs w:val="20"/>
                  </w:rPr>
                  <w:delText>4.12.5</w:delText>
                </w:r>
              </w:del>
            </w:ins>
            <w:del w:id="1217" w:author="Philip Helger" w:date="2022-06-29T16:13:00Z">
              <w:r w:rsidR="004E5C3E" w:rsidDel="00F65A72">
                <w:rPr>
                  <w:sz w:val="20"/>
                  <w:szCs w:val="20"/>
                </w:rPr>
                <w:delText>4.11.5</w:delText>
              </w:r>
            </w:del>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274F2D0B"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964D7C">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7E79F4D6" w14:textId="7AB1CC5F" w:rsidR="00031834" w:rsidRPr="0083051F" w:rsidDel="00E40DCF" w:rsidRDefault="00031834" w:rsidP="00031834">
      <w:pPr>
        <w:rPr>
          <w:del w:id="1218" w:author="Philip" w:date="2022-06-28T11:46:00Z"/>
          <w:lang w:val="de-DE"/>
        </w:rPr>
      </w:pPr>
      <w:bookmarkStart w:id="1219" w:name="_Toc107309451"/>
      <w:bookmarkStart w:id="1220" w:name="_Toc107309635"/>
      <w:bookmarkStart w:id="1221" w:name="_Toc107309692"/>
      <w:bookmarkStart w:id="1222" w:name="_Toc107411668"/>
      <w:bookmarkStart w:id="1223" w:name="_Toc107412090"/>
      <w:bookmarkEnd w:id="1219"/>
      <w:bookmarkEnd w:id="1220"/>
      <w:bookmarkEnd w:id="1221"/>
      <w:bookmarkEnd w:id="1222"/>
      <w:bookmarkEnd w:id="1223"/>
    </w:p>
    <w:p w14:paraId="27B2C0F6" w14:textId="77777777" w:rsidR="000D02D2" w:rsidRPr="0083051F" w:rsidRDefault="000D02D2" w:rsidP="000D02D2">
      <w:pPr>
        <w:pStyle w:val="berschrift3"/>
        <w:rPr>
          <w:lang w:val="de-DE"/>
        </w:rPr>
      </w:pPr>
      <w:bookmarkStart w:id="1224" w:name="_Ref369708458"/>
      <w:bookmarkStart w:id="1225" w:name="_Toc107412091"/>
      <w:r w:rsidRPr="0083051F">
        <w:rPr>
          <w:lang w:val="de-DE"/>
        </w:rPr>
        <w:t>NoPayment</w:t>
      </w:r>
      <w:bookmarkEnd w:id="1224"/>
      <w:bookmarkEnd w:id="1225"/>
    </w:p>
    <w:p w14:paraId="0FA163BA"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0F25DD">
      <w:pPr>
        <w:jc w:val="center"/>
        <w:pPrChange w:id="1226" w:author="Philip Helger" w:date="2022-06-29T16:01:00Z">
          <w:pPr/>
        </w:pPrChange>
      </w:pPr>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78855F3" w14:textId="4AEBDF77" w:rsidR="000D02D2" w:rsidRPr="008B3DDB" w:rsidDel="00E40DCF" w:rsidRDefault="000D02D2" w:rsidP="000D02D2">
      <w:pPr>
        <w:rPr>
          <w:del w:id="1227" w:author="Philip" w:date="2022-06-28T11:47:00Z"/>
          <w:lang w:val="en-US"/>
        </w:rPr>
      </w:pPr>
      <w:bookmarkStart w:id="1228" w:name="_Toc107309453"/>
      <w:bookmarkStart w:id="1229" w:name="_Toc107309637"/>
      <w:bookmarkStart w:id="1230" w:name="_Toc107309694"/>
      <w:bookmarkStart w:id="1231" w:name="_Toc107411670"/>
      <w:bookmarkStart w:id="1232" w:name="_Toc107412092"/>
      <w:bookmarkEnd w:id="1228"/>
      <w:bookmarkEnd w:id="1229"/>
      <w:bookmarkEnd w:id="1230"/>
      <w:bookmarkEnd w:id="1231"/>
      <w:bookmarkEnd w:id="1232"/>
    </w:p>
    <w:p w14:paraId="645618FA" w14:textId="77777777" w:rsidR="000D02D2" w:rsidRPr="0083051F" w:rsidRDefault="00DE23EC" w:rsidP="00A53648">
      <w:pPr>
        <w:pStyle w:val="berschrift3"/>
        <w:rPr>
          <w:lang w:val="de-DE"/>
        </w:rPr>
      </w:pPr>
      <w:bookmarkStart w:id="1233" w:name="_Ref369708482"/>
      <w:bookmarkStart w:id="1234" w:name="_Toc107412093"/>
      <w:r w:rsidRPr="0083051F">
        <w:rPr>
          <w:lang w:val="de-DE"/>
        </w:rPr>
        <w:t>SEPADirectDebit</w:t>
      </w:r>
      <w:bookmarkEnd w:id="1233"/>
      <w:bookmarkEnd w:id="1234"/>
    </w:p>
    <w:p w14:paraId="56091685"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pPr>
        <w:jc w:val="center"/>
        <w:rPr>
          <w:lang w:val="de-DE"/>
        </w:rPr>
        <w:pPrChange w:id="1235" w:author="Philip" w:date="2022-06-28T11:47:00Z">
          <w:pPr/>
        </w:pPrChange>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1456797E" w14:textId="77777777" w:rsidR="00CD448B" w:rsidRPr="0083051F" w:rsidRDefault="00CD448B" w:rsidP="00CD448B">
      <w:pPr>
        <w:rPr>
          <w:b/>
          <w:i/>
          <w:lang w:val="de-DE"/>
        </w:rPr>
      </w:pPr>
    </w:p>
    <w:p w14:paraId="7F79D86E" w14:textId="77777777" w:rsidR="00677689" w:rsidRDefault="00677689">
      <w:pPr>
        <w:rPr>
          <w:ins w:id="1236" w:author="Philip Helger" w:date="2022-06-29T16:14:00Z"/>
          <w:b/>
          <w:i/>
          <w:lang w:val="de-DE"/>
        </w:rPr>
      </w:pPr>
      <w:ins w:id="1237" w:author="Philip Helger" w:date="2022-06-29T16:14:00Z">
        <w:r>
          <w:rPr>
            <w:b/>
            <w:i/>
            <w:lang w:val="de-DE"/>
          </w:rPr>
          <w:br w:type="page"/>
        </w:r>
      </w:ins>
    </w:p>
    <w:p w14:paraId="547F92F1" w14:textId="61511AB1" w:rsidR="00DE23EC" w:rsidRPr="00C26CEC" w:rsidRDefault="00CD448B" w:rsidP="00DE23EC">
      <w:pPr>
        <w:rPr>
          <w:lang w:val="en-US"/>
          <w:rPrChange w:id="1238" w:author="Philip Helger" w:date="2022-06-29T16:19:00Z">
            <w:rPr>
              <w:lang w:val="de-DE"/>
            </w:rPr>
          </w:rPrChange>
        </w:rPr>
      </w:pPr>
      <w:r w:rsidRPr="00C26CEC">
        <w:rPr>
          <w:b/>
          <w:i/>
          <w:lang w:val="en-US"/>
          <w:rPrChange w:id="1239" w:author="Philip Helger" w:date="2022-06-29T16:19:00Z">
            <w:rPr>
              <w:b/>
              <w:i/>
              <w:lang w:val="de-DE"/>
            </w:rPr>
          </w:rPrChange>
        </w:rPr>
        <w:lastRenderedPageBreak/>
        <w:t>Beispiel:</w:t>
      </w:r>
    </w:p>
    <w:p w14:paraId="3D34FBEC"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40"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FF"/>
          <w:sz w:val="20"/>
          <w:szCs w:val="20"/>
          <w:highlight w:val="white"/>
          <w:lang w:val="en-US" w:eastAsia="de-AT"/>
          <w:rPrChange w:id="1241"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42" w:author="Philip Helger" w:date="2022-06-29T16:19:00Z">
            <w:rPr>
              <w:rFonts w:ascii="Consolas" w:hAnsi="Consolas" w:cs="Consolas"/>
              <w:color w:val="800000"/>
              <w:sz w:val="20"/>
              <w:szCs w:val="20"/>
              <w:highlight w:val="white"/>
              <w:lang w:val="de-DE" w:eastAsia="de-AT"/>
            </w:rPr>
          </w:rPrChange>
        </w:rPr>
        <w:t>PaymentMethod</w:t>
      </w:r>
      <w:r w:rsidRPr="00C26CEC">
        <w:rPr>
          <w:rFonts w:ascii="Consolas" w:hAnsi="Consolas" w:cs="Consolas"/>
          <w:color w:val="0000FF"/>
          <w:sz w:val="20"/>
          <w:szCs w:val="20"/>
          <w:highlight w:val="white"/>
          <w:lang w:val="en-US" w:eastAsia="de-AT"/>
          <w:rPrChange w:id="1243" w:author="Philip Helger" w:date="2022-06-29T16:19:00Z">
            <w:rPr>
              <w:rFonts w:ascii="Consolas" w:hAnsi="Consolas" w:cs="Consolas"/>
              <w:color w:val="0000FF"/>
              <w:sz w:val="20"/>
              <w:szCs w:val="20"/>
              <w:highlight w:val="white"/>
              <w:lang w:val="de-DE" w:eastAsia="de-AT"/>
            </w:rPr>
          </w:rPrChange>
        </w:rPr>
        <w:t>&gt;</w:t>
      </w:r>
    </w:p>
    <w:p w14:paraId="34B15471"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44"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245"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24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47" w:author="Philip Helger" w:date="2022-06-29T16:19:00Z">
            <w:rPr>
              <w:rFonts w:ascii="Consolas" w:hAnsi="Consolas" w:cs="Consolas"/>
              <w:color w:val="800000"/>
              <w:sz w:val="20"/>
              <w:szCs w:val="20"/>
              <w:highlight w:val="white"/>
              <w:lang w:val="de-DE" w:eastAsia="de-AT"/>
            </w:rPr>
          </w:rPrChange>
        </w:rPr>
        <w:t>SEPADirectDebit</w:t>
      </w:r>
      <w:r w:rsidRPr="00C26CEC">
        <w:rPr>
          <w:rFonts w:ascii="Consolas" w:hAnsi="Consolas" w:cs="Consolas"/>
          <w:color w:val="0000FF"/>
          <w:sz w:val="20"/>
          <w:szCs w:val="20"/>
          <w:highlight w:val="white"/>
          <w:lang w:val="en-US" w:eastAsia="de-AT"/>
          <w:rPrChange w:id="1248" w:author="Philip Helger" w:date="2022-06-29T16:19:00Z">
            <w:rPr>
              <w:rFonts w:ascii="Consolas" w:hAnsi="Consolas" w:cs="Consolas"/>
              <w:color w:val="0000FF"/>
              <w:sz w:val="20"/>
              <w:szCs w:val="20"/>
              <w:highlight w:val="white"/>
              <w:lang w:val="de-DE" w:eastAsia="de-AT"/>
            </w:rPr>
          </w:rPrChange>
        </w:rPr>
        <w:t>&gt;</w:t>
      </w:r>
    </w:p>
    <w:p w14:paraId="12014660"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4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25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00"/>
          <w:sz w:val="20"/>
          <w:szCs w:val="20"/>
          <w:highlight w:val="white"/>
          <w:lang w:val="en-US" w:eastAsia="de-AT"/>
          <w:rPrChange w:id="1251"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252"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53" w:author="Philip Helger" w:date="2022-06-29T16:19:00Z">
            <w:rPr>
              <w:rFonts w:ascii="Consolas" w:hAnsi="Consolas" w:cs="Consolas"/>
              <w:color w:val="800000"/>
              <w:sz w:val="20"/>
              <w:szCs w:val="20"/>
              <w:highlight w:val="white"/>
              <w:lang w:val="de-DE" w:eastAsia="de-AT"/>
            </w:rPr>
          </w:rPrChange>
        </w:rPr>
        <w:t>Type</w:t>
      </w:r>
      <w:r w:rsidRPr="00C26CEC">
        <w:rPr>
          <w:rFonts w:ascii="Consolas" w:hAnsi="Consolas" w:cs="Consolas"/>
          <w:color w:val="0000FF"/>
          <w:sz w:val="20"/>
          <w:szCs w:val="20"/>
          <w:highlight w:val="white"/>
          <w:lang w:val="en-US" w:eastAsia="de-AT"/>
          <w:rPrChange w:id="1254" w:author="Philip Helger" w:date="2022-06-29T16:19:00Z">
            <w:rPr>
              <w:rFonts w:ascii="Consolas" w:hAnsi="Consolas" w:cs="Consolas"/>
              <w:color w:val="0000FF"/>
              <w:sz w:val="20"/>
              <w:szCs w:val="20"/>
              <w:highlight w:val="white"/>
              <w:lang w:val="de-DE" w:eastAsia="de-AT"/>
            </w:rPr>
          </w:rPrChange>
        </w:rPr>
        <w:t>&gt;</w:t>
      </w:r>
      <w:r w:rsidRPr="00C26CEC">
        <w:rPr>
          <w:rFonts w:ascii="Consolas" w:hAnsi="Consolas" w:cs="Consolas"/>
          <w:color w:val="000000"/>
          <w:sz w:val="20"/>
          <w:szCs w:val="20"/>
          <w:highlight w:val="white"/>
          <w:lang w:val="en-US" w:eastAsia="de-AT"/>
          <w:rPrChange w:id="1255" w:author="Philip Helger" w:date="2022-06-29T16:19:00Z">
            <w:rPr>
              <w:rFonts w:ascii="Consolas" w:hAnsi="Consolas" w:cs="Consolas"/>
              <w:color w:val="000000"/>
              <w:sz w:val="20"/>
              <w:szCs w:val="20"/>
              <w:highlight w:val="white"/>
              <w:lang w:val="de-DE" w:eastAsia="de-AT"/>
            </w:rPr>
          </w:rPrChange>
        </w:rPr>
        <w:t>B2C</w:t>
      </w:r>
      <w:r w:rsidRPr="00C26CEC">
        <w:rPr>
          <w:rFonts w:ascii="Consolas" w:hAnsi="Consolas" w:cs="Consolas"/>
          <w:color w:val="0000FF"/>
          <w:sz w:val="20"/>
          <w:szCs w:val="20"/>
          <w:highlight w:val="white"/>
          <w:lang w:val="en-US" w:eastAsia="de-AT"/>
          <w:rPrChange w:id="125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57" w:author="Philip Helger" w:date="2022-06-29T16:19:00Z">
            <w:rPr>
              <w:rFonts w:ascii="Consolas" w:hAnsi="Consolas" w:cs="Consolas"/>
              <w:color w:val="800000"/>
              <w:sz w:val="20"/>
              <w:szCs w:val="20"/>
              <w:highlight w:val="white"/>
              <w:lang w:val="de-DE" w:eastAsia="de-AT"/>
            </w:rPr>
          </w:rPrChange>
        </w:rPr>
        <w:t>Type</w:t>
      </w:r>
      <w:r w:rsidRPr="00C26CEC">
        <w:rPr>
          <w:rFonts w:ascii="Consolas" w:hAnsi="Consolas" w:cs="Consolas"/>
          <w:color w:val="0000FF"/>
          <w:sz w:val="20"/>
          <w:szCs w:val="20"/>
          <w:highlight w:val="white"/>
          <w:lang w:val="en-US" w:eastAsia="de-AT"/>
          <w:rPrChange w:id="1258" w:author="Philip Helger" w:date="2022-06-29T16:19:00Z">
            <w:rPr>
              <w:rFonts w:ascii="Consolas" w:hAnsi="Consolas" w:cs="Consolas"/>
              <w:color w:val="0000FF"/>
              <w:sz w:val="20"/>
              <w:szCs w:val="20"/>
              <w:highlight w:val="white"/>
              <w:lang w:val="de-DE" w:eastAsia="de-AT"/>
            </w:rPr>
          </w:rPrChange>
        </w:rPr>
        <w:t>&gt;</w:t>
      </w:r>
    </w:p>
    <w:p w14:paraId="55F583C0"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5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26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00"/>
          <w:sz w:val="20"/>
          <w:szCs w:val="20"/>
          <w:highlight w:val="white"/>
          <w:lang w:val="en-US" w:eastAsia="de-AT"/>
          <w:rPrChange w:id="1261"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262"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63" w:author="Philip Helger" w:date="2022-06-29T16:19:00Z">
            <w:rPr>
              <w:rFonts w:ascii="Consolas" w:hAnsi="Consolas" w:cs="Consolas"/>
              <w:color w:val="800000"/>
              <w:sz w:val="20"/>
              <w:szCs w:val="20"/>
              <w:highlight w:val="white"/>
              <w:lang w:val="de-DE" w:eastAsia="de-AT"/>
            </w:rPr>
          </w:rPrChange>
        </w:rPr>
        <w:t>BIC</w:t>
      </w:r>
      <w:r w:rsidRPr="00C26CEC">
        <w:rPr>
          <w:rFonts w:ascii="Consolas" w:hAnsi="Consolas" w:cs="Consolas"/>
          <w:color w:val="0000FF"/>
          <w:sz w:val="20"/>
          <w:szCs w:val="20"/>
          <w:highlight w:val="white"/>
          <w:lang w:val="en-US" w:eastAsia="de-AT"/>
          <w:rPrChange w:id="1264" w:author="Philip Helger" w:date="2022-06-29T16:19:00Z">
            <w:rPr>
              <w:rFonts w:ascii="Consolas" w:hAnsi="Consolas" w:cs="Consolas"/>
              <w:color w:val="0000FF"/>
              <w:sz w:val="20"/>
              <w:szCs w:val="20"/>
              <w:highlight w:val="white"/>
              <w:lang w:val="de-DE" w:eastAsia="de-AT"/>
            </w:rPr>
          </w:rPrChange>
        </w:rPr>
        <w:t>&gt;</w:t>
      </w:r>
      <w:r w:rsidRPr="00C26CEC">
        <w:rPr>
          <w:rFonts w:ascii="Consolas" w:hAnsi="Consolas" w:cs="Consolas"/>
          <w:color w:val="000000"/>
          <w:sz w:val="20"/>
          <w:szCs w:val="20"/>
          <w:highlight w:val="white"/>
          <w:lang w:val="en-US" w:eastAsia="de-AT"/>
          <w:rPrChange w:id="1265" w:author="Philip Helger" w:date="2022-06-29T16:19:00Z">
            <w:rPr>
              <w:rFonts w:ascii="Consolas" w:hAnsi="Consolas" w:cs="Consolas"/>
              <w:color w:val="000000"/>
              <w:sz w:val="20"/>
              <w:szCs w:val="20"/>
              <w:highlight w:val="white"/>
              <w:lang w:val="de-DE" w:eastAsia="de-AT"/>
            </w:rPr>
          </w:rPrChange>
        </w:rPr>
        <w:t>BKAUATWW</w:t>
      </w:r>
      <w:r w:rsidRPr="00C26CEC">
        <w:rPr>
          <w:rFonts w:ascii="Consolas" w:hAnsi="Consolas" w:cs="Consolas"/>
          <w:color w:val="0000FF"/>
          <w:sz w:val="20"/>
          <w:szCs w:val="20"/>
          <w:highlight w:val="white"/>
          <w:lang w:val="en-US" w:eastAsia="de-AT"/>
          <w:rPrChange w:id="126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67" w:author="Philip Helger" w:date="2022-06-29T16:19:00Z">
            <w:rPr>
              <w:rFonts w:ascii="Consolas" w:hAnsi="Consolas" w:cs="Consolas"/>
              <w:color w:val="800000"/>
              <w:sz w:val="20"/>
              <w:szCs w:val="20"/>
              <w:highlight w:val="white"/>
              <w:lang w:val="de-DE" w:eastAsia="de-AT"/>
            </w:rPr>
          </w:rPrChange>
        </w:rPr>
        <w:t>BIC</w:t>
      </w:r>
      <w:r w:rsidRPr="00C26CEC">
        <w:rPr>
          <w:rFonts w:ascii="Consolas" w:hAnsi="Consolas" w:cs="Consolas"/>
          <w:color w:val="0000FF"/>
          <w:sz w:val="20"/>
          <w:szCs w:val="20"/>
          <w:highlight w:val="white"/>
          <w:lang w:val="en-US" w:eastAsia="de-AT"/>
          <w:rPrChange w:id="1268" w:author="Philip Helger" w:date="2022-06-29T16:19:00Z">
            <w:rPr>
              <w:rFonts w:ascii="Consolas" w:hAnsi="Consolas" w:cs="Consolas"/>
              <w:color w:val="0000FF"/>
              <w:sz w:val="20"/>
              <w:szCs w:val="20"/>
              <w:highlight w:val="white"/>
              <w:lang w:val="de-DE" w:eastAsia="de-AT"/>
            </w:rPr>
          </w:rPrChange>
        </w:rPr>
        <w:t>&gt;</w:t>
      </w:r>
    </w:p>
    <w:p w14:paraId="46CC4367"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6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27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00"/>
          <w:sz w:val="20"/>
          <w:szCs w:val="20"/>
          <w:highlight w:val="white"/>
          <w:lang w:val="en-US" w:eastAsia="de-AT"/>
          <w:rPrChange w:id="1271"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272"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73" w:author="Philip Helger" w:date="2022-06-29T16:19:00Z">
            <w:rPr>
              <w:rFonts w:ascii="Consolas" w:hAnsi="Consolas" w:cs="Consolas"/>
              <w:color w:val="800000"/>
              <w:sz w:val="20"/>
              <w:szCs w:val="20"/>
              <w:highlight w:val="white"/>
              <w:lang w:val="de-DE" w:eastAsia="de-AT"/>
            </w:rPr>
          </w:rPrChange>
        </w:rPr>
        <w:t>IBAN</w:t>
      </w:r>
      <w:r w:rsidRPr="00C26CEC">
        <w:rPr>
          <w:rFonts w:ascii="Consolas" w:hAnsi="Consolas" w:cs="Consolas"/>
          <w:color w:val="0000FF"/>
          <w:sz w:val="20"/>
          <w:szCs w:val="20"/>
          <w:highlight w:val="white"/>
          <w:lang w:val="en-US" w:eastAsia="de-AT"/>
          <w:rPrChange w:id="1274" w:author="Philip Helger" w:date="2022-06-29T16:19:00Z">
            <w:rPr>
              <w:rFonts w:ascii="Consolas" w:hAnsi="Consolas" w:cs="Consolas"/>
              <w:color w:val="0000FF"/>
              <w:sz w:val="20"/>
              <w:szCs w:val="20"/>
              <w:highlight w:val="white"/>
              <w:lang w:val="de-DE" w:eastAsia="de-AT"/>
            </w:rPr>
          </w:rPrChange>
        </w:rPr>
        <w:t>&gt;</w:t>
      </w:r>
      <w:r w:rsidRPr="00C26CEC">
        <w:rPr>
          <w:rFonts w:ascii="Consolas" w:hAnsi="Consolas" w:cs="Consolas"/>
          <w:color w:val="000000"/>
          <w:sz w:val="20"/>
          <w:szCs w:val="20"/>
          <w:highlight w:val="white"/>
          <w:lang w:val="en-US" w:eastAsia="de-AT"/>
          <w:rPrChange w:id="1275" w:author="Philip Helger" w:date="2022-06-29T16:19:00Z">
            <w:rPr>
              <w:rFonts w:ascii="Consolas" w:hAnsi="Consolas" w:cs="Consolas"/>
              <w:color w:val="000000"/>
              <w:sz w:val="20"/>
              <w:szCs w:val="20"/>
              <w:highlight w:val="white"/>
              <w:lang w:val="de-DE" w:eastAsia="de-AT"/>
            </w:rPr>
          </w:rPrChange>
        </w:rPr>
        <w:t>AT491200011111111111</w:t>
      </w:r>
      <w:r w:rsidRPr="00C26CEC">
        <w:rPr>
          <w:rFonts w:ascii="Consolas" w:hAnsi="Consolas" w:cs="Consolas"/>
          <w:color w:val="0000FF"/>
          <w:sz w:val="20"/>
          <w:szCs w:val="20"/>
          <w:highlight w:val="white"/>
          <w:lang w:val="en-US" w:eastAsia="de-AT"/>
          <w:rPrChange w:id="127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77" w:author="Philip Helger" w:date="2022-06-29T16:19:00Z">
            <w:rPr>
              <w:rFonts w:ascii="Consolas" w:hAnsi="Consolas" w:cs="Consolas"/>
              <w:color w:val="800000"/>
              <w:sz w:val="20"/>
              <w:szCs w:val="20"/>
              <w:highlight w:val="white"/>
              <w:lang w:val="de-DE" w:eastAsia="de-AT"/>
            </w:rPr>
          </w:rPrChange>
        </w:rPr>
        <w:t>IBAN</w:t>
      </w:r>
      <w:r w:rsidRPr="00C26CEC">
        <w:rPr>
          <w:rFonts w:ascii="Consolas" w:hAnsi="Consolas" w:cs="Consolas"/>
          <w:color w:val="0000FF"/>
          <w:sz w:val="20"/>
          <w:szCs w:val="20"/>
          <w:highlight w:val="white"/>
          <w:lang w:val="en-US" w:eastAsia="de-AT"/>
          <w:rPrChange w:id="1278" w:author="Philip Helger" w:date="2022-06-29T16:19:00Z">
            <w:rPr>
              <w:rFonts w:ascii="Consolas" w:hAnsi="Consolas" w:cs="Consolas"/>
              <w:color w:val="0000FF"/>
              <w:sz w:val="20"/>
              <w:szCs w:val="20"/>
              <w:highlight w:val="white"/>
              <w:lang w:val="de-DE" w:eastAsia="de-AT"/>
            </w:rPr>
          </w:rPrChange>
        </w:rPr>
        <w:t>&gt;</w:t>
      </w:r>
    </w:p>
    <w:p w14:paraId="25429A6A"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7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28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00"/>
          <w:sz w:val="20"/>
          <w:szCs w:val="20"/>
          <w:highlight w:val="white"/>
          <w:lang w:val="en-US" w:eastAsia="de-AT"/>
          <w:rPrChange w:id="1281"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282"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83" w:author="Philip Helger" w:date="2022-06-29T16:19:00Z">
            <w:rPr>
              <w:rFonts w:ascii="Consolas" w:hAnsi="Consolas" w:cs="Consolas"/>
              <w:color w:val="800000"/>
              <w:sz w:val="20"/>
              <w:szCs w:val="20"/>
              <w:highlight w:val="white"/>
              <w:lang w:val="de-DE" w:eastAsia="de-AT"/>
            </w:rPr>
          </w:rPrChange>
        </w:rPr>
        <w:t>BankAccountOwner</w:t>
      </w:r>
      <w:r w:rsidRPr="00C26CEC">
        <w:rPr>
          <w:rFonts w:ascii="Consolas" w:hAnsi="Consolas" w:cs="Consolas"/>
          <w:color w:val="0000FF"/>
          <w:sz w:val="20"/>
          <w:szCs w:val="20"/>
          <w:highlight w:val="white"/>
          <w:lang w:val="en-US" w:eastAsia="de-AT"/>
          <w:rPrChange w:id="1284" w:author="Philip Helger" w:date="2022-06-29T16:19:00Z">
            <w:rPr>
              <w:rFonts w:ascii="Consolas" w:hAnsi="Consolas" w:cs="Consolas"/>
              <w:color w:val="0000FF"/>
              <w:sz w:val="20"/>
              <w:szCs w:val="20"/>
              <w:highlight w:val="white"/>
              <w:lang w:val="de-DE" w:eastAsia="de-AT"/>
            </w:rPr>
          </w:rPrChange>
        </w:rPr>
        <w:t>&gt;</w:t>
      </w:r>
      <w:r w:rsidRPr="00C26CEC">
        <w:rPr>
          <w:rFonts w:ascii="Consolas" w:hAnsi="Consolas" w:cs="Consolas"/>
          <w:color w:val="000000"/>
          <w:sz w:val="20"/>
          <w:szCs w:val="20"/>
          <w:highlight w:val="white"/>
          <w:lang w:val="en-US" w:eastAsia="de-AT"/>
          <w:rPrChange w:id="1285" w:author="Philip Helger" w:date="2022-06-29T16:19:00Z">
            <w:rPr>
              <w:rFonts w:ascii="Consolas" w:hAnsi="Consolas" w:cs="Consolas"/>
              <w:color w:val="000000"/>
              <w:sz w:val="20"/>
              <w:szCs w:val="20"/>
              <w:highlight w:val="white"/>
              <w:lang w:val="de-DE" w:eastAsia="de-AT"/>
            </w:rPr>
          </w:rPrChange>
        </w:rPr>
        <w:t>Max Mustermann</w:t>
      </w:r>
      <w:r w:rsidRPr="00C26CEC">
        <w:rPr>
          <w:rFonts w:ascii="Consolas" w:hAnsi="Consolas" w:cs="Consolas"/>
          <w:color w:val="0000FF"/>
          <w:sz w:val="20"/>
          <w:szCs w:val="20"/>
          <w:highlight w:val="white"/>
          <w:lang w:val="en-US" w:eastAsia="de-AT"/>
          <w:rPrChange w:id="128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87" w:author="Philip Helger" w:date="2022-06-29T16:19:00Z">
            <w:rPr>
              <w:rFonts w:ascii="Consolas" w:hAnsi="Consolas" w:cs="Consolas"/>
              <w:color w:val="800000"/>
              <w:sz w:val="20"/>
              <w:szCs w:val="20"/>
              <w:highlight w:val="white"/>
              <w:lang w:val="de-DE" w:eastAsia="de-AT"/>
            </w:rPr>
          </w:rPrChange>
        </w:rPr>
        <w:t>BankAccountOwner</w:t>
      </w:r>
      <w:r w:rsidRPr="00C26CEC">
        <w:rPr>
          <w:rFonts w:ascii="Consolas" w:hAnsi="Consolas" w:cs="Consolas"/>
          <w:color w:val="0000FF"/>
          <w:sz w:val="20"/>
          <w:szCs w:val="20"/>
          <w:highlight w:val="white"/>
          <w:lang w:val="en-US" w:eastAsia="de-AT"/>
          <w:rPrChange w:id="1288" w:author="Philip Helger" w:date="2022-06-29T16:19:00Z">
            <w:rPr>
              <w:rFonts w:ascii="Consolas" w:hAnsi="Consolas" w:cs="Consolas"/>
              <w:color w:val="0000FF"/>
              <w:sz w:val="20"/>
              <w:szCs w:val="20"/>
              <w:highlight w:val="white"/>
              <w:lang w:val="de-DE" w:eastAsia="de-AT"/>
            </w:rPr>
          </w:rPrChange>
        </w:rPr>
        <w:t>&gt;</w:t>
      </w:r>
    </w:p>
    <w:p w14:paraId="072A9FBD"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8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29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00"/>
          <w:sz w:val="20"/>
          <w:szCs w:val="20"/>
          <w:highlight w:val="white"/>
          <w:lang w:val="en-US" w:eastAsia="de-AT"/>
          <w:rPrChange w:id="1291"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292"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93" w:author="Philip Helger" w:date="2022-06-29T16:19:00Z">
            <w:rPr>
              <w:rFonts w:ascii="Consolas" w:hAnsi="Consolas" w:cs="Consolas"/>
              <w:color w:val="800000"/>
              <w:sz w:val="20"/>
              <w:szCs w:val="20"/>
              <w:highlight w:val="white"/>
              <w:lang w:val="de-DE" w:eastAsia="de-AT"/>
            </w:rPr>
          </w:rPrChange>
        </w:rPr>
        <w:t>CreditorID</w:t>
      </w:r>
      <w:r w:rsidRPr="00C26CEC">
        <w:rPr>
          <w:rFonts w:ascii="Consolas" w:hAnsi="Consolas" w:cs="Consolas"/>
          <w:color w:val="0000FF"/>
          <w:sz w:val="20"/>
          <w:szCs w:val="20"/>
          <w:highlight w:val="white"/>
          <w:lang w:val="en-US" w:eastAsia="de-AT"/>
          <w:rPrChange w:id="1294" w:author="Philip Helger" w:date="2022-06-29T16:19:00Z">
            <w:rPr>
              <w:rFonts w:ascii="Consolas" w:hAnsi="Consolas" w:cs="Consolas"/>
              <w:color w:val="0000FF"/>
              <w:sz w:val="20"/>
              <w:szCs w:val="20"/>
              <w:highlight w:val="white"/>
              <w:lang w:val="de-DE" w:eastAsia="de-AT"/>
            </w:rPr>
          </w:rPrChange>
        </w:rPr>
        <w:t>&gt;</w:t>
      </w:r>
      <w:r w:rsidRPr="00C26CEC">
        <w:rPr>
          <w:rFonts w:ascii="Consolas" w:hAnsi="Consolas" w:cs="Consolas"/>
          <w:color w:val="000000"/>
          <w:sz w:val="20"/>
          <w:szCs w:val="20"/>
          <w:highlight w:val="white"/>
          <w:lang w:val="en-US" w:eastAsia="de-AT"/>
          <w:rPrChange w:id="1295" w:author="Philip Helger" w:date="2022-06-29T16:19:00Z">
            <w:rPr>
              <w:rFonts w:ascii="Consolas" w:hAnsi="Consolas" w:cs="Consolas"/>
              <w:color w:val="000000"/>
              <w:sz w:val="20"/>
              <w:szCs w:val="20"/>
              <w:highlight w:val="white"/>
              <w:lang w:val="de-DE" w:eastAsia="de-AT"/>
            </w:rPr>
          </w:rPrChange>
        </w:rPr>
        <w:t>AT12ZZZ00000000001</w:t>
      </w:r>
      <w:r w:rsidRPr="00C26CEC">
        <w:rPr>
          <w:rFonts w:ascii="Consolas" w:hAnsi="Consolas" w:cs="Consolas"/>
          <w:color w:val="0000FF"/>
          <w:sz w:val="20"/>
          <w:szCs w:val="20"/>
          <w:highlight w:val="white"/>
          <w:lang w:val="en-US" w:eastAsia="de-AT"/>
          <w:rPrChange w:id="129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297" w:author="Philip Helger" w:date="2022-06-29T16:19:00Z">
            <w:rPr>
              <w:rFonts w:ascii="Consolas" w:hAnsi="Consolas" w:cs="Consolas"/>
              <w:color w:val="800000"/>
              <w:sz w:val="20"/>
              <w:szCs w:val="20"/>
              <w:highlight w:val="white"/>
              <w:lang w:val="de-DE" w:eastAsia="de-AT"/>
            </w:rPr>
          </w:rPrChange>
        </w:rPr>
        <w:t>CreditorID</w:t>
      </w:r>
      <w:r w:rsidRPr="00C26CEC">
        <w:rPr>
          <w:rFonts w:ascii="Consolas" w:hAnsi="Consolas" w:cs="Consolas"/>
          <w:color w:val="0000FF"/>
          <w:sz w:val="20"/>
          <w:szCs w:val="20"/>
          <w:highlight w:val="white"/>
          <w:lang w:val="en-US" w:eastAsia="de-AT"/>
          <w:rPrChange w:id="1298" w:author="Philip Helger" w:date="2022-06-29T16:19:00Z">
            <w:rPr>
              <w:rFonts w:ascii="Consolas" w:hAnsi="Consolas" w:cs="Consolas"/>
              <w:color w:val="0000FF"/>
              <w:sz w:val="20"/>
              <w:szCs w:val="20"/>
              <w:highlight w:val="white"/>
              <w:lang w:val="de-DE" w:eastAsia="de-AT"/>
            </w:rPr>
          </w:rPrChange>
        </w:rPr>
        <w:t>&gt;</w:t>
      </w:r>
    </w:p>
    <w:p w14:paraId="093ED73A"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29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30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00"/>
          <w:sz w:val="20"/>
          <w:szCs w:val="20"/>
          <w:highlight w:val="white"/>
          <w:lang w:val="en-US" w:eastAsia="de-AT"/>
          <w:rPrChange w:id="1301"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302"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303" w:author="Philip Helger" w:date="2022-06-29T16:19:00Z">
            <w:rPr>
              <w:rFonts w:ascii="Consolas" w:hAnsi="Consolas" w:cs="Consolas"/>
              <w:color w:val="800000"/>
              <w:sz w:val="20"/>
              <w:szCs w:val="20"/>
              <w:highlight w:val="white"/>
              <w:lang w:val="de-DE" w:eastAsia="de-AT"/>
            </w:rPr>
          </w:rPrChange>
        </w:rPr>
        <w:t>MandateReference</w:t>
      </w:r>
      <w:r w:rsidRPr="00C26CEC">
        <w:rPr>
          <w:rFonts w:ascii="Consolas" w:hAnsi="Consolas" w:cs="Consolas"/>
          <w:color w:val="0000FF"/>
          <w:sz w:val="20"/>
          <w:szCs w:val="20"/>
          <w:highlight w:val="white"/>
          <w:lang w:val="en-US" w:eastAsia="de-AT"/>
          <w:rPrChange w:id="1304" w:author="Philip Helger" w:date="2022-06-29T16:19:00Z">
            <w:rPr>
              <w:rFonts w:ascii="Consolas" w:hAnsi="Consolas" w:cs="Consolas"/>
              <w:color w:val="0000FF"/>
              <w:sz w:val="20"/>
              <w:szCs w:val="20"/>
              <w:highlight w:val="white"/>
              <w:lang w:val="de-DE" w:eastAsia="de-AT"/>
            </w:rPr>
          </w:rPrChange>
        </w:rPr>
        <w:t>&gt;</w:t>
      </w:r>
      <w:r w:rsidRPr="00C26CEC">
        <w:rPr>
          <w:rFonts w:ascii="Consolas" w:hAnsi="Consolas" w:cs="Consolas"/>
          <w:color w:val="000000"/>
          <w:sz w:val="20"/>
          <w:szCs w:val="20"/>
          <w:highlight w:val="white"/>
          <w:lang w:val="en-US" w:eastAsia="de-AT"/>
          <w:rPrChange w:id="1305" w:author="Philip Helger" w:date="2022-06-29T16:19:00Z">
            <w:rPr>
              <w:rFonts w:ascii="Consolas" w:hAnsi="Consolas" w:cs="Consolas"/>
              <w:color w:val="000000"/>
              <w:sz w:val="20"/>
              <w:szCs w:val="20"/>
              <w:highlight w:val="white"/>
              <w:lang w:val="de-DE" w:eastAsia="de-AT"/>
            </w:rPr>
          </w:rPrChange>
        </w:rPr>
        <w:t>123</w:t>
      </w:r>
      <w:r w:rsidRPr="00C26CEC">
        <w:rPr>
          <w:rFonts w:ascii="Consolas" w:hAnsi="Consolas" w:cs="Consolas"/>
          <w:color w:val="0000FF"/>
          <w:sz w:val="20"/>
          <w:szCs w:val="20"/>
          <w:highlight w:val="white"/>
          <w:lang w:val="en-US" w:eastAsia="de-AT"/>
          <w:rPrChange w:id="130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307" w:author="Philip Helger" w:date="2022-06-29T16:19:00Z">
            <w:rPr>
              <w:rFonts w:ascii="Consolas" w:hAnsi="Consolas" w:cs="Consolas"/>
              <w:color w:val="800000"/>
              <w:sz w:val="20"/>
              <w:szCs w:val="20"/>
              <w:highlight w:val="white"/>
              <w:lang w:val="de-DE" w:eastAsia="de-AT"/>
            </w:rPr>
          </w:rPrChange>
        </w:rPr>
        <w:t>MandateReference</w:t>
      </w:r>
      <w:r w:rsidRPr="00C26CEC">
        <w:rPr>
          <w:rFonts w:ascii="Consolas" w:hAnsi="Consolas" w:cs="Consolas"/>
          <w:color w:val="0000FF"/>
          <w:sz w:val="20"/>
          <w:szCs w:val="20"/>
          <w:highlight w:val="white"/>
          <w:lang w:val="en-US" w:eastAsia="de-AT"/>
          <w:rPrChange w:id="1308" w:author="Philip Helger" w:date="2022-06-29T16:19:00Z">
            <w:rPr>
              <w:rFonts w:ascii="Consolas" w:hAnsi="Consolas" w:cs="Consolas"/>
              <w:color w:val="0000FF"/>
              <w:sz w:val="20"/>
              <w:szCs w:val="20"/>
              <w:highlight w:val="white"/>
              <w:lang w:val="de-DE" w:eastAsia="de-AT"/>
            </w:rPr>
          </w:rPrChange>
        </w:rPr>
        <w:t>&gt;</w:t>
      </w:r>
    </w:p>
    <w:p w14:paraId="4AD37D13"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30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31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00"/>
          <w:sz w:val="20"/>
          <w:szCs w:val="20"/>
          <w:highlight w:val="white"/>
          <w:lang w:val="en-US" w:eastAsia="de-AT"/>
          <w:rPrChange w:id="1311"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312"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313" w:author="Philip Helger" w:date="2022-06-29T16:19:00Z">
            <w:rPr>
              <w:rFonts w:ascii="Consolas" w:hAnsi="Consolas" w:cs="Consolas"/>
              <w:color w:val="800000"/>
              <w:sz w:val="20"/>
              <w:szCs w:val="20"/>
              <w:highlight w:val="white"/>
              <w:lang w:val="de-DE" w:eastAsia="de-AT"/>
            </w:rPr>
          </w:rPrChange>
        </w:rPr>
        <w:t>DebitCollectionDate</w:t>
      </w:r>
      <w:r w:rsidRPr="00C26CEC">
        <w:rPr>
          <w:rFonts w:ascii="Consolas" w:hAnsi="Consolas" w:cs="Consolas"/>
          <w:color w:val="0000FF"/>
          <w:sz w:val="20"/>
          <w:szCs w:val="20"/>
          <w:highlight w:val="white"/>
          <w:lang w:val="en-US" w:eastAsia="de-AT"/>
          <w:rPrChange w:id="1314" w:author="Philip Helger" w:date="2022-06-29T16:19:00Z">
            <w:rPr>
              <w:rFonts w:ascii="Consolas" w:hAnsi="Consolas" w:cs="Consolas"/>
              <w:color w:val="0000FF"/>
              <w:sz w:val="20"/>
              <w:szCs w:val="20"/>
              <w:highlight w:val="white"/>
              <w:lang w:val="de-DE" w:eastAsia="de-AT"/>
            </w:rPr>
          </w:rPrChange>
        </w:rPr>
        <w:t>&gt;</w:t>
      </w:r>
      <w:r w:rsidRPr="00C26CEC">
        <w:rPr>
          <w:rFonts w:ascii="Consolas" w:hAnsi="Consolas" w:cs="Consolas"/>
          <w:color w:val="000000"/>
          <w:sz w:val="20"/>
          <w:szCs w:val="20"/>
          <w:highlight w:val="white"/>
          <w:lang w:val="en-US" w:eastAsia="de-AT"/>
          <w:rPrChange w:id="1315" w:author="Philip Helger" w:date="2022-06-29T16:19:00Z">
            <w:rPr>
              <w:rFonts w:ascii="Consolas" w:hAnsi="Consolas" w:cs="Consolas"/>
              <w:color w:val="000000"/>
              <w:sz w:val="20"/>
              <w:szCs w:val="20"/>
              <w:highlight w:val="white"/>
              <w:lang w:val="de-DE" w:eastAsia="de-AT"/>
            </w:rPr>
          </w:rPrChange>
        </w:rPr>
        <w:t>2013-11-30</w:t>
      </w:r>
      <w:r w:rsidRPr="00C26CEC">
        <w:rPr>
          <w:rFonts w:ascii="Consolas" w:hAnsi="Consolas" w:cs="Consolas"/>
          <w:color w:val="0000FF"/>
          <w:sz w:val="20"/>
          <w:szCs w:val="20"/>
          <w:highlight w:val="white"/>
          <w:lang w:val="en-US" w:eastAsia="de-AT"/>
          <w:rPrChange w:id="1316"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317" w:author="Philip Helger" w:date="2022-06-29T16:19:00Z">
            <w:rPr>
              <w:rFonts w:ascii="Consolas" w:hAnsi="Consolas" w:cs="Consolas"/>
              <w:color w:val="800000"/>
              <w:sz w:val="20"/>
              <w:szCs w:val="20"/>
              <w:highlight w:val="white"/>
              <w:lang w:val="de-DE" w:eastAsia="de-AT"/>
            </w:rPr>
          </w:rPrChange>
        </w:rPr>
        <w:t>DebitCollectionDate</w:t>
      </w:r>
      <w:r w:rsidRPr="00C26CEC">
        <w:rPr>
          <w:rFonts w:ascii="Consolas" w:hAnsi="Consolas" w:cs="Consolas"/>
          <w:color w:val="0000FF"/>
          <w:sz w:val="20"/>
          <w:szCs w:val="20"/>
          <w:highlight w:val="white"/>
          <w:lang w:val="en-US" w:eastAsia="de-AT"/>
          <w:rPrChange w:id="1318" w:author="Philip Helger" w:date="2022-06-29T16:19:00Z">
            <w:rPr>
              <w:rFonts w:ascii="Consolas" w:hAnsi="Consolas" w:cs="Consolas"/>
              <w:color w:val="0000FF"/>
              <w:sz w:val="20"/>
              <w:szCs w:val="20"/>
              <w:highlight w:val="white"/>
              <w:lang w:val="de-DE" w:eastAsia="de-AT"/>
            </w:rPr>
          </w:rPrChange>
        </w:rPr>
        <w:t>&gt;</w:t>
      </w:r>
    </w:p>
    <w:p w14:paraId="2E7213CD" w14:textId="77777777" w:rsidR="00997280" w:rsidRPr="00C26CEC"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Change w:id="1319" w:author="Philip Helger" w:date="2022-06-29T16:19:00Z">
            <w:rPr>
              <w:rFonts w:ascii="Consolas" w:hAnsi="Consolas" w:cs="Consolas"/>
              <w:color w:val="000000"/>
              <w:sz w:val="20"/>
              <w:szCs w:val="20"/>
              <w:highlight w:val="white"/>
              <w:lang w:val="de-DE" w:eastAsia="de-AT"/>
            </w:rPr>
          </w:rPrChange>
        </w:rPr>
      </w:pPr>
      <w:r w:rsidRPr="00C26CEC">
        <w:rPr>
          <w:rFonts w:ascii="Consolas" w:hAnsi="Consolas" w:cs="Consolas"/>
          <w:color w:val="000000"/>
          <w:sz w:val="20"/>
          <w:szCs w:val="20"/>
          <w:highlight w:val="white"/>
          <w:lang w:val="en-US" w:eastAsia="de-AT"/>
          <w:rPrChange w:id="1320" w:author="Philip Helger" w:date="2022-06-29T16:19:00Z">
            <w:rPr>
              <w:rFonts w:ascii="Consolas" w:hAnsi="Consolas" w:cs="Consolas"/>
              <w:color w:val="000000"/>
              <w:sz w:val="20"/>
              <w:szCs w:val="20"/>
              <w:highlight w:val="white"/>
              <w:lang w:val="de-DE" w:eastAsia="de-AT"/>
            </w:rPr>
          </w:rPrChange>
        </w:rPr>
        <w:tab/>
      </w:r>
      <w:r w:rsidRPr="00C26CEC">
        <w:rPr>
          <w:rFonts w:ascii="Consolas" w:hAnsi="Consolas" w:cs="Consolas"/>
          <w:color w:val="0000FF"/>
          <w:sz w:val="20"/>
          <w:szCs w:val="20"/>
          <w:highlight w:val="white"/>
          <w:lang w:val="en-US" w:eastAsia="de-AT"/>
          <w:rPrChange w:id="1321"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322" w:author="Philip Helger" w:date="2022-06-29T16:19:00Z">
            <w:rPr>
              <w:rFonts w:ascii="Consolas" w:hAnsi="Consolas" w:cs="Consolas"/>
              <w:color w:val="800000"/>
              <w:sz w:val="20"/>
              <w:szCs w:val="20"/>
              <w:highlight w:val="white"/>
              <w:lang w:val="de-DE" w:eastAsia="de-AT"/>
            </w:rPr>
          </w:rPrChange>
        </w:rPr>
        <w:t>SEPADirectDebit</w:t>
      </w:r>
      <w:r w:rsidRPr="00C26CEC">
        <w:rPr>
          <w:rFonts w:ascii="Consolas" w:hAnsi="Consolas" w:cs="Consolas"/>
          <w:color w:val="0000FF"/>
          <w:sz w:val="20"/>
          <w:szCs w:val="20"/>
          <w:highlight w:val="white"/>
          <w:lang w:val="en-US" w:eastAsia="de-AT"/>
          <w:rPrChange w:id="1323" w:author="Philip Helger" w:date="2022-06-29T16:19:00Z">
            <w:rPr>
              <w:rFonts w:ascii="Consolas" w:hAnsi="Consolas" w:cs="Consolas"/>
              <w:color w:val="0000FF"/>
              <w:sz w:val="20"/>
              <w:szCs w:val="20"/>
              <w:highlight w:val="white"/>
              <w:lang w:val="de-DE" w:eastAsia="de-AT"/>
            </w:rPr>
          </w:rPrChange>
        </w:rPr>
        <w:t>&gt;</w:t>
      </w:r>
    </w:p>
    <w:p w14:paraId="696E6767" w14:textId="237308F1" w:rsidR="00CA6279" w:rsidRPr="00C26CEC" w:rsidRDefault="00997280" w:rsidP="00997280">
      <w:pPr>
        <w:pBdr>
          <w:top w:val="single" w:sz="4" w:space="1" w:color="auto"/>
          <w:left w:val="single" w:sz="4" w:space="4" w:color="auto"/>
          <w:bottom w:val="single" w:sz="4" w:space="1" w:color="auto"/>
          <w:right w:val="single" w:sz="4" w:space="4" w:color="auto"/>
        </w:pBdr>
        <w:rPr>
          <w:ins w:id="1324" w:author="Philip Helger" w:date="2022-06-29T16:13:00Z"/>
          <w:rFonts w:ascii="Consolas" w:hAnsi="Consolas" w:cs="Consolas"/>
          <w:color w:val="0000FF"/>
          <w:sz w:val="20"/>
          <w:szCs w:val="20"/>
          <w:highlight w:val="white"/>
          <w:lang w:val="en-US" w:eastAsia="de-AT"/>
          <w:rPrChange w:id="1325" w:author="Philip Helger" w:date="2022-06-29T16:19:00Z">
            <w:rPr>
              <w:ins w:id="1326" w:author="Philip Helger" w:date="2022-06-29T16:13:00Z"/>
              <w:rFonts w:ascii="Consolas" w:hAnsi="Consolas" w:cs="Consolas"/>
              <w:color w:val="0000FF"/>
              <w:sz w:val="20"/>
              <w:szCs w:val="20"/>
              <w:highlight w:val="white"/>
              <w:lang w:val="de-DE" w:eastAsia="de-AT"/>
            </w:rPr>
          </w:rPrChange>
        </w:rPr>
      </w:pPr>
      <w:r w:rsidRPr="00C26CEC">
        <w:rPr>
          <w:rFonts w:ascii="Consolas" w:hAnsi="Consolas" w:cs="Consolas"/>
          <w:color w:val="0000FF"/>
          <w:sz w:val="20"/>
          <w:szCs w:val="20"/>
          <w:highlight w:val="white"/>
          <w:lang w:val="en-US" w:eastAsia="de-AT"/>
          <w:rPrChange w:id="1327" w:author="Philip Helger" w:date="2022-06-29T16:19:00Z">
            <w:rPr>
              <w:rFonts w:ascii="Consolas" w:hAnsi="Consolas" w:cs="Consolas"/>
              <w:color w:val="0000FF"/>
              <w:sz w:val="20"/>
              <w:szCs w:val="20"/>
              <w:highlight w:val="white"/>
              <w:lang w:val="de-DE" w:eastAsia="de-AT"/>
            </w:rPr>
          </w:rPrChange>
        </w:rPr>
        <w:t>&lt;/</w:t>
      </w:r>
      <w:r w:rsidRPr="00C26CEC">
        <w:rPr>
          <w:rFonts w:ascii="Consolas" w:hAnsi="Consolas" w:cs="Consolas"/>
          <w:color w:val="800000"/>
          <w:sz w:val="20"/>
          <w:szCs w:val="20"/>
          <w:highlight w:val="white"/>
          <w:lang w:val="en-US" w:eastAsia="de-AT"/>
          <w:rPrChange w:id="1328" w:author="Philip Helger" w:date="2022-06-29T16:19:00Z">
            <w:rPr>
              <w:rFonts w:ascii="Consolas" w:hAnsi="Consolas" w:cs="Consolas"/>
              <w:color w:val="800000"/>
              <w:sz w:val="20"/>
              <w:szCs w:val="20"/>
              <w:highlight w:val="white"/>
              <w:lang w:val="de-DE" w:eastAsia="de-AT"/>
            </w:rPr>
          </w:rPrChange>
        </w:rPr>
        <w:t>PaymentMethod</w:t>
      </w:r>
      <w:r w:rsidRPr="00C26CEC">
        <w:rPr>
          <w:rFonts w:ascii="Consolas" w:hAnsi="Consolas" w:cs="Consolas"/>
          <w:color w:val="0000FF"/>
          <w:sz w:val="20"/>
          <w:szCs w:val="20"/>
          <w:highlight w:val="white"/>
          <w:lang w:val="en-US" w:eastAsia="de-AT"/>
          <w:rPrChange w:id="1329" w:author="Philip Helger" w:date="2022-06-29T16:19:00Z">
            <w:rPr>
              <w:rFonts w:ascii="Consolas" w:hAnsi="Consolas" w:cs="Consolas"/>
              <w:color w:val="0000FF"/>
              <w:sz w:val="20"/>
              <w:szCs w:val="20"/>
              <w:highlight w:val="white"/>
              <w:lang w:val="de-DE" w:eastAsia="de-AT"/>
            </w:rPr>
          </w:rPrChange>
        </w:rPr>
        <w:t>&gt;</w:t>
      </w:r>
    </w:p>
    <w:p w14:paraId="0F2ADAE6" w14:textId="77777777" w:rsidR="00CA6279" w:rsidRPr="00C26CEC" w:rsidRDefault="00CA6279">
      <w:pPr>
        <w:rPr>
          <w:ins w:id="1330" w:author="Philip Helger" w:date="2022-06-29T16:13:00Z"/>
          <w:rFonts w:ascii="Consolas" w:hAnsi="Consolas" w:cs="Consolas"/>
          <w:color w:val="0000FF"/>
          <w:sz w:val="20"/>
          <w:szCs w:val="20"/>
          <w:highlight w:val="white"/>
          <w:lang w:val="en-US" w:eastAsia="de-AT"/>
          <w:rPrChange w:id="1331" w:author="Philip Helger" w:date="2022-06-29T16:19:00Z">
            <w:rPr>
              <w:ins w:id="1332" w:author="Philip Helger" w:date="2022-06-29T16:13:00Z"/>
              <w:rFonts w:ascii="Consolas" w:hAnsi="Consolas" w:cs="Consolas"/>
              <w:color w:val="0000FF"/>
              <w:sz w:val="20"/>
              <w:szCs w:val="20"/>
              <w:highlight w:val="white"/>
              <w:lang w:val="de-DE" w:eastAsia="de-AT"/>
            </w:rPr>
          </w:rPrChange>
        </w:rPr>
      </w:pPr>
      <w:ins w:id="1333" w:author="Philip Helger" w:date="2022-06-29T16:13:00Z">
        <w:r w:rsidRPr="00C26CEC">
          <w:rPr>
            <w:rFonts w:ascii="Consolas" w:hAnsi="Consolas" w:cs="Consolas"/>
            <w:color w:val="0000FF"/>
            <w:sz w:val="20"/>
            <w:szCs w:val="20"/>
            <w:highlight w:val="white"/>
            <w:lang w:val="en-US" w:eastAsia="de-AT"/>
            <w:rPrChange w:id="1334" w:author="Philip Helger" w:date="2022-06-29T16:19:00Z">
              <w:rPr>
                <w:rFonts w:ascii="Consolas" w:hAnsi="Consolas" w:cs="Consolas"/>
                <w:color w:val="0000FF"/>
                <w:sz w:val="20"/>
                <w:szCs w:val="20"/>
                <w:highlight w:val="white"/>
                <w:lang w:val="de-DE" w:eastAsia="de-AT"/>
              </w:rPr>
            </w:rPrChange>
          </w:rPr>
          <w:br w:type="page"/>
        </w:r>
      </w:ins>
    </w:p>
    <w:p w14:paraId="4F55A3A0" w14:textId="2F32990B" w:rsidR="00CD448B" w:rsidRPr="0083051F" w:rsidDel="00CA6279" w:rsidRDefault="00CD448B" w:rsidP="00997280">
      <w:pPr>
        <w:pBdr>
          <w:top w:val="single" w:sz="4" w:space="1" w:color="auto"/>
          <w:left w:val="single" w:sz="4" w:space="4" w:color="auto"/>
          <w:bottom w:val="single" w:sz="4" w:space="1" w:color="auto"/>
          <w:right w:val="single" w:sz="4" w:space="4" w:color="auto"/>
        </w:pBdr>
        <w:rPr>
          <w:del w:id="1335" w:author="Philip Helger" w:date="2022-06-29T16:13:00Z"/>
          <w:lang w:val="de-DE"/>
        </w:rPr>
      </w:pPr>
      <w:bookmarkStart w:id="1336" w:name="_Toc107412094"/>
      <w:bookmarkEnd w:id="1336"/>
    </w:p>
    <w:p w14:paraId="4B81C2A5" w14:textId="77777777" w:rsidR="00100A82" w:rsidRPr="0083051F" w:rsidRDefault="00100A82" w:rsidP="00A53648">
      <w:pPr>
        <w:pStyle w:val="berschrift3"/>
        <w:rPr>
          <w:lang w:val="de-DE"/>
        </w:rPr>
      </w:pPr>
      <w:bookmarkStart w:id="1337" w:name="_Ref369708494"/>
      <w:bookmarkStart w:id="1338" w:name="_Toc107412095"/>
      <w:r w:rsidRPr="0083051F">
        <w:rPr>
          <w:lang w:val="de-DE"/>
        </w:rPr>
        <w:t>UniversalBankTransaction</w:t>
      </w:r>
      <w:bookmarkEnd w:id="1337"/>
      <w:bookmarkEnd w:id="1338"/>
    </w:p>
    <w:p w14:paraId="4C1500D1"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5CCD39B3" w14:textId="77777777" w:rsidR="00100A82" w:rsidRPr="0083051F" w:rsidRDefault="00100A82" w:rsidP="00100A82">
      <w:pPr>
        <w:rPr>
          <w:lang w:val="de-DE"/>
        </w:rPr>
      </w:pPr>
    </w:p>
    <w:p w14:paraId="482B77D2" w14:textId="77777777" w:rsidR="00100A82" w:rsidRPr="0083051F" w:rsidRDefault="006A35C9">
      <w:pPr>
        <w:jc w:val="center"/>
        <w:rPr>
          <w:lang w:val="de-DE"/>
        </w:rPr>
        <w:pPrChange w:id="1339" w:author="Philip" w:date="2022-06-28T11:47:00Z">
          <w:pPr/>
        </w:pPrChange>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r w:rsidRPr="0083051F">
              <w:rPr>
                <w:sz w:val="20"/>
                <w:szCs w:val="20"/>
              </w:rPr>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r w:rsidRPr="0083051F">
              <w:rPr>
                <w:sz w:val="20"/>
                <w:szCs w:val="20"/>
              </w:rPr>
              <w:t>BeneficiaryAccoun</w:t>
            </w:r>
            <w:r w:rsidRPr="0083051F">
              <w:rPr>
                <w:sz w:val="20"/>
                <w:szCs w:val="20"/>
              </w:rPr>
              <w:lastRenderedPageBreak/>
              <w:t>t/BankAccountOwner</w:t>
            </w:r>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lastRenderedPageBreak/>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lastRenderedPageBreak/>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r w:rsidRPr="0083051F">
              <w:rPr>
                <w:sz w:val="20"/>
                <w:szCs w:val="20"/>
              </w:rPr>
              <w:lastRenderedPageBreak/>
              <w:t>PaymentReference</w:t>
            </w:r>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unotenzeichen"/>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4B9453C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145E2D3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7BFA6F5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518EA2A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68024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3AEDA05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92E2A8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0B21C0C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28EE50D1"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91D131C" w14:textId="77777777" w:rsidR="00147F52" w:rsidRDefault="00147F52" w:rsidP="00147F52">
      <w:pPr>
        <w:pStyle w:val="berschrift3"/>
        <w:rPr>
          <w:lang w:val="de-DE"/>
        </w:rPr>
      </w:pPr>
      <w:bookmarkStart w:id="1342" w:name="_Ref503957269"/>
      <w:bookmarkStart w:id="1343" w:name="_Toc107412096"/>
      <w:r>
        <w:rPr>
          <w:lang w:val="de-DE"/>
        </w:rPr>
        <w:t>PaymentCard</w:t>
      </w:r>
      <w:bookmarkEnd w:id="1342"/>
      <w:bookmarkEnd w:id="1343"/>
    </w:p>
    <w:p w14:paraId="5B72DEA1" w14:textId="77777777" w:rsidR="00147F52" w:rsidRDefault="00997280" w:rsidP="00623D45">
      <w:pPr>
        <w:jc w:val="both"/>
        <w:rPr>
          <w:lang w:val="de-DE"/>
        </w:rPr>
      </w:pPr>
      <w:r>
        <w:rPr>
          <w:lang w:val="de-DE"/>
        </w:rPr>
        <w:t>Die Verwendung von PaymentCard dient zur Angabe von Kartenzahlungen – zB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0D58C24" w14:textId="77777777" w:rsidR="00997280" w:rsidRDefault="00997280" w:rsidP="00997280">
      <w:pPr>
        <w:rPr>
          <w:b/>
          <w:i/>
          <w:lang w:val="de-DE"/>
        </w:rPr>
      </w:pPr>
    </w:p>
    <w:p w14:paraId="0B6E081D" w14:textId="77777777" w:rsidR="00997280" w:rsidRPr="0083051F" w:rsidRDefault="00997280" w:rsidP="00997280">
      <w:pPr>
        <w:rPr>
          <w:b/>
          <w:i/>
          <w:lang w:val="de-DE"/>
        </w:rPr>
      </w:pPr>
      <w:r w:rsidRPr="0083051F">
        <w:rPr>
          <w:b/>
          <w:i/>
          <w:lang w:val="de-DE"/>
        </w:rPr>
        <w:t>Beispiel:</w:t>
      </w:r>
    </w:p>
    <w:p w14:paraId="1739FB8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6725BD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0C39B74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1D39ABF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4885DB0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00093ECB" w14:textId="36121509" w:rsidR="00FE3C55" w:rsidRDefault="00997280" w:rsidP="007435A7">
      <w:pPr>
        <w:pBdr>
          <w:top w:val="single" w:sz="4" w:space="1" w:color="auto"/>
          <w:left w:val="single" w:sz="4" w:space="4" w:color="auto"/>
          <w:bottom w:val="single" w:sz="4" w:space="1" w:color="auto"/>
          <w:right w:val="single" w:sz="4" w:space="4" w:color="auto"/>
        </w:pBdr>
        <w:rPr>
          <w:ins w:id="1344" w:author="Philip Helger" w:date="2022-06-29T16:13:00Z"/>
          <w:rFonts w:ascii="Consolas" w:hAnsi="Consolas" w:cs="Consolas"/>
          <w:color w:val="0000FF"/>
          <w:sz w:val="20"/>
          <w:szCs w:val="20"/>
          <w:highlight w:val="white"/>
          <w:lang w:val="de-DE" w:eastAsia="de-AT"/>
        </w:rPr>
        <w:pPrChange w:id="1345" w:author="Philip Helger" w:date="2022-06-29T16:15:00Z">
          <w:pPr/>
        </w:pPrChange>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42F76A4" w14:textId="60D0D179" w:rsidR="00997280" w:rsidDel="00FE3C55" w:rsidRDefault="00997280" w:rsidP="00997280">
      <w:pPr>
        <w:pBdr>
          <w:top w:val="single" w:sz="4" w:space="1" w:color="auto"/>
          <w:left w:val="single" w:sz="4" w:space="4" w:color="auto"/>
          <w:bottom w:val="single" w:sz="4" w:space="1" w:color="auto"/>
          <w:right w:val="single" w:sz="4" w:space="4" w:color="auto"/>
        </w:pBdr>
        <w:rPr>
          <w:del w:id="1346" w:author="Philip Helger" w:date="2022-06-29T16:13:00Z"/>
          <w:lang w:val="de-DE"/>
        </w:rPr>
      </w:pPr>
      <w:bookmarkStart w:id="1347" w:name="_Toc107412097"/>
      <w:bookmarkEnd w:id="1347"/>
    </w:p>
    <w:p w14:paraId="44685BFC" w14:textId="1608379F" w:rsidR="00997280" w:rsidRPr="00147F52" w:rsidDel="00036583" w:rsidRDefault="00997280" w:rsidP="00147F52">
      <w:pPr>
        <w:rPr>
          <w:del w:id="1348" w:author="Philip Helger" w:date="2022-06-29T16:12:00Z"/>
          <w:lang w:val="de-DE"/>
        </w:rPr>
      </w:pPr>
      <w:bookmarkStart w:id="1349" w:name="_Toc107411674"/>
      <w:bookmarkStart w:id="1350" w:name="_Toc107412098"/>
      <w:bookmarkEnd w:id="1349"/>
      <w:bookmarkEnd w:id="1350"/>
    </w:p>
    <w:p w14:paraId="729DAAF6" w14:textId="77777777" w:rsidR="00147F52" w:rsidRPr="00147F52" w:rsidRDefault="00147F52" w:rsidP="00147F52">
      <w:pPr>
        <w:pStyle w:val="berschrift3"/>
        <w:ind w:left="680" w:hanging="680"/>
        <w:rPr>
          <w:lang w:val="de-DE"/>
        </w:rPr>
      </w:pPr>
      <w:bookmarkStart w:id="1351" w:name="_Ref503957286"/>
      <w:bookmarkStart w:id="1352" w:name="_Toc107412099"/>
      <w:r>
        <w:rPr>
          <w:lang w:val="de-DE"/>
        </w:rPr>
        <w:t>OtherPayment</w:t>
      </w:r>
      <w:bookmarkEnd w:id="1351"/>
      <w:bookmarkEnd w:id="1352"/>
    </w:p>
    <w:p w14:paraId="25B48619" w14:textId="77777777" w:rsidR="00997280" w:rsidRDefault="00997280" w:rsidP="00623D45">
      <w:pPr>
        <w:jc w:val="both"/>
        <w:rPr>
          <w:lang w:val="de-DE"/>
        </w:rPr>
      </w:pPr>
      <w:r>
        <w:rPr>
          <w:lang w:val="de-DE"/>
        </w:rPr>
        <w:t>Die Verwendung von OtherPayment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pPr>
        <w:jc w:val="center"/>
        <w:rPr>
          <w:lang w:val="de-DE"/>
        </w:rPr>
        <w:pPrChange w:id="1353" w:author="Philip" w:date="2022-06-28T11:47:00Z">
          <w:pPr/>
        </w:pPrChange>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00E6F297" w14:textId="27582F36" w:rsidR="00997280" w:rsidRPr="0083051F" w:rsidRDefault="0019700F" w:rsidP="00997280">
            <w:pPr>
              <w:pStyle w:val="Default"/>
              <w:rPr>
                <w:sz w:val="20"/>
                <w:szCs w:val="20"/>
              </w:rPr>
            </w:pPr>
            <w:r>
              <w:rPr>
                <w:sz w:val="20"/>
                <w:szCs w:val="20"/>
              </w:rPr>
              <w:t>Zeigt eine andere Form der Abrechnung an – z</w:t>
            </w:r>
            <w:ins w:id="1354" w:author="Philip" w:date="2022-06-28T11:31:00Z">
              <w:r w:rsidR="001E297A">
                <w:rPr>
                  <w:sz w:val="20"/>
                  <w:szCs w:val="20"/>
                </w:rPr>
                <w:t>.</w:t>
              </w:r>
            </w:ins>
            <w:r>
              <w:rPr>
                <w:sz w:val="20"/>
                <w:szCs w:val="20"/>
              </w:rPr>
              <w:t>B</w:t>
            </w:r>
            <w:ins w:id="1355" w:author="Philip" w:date="2022-06-28T11:31:00Z">
              <w:r w:rsidR="001E297A">
                <w:rPr>
                  <w:sz w:val="20"/>
                  <w:szCs w:val="20"/>
                </w:rPr>
                <w:t>.</w:t>
              </w:r>
            </w:ins>
            <w:r>
              <w:rPr>
                <w:sz w:val="20"/>
                <w:szCs w:val="20"/>
              </w:rPr>
              <w:t xml:space="preserve">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berschrift2"/>
        <w:rPr>
          <w:lang w:val="de-DE"/>
        </w:rPr>
      </w:pPr>
      <w:bookmarkStart w:id="1356" w:name="_Toc107412100"/>
      <w:r w:rsidRPr="0083051F">
        <w:rPr>
          <w:lang w:val="de-DE"/>
        </w:rPr>
        <w:lastRenderedPageBreak/>
        <w:t>PaymentConditions</w:t>
      </w:r>
      <w:bookmarkEnd w:id="1356"/>
    </w:p>
    <w:p w14:paraId="44E19973" w14:textId="77777777" w:rsidR="00100A82" w:rsidRDefault="00642FAD" w:rsidP="00623D45">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8693" cy="3062991"/>
                    </a:xfrm>
                    <a:prstGeom prst="rect">
                      <a:avLst/>
                    </a:prstGeom>
                  </pic:spPr>
                </pic:pic>
              </a:graphicData>
            </a:graphic>
          </wp:inline>
        </w:drawing>
      </w:r>
    </w:p>
    <w:p w14:paraId="154B8990" w14:textId="77777777" w:rsidR="00940C8C" w:rsidRPr="00E40DCF" w:rsidRDefault="00940C8C">
      <w:pPr>
        <w:rPr>
          <w:rPrChange w:id="1357" w:author="Philip" w:date="2022-06-28T11:47:00Z">
            <w:rPr>
              <w:lang w:val="de-DE"/>
            </w:rPr>
          </w:rPrChange>
        </w:rPr>
        <w:pPrChange w:id="1358" w:author="Philip" w:date="2022-06-28T11:47:00Z">
          <w:pPr>
            <w:jc w:val="center"/>
          </w:pPr>
        </w:pPrChange>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Discount/PaymentDate</w:t>
            </w:r>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Discount/BaseAmount</w:t>
            </w:r>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Discount/Percentage</w:t>
            </w:r>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Discount/Amount</w:t>
            </w:r>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r>
              <w:rPr>
                <w:sz w:val="20"/>
                <w:szCs w:val="20"/>
                <w:lang w:val="de-DE"/>
              </w:rPr>
              <w:t>xs:string</w:t>
            </w:r>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r w:rsidRPr="0083051F">
              <w:rPr>
                <w:sz w:val="20"/>
                <w:szCs w:val="20"/>
                <w:lang w:val="de-DE"/>
              </w:rPr>
              <w:t>xs:string</w:t>
            </w:r>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7AD3B9BB"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964D7C">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62767AF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ext_id</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PaymentConditionsExtensionAutomotive</w:t>
      </w:r>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1359" w:name="_Ref304384515"/>
      <w:r w:rsidRPr="0083051F">
        <w:rPr>
          <w:highlight w:val="lightGray"/>
          <w:lang w:val="de-DE"/>
        </w:rPr>
        <w:br w:type="page"/>
      </w:r>
    </w:p>
    <w:p w14:paraId="1F141003" w14:textId="77777777" w:rsidR="00B74CBC" w:rsidRDefault="00B74CBC" w:rsidP="00A53648">
      <w:pPr>
        <w:pStyle w:val="berschrift1"/>
        <w:rPr>
          <w:lang w:val="de-DE"/>
        </w:rPr>
      </w:pPr>
      <w:bookmarkStart w:id="1360" w:name="_Ref34687954"/>
      <w:bookmarkStart w:id="1361" w:name="_Ref372729744"/>
      <w:bookmarkStart w:id="1362" w:name="_Toc107412101"/>
      <w:bookmarkEnd w:id="1359"/>
      <w:r>
        <w:rPr>
          <w:lang w:val="de-DE"/>
        </w:rPr>
        <w:lastRenderedPageBreak/>
        <w:t>Erweiterungsmechanismus</w:t>
      </w:r>
      <w:bookmarkEnd w:id="1360"/>
      <w:bookmarkEnd w:id="1362"/>
    </w:p>
    <w:p w14:paraId="5FB6FC1C" w14:textId="1B5E9532" w:rsidR="00B74CBC" w:rsidRDefault="00623D45" w:rsidP="00623D45">
      <w:pPr>
        <w:jc w:val="both"/>
        <w:rPr>
          <w:lang w:val="de-DE"/>
        </w:rPr>
      </w:pPr>
      <w:del w:id="1363" w:author="Philip Helger" w:date="2022-06-25T13:17:00Z">
        <w:r w:rsidDel="001933B4">
          <w:rPr>
            <w:lang w:val="de-DE"/>
          </w:rPr>
          <w:delText xml:space="preserve">Im </w:delText>
        </w:r>
      </w:del>
      <w:ins w:id="1364" w:author="Philip Helger" w:date="2022-06-25T13:17:00Z">
        <w:r w:rsidR="001933B4">
          <w:rPr>
            <w:lang w:val="de-DE"/>
          </w:rPr>
          <w:t>I</w:t>
        </w:r>
        <w:del w:id="1365" w:author="Philip" w:date="2022-06-28T11:31:00Z">
          <w:r w:rsidR="001933B4" w:rsidDel="001E297A">
            <w:rPr>
              <w:lang w:val="de-DE"/>
            </w:rPr>
            <w:delText>n</w:delText>
          </w:r>
        </w:del>
      </w:ins>
      <w:ins w:id="1366" w:author="Philip" w:date="2022-06-28T11:31:00Z">
        <w:r w:rsidR="001E297A">
          <w:rPr>
            <w:lang w:val="de-DE"/>
          </w:rPr>
          <w:t>m</w:t>
        </w:r>
      </w:ins>
      <w:ins w:id="1367" w:author="Philip Helger" w:date="2022-06-25T13:17:00Z">
        <w:r w:rsidR="001933B4">
          <w:rPr>
            <w:lang w:val="de-DE"/>
          </w:rPr>
          <w:t xml:space="preserve"> </w:t>
        </w:r>
      </w:ins>
      <w:r>
        <w:rPr>
          <w:lang w:val="de-DE"/>
        </w:rPr>
        <w:t xml:space="preserve">ebInterface </w:t>
      </w:r>
      <w:r w:rsidR="0036562E">
        <w:rPr>
          <w:lang w:val="de-DE"/>
        </w:rPr>
        <w:t>6</w:t>
      </w:r>
      <w:r>
        <w:rPr>
          <w:lang w:val="de-DE"/>
        </w:rPr>
        <w:t>.</w:t>
      </w:r>
      <w:r w:rsidR="0036562E">
        <w:rPr>
          <w:lang w:val="de-DE"/>
        </w:rPr>
        <w:t>0</w:t>
      </w:r>
      <w:r w:rsidR="00B03221">
        <w:rPr>
          <w:lang w:val="de-DE"/>
        </w:rPr>
        <w:t>-</w:t>
      </w:r>
      <w:r>
        <w:rPr>
          <w:lang w:val="de-DE"/>
        </w:rPr>
        <w:t xml:space="preserve">Standard </w:t>
      </w:r>
      <w:del w:id="1368" w:author="Philip Helger" w:date="2022-06-25T13:17:00Z">
        <w:r w:rsidDel="001933B4">
          <w:rPr>
            <w:lang w:val="de-DE"/>
          </w:rPr>
          <w:delText xml:space="preserve">wird </w:delText>
        </w:r>
      </w:del>
      <w:ins w:id="1369" w:author="Philip Helger" w:date="2022-06-25T13:17:00Z">
        <w:r w:rsidR="001933B4">
          <w:rPr>
            <w:lang w:val="de-DE"/>
          </w:rPr>
          <w:t xml:space="preserve">wurde </w:t>
        </w:r>
      </w:ins>
      <w:r>
        <w:rPr>
          <w:lang w:val="de-DE"/>
        </w:rPr>
        <w:t>ein leichtgewichtiger Erweiterungsmechanismu</w:t>
      </w:r>
      <w:r w:rsidR="00105F34">
        <w:rPr>
          <w:lang w:val="de-DE"/>
        </w:rPr>
        <w:t>s</w:t>
      </w:r>
      <w:r>
        <w:rPr>
          <w:lang w:val="de-DE"/>
        </w:rPr>
        <w:t xml:space="preserve"> eingeführt. Mit Hilfe dieses Mechanismus ist die Einbindung von zusätzlichen Elementen in eine ebInterface </w:t>
      </w:r>
      <w:r w:rsidR="0036562E">
        <w:rPr>
          <w:lang w:val="de-DE"/>
        </w:rPr>
        <w:t>6</w:t>
      </w:r>
      <w:r>
        <w:rPr>
          <w:lang w:val="de-DE"/>
        </w:rPr>
        <w:t>.</w:t>
      </w:r>
      <w:r w:rsidR="0036562E">
        <w:rPr>
          <w:lang w:val="de-DE"/>
        </w:rPr>
        <w:t>0</w:t>
      </w:r>
      <w:r>
        <w:rPr>
          <w:lang w:val="de-DE"/>
        </w:rPr>
        <w:t>-Instanz möglich. Im Unterschied zum Erweiterungsmechanismus in ebInterface 4.x erfolgt keine Typisierung der Erweiterungen mit Hilfe von fest verdrahteten Erweiterungsschemadateien. Die Verarbeitung von Erweiterungen auf Seiten des Rechnungs</w:t>
      </w:r>
      <w:ins w:id="1370" w:author="Philip Helger" w:date="2022-06-25T13:17:00Z">
        <w:r w:rsidR="001933B4">
          <w:rPr>
            <w:lang w:val="de-DE"/>
          </w:rPr>
          <w:softHyphen/>
        </w:r>
      </w:ins>
      <w:r>
        <w:rPr>
          <w:lang w:val="de-DE"/>
        </w:rPr>
        <w:t>empfängers erfordert eine vorherige bilaterale Absprache zwischen Rechnungs</w:t>
      </w:r>
      <w:ins w:id="1371" w:author="Philip Helger" w:date="2022-06-25T13:17:00Z">
        <w:r w:rsidR="001933B4">
          <w:rPr>
            <w:lang w:val="de-DE"/>
          </w:rPr>
          <w:softHyphen/>
        </w:r>
      </w:ins>
      <w:r>
        <w:rPr>
          <w:lang w:val="de-DE"/>
        </w:rPr>
        <w:t>sender und Rechnungsempfänger.</w:t>
      </w:r>
    </w:p>
    <w:p w14:paraId="09F2A0C8" w14:textId="77777777" w:rsidR="00623D45" w:rsidRDefault="00623D45" w:rsidP="00B74CBC">
      <w:pPr>
        <w:rPr>
          <w:lang w:val="de-DE"/>
        </w:rPr>
      </w:pPr>
    </w:p>
    <w:p w14:paraId="3C0ECDA2" w14:textId="4905EA52"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xs:any</w:t>
      </w:r>
      <w:r w:rsidRPr="00291703">
        <w:rPr>
          <w:rFonts w:ascii="Consolas" w:hAnsi="Consolas" w:cs="Consolas"/>
          <w:color w:val="FF0000"/>
          <w:sz w:val="20"/>
          <w:szCs w:val="20"/>
          <w:highlight w:val="white"/>
          <w:lang w:val="de-DE" w:eastAsia="de-AT"/>
        </w:rPr>
        <w:t xml:space="preserve"> namespace</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##other</w:t>
      </w:r>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processContents</w:t>
      </w:r>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w:t>
      </w:r>
      <w:ins w:id="1372" w:author="Philip" w:date="2022-06-28T11:32:00Z">
        <w:r w:rsidR="001E297A">
          <w:rPr>
            <w:lang w:val="de-DE"/>
          </w:rPr>
          <w:t>e</w:t>
        </w:r>
      </w:ins>
      <w:r>
        <w:rPr>
          <w:lang w:val="de-DE"/>
        </w:rPr>
        <w:t>re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r>
              <w:rPr>
                <w:sz w:val="20"/>
                <w:szCs w:val="20"/>
                <w:lang w:val="de-DE"/>
              </w:rPr>
              <w:t>xs:string</w:t>
            </w:r>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r>
              <w:rPr>
                <w:sz w:val="20"/>
                <w:szCs w:val="20"/>
                <w:lang w:val="de-DE"/>
              </w:rPr>
              <w:t>xs:string</w:t>
            </w:r>
          </w:p>
        </w:tc>
      </w:tr>
    </w:tbl>
    <w:p w14:paraId="2C931897" w14:textId="77777777" w:rsidR="00923B62" w:rsidRPr="00923B62" w:rsidRDefault="00923B62" w:rsidP="00923B62">
      <w:pPr>
        <w:rPr>
          <w:ins w:id="1373" w:author="Philip" w:date="2022-06-28T11:51:00Z"/>
          <w:rPrChange w:id="1374" w:author="Philip" w:date="2022-06-28T11:51:00Z">
            <w:rPr>
              <w:ins w:id="1375" w:author="Philip" w:date="2022-06-28T11:51:00Z"/>
              <w:lang w:val="de-DE"/>
            </w:rPr>
          </w:rPrChange>
        </w:rPr>
      </w:pPr>
      <w:bookmarkStart w:id="1376" w:name="_Toc107309460"/>
      <w:bookmarkEnd w:id="1376"/>
      <w:ins w:id="1377" w:author="Philip" w:date="2022-06-28T11:51:00Z">
        <w:r>
          <w:rPr>
            <w:lang w:val="de-DE"/>
          </w:rPr>
          <w:br w:type="page"/>
        </w:r>
      </w:ins>
    </w:p>
    <w:p w14:paraId="4A64D2EC" w14:textId="77777777" w:rsidR="00623D45" w:rsidRPr="00B74CBC" w:rsidDel="00E40DCF" w:rsidRDefault="00623D45" w:rsidP="00B74CBC">
      <w:pPr>
        <w:rPr>
          <w:del w:id="1378" w:author="Philip" w:date="2022-06-28T11:47:00Z"/>
          <w:lang w:val="de-DE"/>
        </w:rPr>
      </w:pPr>
      <w:bookmarkStart w:id="1379" w:name="_Toc107309644"/>
      <w:bookmarkStart w:id="1380" w:name="_Toc107309701"/>
      <w:bookmarkStart w:id="1381" w:name="_Toc107411678"/>
      <w:bookmarkStart w:id="1382" w:name="_Toc107412102"/>
      <w:bookmarkEnd w:id="1379"/>
      <w:bookmarkEnd w:id="1380"/>
      <w:bookmarkEnd w:id="1381"/>
      <w:bookmarkEnd w:id="1382"/>
    </w:p>
    <w:p w14:paraId="30DC86DA" w14:textId="77777777" w:rsidR="00EA7E37" w:rsidRPr="0083051F" w:rsidRDefault="0022244C" w:rsidP="00A53648">
      <w:pPr>
        <w:pStyle w:val="berschrift1"/>
        <w:rPr>
          <w:lang w:val="de-DE"/>
        </w:rPr>
      </w:pPr>
      <w:bookmarkStart w:id="1383" w:name="_Toc107412103"/>
      <w:r w:rsidRPr="0083051F">
        <w:rPr>
          <w:lang w:val="de-DE"/>
        </w:rPr>
        <w:t>Anwendungsempfehlungen</w:t>
      </w:r>
      <w:bookmarkEnd w:id="1361"/>
      <w:bookmarkEnd w:id="1383"/>
    </w:p>
    <w:p w14:paraId="172E3356" w14:textId="77777777" w:rsidR="00EA7E37" w:rsidRPr="0083051F" w:rsidRDefault="0022244C" w:rsidP="00EA7E37">
      <w:pPr>
        <w:pStyle w:val="berschrift2"/>
        <w:rPr>
          <w:lang w:val="de-DE"/>
        </w:rPr>
      </w:pPr>
      <w:bookmarkStart w:id="1384" w:name="_Ref372729794"/>
      <w:bookmarkStart w:id="1385" w:name="_Ref372729814"/>
      <w:bookmarkStart w:id="1386" w:name="_Toc107412104"/>
      <w:r w:rsidRPr="0083051F">
        <w:rPr>
          <w:lang w:val="de-DE"/>
        </w:rPr>
        <w:t>Verwendung von Vorzeic</w:t>
      </w:r>
      <w:r w:rsidR="007E12EA" w:rsidRPr="0083051F">
        <w:rPr>
          <w:lang w:val="de-DE"/>
        </w:rPr>
        <w:t>hen für Beträge in Rechnungen und</w:t>
      </w:r>
      <w:r w:rsidRPr="0083051F">
        <w:rPr>
          <w:lang w:val="de-DE"/>
        </w:rPr>
        <w:t xml:space="preserve"> Gutschriften</w:t>
      </w:r>
      <w:bookmarkEnd w:id="1384"/>
      <w:bookmarkEnd w:id="1385"/>
      <w:bookmarkEnd w:id="1386"/>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1E98EB81" w14:textId="472D2834" w:rsidR="00C23C14" w:rsidRPr="0083051F" w:rsidRDefault="00C23C14" w:rsidP="00CA6221">
      <w:pPr>
        <w:pStyle w:val="Listenabsatz"/>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del w:id="1387" w:author="Philip Helger" w:date="2022-06-25T13:17:00Z">
        <w:r w:rsidRPr="0083051F" w:rsidDel="001933B4">
          <w:rPr>
            <w:lang w:val="de-DE"/>
          </w:rPr>
          <w:delText xml:space="preserve"> </w:delText>
        </w:r>
      </w:del>
      <w:r w:rsidRPr="0083051F">
        <w:rPr>
          <w:lang w:val="de-DE"/>
        </w:rPr>
        <w:t>(= Rechnung)</w:t>
      </w:r>
      <w:r w:rsidR="008B3BA0" w:rsidRPr="0083051F">
        <w:rPr>
          <w:lang w:val="de-DE"/>
        </w:rPr>
        <w:t>,</w:t>
      </w:r>
      <w:del w:id="1388" w:author="Philip Helger" w:date="2022-06-25T13:17:00Z">
        <w:r w:rsidR="008B3BA0" w:rsidRPr="0083051F" w:rsidDel="001933B4">
          <w:rPr>
            <w:lang w:val="de-DE"/>
          </w:rPr>
          <w:delText xml:space="preserve"> </w:delText>
        </w:r>
      </w:del>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enabsatz"/>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54FC65F" w14:textId="099E97A2" w:rsidR="00EA7E37" w:rsidRPr="00923B62" w:rsidDel="00923B62" w:rsidRDefault="00EA7E37">
      <w:pPr>
        <w:rPr>
          <w:del w:id="1389" w:author="Philip" w:date="2022-06-28T11:51:00Z"/>
          <w:lang w:val="de-DE"/>
        </w:rPr>
        <w:pPrChange w:id="1390" w:author="Philip" w:date="2022-06-28T11:51:00Z">
          <w:pPr>
            <w:pStyle w:val="Listenabsatz"/>
          </w:pPr>
        </w:pPrChange>
      </w:pPr>
    </w:p>
    <w:p w14:paraId="0079F18C" w14:textId="77777777" w:rsidR="00EA7E37" w:rsidRPr="00923B62" w:rsidRDefault="00D9268F">
      <w:pPr>
        <w:rPr>
          <w:lang w:val="de-DE"/>
        </w:rPr>
        <w:pPrChange w:id="1391" w:author="Philip" w:date="2022-06-28T11:51:00Z">
          <w:pPr>
            <w:pStyle w:val="Listenabsatz"/>
            <w:numPr>
              <w:numId w:val="14"/>
            </w:numPr>
            <w:ind w:left="3600" w:hanging="360"/>
          </w:pPr>
        </w:pPrChange>
      </w:pPr>
      <w:r w:rsidRPr="00923B62">
        <w:rPr>
          <w:lang w:val="de-DE"/>
        </w:rPr>
        <w:br w:type="page"/>
      </w:r>
    </w:p>
    <w:p w14:paraId="613442D4" w14:textId="77777777" w:rsidR="00100A82" w:rsidRPr="0083051F" w:rsidRDefault="00100A82" w:rsidP="00A53648">
      <w:pPr>
        <w:pStyle w:val="berschrift1"/>
        <w:rPr>
          <w:lang w:val="de-DE"/>
        </w:rPr>
      </w:pPr>
      <w:bookmarkStart w:id="1392" w:name="_Toc107412105"/>
      <w:r w:rsidRPr="0083051F">
        <w:rPr>
          <w:lang w:val="de-DE"/>
        </w:rPr>
        <w:lastRenderedPageBreak/>
        <w:t>Referenzen</w:t>
      </w:r>
      <w:bookmarkEnd w:id="1392"/>
    </w:p>
    <w:p w14:paraId="2CF496FC" w14:textId="3A4B71CB" w:rsidR="00100A82" w:rsidRPr="0083051F" w:rsidDel="00D1300A" w:rsidRDefault="00100A82" w:rsidP="00100A82">
      <w:pPr>
        <w:rPr>
          <w:del w:id="1393" w:author="Philip" w:date="2022-06-28T11:51:00Z"/>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7332FC"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6FA13CCE" w:rsidR="00DD5120" w:rsidRPr="00535CAA" w:rsidRDefault="00DD5120" w:rsidP="007A5315">
            <w:pPr>
              <w:rPr>
                <w:lang w:val="en-US"/>
                <w:rPrChange w:id="1394" w:author="Philip Helger" w:date="2022-06-25T13:23:00Z">
                  <w:rPr/>
                </w:rPrChange>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ins w:id="1395" w:author="Philip Helger" w:date="2022-06-25T13:24:00Z">
              <w:r w:rsidR="00535CAA">
                <w:rPr>
                  <w:lang w:val="en-US"/>
                </w:rPr>
                <w:fldChar w:fldCharType="begin"/>
              </w:r>
              <w:r w:rsidR="00535CAA">
                <w:rPr>
                  <w:lang w:val="en-US"/>
                </w:rPr>
                <w:instrText xml:space="preserve"> HYPERLINK "</w:instrText>
              </w:r>
            </w:ins>
            <w:ins w:id="1396" w:author="Philip Helger" w:date="2022-06-25T13:23:00Z">
              <w:r w:rsidR="00535CAA" w:rsidRPr="00535CAA">
                <w:rPr>
                  <w:lang w:val="en-US"/>
                  <w:rPrChange w:id="1397" w:author="Philip Helger" w:date="2022-06-25T13:23:00Z">
                    <w:rPr/>
                  </w:rPrChange>
                </w:rPr>
                <w:instrText>https://standards.cencenelec.eu/dyn/www/f?p=CEN:110:0::::FSP_PROJECT,FSP_ORG_ID:60602,1883209&amp;cs=16F9AE51355675ECFBC7A016A754C3E05</w:instrText>
              </w:r>
            </w:ins>
            <w:ins w:id="1398" w:author="Philip Helger" w:date="2022-06-25T13:24:00Z">
              <w:r w:rsidR="00535CAA">
                <w:rPr>
                  <w:lang w:val="en-US"/>
                </w:rPr>
                <w:instrText xml:space="preserve">" </w:instrText>
              </w:r>
            </w:ins>
            <w:ins w:id="1399" w:author="Philip Helger" w:date="2022-06-29T16:13:00Z">
              <w:r w:rsidR="00F65A72">
                <w:rPr>
                  <w:lang w:val="en-US"/>
                </w:rPr>
              </w:r>
            </w:ins>
            <w:ins w:id="1400" w:author="Philip Helger" w:date="2022-06-25T13:24:00Z">
              <w:r w:rsidR="00535CAA">
                <w:rPr>
                  <w:lang w:val="en-US"/>
                </w:rPr>
                <w:fldChar w:fldCharType="separate"/>
              </w:r>
            </w:ins>
            <w:ins w:id="1401" w:author="Philip Helger" w:date="2022-06-25T13:23:00Z">
              <w:r w:rsidR="00535CAA" w:rsidRPr="00530C80">
                <w:rPr>
                  <w:rStyle w:val="Hyperlink"/>
                  <w:lang w:val="en-US"/>
                  <w:rPrChange w:id="1402" w:author="Philip Helger" w:date="2022-06-25T13:23:00Z">
                    <w:rPr/>
                  </w:rPrChange>
                </w:rPr>
                <w:t>https://standards.cencenelec.eu/dyn/www/f?p=CEN:110:0::::FSP_PROJECT,FSP_ORG_ID:60602,1883209&amp;cs=16F9AE51355675ECFBC7A016A754C3E05</w:t>
              </w:r>
            </w:ins>
            <w:ins w:id="1403" w:author="Philip Helger" w:date="2022-06-25T13:24:00Z">
              <w:r w:rsidR="00535CAA">
                <w:rPr>
                  <w:lang w:val="en-US"/>
                </w:rPr>
                <w:fldChar w:fldCharType="end"/>
              </w:r>
            </w:ins>
            <w:del w:id="1404" w:author="Philip Helger" w:date="2022-06-25T13:23:00Z">
              <w:r w:rsidR="00C85849" w:rsidDel="00535CAA">
                <w:fldChar w:fldCharType="begin"/>
              </w:r>
              <w:r w:rsidR="00C85849" w:rsidRPr="000979FF" w:rsidDel="00535CAA">
                <w:rPr>
                  <w:lang w:val="en-US"/>
                  <w:rPrChange w:id="1405" w:author="Philip Helger" w:date="2022-06-25T13:05:00Z">
                    <w:rPr/>
                  </w:rPrChange>
                </w:rPr>
                <w:delInstrText xml:space="preserve"> HYPERLINK "https://standards.cen.eu/dyn/www/f?p=204:110:0::::FSP_PROJECT:60602&amp;cs=1B61B766636F9FB34B7DBD72CE9026C72" </w:delInstrText>
              </w:r>
              <w:r w:rsidR="00C85849" w:rsidDel="00535CAA">
                <w:fldChar w:fldCharType="separate"/>
              </w:r>
            </w:del>
            <w:r w:rsidR="00F34DFA" w:rsidRPr="006C2DFC">
              <w:rPr>
                <w:b/>
                <w:bCs/>
                <w:lang w:val="en-US"/>
                <w:rPrChange w:id="1406" w:author="Philip" w:date="2022-06-28T11:42:00Z">
                  <w:rPr>
                    <w:b/>
                    <w:bCs/>
                    <w:lang w:val="de-DE"/>
                  </w:rPr>
                </w:rPrChange>
              </w:rPr>
              <w:t>Fehler! Linkreferenz ungültig.</w:t>
            </w:r>
            <w:del w:id="1407" w:author="Philip Helger" w:date="2022-06-25T13:23:00Z">
              <w:r w:rsidR="00C85849" w:rsidDel="00535CAA">
                <w:rPr>
                  <w:rStyle w:val="Hyperlink"/>
                </w:rPr>
                <w:fldChar w:fldCharType="end"/>
              </w:r>
              <w:r w:rsidR="00F070BE" w:rsidRPr="00535CAA" w:rsidDel="00535CAA">
                <w:rPr>
                  <w:lang w:val="en-US"/>
                  <w:rPrChange w:id="1408" w:author="Philip Helger" w:date="2022-06-25T13:23:00Z">
                    <w:rPr/>
                  </w:rPrChange>
                </w:rPr>
                <w:delText xml:space="preserve"> </w:delText>
              </w:r>
            </w:del>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17A6A652" w:rsidR="008C7450" w:rsidRPr="0088688C" w:rsidRDefault="008C7450" w:rsidP="007A5315">
            <w:pPr>
              <w:rPr>
                <w:lang w:val="en-US"/>
              </w:rPr>
            </w:pPr>
            <w:r w:rsidRPr="008B3DDB">
              <w:rPr>
                <w:lang w:val="en-US"/>
              </w:rPr>
              <w:t xml:space="preserve">DUNS (Data Universal Numbering System). </w:t>
            </w:r>
            <w:r w:rsidR="00C85849">
              <w:fldChar w:fldCharType="begin"/>
            </w:r>
            <w:r w:rsidR="00C85849" w:rsidRPr="000979FF">
              <w:rPr>
                <w:lang w:val="en-US"/>
                <w:rPrChange w:id="1409" w:author="Philip Helger" w:date="2022-06-25T13:05:00Z">
                  <w:rPr/>
                </w:rPrChange>
              </w:rPr>
              <w:instrText xml:space="preserve"> HYPERLINK "https://www.bisnode.at/produkte/dun-bradstreet/" </w:instrText>
            </w:r>
            <w:ins w:id="1410" w:author="Philip Helger" w:date="2022-06-29T16:13:00Z"/>
            <w:r w:rsidR="00C85849">
              <w:fldChar w:fldCharType="separate"/>
            </w:r>
            <w:r w:rsidR="0088688C" w:rsidRPr="0088688C">
              <w:rPr>
                <w:rStyle w:val="Hyperlink"/>
                <w:lang w:val="en-US"/>
              </w:rPr>
              <w:t>https://www.bisnode.at/produkte/dun-bradstreet/</w:t>
            </w:r>
            <w:r w:rsidR="00C85849">
              <w:rPr>
                <w:rStyle w:val="Hyperlink"/>
                <w:lang w:val="en-US"/>
              </w:rPr>
              <w:fldChar w:fldCharType="end"/>
            </w:r>
            <w:r w:rsidR="0088688C">
              <w:rPr>
                <w:lang w:val="en-US"/>
              </w:rPr>
              <w:t xml:space="preserve">  </w:t>
            </w:r>
          </w:p>
        </w:tc>
      </w:tr>
      <w:tr w:rsidR="00312FAA" w:rsidRPr="007332FC"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6F475873" w:rsidR="00312FAA" w:rsidRPr="008B3DDB" w:rsidRDefault="00312FAA" w:rsidP="00185419">
            <w:pPr>
              <w:rPr>
                <w:lang w:val="en-US"/>
              </w:rPr>
            </w:pPr>
            <w:r w:rsidRPr="008B3DDB">
              <w:rPr>
                <w:lang w:val="en-US"/>
              </w:rPr>
              <w:t>GLN (Global Location Number)</w:t>
            </w:r>
            <w:r w:rsidR="008C7450" w:rsidRPr="008B3DDB">
              <w:rPr>
                <w:lang w:val="en-US"/>
              </w:rPr>
              <w:t xml:space="preserve">. </w:t>
            </w:r>
            <w:r w:rsidR="00C85849">
              <w:fldChar w:fldCharType="begin"/>
            </w:r>
            <w:r w:rsidR="00C85849" w:rsidRPr="000979FF">
              <w:rPr>
                <w:lang w:val="en-US"/>
                <w:rPrChange w:id="1411" w:author="Philip Helger" w:date="2022-06-25T13:05:00Z">
                  <w:rPr/>
                </w:rPrChange>
              </w:rPr>
              <w:instrText xml:space="preserve"> HYPERLINK "https://www.gs1.at/identifikationsnummern/standortidentifikation-gln.html" </w:instrText>
            </w:r>
            <w:ins w:id="1412" w:author="Philip Helger" w:date="2022-06-29T16:13:00Z"/>
            <w:r w:rsidR="00C85849">
              <w:fldChar w:fldCharType="separate"/>
            </w:r>
            <w:r w:rsidR="00185419" w:rsidRPr="00C23E35">
              <w:rPr>
                <w:rStyle w:val="Hyperlink"/>
                <w:lang w:val="en-US"/>
              </w:rPr>
              <w:t>https://www.gs1.at/identifikationsnummern/standortidentifikation-gln.html</w:t>
            </w:r>
            <w:r w:rsidR="00C85849">
              <w:rPr>
                <w:rStyle w:val="Hyperlink"/>
                <w:lang w:val="en-US"/>
              </w:rPr>
              <w:fldChar w:fldCharType="end"/>
            </w:r>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1F192A9E" w:rsidR="00DF0221" w:rsidRPr="008B3DDB" w:rsidRDefault="00DF0221" w:rsidP="00185419">
            <w:r w:rsidRPr="008B3DDB">
              <w:rPr>
                <w:lang w:val="en-US"/>
              </w:rPr>
              <w:t xml:space="preserve">GTIN (Global Trade Item Number). </w:t>
            </w:r>
            <w:r w:rsidR="00C85849">
              <w:fldChar w:fldCharType="begin"/>
            </w:r>
            <w:r w:rsidR="00C85849" w:rsidRPr="000979FF">
              <w:rPr>
                <w:lang w:val="en-US"/>
                <w:rPrChange w:id="1413" w:author="Philip Helger" w:date="2022-06-25T13:05:00Z">
                  <w:rPr/>
                </w:rPrChange>
              </w:rPr>
              <w:instrText xml:space="preserve"> HYPERLINK "https://www.gs1.at/identifikationsnummern/artikelidentifikation-gtin.html" </w:instrText>
            </w:r>
            <w:ins w:id="1414" w:author="Philip Helger" w:date="2022-06-29T16:13:00Z"/>
            <w:r w:rsidR="00C85849">
              <w:fldChar w:fldCharType="separate"/>
            </w:r>
            <w:r w:rsidR="00185419" w:rsidRPr="00C23E35">
              <w:rPr>
                <w:rStyle w:val="Hyperlink"/>
                <w:lang w:val="en-US"/>
              </w:rPr>
              <w:t>https://www.gs1.at/identifikationsnummern/artikelidentifikation-gtin.html</w:t>
            </w:r>
            <w:r w:rsidR="00C85849">
              <w:rPr>
                <w:rStyle w:val="Hyperlink"/>
                <w:lang w:val="en-US"/>
              </w:rPr>
              <w:fldChar w:fldCharType="end"/>
            </w:r>
            <w:r w:rsidR="00185419">
              <w:rPr>
                <w:lang w:val="en-US"/>
              </w:rPr>
              <w:t xml:space="preserve"> </w:t>
            </w:r>
          </w:p>
        </w:tc>
      </w:tr>
      <w:tr w:rsidR="00574E0F" w:rsidRPr="007332FC"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2384A62C" w:rsidR="00574E0F" w:rsidRPr="008B3DDB" w:rsidRDefault="00574E0F" w:rsidP="00D96DD1">
            <w:pPr>
              <w:rPr>
                <w:lang w:val="en-US"/>
              </w:rPr>
            </w:pPr>
            <w:r w:rsidRPr="008B3DDB">
              <w:rPr>
                <w:lang w:val="en-US"/>
              </w:rPr>
              <w:t xml:space="preserve">ISO 3166-1, Version VI-10, International Organization for Standardization, </w:t>
            </w:r>
            <w:r w:rsidR="00C85849">
              <w:fldChar w:fldCharType="begin"/>
            </w:r>
            <w:r w:rsidR="00C85849" w:rsidRPr="000979FF">
              <w:rPr>
                <w:lang w:val="en-US"/>
                <w:rPrChange w:id="1415" w:author="Philip Helger" w:date="2022-06-25T13:05:00Z">
                  <w:rPr/>
                </w:rPrChange>
              </w:rPr>
              <w:instrText xml:space="preserve"> HYPERLINK "https://www.iso.org/iso-3166-country-codes.html" </w:instrText>
            </w:r>
            <w:ins w:id="1416" w:author="Philip Helger" w:date="2022-06-29T16:13:00Z"/>
            <w:r w:rsidR="00C85849">
              <w:fldChar w:fldCharType="separate"/>
            </w:r>
            <w:r w:rsidR="0088688C" w:rsidRPr="0088688C">
              <w:rPr>
                <w:rStyle w:val="Hyperlink"/>
                <w:lang w:val="en-US"/>
              </w:rPr>
              <w:t>https://www.iso.org/iso-3166-country-codes.html</w:t>
            </w:r>
            <w:r w:rsidR="00C85849">
              <w:rPr>
                <w:rStyle w:val="Hyperlink"/>
                <w:lang w:val="en-US"/>
              </w:rPr>
              <w:fldChar w:fldCharType="end"/>
            </w:r>
          </w:p>
        </w:tc>
      </w:tr>
      <w:tr w:rsidR="00574E0F" w:rsidRPr="007332FC"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32E7B75C" w:rsidR="00574E0F" w:rsidRPr="008B3DDB" w:rsidRDefault="00574E0F" w:rsidP="00D96DD1">
            <w:pPr>
              <w:rPr>
                <w:lang w:val="en-US"/>
              </w:rPr>
            </w:pPr>
            <w:r w:rsidRPr="008B3DDB">
              <w:rPr>
                <w:lang w:val="en-US"/>
              </w:rPr>
              <w:t xml:space="preserve">ISO 4217, International Organization for Standardization, </w:t>
            </w:r>
            <w:r w:rsidR="00C85849">
              <w:fldChar w:fldCharType="begin"/>
            </w:r>
            <w:r w:rsidR="00C85849" w:rsidRPr="000979FF">
              <w:rPr>
                <w:lang w:val="en-US"/>
                <w:rPrChange w:id="1417" w:author="Philip Helger" w:date="2022-06-25T13:05:00Z">
                  <w:rPr/>
                </w:rPrChange>
              </w:rPr>
              <w:instrText xml:space="preserve"> HYPERLINK "http://www.iso.org/iso/home/standards/currency_codes.htm" </w:instrText>
            </w:r>
            <w:ins w:id="1418" w:author="Philip Helger" w:date="2022-06-29T16:13:00Z"/>
            <w:r w:rsidR="00C85849">
              <w:fldChar w:fldCharType="separate"/>
            </w:r>
            <w:r w:rsidR="00F2668A" w:rsidRPr="008B3DDB">
              <w:rPr>
                <w:rStyle w:val="Hyperlink"/>
                <w:lang w:val="en-US"/>
              </w:rPr>
              <w:t>http://www.iso.org/iso/home/standards/currency_codes.htm</w:t>
            </w:r>
            <w:r w:rsidR="00C85849">
              <w:rPr>
                <w:rStyle w:val="Hyperlink"/>
                <w:lang w:val="en-US"/>
              </w:rPr>
              <w:fldChar w:fldCharType="end"/>
            </w:r>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7E7201EF" w:rsidR="00574E0F" w:rsidRPr="0083051F" w:rsidRDefault="00574E0F" w:rsidP="00D96DD1">
            <w:pPr>
              <w:rPr>
                <w:lang w:val="de-DE"/>
              </w:rPr>
            </w:pPr>
            <w:r w:rsidRPr="0083051F">
              <w:rPr>
                <w:lang w:val="de-DE"/>
              </w:rPr>
              <w:t xml:space="preserve">PZN (Pharmazentralnummer). </w:t>
            </w:r>
            <w:r w:rsidR="002E31B8">
              <w:fldChar w:fldCharType="begin"/>
            </w:r>
            <w:r w:rsidR="002E31B8">
              <w:instrText xml:space="preserve"> HYPERLINK "http://www.ifaffm.de/" </w:instrText>
            </w:r>
            <w:ins w:id="1419" w:author="Philip Helger" w:date="2022-06-29T16:13:00Z"/>
            <w:r w:rsidR="002E31B8">
              <w:fldChar w:fldCharType="separate"/>
            </w:r>
            <w:r w:rsidR="00F2668A" w:rsidRPr="0083051F">
              <w:rPr>
                <w:rStyle w:val="Hyperlink"/>
                <w:lang w:val="de-DE"/>
              </w:rPr>
              <w:t>http://www.ifaffm.de/</w:t>
            </w:r>
            <w:r w:rsidR="002E31B8">
              <w:rPr>
                <w:rStyle w:val="Hyperlink"/>
                <w:lang w:val="de-DE"/>
              </w:rPr>
              <w:fldChar w:fldCharType="end"/>
            </w:r>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76C132E5"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r w:rsidR="002E31B8">
              <w:fldChar w:fldCharType="begin"/>
            </w:r>
            <w:r w:rsidR="002E31B8">
              <w:instrText xml:space="preserve"> HYPERLINK "http://www.rfc-archive.org/getrfc.php?rfc=2119" </w:instrText>
            </w:r>
            <w:ins w:id="1420" w:author="Philip Helger" w:date="2022-06-29T16:13:00Z"/>
            <w:r w:rsidR="002E31B8">
              <w:fldChar w:fldCharType="separate"/>
            </w:r>
            <w:r w:rsidRPr="0083051F">
              <w:rPr>
                <w:rStyle w:val="Hyperlink"/>
                <w:lang w:val="de-DE"/>
              </w:rPr>
              <w:t>http://www.rfc-archive.org/getrfc.php?rfc=2119</w:t>
            </w:r>
            <w:r w:rsidR="002E31B8">
              <w:rPr>
                <w:rStyle w:val="Hyperlink"/>
                <w:lang w:val="de-DE"/>
              </w:rPr>
              <w:fldChar w:fldCharType="end"/>
            </w:r>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6CCA6BCE" w:rsidR="00574E0F" w:rsidRPr="0083051F" w:rsidRDefault="00574E0F" w:rsidP="007A5315">
            <w:pPr>
              <w:rPr>
                <w:lang w:val="de-DE"/>
              </w:rPr>
            </w:pPr>
            <w:r w:rsidRPr="008B3DDB">
              <w:rPr>
                <w:lang w:val="en-US"/>
              </w:rPr>
              <w:t xml:space="preserve">RFC 3986: Uniform Resource Identifier (URI): Generic Syntax. </w:t>
            </w:r>
            <w:r w:rsidR="00C85849">
              <w:fldChar w:fldCharType="begin"/>
            </w:r>
            <w:r w:rsidR="00C85849" w:rsidRPr="000979FF">
              <w:rPr>
                <w:lang w:val="en-US"/>
                <w:rPrChange w:id="1421" w:author="Philip Helger" w:date="2022-06-25T13:05:00Z">
                  <w:rPr/>
                </w:rPrChange>
              </w:rPr>
              <w:instrText xml:space="preserve"> HYPERLINK "http://tools.ietf.org/html/rfc3986" </w:instrText>
            </w:r>
            <w:ins w:id="1422" w:author="Philip Helger" w:date="2022-06-29T16:13:00Z"/>
            <w:r w:rsidR="00C85849">
              <w:fldChar w:fldCharType="separate"/>
            </w:r>
            <w:r w:rsidRPr="0083051F">
              <w:rPr>
                <w:rStyle w:val="Hyperlink"/>
                <w:lang w:val="de-DE"/>
              </w:rPr>
              <w:t>http://tools.ietf.org/html/rfc3986</w:t>
            </w:r>
            <w:r w:rsidR="00C85849">
              <w:rPr>
                <w:rStyle w:val="Hyperlink"/>
                <w:lang w:val="de-DE"/>
              </w:rPr>
              <w:fldChar w:fldCharType="end"/>
            </w:r>
            <w:r w:rsidRPr="0083051F">
              <w:rPr>
                <w:lang w:val="de-DE"/>
              </w:rPr>
              <w:t xml:space="preserve"> </w:t>
            </w:r>
          </w:p>
        </w:tc>
      </w:tr>
      <w:tr w:rsidR="00E410B7" w:rsidRPr="00AC4DF6" w:rsidDel="00AE6EE2" w14:paraId="2AC00E89" w14:textId="3D24EFB4" w:rsidTr="008C7450">
        <w:trPr>
          <w:del w:id="1423" w:author="Philip Helger" w:date="2022-06-25T13:20:00Z"/>
        </w:trPr>
        <w:tc>
          <w:tcPr>
            <w:tcW w:w="1526" w:type="dxa"/>
          </w:tcPr>
          <w:p w14:paraId="069013FC" w14:textId="5859B9C2" w:rsidR="00E410B7" w:rsidRPr="0083051F" w:rsidDel="00AE6EE2" w:rsidRDefault="00E410B7" w:rsidP="00100A82">
            <w:pPr>
              <w:rPr>
                <w:del w:id="1424" w:author="Philip Helger" w:date="2022-06-25T13:20:00Z"/>
                <w:lang w:val="de-DE"/>
              </w:rPr>
            </w:pPr>
            <w:del w:id="1425" w:author="Philip Helger" w:date="2022-06-25T13:20:00Z">
              <w:r w:rsidDel="00AE6EE2">
                <w:rPr>
                  <w:lang w:val="de-DE"/>
                </w:rPr>
                <w:delText>[UN7081]</w:delText>
              </w:r>
            </w:del>
          </w:p>
        </w:tc>
        <w:tc>
          <w:tcPr>
            <w:tcW w:w="7762" w:type="dxa"/>
          </w:tcPr>
          <w:p w14:paraId="605B545B" w14:textId="2B3F7980" w:rsidR="00E410B7" w:rsidRPr="008F3160" w:rsidDel="00AE6EE2" w:rsidRDefault="00E410B7" w:rsidP="007A5315">
            <w:pPr>
              <w:rPr>
                <w:del w:id="1426" w:author="Philip Helger" w:date="2022-06-25T13:20:00Z"/>
              </w:rPr>
            </w:pPr>
            <w:del w:id="1427" w:author="Philip Helger" w:date="2022-06-25T13:20:00Z">
              <w:r w:rsidRPr="00774608" w:rsidDel="00AE6EE2">
                <w:delText xml:space="preserve">UN/TDID 16A 7081. Artikeleigenschaften. </w:delText>
              </w:r>
              <w:r w:rsidR="00C85849" w:rsidDel="00AE6EE2">
                <w:fldChar w:fldCharType="begin"/>
              </w:r>
              <w:r w:rsidR="00C85849" w:rsidDel="00AE6EE2">
                <w:delInstrText xml:space="preserve"> HYPERLINK "http://www.unece.org/trade/untdid/d16a/tred/tred7081.htm" </w:delInstrText>
              </w:r>
              <w:r w:rsidR="00C85849" w:rsidDel="00AE6EE2">
                <w:fldChar w:fldCharType="separate"/>
              </w:r>
            </w:del>
            <w:r w:rsidR="00F34DFA">
              <w:rPr>
                <w:b/>
                <w:bCs/>
                <w:lang w:val="de-DE"/>
              </w:rPr>
              <w:t>Fehler! Linkreferenz ungültig.</w:t>
            </w:r>
            <w:del w:id="1428" w:author="Philip Helger" w:date="2022-06-25T13:20:00Z">
              <w:r w:rsidR="00C85849" w:rsidDel="00AE6EE2">
                <w:rPr>
                  <w:rStyle w:val="Hyperlink"/>
                </w:rPr>
                <w:fldChar w:fldCharType="end"/>
              </w:r>
              <w:r w:rsidRPr="008F3160" w:rsidDel="00AE6EE2">
                <w:delText xml:space="preserve"> </w:delText>
              </w:r>
            </w:del>
          </w:p>
        </w:tc>
      </w:tr>
      <w:tr w:rsidR="00574E0F" w:rsidRPr="007332FC"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2C96BE57" w:rsidR="00574E0F" w:rsidRPr="008B3DDB" w:rsidRDefault="00574E0F" w:rsidP="007A5315">
            <w:pPr>
              <w:rPr>
                <w:lang w:val="en-US"/>
              </w:rPr>
            </w:pPr>
            <w:r w:rsidRPr="008B3DDB">
              <w:rPr>
                <w:lang w:val="en-US"/>
              </w:rPr>
              <w:t xml:space="preserve">XML Schema. W3C Recommendation. </w:t>
            </w:r>
            <w:r w:rsidR="00C85849">
              <w:fldChar w:fldCharType="begin"/>
            </w:r>
            <w:r w:rsidR="00C85849" w:rsidRPr="000979FF">
              <w:rPr>
                <w:lang w:val="en-US"/>
                <w:rPrChange w:id="1429" w:author="Philip Helger" w:date="2022-06-25T13:05:00Z">
                  <w:rPr/>
                </w:rPrChange>
              </w:rPr>
              <w:instrText xml:space="preserve"> HYPERLINK "http://www.w3.org/XML/Schema" </w:instrText>
            </w:r>
            <w:ins w:id="1430" w:author="Philip Helger" w:date="2022-06-29T16:13:00Z"/>
            <w:r w:rsidR="00C85849">
              <w:fldChar w:fldCharType="separate"/>
            </w:r>
            <w:r w:rsidRPr="008B3DDB">
              <w:rPr>
                <w:rStyle w:val="Hyperlink"/>
                <w:lang w:val="en-US"/>
              </w:rPr>
              <w:t>http://www.w3.org/XML/Schema</w:t>
            </w:r>
            <w:r w:rsidR="00C85849">
              <w:rPr>
                <w:rStyle w:val="Hyperlink"/>
                <w:lang w:val="en-US"/>
              </w:rPr>
              <w:fldChar w:fldCharType="end"/>
            </w:r>
            <w:r w:rsidRPr="008B3DDB">
              <w:rPr>
                <w:lang w:val="en-US"/>
              </w:rPr>
              <w:t xml:space="preserve"> </w:t>
            </w:r>
          </w:p>
        </w:tc>
      </w:tr>
    </w:tbl>
    <w:p w14:paraId="072BA9BE" w14:textId="77777777" w:rsidR="00D1300A" w:rsidRPr="009A1029" w:rsidRDefault="00D1300A" w:rsidP="00D1300A">
      <w:pPr>
        <w:rPr>
          <w:ins w:id="1431" w:author="Philip" w:date="2022-06-28T11:52:00Z"/>
          <w:lang w:val="en-GB"/>
          <w:rPrChange w:id="1432" w:author="Philip" w:date="2022-06-28T11:54:00Z">
            <w:rPr>
              <w:ins w:id="1433" w:author="Philip" w:date="2022-06-28T11:52:00Z"/>
              <w:rFonts w:ascii="Arial" w:hAnsi="Arial" w:cs="Arial"/>
              <w:b/>
              <w:bCs/>
              <w:kern w:val="32"/>
              <w:sz w:val="32"/>
              <w:szCs w:val="32"/>
              <w:lang w:val="en-US"/>
            </w:rPr>
          </w:rPrChange>
        </w:rPr>
      </w:pPr>
      <w:ins w:id="1434" w:author="Philip" w:date="2022-06-28T11:52:00Z">
        <w:r w:rsidRPr="009A1029">
          <w:rPr>
            <w:lang w:val="en-GB"/>
            <w:rPrChange w:id="1435" w:author="Philip" w:date="2022-06-28T11:54:00Z">
              <w:rPr>
                <w:lang w:val="en-US"/>
              </w:rPr>
            </w:rPrChange>
          </w:rPr>
          <w:br w:type="page"/>
        </w:r>
      </w:ins>
    </w:p>
    <w:p w14:paraId="542C23C4" w14:textId="77777777" w:rsidR="00312FAA" w:rsidDel="00D1300A" w:rsidRDefault="00312FAA" w:rsidP="00100A82">
      <w:pPr>
        <w:rPr>
          <w:del w:id="1436" w:author="Philip" w:date="2022-06-28T11:51:00Z"/>
          <w:lang w:val="en-US"/>
        </w:rPr>
      </w:pPr>
      <w:bookmarkStart w:id="1437" w:name="_Toc107309648"/>
      <w:bookmarkStart w:id="1438" w:name="_Toc107309705"/>
      <w:bookmarkStart w:id="1439" w:name="_Toc107411682"/>
      <w:bookmarkStart w:id="1440" w:name="_Toc107412106"/>
      <w:bookmarkEnd w:id="1437"/>
      <w:bookmarkEnd w:id="1438"/>
      <w:bookmarkEnd w:id="1439"/>
      <w:bookmarkEnd w:id="1440"/>
    </w:p>
    <w:p w14:paraId="7764E491" w14:textId="31D52E9D" w:rsidR="007D3F75" w:rsidRDefault="007D3F75" w:rsidP="008A5BA1">
      <w:pPr>
        <w:pStyle w:val="berschrift1"/>
        <w:rPr>
          <w:lang w:val="de-DE"/>
        </w:rPr>
      </w:pPr>
      <w:bookmarkStart w:id="1441" w:name="_Toc107412107"/>
      <w:r>
        <w:rPr>
          <w:lang w:val="de-DE"/>
        </w:rPr>
        <w:t>Änderungshistorie</w:t>
      </w:r>
      <w:bookmarkEnd w:id="1441"/>
    </w:p>
    <w:p w14:paraId="70315362" w14:textId="0ACA9448" w:rsidR="00535CAA" w:rsidRDefault="00535CAA" w:rsidP="00535CAA">
      <w:pPr>
        <w:pStyle w:val="berschrift2"/>
        <w:rPr>
          <w:ins w:id="1442" w:author="Philip Helger" w:date="2022-06-25T13:24:00Z"/>
          <w:lang w:val="de-DE"/>
        </w:rPr>
      </w:pPr>
      <w:bookmarkStart w:id="1443" w:name="_Toc107412108"/>
      <w:ins w:id="1444" w:author="Philip Helger" w:date="2022-06-25T13:24:00Z">
        <w:r>
          <w:rPr>
            <w:lang w:val="de-DE"/>
          </w:rPr>
          <w:t>Änderungen in Version 6.1</w:t>
        </w:r>
        <w:bookmarkEnd w:id="1443"/>
      </w:ins>
    </w:p>
    <w:p w14:paraId="3EA5C404" w14:textId="20955604" w:rsidR="00535CAA" w:rsidRDefault="00535CAA" w:rsidP="00535CAA">
      <w:pPr>
        <w:rPr>
          <w:ins w:id="1445" w:author="Philip Helger" w:date="2022-06-25T13:26:00Z"/>
          <w:lang w:val="de-DE"/>
        </w:rPr>
      </w:pPr>
      <w:ins w:id="1446" w:author="Philip Helger" w:date="2022-06-25T13:24:00Z">
        <w:r>
          <w:rPr>
            <w:lang w:val="de-DE"/>
          </w:rPr>
          <w:t>Im Folgenden werden die Änderungen von ebInterface 6.0 auf ebInterface 6.1 beschrieben.</w:t>
        </w:r>
      </w:ins>
    </w:p>
    <w:p w14:paraId="1C118A7B" w14:textId="77777777" w:rsidR="00535CAA" w:rsidRDefault="00535CAA" w:rsidP="00535CAA">
      <w:pPr>
        <w:rPr>
          <w:ins w:id="1447" w:author="Philip Helger" w:date="2022-06-25T13:25:00Z"/>
          <w:lang w:val="de-DE"/>
        </w:rPr>
      </w:pPr>
    </w:p>
    <w:p w14:paraId="07DF1B39" w14:textId="437B4B33" w:rsidR="00535CAA" w:rsidRPr="0083051F" w:rsidRDefault="00535CAA" w:rsidP="00535CAA">
      <w:pPr>
        <w:jc w:val="both"/>
        <w:rPr>
          <w:ins w:id="1448" w:author="Philip Helger" w:date="2022-06-25T13:25:00Z"/>
          <w:b/>
          <w:lang w:val="de-DE"/>
        </w:rPr>
      </w:pPr>
      <w:ins w:id="1449" w:author="Philip Helger" w:date="2022-06-25T13:25:00Z">
        <w:r w:rsidRPr="0083051F">
          <w:rPr>
            <w:b/>
            <w:lang w:val="de-DE"/>
          </w:rPr>
          <w:t>Neues Element BelowTheLineItems</w:t>
        </w:r>
      </w:ins>
    </w:p>
    <w:p w14:paraId="15240372" w14:textId="77777777" w:rsidR="00535CAA" w:rsidRPr="0083051F" w:rsidRDefault="00535CAA" w:rsidP="00535CAA">
      <w:pPr>
        <w:pStyle w:val="Listenabsatz"/>
        <w:numPr>
          <w:ilvl w:val="0"/>
          <w:numId w:val="13"/>
        </w:numPr>
        <w:jc w:val="both"/>
        <w:rPr>
          <w:ins w:id="1450" w:author="Philip Helger" w:date="2022-06-25T13:25:00Z"/>
          <w:lang w:val="de-DE"/>
        </w:rPr>
      </w:pPr>
      <w:ins w:id="1451" w:author="Philip Helger" w:date="2022-06-25T13:25:00Z">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ins>
    </w:p>
    <w:p w14:paraId="163008CE" w14:textId="45C18E30" w:rsidR="00535CAA" w:rsidRPr="00535CAA" w:rsidDel="00D1300A" w:rsidRDefault="00535CAA">
      <w:pPr>
        <w:jc w:val="both"/>
        <w:rPr>
          <w:ins w:id="1452" w:author="Philip Helger" w:date="2022-06-25T13:24:00Z"/>
          <w:del w:id="1453" w:author="Philip" w:date="2022-06-28T11:52:00Z"/>
          <w:lang w:val="de-DE"/>
        </w:rPr>
        <w:pPrChange w:id="1454" w:author="Philip Helger" w:date="2022-06-25T13:26:00Z">
          <w:pPr>
            <w:pStyle w:val="berschrift2"/>
          </w:pPr>
        </w:pPrChange>
      </w:pPr>
      <w:bookmarkStart w:id="1455" w:name="_Toc107309651"/>
      <w:bookmarkStart w:id="1456" w:name="_Toc107309708"/>
      <w:bookmarkStart w:id="1457" w:name="_Toc107411685"/>
      <w:bookmarkStart w:id="1458" w:name="_Toc107412109"/>
      <w:bookmarkEnd w:id="1455"/>
      <w:bookmarkEnd w:id="1456"/>
      <w:bookmarkEnd w:id="1457"/>
      <w:bookmarkEnd w:id="1458"/>
    </w:p>
    <w:p w14:paraId="6CCD42E7" w14:textId="2046DFB0" w:rsidR="00623D45" w:rsidRDefault="00623D45" w:rsidP="007D3F75">
      <w:pPr>
        <w:pStyle w:val="berschrift2"/>
        <w:rPr>
          <w:lang w:val="de-DE"/>
        </w:rPr>
      </w:pPr>
      <w:bookmarkStart w:id="1459" w:name="_Toc107412110"/>
      <w:r>
        <w:rPr>
          <w:lang w:val="de-DE"/>
        </w:rPr>
        <w:t xml:space="preserve">Änderungen in Version </w:t>
      </w:r>
      <w:r w:rsidR="00DE1235">
        <w:rPr>
          <w:lang w:val="de-DE"/>
        </w:rPr>
        <w:t>6</w:t>
      </w:r>
      <w:r>
        <w:rPr>
          <w:lang w:val="de-DE"/>
        </w:rPr>
        <w:t>.</w:t>
      </w:r>
      <w:r w:rsidR="00DE1235">
        <w:rPr>
          <w:lang w:val="de-DE"/>
        </w:rPr>
        <w:t>0</w:t>
      </w:r>
      <w:bookmarkEnd w:id="1459"/>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Neues Element CurrencyExchangeInformation</w:t>
      </w:r>
    </w:p>
    <w:p w14:paraId="67531D65" w14:textId="77777777" w:rsidR="002E1246" w:rsidRPr="002E1246" w:rsidRDefault="002E1246" w:rsidP="002E1246">
      <w:pPr>
        <w:pStyle w:val="Listenabsatz"/>
        <w:numPr>
          <w:ilvl w:val="0"/>
          <w:numId w:val="38"/>
        </w:numPr>
        <w:rPr>
          <w:lang w:val="de-DE"/>
        </w:rPr>
      </w:pPr>
      <w:r>
        <w:rPr>
          <w:lang w:val="de-DE"/>
        </w:rPr>
        <w:t xml:space="preserve">Zur Angabe von Wechselkursen wurde das Element </w:t>
      </w:r>
      <w:r w:rsidRPr="002E1246">
        <w:rPr>
          <w:rFonts w:ascii="Courier New" w:hAnsi="Courier New" w:cs="Courier New"/>
          <w:lang w:val="de-DE"/>
        </w:rPr>
        <w:t>CurrencyExchangeInformation</w:t>
      </w:r>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r w:rsidRPr="002E1246">
        <w:rPr>
          <w:b/>
          <w:bCs/>
          <w:lang w:val="de-DE"/>
        </w:rPr>
        <w:t>PercentageType wurde entfernt</w:t>
      </w:r>
    </w:p>
    <w:p w14:paraId="39935BD1" w14:textId="77777777" w:rsidR="002E1246" w:rsidRDefault="002E1246" w:rsidP="002E1246">
      <w:pPr>
        <w:pStyle w:val="Listenabsatz"/>
        <w:numPr>
          <w:ilvl w:val="0"/>
          <w:numId w:val="37"/>
        </w:numPr>
        <w:rPr>
          <w:lang w:val="de-DE"/>
        </w:rPr>
      </w:pPr>
      <w:r w:rsidRPr="002E1246">
        <w:rPr>
          <w:lang w:val="de-DE"/>
        </w:rPr>
        <w:t xml:space="preserve">Der SimpleType </w:t>
      </w:r>
      <w:r w:rsidRPr="002E1246">
        <w:rPr>
          <w:rFonts w:ascii="Courier New" w:hAnsi="Courier New" w:cs="Courier New"/>
          <w:lang w:val="de-DE"/>
        </w:rPr>
        <w:t>PercentageType</w:t>
      </w:r>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r>
        <w:rPr>
          <w:b/>
          <w:bCs/>
          <w:lang w:val="de-DE"/>
        </w:rPr>
        <w:t xml:space="preserve">SimpleType </w:t>
      </w:r>
      <w:r w:rsidRPr="002E1246">
        <w:rPr>
          <w:b/>
          <w:bCs/>
          <w:lang w:val="de-DE"/>
        </w:rPr>
        <w:t>LanguageType geändert</w:t>
      </w:r>
    </w:p>
    <w:p w14:paraId="503DFAED" w14:textId="77777777" w:rsidR="002E1246" w:rsidRDefault="002E1246" w:rsidP="002E1246">
      <w:pPr>
        <w:pStyle w:val="Listenabsatz"/>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r>
        <w:rPr>
          <w:b/>
          <w:bCs/>
          <w:lang w:val="de-DE"/>
        </w:rPr>
        <w:t>OtherTax geändert</w:t>
      </w:r>
    </w:p>
    <w:p w14:paraId="18A88A49" w14:textId="77777777" w:rsidR="00870909" w:rsidRDefault="00870909" w:rsidP="00870909">
      <w:pPr>
        <w:pStyle w:val="Listenabsatz"/>
        <w:numPr>
          <w:ilvl w:val="0"/>
          <w:numId w:val="37"/>
        </w:numPr>
        <w:rPr>
          <w:lang w:val="de-DE"/>
        </w:rPr>
      </w:pPr>
      <w:r>
        <w:rPr>
          <w:lang w:val="de-DE"/>
        </w:rPr>
        <w:t xml:space="preserve">Im Element OtherTax sind nun </w:t>
      </w:r>
      <w:r w:rsidRPr="00870909">
        <w:rPr>
          <w:rFonts w:ascii="Courier New" w:hAnsi="Courier New" w:cs="Courier New"/>
          <w:lang w:val="de-DE"/>
        </w:rPr>
        <w:t>TaxableAmount</w:t>
      </w:r>
      <w:r>
        <w:rPr>
          <w:lang w:val="de-DE"/>
        </w:rPr>
        <w:t xml:space="preserve"> und </w:t>
      </w:r>
      <w:r w:rsidRPr="00870909">
        <w:rPr>
          <w:rFonts w:ascii="Courier New" w:hAnsi="Courier New" w:cs="Courier New"/>
          <w:lang w:val="de-DE"/>
        </w:rPr>
        <w:t>TaxPercent</w:t>
      </w:r>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enabsatz"/>
        <w:numPr>
          <w:ilvl w:val="0"/>
          <w:numId w:val="37"/>
        </w:numPr>
      </w:pPr>
      <w:r w:rsidRPr="009766AB">
        <w:t xml:space="preserve">Das Element </w:t>
      </w:r>
      <w:r w:rsidRPr="009766AB">
        <w:rPr>
          <w:rFonts w:ascii="Courier New" w:hAnsi="Courier New" w:cs="Courier New"/>
          <w:lang w:val="de-DE"/>
        </w:rPr>
        <w:t>Amount</w:t>
      </w:r>
      <w:r w:rsidRPr="009766AB">
        <w:t xml:space="preserve"> wurde in </w:t>
      </w:r>
      <w:r w:rsidRPr="009766AB">
        <w:rPr>
          <w:rFonts w:ascii="Courier New" w:hAnsi="Courier New" w:cs="Courier New"/>
          <w:lang w:val="de-DE"/>
        </w:rPr>
        <w:t>TaxAmount</w:t>
      </w:r>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Element AddressExtension entfernt</w:t>
      </w:r>
    </w:p>
    <w:p w14:paraId="25B7E042" w14:textId="77777777" w:rsidR="00DE1235" w:rsidRDefault="00773676" w:rsidP="00DE1235">
      <w:pPr>
        <w:pStyle w:val="Listenabsatz"/>
        <w:numPr>
          <w:ilvl w:val="0"/>
          <w:numId w:val="24"/>
        </w:numPr>
        <w:rPr>
          <w:lang w:val="de-DE"/>
        </w:rPr>
      </w:pPr>
      <w:r>
        <w:rPr>
          <w:lang w:val="de-DE"/>
        </w:rPr>
        <w:t xml:space="preserve">Das </w:t>
      </w:r>
      <w:r w:rsidR="00DE1235">
        <w:rPr>
          <w:lang w:val="de-DE"/>
        </w:rPr>
        <w:t>Element</w:t>
      </w:r>
      <w:r>
        <w:rPr>
          <w:lang w:val="de-DE"/>
        </w:rPr>
        <w:t xml:space="preserve"> </w:t>
      </w:r>
      <w:r w:rsidRPr="00773676">
        <w:rPr>
          <w:rFonts w:ascii="Courier New" w:hAnsi="Courier New" w:cs="Courier New"/>
          <w:lang w:val="de-DE"/>
        </w:rPr>
        <w:t>AddressExtension</w:t>
      </w:r>
      <w:r>
        <w:rPr>
          <w:lang w:val="de-DE"/>
        </w:rPr>
        <w:t xml:space="preserve"> wurde</w:t>
      </w:r>
      <w:r w:rsidR="00DE1235">
        <w:rPr>
          <w:lang w:val="de-DE"/>
        </w:rPr>
        <w:t xml:space="preserve"> durch </w:t>
      </w:r>
      <w:r w:rsidR="00DE1235" w:rsidRPr="00773676">
        <w:rPr>
          <w:rFonts w:ascii="Courier New" w:hAnsi="Courier New" w:cs="Courier New"/>
          <w:lang w:val="de-DE"/>
        </w:rPr>
        <w:t>AdditionalInformation</w:t>
      </w:r>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r>
        <w:rPr>
          <w:b/>
          <w:bCs/>
          <w:lang w:val="en-US"/>
        </w:rPr>
        <w:t xml:space="preserve">Neues </w:t>
      </w:r>
      <w:r w:rsidR="00DE1235" w:rsidRPr="00773676">
        <w:rPr>
          <w:b/>
          <w:bCs/>
          <w:lang w:val="en-US"/>
        </w:rPr>
        <w:t>Element AdditionalInformation hinzugefügt</w:t>
      </w:r>
    </w:p>
    <w:p w14:paraId="01B8CA15" w14:textId="77777777" w:rsidR="00DE1235" w:rsidRPr="00687E04" w:rsidRDefault="00773676" w:rsidP="00DE1235">
      <w:pPr>
        <w:pStyle w:val="Listenabsatz"/>
        <w:numPr>
          <w:ilvl w:val="0"/>
          <w:numId w:val="24"/>
        </w:numPr>
        <w:rPr>
          <w:lang w:val="de-DE"/>
        </w:rPr>
      </w:pPr>
      <w:r w:rsidRPr="00687E04">
        <w:rPr>
          <w:lang w:val="de-DE"/>
        </w:rPr>
        <w:t xml:space="preserve">Das Element </w:t>
      </w:r>
      <w:r w:rsidRPr="00FA233C">
        <w:rPr>
          <w:rFonts w:ascii="Courier New" w:hAnsi="Courier New" w:cs="Courier New"/>
          <w:lang w:val="de-DE"/>
        </w:rPr>
        <w:t>AdditionalInformation</w:t>
      </w:r>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Codeliste für AdditionalInformation hinzugefügt</w:t>
      </w:r>
    </w:p>
    <w:p w14:paraId="257E69A7" w14:textId="77777777" w:rsidR="0061034A" w:rsidRDefault="0061034A" w:rsidP="0061034A">
      <w:pPr>
        <w:pStyle w:val="Listenabsatz"/>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r w:rsidRPr="0061034A">
        <w:rPr>
          <w:rFonts w:ascii="Courier New" w:hAnsi="Courier New" w:cs="Courier New"/>
          <w:lang w:val="de-DE"/>
        </w:rPr>
        <w:t>AdditionalInformation</w:t>
      </w:r>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enabsatz"/>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52DD9245" w14:textId="4A8E990B" w:rsidR="00773676" w:rsidRPr="00773676" w:rsidDel="00D1300A" w:rsidRDefault="00773676" w:rsidP="00773676">
      <w:pPr>
        <w:rPr>
          <w:del w:id="1460" w:author="Philip" w:date="2022-06-28T11:52:00Z"/>
          <w:lang w:val="de-DE"/>
        </w:rPr>
      </w:pPr>
      <w:bookmarkStart w:id="1461" w:name="_Toc107309653"/>
      <w:bookmarkStart w:id="1462" w:name="_Toc107309710"/>
      <w:bookmarkStart w:id="1463" w:name="_Toc107411687"/>
      <w:bookmarkStart w:id="1464" w:name="_Toc107412111"/>
      <w:bookmarkEnd w:id="1461"/>
      <w:bookmarkEnd w:id="1462"/>
      <w:bookmarkEnd w:id="1463"/>
      <w:bookmarkEnd w:id="1464"/>
    </w:p>
    <w:p w14:paraId="194153A2" w14:textId="77777777" w:rsidR="00794779" w:rsidRDefault="00794779" w:rsidP="007D3F75">
      <w:pPr>
        <w:pStyle w:val="berschrift2"/>
        <w:rPr>
          <w:lang w:val="de-DE"/>
        </w:rPr>
      </w:pPr>
      <w:bookmarkStart w:id="1465" w:name="_Toc107412112"/>
      <w:r>
        <w:rPr>
          <w:lang w:val="de-DE"/>
        </w:rPr>
        <w:t>Änderungen in Version 5.0</w:t>
      </w:r>
      <w:bookmarkEnd w:id="1465"/>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t>Änderungen am complexType AdditionalInformationType</w:t>
      </w:r>
    </w:p>
    <w:p w14:paraId="19A13DD2" w14:textId="77777777" w:rsidR="00794779" w:rsidRDefault="00794779" w:rsidP="00794779">
      <w:pPr>
        <w:pStyle w:val="Listenabsatz"/>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r w:rsidRPr="00C82C24">
        <w:rPr>
          <w:rFonts w:ascii="Courier New" w:hAnsi="Courier New" w:cs="Courier New"/>
          <w:lang w:val="de-DE"/>
        </w:rPr>
        <w:t>Ad</w:t>
      </w:r>
      <w:r w:rsidRPr="008C080F">
        <w:rPr>
          <w:rFonts w:ascii="Courier New" w:hAnsi="Courier New" w:cs="Courier New"/>
          <w:lang w:val="de-DE"/>
        </w:rPr>
        <w:t xml:space="preserve">ditionalInformation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enabsatz"/>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37EB95D6" w14:textId="656E1219" w:rsidR="00794779" w:rsidRDefault="00794779" w:rsidP="00794779">
      <w:pPr>
        <w:pStyle w:val="Listenabsatz"/>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w:t>
      </w:r>
      <w:ins w:id="1466" w:author="Philip" w:date="2022-06-28T11:32:00Z">
        <w:r w:rsidR="00736320">
          <w:rPr>
            <w:lang w:val="de-DE"/>
          </w:rPr>
          <w:t>e</w:t>
        </w:r>
      </w:ins>
      <w:r>
        <w:rPr>
          <w:lang w:val="de-DE"/>
        </w:rPr>
        <w:t>n</w:t>
      </w:r>
      <w:ins w:id="1467" w:author="Philip" w:date="2022-06-28T11:33:00Z">
        <w:r w:rsidR="00736320">
          <w:rPr>
            <w:lang w:val="de-DE"/>
          </w:rPr>
          <w:t>d</w:t>
        </w:r>
      </w:ins>
      <w:r>
        <w:rPr>
          <w:lang w:val="de-DE"/>
        </w:rPr>
        <w:t xml:space="preserve">er Migrationspfad zur Verfügung. </w:t>
      </w:r>
    </w:p>
    <w:p w14:paraId="63E01486" w14:textId="77777777" w:rsidR="00794779" w:rsidRPr="00D71A92" w:rsidRDefault="00794779" w:rsidP="00794779">
      <w:pPr>
        <w:rPr>
          <w:b/>
          <w:lang w:val="de-DE"/>
        </w:rPr>
      </w:pPr>
      <w:r w:rsidRPr="00D71A92">
        <w:rPr>
          <w:b/>
          <w:lang w:val="de-DE"/>
        </w:rPr>
        <w:t>Änderungen am complexType AbstractPartyType</w:t>
      </w:r>
    </w:p>
    <w:p w14:paraId="26803418" w14:textId="77777777" w:rsidR="00794779" w:rsidRPr="006E4F23" w:rsidRDefault="00794779" w:rsidP="00794779">
      <w:pPr>
        <w:pStyle w:val="Listenabsatz"/>
        <w:numPr>
          <w:ilvl w:val="0"/>
          <w:numId w:val="24"/>
        </w:numPr>
      </w:pPr>
      <w:r>
        <w:rPr>
          <w:lang w:val="de-DE"/>
        </w:rPr>
        <w:t xml:space="preserve">Die Inhalte zu einer Ansprechperson wurden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rPr>
        <w:t>ContactType</w:t>
      </w:r>
      <w:r w:rsidRPr="006E4F23">
        <w:t xml:space="preserve"> eingeführt.</w:t>
      </w:r>
    </w:p>
    <w:p w14:paraId="1F5B4746" w14:textId="77777777" w:rsidR="00794779" w:rsidRPr="001275BB" w:rsidRDefault="00794779" w:rsidP="00794779">
      <w:pPr>
        <w:rPr>
          <w:b/>
        </w:rPr>
      </w:pPr>
      <w:r w:rsidRPr="001275BB">
        <w:rPr>
          <w:b/>
        </w:rPr>
        <w:t>Änderungen am complexType AddressType</w:t>
      </w:r>
    </w:p>
    <w:p w14:paraId="0BCA1802" w14:textId="77777777" w:rsidR="00794779" w:rsidRPr="001275BB" w:rsidRDefault="00794779" w:rsidP="00794779">
      <w:pPr>
        <w:pStyle w:val="Listenabsatz"/>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enabsatz"/>
        <w:numPr>
          <w:ilvl w:val="0"/>
          <w:numId w:val="24"/>
        </w:numPr>
      </w:pPr>
      <w:r>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r w:rsidRPr="001275BB">
        <w:rPr>
          <w:rFonts w:ascii="Courier New" w:hAnsi="Courier New" w:cs="Courier New"/>
        </w:rPr>
        <w:t>Address</w:t>
      </w:r>
      <w:r>
        <w:rPr>
          <w:rFonts w:ascii="Courier New" w:hAnsi="Courier New" w:cs="Courier New"/>
        </w:rPr>
        <w:t>Type</w:t>
      </w:r>
      <w:r>
        <w:t xml:space="preserve"> ist.</w:t>
      </w:r>
    </w:p>
    <w:p w14:paraId="39A2BB08" w14:textId="77777777" w:rsidR="00AB43DE" w:rsidRDefault="00AB43DE" w:rsidP="00794779">
      <w:pPr>
        <w:pStyle w:val="Listenabsatz"/>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enabsatz"/>
        <w:numPr>
          <w:ilvl w:val="0"/>
          <w:numId w:val="24"/>
        </w:numPr>
      </w:pPr>
      <w:r>
        <w:t xml:space="preserve">Das optionale Element </w:t>
      </w:r>
      <w:r w:rsidRPr="001275BB">
        <w:rPr>
          <w:rFonts w:ascii="Courier New" w:hAnsi="Courier New" w:cs="Courier New"/>
        </w:rPr>
        <w:t>Email</w:t>
      </w:r>
      <w:r>
        <w:t xml:space="preserve"> ist nun beliebig oft wiederholbar.</w:t>
      </w:r>
    </w:p>
    <w:p w14:paraId="6B30CA7A" w14:textId="77777777" w:rsidR="00794779" w:rsidRDefault="00794779" w:rsidP="00794779">
      <w:pPr>
        <w:pStyle w:val="Listenabsatz"/>
        <w:numPr>
          <w:ilvl w:val="0"/>
          <w:numId w:val="24"/>
        </w:numPr>
      </w:pPr>
      <w:r>
        <w:t xml:space="preserve">Das optionale Element </w:t>
      </w:r>
      <w:r w:rsidRPr="007E38C4">
        <w:rPr>
          <w:rFonts w:ascii="Courier New" w:hAnsi="Courier New" w:cs="Courier New"/>
        </w:rPr>
        <w:t>TradingName</w:t>
      </w:r>
      <w:r>
        <w:t xml:space="preserve"> wurde neu aufgenommen.</w:t>
      </w:r>
    </w:p>
    <w:p w14:paraId="49D48CB3" w14:textId="77777777" w:rsidR="00CD5FB7" w:rsidRDefault="00CD5FB7" w:rsidP="00794779">
      <w:pPr>
        <w:pStyle w:val="Listenabsatz"/>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simpleType </w:t>
      </w:r>
      <w:r w:rsidRPr="00562A9F">
        <w:rPr>
          <w:b/>
        </w:rPr>
        <w:t>AddressIdentifierTypeType</w:t>
      </w:r>
    </w:p>
    <w:p w14:paraId="36379D79" w14:textId="77777777" w:rsidR="00794779" w:rsidRPr="00562A9F" w:rsidRDefault="00794779" w:rsidP="00794779">
      <w:pPr>
        <w:pStyle w:val="Listenabsatz"/>
        <w:numPr>
          <w:ilvl w:val="0"/>
          <w:numId w:val="28"/>
        </w:numPr>
      </w:pPr>
      <w:r w:rsidRPr="00562A9F">
        <w:t>D</w:t>
      </w:r>
      <w:r>
        <w:t>as Attribut</w:t>
      </w:r>
      <w:r w:rsidRPr="00562A9F">
        <w:t xml:space="preserve"> </w:t>
      </w:r>
      <w:r w:rsidRPr="00562A9F">
        <w:rPr>
          <w:rFonts w:ascii="Courier New" w:hAnsi="Courier New" w:cs="Courier New"/>
        </w:rPr>
        <w:t>AddressIdentifierType</w:t>
      </w:r>
      <w:r w:rsidRPr="00562A9F">
        <w:t xml:space="preserve"> ist nun vom Typ </w:t>
      </w:r>
      <w:r w:rsidRPr="00562A9F">
        <w:rPr>
          <w:rFonts w:ascii="Courier New" w:hAnsi="Courier New" w:cs="Courier New"/>
        </w:rPr>
        <w:t>xs:string</w:t>
      </w:r>
      <w:r w:rsidRPr="00562A9F">
        <w:t>. D</w:t>
      </w:r>
      <w:r>
        <w:t>er</w:t>
      </w:r>
      <w:r w:rsidRPr="00562A9F">
        <w:t xml:space="preserve"> bisherige simpleType </w:t>
      </w:r>
      <w:r w:rsidRPr="00562A9F">
        <w:rPr>
          <w:rFonts w:ascii="Courier New" w:hAnsi="Courier New" w:cs="Courier New"/>
        </w:rPr>
        <w:t>AddressIdentifierTypeType</w:t>
      </w:r>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enabsatz"/>
        <w:numPr>
          <w:ilvl w:val="0"/>
          <w:numId w:val="24"/>
        </w:numPr>
      </w:pPr>
      <w:r w:rsidRPr="001A6D76">
        <w:rPr>
          <w:rFonts w:ascii="Courier New" w:hAnsi="Courier New" w:cs="Courier New"/>
        </w:rPr>
        <w:t>Contact</w:t>
      </w:r>
      <w:r>
        <w:t xml:space="preserve"> ist nun kein String mehr. Stattdessen wurde ein neuer complexType </w:t>
      </w:r>
      <w:r w:rsidRPr="001A6D76">
        <w:rPr>
          <w:rFonts w:ascii="Courier New" w:hAnsi="Courier New" w:cs="Courier New"/>
        </w:rPr>
        <w:t>ContactType</w:t>
      </w:r>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complexType </w:t>
      </w:r>
      <w:r w:rsidRPr="00835968">
        <w:rPr>
          <w:b/>
        </w:rPr>
        <w:t>PaymentMethodType</w:t>
      </w:r>
    </w:p>
    <w:p w14:paraId="79E614C3" w14:textId="77777777" w:rsidR="00794779" w:rsidRDefault="00794779" w:rsidP="00794779">
      <w:pPr>
        <w:pStyle w:val="Listenabsatz"/>
        <w:numPr>
          <w:ilvl w:val="0"/>
          <w:numId w:val="24"/>
        </w:numPr>
      </w:pPr>
      <w:r>
        <w:t xml:space="preserve">Zur Abbildung von Karten-Zahlungen wurden das neue Element </w:t>
      </w:r>
      <w:r w:rsidRPr="00112CB2">
        <w:rPr>
          <w:rFonts w:ascii="Courier New" w:hAnsi="Courier New" w:cs="Courier New"/>
        </w:rPr>
        <w:t>PaymentCard</w:t>
      </w:r>
      <w:r>
        <w:t xml:space="preserve">, sowie der dazugehörige complexType </w:t>
      </w:r>
      <w:r w:rsidRPr="00112CB2">
        <w:rPr>
          <w:rFonts w:ascii="Courier New" w:hAnsi="Courier New" w:cs="Courier New"/>
        </w:rPr>
        <w:t>PaymentCardType</w:t>
      </w:r>
      <w:r>
        <w:t xml:space="preserve"> eingeführt.</w:t>
      </w:r>
    </w:p>
    <w:p w14:paraId="0AB76D29" w14:textId="77777777" w:rsidR="00794779" w:rsidRDefault="00794779" w:rsidP="00794779">
      <w:pPr>
        <w:pStyle w:val="Listenabsatz"/>
        <w:numPr>
          <w:ilvl w:val="0"/>
          <w:numId w:val="24"/>
        </w:numPr>
      </w:pPr>
      <w:r w:rsidRPr="001C3F76">
        <w:t xml:space="preserve">Das Element </w:t>
      </w:r>
      <w:r w:rsidRPr="00112CB2">
        <w:rPr>
          <w:rFonts w:ascii="Courier New" w:hAnsi="Courier New" w:cs="Courier New"/>
        </w:rPr>
        <w:t>DirectDebit</w:t>
      </w:r>
      <w:r w:rsidRPr="001C3F76">
        <w:t xml:space="preserve"> und der dazugehörige complexType </w:t>
      </w:r>
      <w:r w:rsidRPr="00112CB2">
        <w:rPr>
          <w:rFonts w:ascii="Courier New" w:hAnsi="Courier New" w:cs="Courier New"/>
        </w:rPr>
        <w:t>DirectDebitType</w:t>
      </w:r>
      <w:r>
        <w:t xml:space="preserve"> wurden entfernt. Es ist ausschließlich das Element </w:t>
      </w:r>
      <w:r w:rsidRPr="006E4F23">
        <w:rPr>
          <w:rFonts w:ascii="Courier New" w:hAnsi="Courier New" w:cs="Courier New"/>
        </w:rPr>
        <w:t>SEPADirectDebit</w:t>
      </w:r>
      <w:r>
        <w:t xml:space="preserve"> zu verwenden.</w:t>
      </w:r>
    </w:p>
    <w:p w14:paraId="39E37C29" w14:textId="77777777" w:rsidR="00794779" w:rsidRDefault="00794779" w:rsidP="00794779">
      <w:pPr>
        <w:pStyle w:val="Listenabsatz"/>
        <w:numPr>
          <w:ilvl w:val="0"/>
          <w:numId w:val="24"/>
        </w:num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Änderungen am complexType SEPADirectDebitType</w:t>
      </w:r>
    </w:p>
    <w:p w14:paraId="2C9843B8" w14:textId="77777777" w:rsidR="00794779" w:rsidRPr="00DF10B8" w:rsidRDefault="00794779" w:rsidP="00794779">
      <w:pPr>
        <w:pStyle w:val="Listenabsatz"/>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Änderungen am complexType VATItemType</w:t>
      </w:r>
    </w:p>
    <w:p w14:paraId="637A3B64" w14:textId="77777777" w:rsidR="00794779" w:rsidRDefault="00794779" w:rsidP="00794779">
      <w:pPr>
        <w:pStyle w:val="Listenabsatz"/>
        <w:numPr>
          <w:ilvl w:val="0"/>
          <w:numId w:val="25"/>
        </w:numPr>
      </w:pPr>
      <w:r w:rsidRPr="00943F20">
        <w:rPr>
          <w:rFonts w:ascii="Courier New" w:hAnsi="Courier New" w:cs="Courier New"/>
        </w:rPr>
        <w:t>VATItem</w:t>
      </w:r>
      <w:r w:rsidRPr="00943F20">
        <w:t xml:space="preserve"> wurde zu </w:t>
      </w:r>
      <w:r w:rsidRPr="00943F20">
        <w:rPr>
          <w:rFonts w:ascii="Courier New" w:hAnsi="Courier New" w:cs="Courier New"/>
        </w:rPr>
        <w:t>TaxItem</w:t>
      </w:r>
      <w:r w:rsidRPr="00943F20">
        <w:t xml:space="preserve"> umbenannt. Demen</w:t>
      </w:r>
      <w:r>
        <w:t>t</w:t>
      </w:r>
      <w:r w:rsidRPr="00943F20">
        <w:t xml:space="preserve">sprechend wurde auch der complexType </w:t>
      </w:r>
      <w:r w:rsidRPr="00943F20">
        <w:rPr>
          <w:rFonts w:ascii="Courier New" w:hAnsi="Courier New" w:cs="Courier New"/>
        </w:rPr>
        <w:t>TaxItemType</w:t>
      </w:r>
      <w:r w:rsidRPr="00943F20">
        <w:t xml:space="preserve"> geändert</w:t>
      </w:r>
      <w:r>
        <w:t xml:space="preserve"> und Kinderlemente wurde umbenannt, bzw. neu hinzugefügt.</w:t>
      </w:r>
    </w:p>
    <w:p w14:paraId="6345507B" w14:textId="77777777" w:rsidR="00794779" w:rsidRDefault="00794779" w:rsidP="00794779">
      <w:pPr>
        <w:pStyle w:val="Listenabsatz"/>
        <w:numPr>
          <w:ilvl w:val="1"/>
          <w:numId w:val="25"/>
        </w:numPr>
      </w:pPr>
      <w:r>
        <w:lastRenderedPageBreak/>
        <w:t xml:space="preserve">Das Element </w:t>
      </w:r>
      <w:r w:rsidRPr="006E4F23">
        <w:rPr>
          <w:rFonts w:ascii="Courier New" w:hAnsi="Courier New" w:cs="Courier New"/>
        </w:rPr>
        <w:t>TaxedAmount</w:t>
      </w:r>
      <w:r>
        <w:t xml:space="preserve"> wurde in </w:t>
      </w:r>
      <w:r w:rsidRPr="006E4F23">
        <w:rPr>
          <w:rFonts w:ascii="Courier New" w:hAnsi="Courier New" w:cs="Courier New"/>
        </w:rPr>
        <w:t>TaxableAmount</w:t>
      </w:r>
      <w:r>
        <w:t xml:space="preserve"> umbenannt.</w:t>
      </w:r>
    </w:p>
    <w:p w14:paraId="752D60C3" w14:textId="77777777" w:rsidR="00794779" w:rsidRPr="006E4F23" w:rsidRDefault="00794779" w:rsidP="00794779">
      <w:pPr>
        <w:pStyle w:val="Listenabsatz"/>
        <w:numPr>
          <w:ilvl w:val="1"/>
          <w:numId w:val="25"/>
        </w:numPr>
        <w:rPr>
          <w:rStyle w:val="pl-s"/>
        </w:rPr>
      </w:pPr>
      <w:r>
        <w:t xml:space="preserve">Das Element </w:t>
      </w:r>
      <w:r w:rsidRPr="006E4F23">
        <w:rPr>
          <w:rStyle w:val="pl-s"/>
          <w:rFonts w:ascii="Courier New" w:hAnsi="Courier New" w:cs="Courier New"/>
        </w:rPr>
        <w:t>TaxExemption</w:t>
      </w:r>
      <w:r>
        <w:rPr>
          <w:rStyle w:val="pl-s"/>
        </w:rPr>
        <w:t xml:space="preserve"> entfällt.</w:t>
      </w:r>
    </w:p>
    <w:p w14:paraId="68E61020" w14:textId="77777777" w:rsidR="00794779" w:rsidRDefault="00794779" w:rsidP="00794779">
      <w:pPr>
        <w:pStyle w:val="Listenabsatz"/>
        <w:numPr>
          <w:ilvl w:val="1"/>
          <w:numId w:val="25"/>
        </w:numPr>
        <w:rPr>
          <w:rStyle w:val="pl-s"/>
        </w:rPr>
      </w:pPr>
      <w:r w:rsidRPr="006E4F23">
        <w:rPr>
          <w:rStyle w:val="pl-s"/>
        </w:rPr>
        <w:t xml:space="preserve">Das Element </w:t>
      </w:r>
      <w:r w:rsidRPr="006E4F23">
        <w:rPr>
          <w:rStyle w:val="pl-s"/>
          <w:rFonts w:ascii="Courier New" w:hAnsi="Courier New" w:cs="Courier New"/>
        </w:rPr>
        <w:t>VATRate</w:t>
      </w:r>
      <w:r w:rsidRPr="006E4F23">
        <w:rPr>
          <w:rStyle w:val="pl-s"/>
        </w:rPr>
        <w:t xml:space="preserve"> wurde </w:t>
      </w:r>
      <w:r>
        <w:rPr>
          <w:rStyle w:val="pl-s"/>
        </w:rPr>
        <w:t xml:space="preserve">in </w:t>
      </w:r>
      <w:r w:rsidRPr="006E4F23">
        <w:rPr>
          <w:rStyle w:val="pl-s"/>
          <w:rFonts w:ascii="Courier New" w:hAnsi="Courier New" w:cs="Courier New"/>
        </w:rPr>
        <w:t>TaxPercent</w:t>
      </w:r>
      <w:r>
        <w:rPr>
          <w:rStyle w:val="pl-s"/>
        </w:rPr>
        <w:t xml:space="preserve"> </w:t>
      </w:r>
      <w:r w:rsidRPr="006E4F23">
        <w:rPr>
          <w:rStyle w:val="pl-s"/>
        </w:rPr>
        <w:t>umbenannt</w:t>
      </w:r>
    </w:p>
    <w:p w14:paraId="5D057C0E" w14:textId="77777777" w:rsidR="00794779" w:rsidRDefault="00794779" w:rsidP="00794779">
      <w:pPr>
        <w:pStyle w:val="Listenabsatz"/>
        <w:numPr>
          <w:ilvl w:val="1"/>
          <w:numId w:val="25"/>
        </w:numPr>
        <w:rPr>
          <w:rStyle w:val="pl-s"/>
        </w:rPr>
      </w:pPr>
      <w:r>
        <w:rPr>
          <w:rStyle w:val="pl-s"/>
        </w:rPr>
        <w:t xml:space="preserve">Dem Element </w:t>
      </w:r>
      <w:r w:rsidRPr="006E4F23">
        <w:rPr>
          <w:rStyle w:val="pl-s"/>
          <w:rFonts w:ascii="Courier New" w:hAnsi="Courier New" w:cs="Courier New"/>
        </w:rPr>
        <w:t>TaxPercent</w:t>
      </w:r>
      <w:r>
        <w:rPr>
          <w:rStyle w:val="pl-s"/>
        </w:rPr>
        <w:t xml:space="preserve"> wurde das Attribut </w:t>
      </w:r>
      <w:r w:rsidRPr="006E4F23">
        <w:rPr>
          <w:rStyle w:val="pl-s"/>
          <w:rFonts w:ascii="Courier New" w:hAnsi="Courier New" w:cs="Courier New"/>
        </w:rPr>
        <w:t>TaxCategoryCode</w:t>
      </w:r>
      <w:r>
        <w:rPr>
          <w:rStyle w:val="pl-s"/>
        </w:rPr>
        <w:t xml:space="preserve"> hinzugefügt mit dem u.a. </w:t>
      </w:r>
      <w:r w:rsidRPr="006E4F23">
        <w:rPr>
          <w:rStyle w:val="pl-s"/>
          <w:rFonts w:ascii="Courier New" w:hAnsi="Courier New" w:cs="Courier New"/>
        </w:rPr>
        <w:t>TaxExemption</w:t>
      </w:r>
      <w:r>
        <w:rPr>
          <w:rStyle w:val="pl-s"/>
        </w:rPr>
        <w:t xml:space="preserve"> abgebildet werden kann.</w:t>
      </w:r>
    </w:p>
    <w:p w14:paraId="36751C86" w14:textId="77777777" w:rsidR="00794779" w:rsidRDefault="00794779" w:rsidP="00794779">
      <w:pPr>
        <w:pStyle w:val="Listenabsatz"/>
        <w:numPr>
          <w:ilvl w:val="1"/>
          <w:numId w:val="25"/>
        </w:numPr>
        <w:rPr>
          <w:rStyle w:val="pl-s"/>
        </w:rPr>
      </w:pPr>
      <w:r>
        <w:rPr>
          <w:rStyle w:val="pl-s"/>
        </w:rPr>
        <w:t xml:space="preserve">Das Element </w:t>
      </w:r>
      <w:r w:rsidRPr="006E4F23">
        <w:rPr>
          <w:rStyle w:val="pl-s"/>
          <w:rFonts w:ascii="Courier New" w:hAnsi="Courier New" w:cs="Courier New"/>
        </w:rPr>
        <w:t>Amount</w:t>
      </w:r>
      <w:r>
        <w:rPr>
          <w:rStyle w:val="pl-s"/>
        </w:rPr>
        <w:t xml:space="preserve"> wurde in </w:t>
      </w:r>
      <w:r w:rsidRPr="006E4F23">
        <w:rPr>
          <w:rStyle w:val="pl-s"/>
          <w:rFonts w:ascii="Courier New" w:hAnsi="Courier New" w:cs="Courier New"/>
        </w:rPr>
        <w:t>TaxAmount</w:t>
      </w:r>
      <w:r>
        <w:rPr>
          <w:rStyle w:val="pl-s"/>
        </w:rPr>
        <w:t xml:space="preserve"> umbenannt und optional gemacht.</w:t>
      </w:r>
    </w:p>
    <w:p w14:paraId="45D408B0" w14:textId="77777777" w:rsidR="00794779" w:rsidRDefault="00794779" w:rsidP="00794779">
      <w:pPr>
        <w:pStyle w:val="Listenabsatz"/>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enabsatz"/>
        <w:numPr>
          <w:ilvl w:val="0"/>
          <w:numId w:val="25"/>
        </w:numPr>
      </w:pPr>
      <w:r>
        <w:t xml:space="preserve">Das Zwischenelement </w:t>
      </w:r>
      <w:r w:rsidRPr="00943F20">
        <w:rPr>
          <w:rFonts w:ascii="Courier New" w:hAnsi="Courier New" w:cs="Courier New"/>
        </w:rPr>
        <w:t>VAT</w:t>
      </w:r>
      <w:r>
        <w:t xml:space="preserve"> wurde entfernt. Stattdessen wurde </w:t>
      </w:r>
      <w:r w:rsidRPr="00943F20">
        <w:rPr>
          <w:rFonts w:ascii="Courier New" w:hAnsi="Courier New" w:cs="Courier New"/>
        </w:rPr>
        <w:t>TaxItem</w:t>
      </w:r>
      <w:r>
        <w:t xml:space="preserve"> auf die Ebene von </w:t>
      </w:r>
      <w:r>
        <w:rPr>
          <w:rFonts w:ascii="Courier New" w:hAnsi="Courier New" w:cs="Courier New"/>
        </w:rPr>
        <w:t>Tax</w:t>
      </w:r>
      <w:r>
        <w:t xml:space="preserve"> gehoben.</w:t>
      </w:r>
    </w:p>
    <w:p w14:paraId="1DB61E53" w14:textId="77777777" w:rsidR="00794779" w:rsidRPr="008C758D" w:rsidRDefault="00794779" w:rsidP="00794779">
      <w:pPr>
        <w:rPr>
          <w:b/>
        </w:rPr>
      </w:pPr>
      <w:r w:rsidRPr="008C758D">
        <w:rPr>
          <w:b/>
        </w:rPr>
        <w:t>Änderungen am complexType ReductionAndSurcharge</w:t>
      </w:r>
      <w:r>
        <w:rPr>
          <w:b/>
        </w:rPr>
        <w:t>Details</w:t>
      </w:r>
      <w:r w:rsidRPr="008C758D">
        <w:rPr>
          <w:b/>
        </w:rPr>
        <w:t>Type</w:t>
      </w:r>
    </w:p>
    <w:p w14:paraId="6EB61803" w14:textId="77777777" w:rsidR="00794779" w:rsidRPr="0024262A"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haben sich auch die Strukturen von </w:t>
      </w:r>
      <w:r w:rsidRPr="002A2D6A">
        <w:rPr>
          <w:rFonts w:ascii="Courier New" w:hAnsi="Courier New" w:cs="Courier New"/>
        </w:rPr>
        <w:t>Reduction</w:t>
      </w:r>
      <w:r w:rsidRPr="008C758D">
        <w:t xml:space="preserve"> und </w:t>
      </w:r>
      <w:r w:rsidRPr="002A2D6A">
        <w:rPr>
          <w:rFonts w:ascii="Courier New" w:hAnsi="Courier New" w:cs="Courier New"/>
        </w:rPr>
        <w:t>Surcharge</w:t>
      </w:r>
      <w:r w:rsidRPr="008C758D">
        <w:t xml:space="preserve"> geändert</w:t>
      </w:r>
      <w:r>
        <w:t>.</w:t>
      </w:r>
    </w:p>
    <w:p w14:paraId="5AC41E54" w14:textId="77777777" w:rsidR="00794779" w:rsidRPr="008C758D" w:rsidRDefault="00794779" w:rsidP="00794779">
      <w:pPr>
        <w:rPr>
          <w:b/>
        </w:rPr>
      </w:pPr>
      <w:r w:rsidRPr="008C758D">
        <w:rPr>
          <w:b/>
        </w:rPr>
        <w:t>Änderungen am complexType ReductionAndSurcharge</w:t>
      </w:r>
      <w:r>
        <w:rPr>
          <w:b/>
        </w:rPr>
        <w:t>ListLineItemDetails</w:t>
      </w:r>
      <w:r w:rsidRPr="008C758D">
        <w:rPr>
          <w:b/>
        </w:rPr>
        <w:t>Type</w:t>
      </w:r>
    </w:p>
    <w:p w14:paraId="30CC6471" w14:textId="77777777" w:rsidR="00794779" w:rsidRPr="003D01EA" w:rsidRDefault="00794779" w:rsidP="00794779">
      <w:pPr>
        <w:pStyle w:val="Listenabsatz"/>
        <w:numPr>
          <w:ilvl w:val="0"/>
          <w:numId w:val="25"/>
        </w:numPr>
        <w:rPr>
          <w:b/>
          <w:lang w:val="de-DE"/>
        </w:rPr>
      </w:pPr>
      <w:r w:rsidRPr="003D01EA">
        <w:t xml:space="preserve">Durch den neuen Typ </w:t>
      </w:r>
      <w:r w:rsidRPr="003D01EA">
        <w:rPr>
          <w:rFonts w:ascii="Courier New" w:hAnsi="Courier New" w:cs="Courier New"/>
        </w:rPr>
        <w:t>TaxItemType</w:t>
      </w:r>
      <w:r w:rsidRPr="003D01EA">
        <w:t xml:space="preserve"> haben sich auch die Strukturen von </w:t>
      </w:r>
      <w:r w:rsidRPr="003D01EA">
        <w:rPr>
          <w:rFonts w:ascii="Courier New" w:hAnsi="Courier New" w:cs="Courier New"/>
        </w:rPr>
        <w:t>Reduction</w:t>
      </w:r>
      <w:r>
        <w:rPr>
          <w:rFonts w:ascii="Courier New" w:hAnsi="Courier New" w:cs="Courier New"/>
        </w:rPr>
        <w:t>ListLineItem</w:t>
      </w:r>
      <w:r w:rsidRPr="003D01EA">
        <w:t xml:space="preserve"> und </w:t>
      </w:r>
      <w:r w:rsidRPr="003D01EA">
        <w:rPr>
          <w:rFonts w:ascii="Courier New" w:hAnsi="Courier New" w:cs="Courier New"/>
        </w:rPr>
        <w:t>Surcharge</w:t>
      </w:r>
      <w:r>
        <w:rPr>
          <w:rFonts w:ascii="Courier New" w:hAnsi="Courier New" w:cs="Courier New"/>
        </w:rPr>
        <w:t>ListLineItem</w:t>
      </w:r>
      <w:r w:rsidRPr="003D01EA">
        <w:t xml:space="preserve"> geändert.</w:t>
      </w:r>
    </w:p>
    <w:p w14:paraId="2C361A6B" w14:textId="77777777" w:rsidR="00794779" w:rsidRDefault="00794779" w:rsidP="00794779">
      <w:pPr>
        <w:rPr>
          <w:b/>
          <w:lang w:val="de-DE"/>
        </w:rPr>
      </w:pPr>
      <w:r>
        <w:rPr>
          <w:b/>
          <w:lang w:val="de-DE"/>
        </w:rPr>
        <w:t>Änderungen am complexType ListLineItemType</w:t>
      </w:r>
    </w:p>
    <w:p w14:paraId="32A04CC5" w14:textId="77777777" w:rsidR="00794779" w:rsidRPr="009010E0" w:rsidRDefault="00794779" w:rsidP="00794779">
      <w:pPr>
        <w:pStyle w:val="Listenabsatz"/>
        <w:numPr>
          <w:ilvl w:val="0"/>
          <w:numId w:val="25"/>
        </w:numPr>
        <w:rPr>
          <w:b/>
          <w:lang w:val="de-DE"/>
        </w:rPr>
      </w:pPr>
      <w:r w:rsidRPr="008C758D">
        <w:t xml:space="preserve">Durch den neuen Typ </w:t>
      </w:r>
      <w:r w:rsidRPr="002A2D6A">
        <w:rPr>
          <w:rFonts w:ascii="Courier New" w:hAnsi="Courier New" w:cs="Courier New"/>
        </w:rPr>
        <w:t>TaxItemType</w:t>
      </w:r>
      <w:r w:rsidRPr="008C758D">
        <w:t xml:space="preserve"> ha</w:t>
      </w:r>
      <w:r>
        <w:t>t</w:t>
      </w:r>
      <w:r w:rsidRPr="008C758D">
        <w:t xml:space="preserve"> sich auch die Struktur von </w:t>
      </w:r>
      <w:r w:rsidRPr="002A2D6A">
        <w:rPr>
          <w:rFonts w:ascii="Courier New" w:hAnsi="Courier New" w:cs="Courier New"/>
        </w:rPr>
        <w:t>ListLineItem</w:t>
      </w:r>
      <w:r w:rsidRPr="008C758D">
        <w:t xml:space="preserve"> geändert</w:t>
      </w:r>
      <w:r>
        <w:t>.</w:t>
      </w:r>
    </w:p>
    <w:p w14:paraId="4AADE97F" w14:textId="77777777" w:rsidR="00794779" w:rsidRDefault="00794779" w:rsidP="00794779">
      <w:pPr>
        <w:rPr>
          <w:b/>
          <w:lang w:val="de-DE"/>
        </w:rPr>
      </w:pPr>
      <w:r>
        <w:rPr>
          <w:b/>
          <w:lang w:val="de-DE"/>
        </w:rPr>
        <w:t>Änderungen am complexType OtherVATableTaxType</w:t>
      </w:r>
    </w:p>
    <w:p w14:paraId="0CE3955E" w14:textId="77777777" w:rsidR="00794779" w:rsidRPr="009010E0" w:rsidRDefault="00794779" w:rsidP="00794779">
      <w:pPr>
        <w:pStyle w:val="Listenabsatz"/>
        <w:numPr>
          <w:ilvl w:val="0"/>
          <w:numId w:val="25"/>
        </w:numPr>
        <w:rPr>
          <w:lang w:val="de-DE"/>
        </w:rPr>
      </w:pPr>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 xml:space="preserve">. Der complexType wird für </w:t>
      </w:r>
      <w:r w:rsidRPr="008F3726">
        <w:rPr>
          <w:rFonts w:ascii="Courier New" w:hAnsi="Courier New" w:cs="Courier New"/>
          <w:lang w:val="de-DE"/>
        </w:rPr>
        <w:t>OtherVATableTax</w:t>
      </w:r>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enabsatz"/>
        <w:numPr>
          <w:ilvl w:val="0"/>
          <w:numId w:val="25"/>
        </w:numPr>
        <w:rPr>
          <w:lang w:val="de-DE"/>
        </w:rPr>
      </w:pPr>
      <w:r w:rsidRPr="00291703">
        <w:rPr>
          <w:lang w:val="de-DE"/>
        </w:rPr>
        <w:t xml:space="preserve">Das Attribut </w:t>
      </w:r>
      <w:r w:rsidRPr="00291703">
        <w:rPr>
          <w:rFonts w:ascii="Courier New" w:hAnsi="Courier New" w:cs="Courier New"/>
          <w:lang w:val="de-DE"/>
        </w:rPr>
        <w:t>attributeFormDefault</w:t>
      </w:r>
      <w:r w:rsidRPr="00291703">
        <w:rPr>
          <w:lang w:val="de-DE"/>
        </w:rPr>
        <w:t xml:space="preserve"> wurde auf </w:t>
      </w:r>
      <w:r w:rsidRPr="00291703">
        <w:rPr>
          <w:rFonts w:ascii="Courier New" w:hAnsi="Courier New" w:cs="Courier New"/>
          <w:lang w:val="de-DE"/>
        </w:rPr>
        <w:t>unqualified</w:t>
      </w:r>
      <w:r w:rsidRPr="00291703">
        <w:rPr>
          <w:lang w:val="de-DE"/>
        </w:rPr>
        <w:t xml:space="preserve"> gesetzt.</w:t>
      </w:r>
    </w:p>
    <w:p w14:paraId="495C556A" w14:textId="77777777" w:rsidR="00794779" w:rsidRPr="006B1827" w:rsidRDefault="00794779" w:rsidP="00794779">
      <w:pPr>
        <w:rPr>
          <w:b/>
        </w:rPr>
      </w:pPr>
      <w:r w:rsidRPr="006B1827">
        <w:rPr>
          <w:b/>
        </w:rPr>
        <w:t>Änderungen am complexType DiscountType</w:t>
      </w:r>
    </w:p>
    <w:p w14:paraId="76459DA5" w14:textId="77777777" w:rsidR="00794779" w:rsidRPr="006B1827" w:rsidRDefault="00794779" w:rsidP="00794779">
      <w:pPr>
        <w:pStyle w:val="Listenabsatz"/>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Neues Element AdditionalInformation auf ROOT-Ebene</w:t>
      </w:r>
    </w:p>
    <w:p w14:paraId="73287476" w14:textId="77777777" w:rsidR="00794779" w:rsidRPr="009917BB" w:rsidRDefault="00794779" w:rsidP="00794779">
      <w:pPr>
        <w:pStyle w:val="Listenabsatz"/>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r w:rsidRPr="009917BB">
        <w:rPr>
          <w:rFonts w:ascii="Courier New" w:hAnsi="Courier New" w:cs="Courier New"/>
        </w:rPr>
        <w:t>AdditionalInformation</w:t>
      </w:r>
      <w:r w:rsidRPr="00E5334B">
        <w:t xml:space="preserve"> ein</w:t>
      </w:r>
      <w:r>
        <w:t>ge</w:t>
      </w:r>
      <w:r w:rsidRPr="00E5334B">
        <w:t>führt, welches vom Aufbau her ident mit jenem von der ListLineItem-Ebene ist.</w:t>
      </w:r>
    </w:p>
    <w:p w14:paraId="7208D6E3" w14:textId="77777777" w:rsidR="00794779" w:rsidRPr="00FA233C" w:rsidRDefault="00794779" w:rsidP="00794779">
      <w:pPr>
        <w:rPr>
          <w:b/>
          <w:lang w:val="en-US"/>
        </w:rPr>
      </w:pPr>
      <w:r w:rsidRPr="00FA233C">
        <w:rPr>
          <w:b/>
          <w:lang w:val="en-US"/>
        </w:rPr>
        <w:t>Neues Element RoundingAmount auf ROOT-Ebene</w:t>
      </w:r>
    </w:p>
    <w:p w14:paraId="5828C4C4" w14:textId="690D1C30"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RoundingAmount</w:t>
      </w:r>
      <w:r>
        <w:t xml:space="preserve"> eingeführt, mit </w:t>
      </w:r>
      <w:del w:id="1468" w:author="Philip Helger" w:date="2022-06-25T13:25:00Z">
        <w:r w:rsidDel="00535CAA">
          <w:delText xml:space="preserve">welchem </w:delText>
        </w:r>
      </w:del>
      <w:ins w:id="1469" w:author="Philip Helger" w:date="2022-06-25T13:25:00Z">
        <w:r w:rsidR="00535CAA">
          <w:t xml:space="preserve">dem </w:t>
        </w:r>
      </w:ins>
      <w:r>
        <w:t>Rundungs-Differenzen abgebildet werden können.</w:t>
      </w:r>
    </w:p>
    <w:p w14:paraId="2F116840" w14:textId="77777777" w:rsidR="00794779" w:rsidRPr="00FA233C" w:rsidRDefault="00794779" w:rsidP="00794779">
      <w:pPr>
        <w:rPr>
          <w:b/>
          <w:lang w:val="en-US"/>
        </w:rPr>
      </w:pPr>
      <w:r w:rsidRPr="00FA233C">
        <w:rPr>
          <w:b/>
          <w:lang w:val="en-US"/>
        </w:rPr>
        <w:t>Neues Element PrepaidAmount auf ROOT-Ebene</w:t>
      </w:r>
    </w:p>
    <w:p w14:paraId="49D918F2" w14:textId="77777777"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r w:rsidRPr="009917BB">
        <w:rPr>
          <w:rFonts w:ascii="Courier New" w:hAnsi="Courier New" w:cs="Courier New"/>
        </w:rPr>
        <w:t>PrepaidAmount</w:t>
      </w:r>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Element PresentationDetails wurde entfernt</w:t>
      </w:r>
    </w:p>
    <w:p w14:paraId="6FB1E7D6" w14:textId="77777777" w:rsidR="00794779" w:rsidRDefault="00794779" w:rsidP="00794779">
      <w:pPr>
        <w:pStyle w:val="Listenabsatz"/>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enabsatz"/>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r w:rsidRPr="003D3404">
        <w:rPr>
          <w:b/>
        </w:rPr>
        <w:t>Signature-Element wurde entfernt</w:t>
      </w:r>
    </w:p>
    <w:p w14:paraId="09DFB320" w14:textId="77777777" w:rsidR="00794779" w:rsidRDefault="00794779" w:rsidP="00794779">
      <w:pPr>
        <w:pStyle w:val="Listenabsatz"/>
        <w:numPr>
          <w:ilvl w:val="0"/>
          <w:numId w:val="24"/>
        </w:numPr>
      </w:pPr>
      <w:r>
        <w:t xml:space="preserve">Das </w:t>
      </w:r>
      <w:r w:rsidRPr="008F3726">
        <w:rPr>
          <w:rFonts w:ascii="Courier New" w:hAnsi="Courier New" w:cs="Courier New"/>
        </w:rPr>
        <w:t>Signature</w:t>
      </w:r>
      <w:r>
        <w:t>-Element, sowie die dazugehörigen Kinderelemente wurden entfernt.</w:t>
      </w:r>
    </w:p>
    <w:p w14:paraId="65E77D7B" w14:textId="77777777" w:rsidR="00794779" w:rsidRPr="009917BB" w:rsidRDefault="00794779" w:rsidP="00794779">
      <w:pPr>
        <w:rPr>
          <w:b/>
        </w:rPr>
      </w:pPr>
      <w:r w:rsidRPr="009917BB">
        <w:rPr>
          <w:b/>
        </w:rPr>
        <w:t>BelowTheLine-Element wurde entfernt</w:t>
      </w:r>
    </w:p>
    <w:p w14:paraId="7CC5D3FC" w14:textId="77777777" w:rsidR="00794779" w:rsidRDefault="00794779" w:rsidP="00794779">
      <w:pPr>
        <w:pStyle w:val="Listenabsatz"/>
        <w:numPr>
          <w:ilvl w:val="0"/>
          <w:numId w:val="24"/>
        </w:numPr>
      </w:pPr>
      <w:r w:rsidRPr="009917BB">
        <w:lastRenderedPageBreak/>
        <w:t xml:space="preserve">Das </w:t>
      </w:r>
      <w:r w:rsidRPr="009917BB">
        <w:rPr>
          <w:rFonts w:ascii="Courier New" w:hAnsi="Courier New" w:cs="Courier New"/>
        </w:rPr>
        <w:t>BelowTheLine-</w:t>
      </w:r>
      <w:r w:rsidRPr="009917BB">
        <w:t>Element, sowie die dazugehörigen Kinderelemente wurden entfernt.</w:t>
      </w:r>
      <w:r>
        <w:t xml:space="preserve"> Die Semantik kann nun über das Element </w:t>
      </w:r>
      <w:r w:rsidRPr="00B0608C">
        <w:rPr>
          <w:rFonts w:ascii="Courier New" w:hAnsi="Courier New" w:cs="Courier New"/>
        </w:rPr>
        <w:t>TaxItem</w:t>
      </w:r>
      <w:r>
        <w:t xml:space="preserve"> bzw. das Element </w:t>
      </w:r>
      <w:r w:rsidRPr="00B0608C">
        <w:rPr>
          <w:rFonts w:ascii="Courier New" w:hAnsi="Courier New" w:cs="Courier New"/>
        </w:rPr>
        <w:t>PrepaidAmount</w:t>
      </w:r>
      <w:r>
        <w:t xml:space="preserve"> abgedeckt werden.</w:t>
      </w:r>
    </w:p>
    <w:p w14:paraId="4C6277DC" w14:textId="77777777" w:rsidR="00794779" w:rsidRPr="006B1827" w:rsidRDefault="00794779" w:rsidP="00794779">
      <w:pPr>
        <w:rPr>
          <w:b/>
        </w:rPr>
      </w:pPr>
      <w:r>
        <w:rPr>
          <w:b/>
        </w:rPr>
        <w:t>DiscountFlag-Element wurde entfernt</w:t>
      </w:r>
    </w:p>
    <w:p w14:paraId="789D22F0" w14:textId="77777777" w:rsidR="00794779" w:rsidRPr="006B1827" w:rsidRDefault="00794779" w:rsidP="00794779">
      <w:pPr>
        <w:pStyle w:val="Listenabsatz"/>
        <w:numPr>
          <w:ilvl w:val="0"/>
          <w:numId w:val="24"/>
        </w:numPr>
        <w:rPr>
          <w:b/>
        </w:rPr>
      </w:pPr>
      <w:r w:rsidRPr="006B1827">
        <w:t xml:space="preserve">Das Element </w:t>
      </w:r>
      <w:r w:rsidRPr="006B1827">
        <w:rPr>
          <w:rFonts w:ascii="Courier New" w:hAnsi="Courier New" w:cs="Courier New"/>
        </w:rPr>
        <w:t>DiscountFlag</w:t>
      </w:r>
      <w:r w:rsidRPr="006B1827">
        <w:t xml:space="preserve"> auf LineItem-Ebene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enabsatz"/>
        <w:numPr>
          <w:ilvl w:val="0"/>
          <w:numId w:val="24"/>
        </w:numPr>
      </w:pPr>
      <w:r>
        <w:t xml:space="preserve">Die Darstellung von Attributen im Schema wurde insofern geändert, als dass nun auf die Verwendung von global definierten Attributen verzichtet wird. Attribute werden direkt in den entsprechenden complexTypes definiert und es wird auf den globalen </w:t>
      </w:r>
      <w:r w:rsidRPr="006B1827">
        <w:rPr>
          <w:rFonts w:ascii="Courier New" w:hAnsi="Courier New" w:cs="Courier New"/>
        </w:rPr>
        <w:t>simpleType</w:t>
      </w:r>
      <w:r>
        <w:t xml:space="preserve"> referenziert. Dadurch können ebInterface-Rechnungen auch mit dem XML Default-Namespace-Präfix verwendet werden.</w:t>
      </w:r>
    </w:p>
    <w:p w14:paraId="5C324F2B" w14:textId="77777777" w:rsidR="00794779" w:rsidRDefault="00794779" w:rsidP="00794779">
      <w:pPr>
        <w:pStyle w:val="berschrift2"/>
        <w:rPr>
          <w:lang w:val="de-DE"/>
        </w:rPr>
      </w:pPr>
      <w:bookmarkStart w:id="1470" w:name="_Toc107412113"/>
      <w:r>
        <w:rPr>
          <w:lang w:val="de-DE"/>
        </w:rPr>
        <w:t>Änderungen in Version 4.3</w:t>
      </w:r>
      <w:bookmarkEnd w:id="1470"/>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2D2EDD74"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684BDE33" w14:textId="77777777" w:rsidR="00794779" w:rsidRPr="00180178" w:rsidRDefault="00794779" w:rsidP="00794779">
      <w:pPr>
        <w:pStyle w:val="Listenabsatz"/>
        <w:numPr>
          <w:ilvl w:val="0"/>
          <w:numId w:val="23"/>
        </w:num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rPr>
        <w:t>AccountingCurrencyAmount</w:t>
      </w:r>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berschrift2"/>
        <w:rPr>
          <w:lang w:val="de-DE"/>
        </w:rPr>
      </w:pPr>
      <w:bookmarkStart w:id="1471" w:name="_Toc107412114"/>
      <w:r w:rsidRPr="0083051F">
        <w:rPr>
          <w:lang w:val="de-DE"/>
        </w:rPr>
        <w:t>Änderungen in Version 4.2</w:t>
      </w:r>
      <w:bookmarkEnd w:id="1471"/>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t>Änderungen am simpleType CountryCodeType</w:t>
      </w:r>
    </w:p>
    <w:p w14:paraId="1721A90F"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zwei beliebige Zeichen als CountryCode zulässig sind, anstatt wie bisher eine Enumeration aus Tokens. Es wird 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Änderungen am simpleType CurrencyType</w:t>
      </w:r>
    </w:p>
    <w:p w14:paraId="4340FF50"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Änderungen am simpleType LanguageType</w:t>
      </w:r>
    </w:p>
    <w:p w14:paraId="2B507211" w14:textId="77777777" w:rsidR="00794779" w:rsidRPr="0083051F" w:rsidRDefault="00794779" w:rsidP="00794779">
      <w:pPr>
        <w:pStyle w:val="Listenabsatz"/>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Änderungen am complexType ArticleNumberType</w:t>
      </w:r>
    </w:p>
    <w:p w14:paraId="2D4AF90F" w14:textId="77777777" w:rsidR="00794779" w:rsidRPr="0083051F" w:rsidRDefault="00794779" w:rsidP="00794779">
      <w:pPr>
        <w:pStyle w:val="Listenabsatz"/>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Änderungen am complexType CountryType</w:t>
      </w:r>
    </w:p>
    <w:p w14:paraId="59C96EEC" w14:textId="77777777" w:rsidR="00794779" w:rsidRPr="0083051F" w:rsidRDefault="00794779" w:rsidP="00794779">
      <w:pPr>
        <w:pStyle w:val="Listenabsatz"/>
        <w:numPr>
          <w:ilvl w:val="0"/>
          <w:numId w:val="23"/>
        </w:numPr>
        <w:rPr>
          <w:lang w:val="de-DE"/>
        </w:rPr>
      </w:pPr>
      <w:r w:rsidRPr="0083051F">
        <w:rPr>
          <w:lang w:val="de-DE"/>
        </w:rPr>
        <w:t>Das Attribut mixed=”true” wurde entfernt.</w:t>
      </w:r>
    </w:p>
    <w:p w14:paraId="1FB133DF" w14:textId="77777777" w:rsidR="00794779" w:rsidRPr="0083051F" w:rsidRDefault="00794779" w:rsidP="00794779">
      <w:pPr>
        <w:rPr>
          <w:b/>
          <w:lang w:val="de-DE"/>
        </w:rPr>
      </w:pPr>
      <w:r w:rsidRPr="0083051F">
        <w:rPr>
          <w:b/>
          <w:lang w:val="de-DE"/>
        </w:rPr>
        <w:t>Empfohlene Codes für FurtherIdentification</w:t>
      </w:r>
    </w:p>
    <w:p w14:paraId="6C1FA735" w14:textId="77777777" w:rsidR="00794779" w:rsidRPr="0083051F" w:rsidRDefault="00794779" w:rsidP="00794779">
      <w:pPr>
        <w:pStyle w:val="Listenabsatz"/>
        <w:numPr>
          <w:ilvl w:val="0"/>
          <w:numId w:val="23"/>
        </w:numPr>
        <w:rPr>
          <w:lang w:val="de-DE"/>
        </w:rPr>
      </w:pPr>
      <w:r w:rsidRPr="0083051F">
        <w:rPr>
          <w:lang w:val="de-DE"/>
        </w:rPr>
        <w:t>Die Liste an empfohlenen Codes für FurtherIdentification im Appendix wurde erweitert.</w:t>
      </w:r>
    </w:p>
    <w:p w14:paraId="155E9B1C" w14:textId="77777777" w:rsidR="00794779" w:rsidRPr="0083051F" w:rsidRDefault="00794779" w:rsidP="00794779">
      <w:pPr>
        <w:rPr>
          <w:b/>
          <w:lang w:val="de-DE"/>
        </w:rPr>
      </w:pPr>
      <w:r w:rsidRPr="0083051F">
        <w:rPr>
          <w:b/>
          <w:lang w:val="de-DE"/>
        </w:rPr>
        <w:t>Änderungen am complexType PaymentConditionsType</w:t>
      </w:r>
    </w:p>
    <w:p w14:paraId="69714894" w14:textId="77777777" w:rsidR="00794779" w:rsidRDefault="00794779" w:rsidP="00794779">
      <w:pPr>
        <w:pStyle w:val="Listenabsatz"/>
        <w:numPr>
          <w:ilvl w:val="0"/>
          <w:numId w:val="23"/>
        </w:numPr>
        <w:rPr>
          <w:lang w:val="de-DE"/>
        </w:rPr>
      </w:pPr>
      <w:r w:rsidRPr="0083051F">
        <w:rPr>
          <w:lang w:val="de-DE"/>
        </w:rPr>
        <w:lastRenderedPageBreak/>
        <w:t xml:space="preserve">Das Element </w:t>
      </w:r>
      <w:r w:rsidRPr="0083051F">
        <w:rPr>
          <w:i/>
          <w:lang w:val="de-DE"/>
        </w:rPr>
        <w:t>DueDate</w:t>
      </w:r>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enabsatz"/>
        <w:numPr>
          <w:ilvl w:val="0"/>
          <w:numId w:val="23"/>
        </w:numPr>
        <w:rPr>
          <w:lang w:val="de-DE"/>
        </w:rPr>
      </w:pPr>
      <w:r>
        <w:rPr>
          <w:lang w:val="de-DE"/>
        </w:rPr>
        <w:t>Um mit dem SEPA-Rulebook 8 konsistent zu sein, wurde das BIC-Element im SEPADirectDebitType auf optional gesetzt.</w:t>
      </w:r>
    </w:p>
    <w:p w14:paraId="1CCEDC60" w14:textId="3D5C5BC4" w:rsidR="00794779" w:rsidRPr="0083051F" w:rsidDel="00D1300A" w:rsidRDefault="00794779" w:rsidP="00794779">
      <w:pPr>
        <w:rPr>
          <w:del w:id="1472" w:author="Philip" w:date="2022-06-28T11:52:00Z"/>
          <w:lang w:val="de-DE"/>
        </w:rPr>
      </w:pPr>
      <w:bookmarkStart w:id="1473" w:name="_Toc107309657"/>
      <w:bookmarkStart w:id="1474" w:name="_Toc107309714"/>
      <w:bookmarkStart w:id="1475" w:name="_Toc107411691"/>
      <w:bookmarkStart w:id="1476" w:name="_Toc107412115"/>
      <w:bookmarkEnd w:id="1473"/>
      <w:bookmarkEnd w:id="1474"/>
      <w:bookmarkEnd w:id="1475"/>
      <w:bookmarkEnd w:id="1476"/>
    </w:p>
    <w:p w14:paraId="46E91FDF" w14:textId="77777777" w:rsidR="00794779" w:rsidRPr="0083051F" w:rsidRDefault="00794779" w:rsidP="00794779">
      <w:pPr>
        <w:pStyle w:val="berschrift2"/>
        <w:rPr>
          <w:lang w:val="de-DE"/>
        </w:rPr>
      </w:pPr>
      <w:bookmarkStart w:id="1477" w:name="_Toc107412116"/>
      <w:r w:rsidRPr="0083051F">
        <w:rPr>
          <w:lang w:val="de-DE"/>
        </w:rPr>
        <w:t>Änderungen in Version 4.1</w:t>
      </w:r>
      <w:bookmarkEnd w:id="1477"/>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Änderungen am complexType AddressIdentifierType</w:t>
      </w:r>
    </w:p>
    <w:p w14:paraId="604FC76D" w14:textId="77777777" w:rsidR="00794779" w:rsidRPr="0083051F" w:rsidRDefault="00794779" w:rsidP="00794779">
      <w:pPr>
        <w:pStyle w:val="Listenabsatz"/>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Änderung am complexType AddressType</w:t>
      </w:r>
    </w:p>
    <w:p w14:paraId="4C812FD6"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Streichung von AlphaNumType und Adaptierung von AlphaNumIDType</w:t>
      </w:r>
    </w:p>
    <w:p w14:paraId="25D97E6D" w14:textId="77777777" w:rsidR="00794779" w:rsidRPr="0083051F" w:rsidRDefault="00794779" w:rsidP="00794779">
      <w:pPr>
        <w:pStyle w:val="Listenabsatz"/>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23D3E09C" w14:textId="77777777" w:rsidR="00794779" w:rsidRPr="0083051F" w:rsidRDefault="00794779" w:rsidP="00794779">
      <w:pPr>
        <w:pStyle w:val="Listenabsatz"/>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Pr="0083051F">
        <w:rPr>
          <w:lang w:val="de-DE"/>
        </w:rPr>
        <w:t xml:space="preserve"> wurde in </w:t>
      </w:r>
      <w:r w:rsidRPr="0083051F">
        <w:rPr>
          <w:rFonts w:ascii="Courier New" w:hAnsi="Courier New" w:cs="Courier New"/>
          <w:lang w:val="de-DE"/>
        </w:rPr>
        <w:t>IDType</w:t>
      </w:r>
      <w:r w:rsidRPr="0083051F">
        <w:rPr>
          <w:lang w:val="de-DE"/>
        </w:rPr>
        <w:t xml:space="preserve"> umbenannt und die Länge des Strings auf 255 beschränkt.</w:t>
      </w:r>
    </w:p>
    <w:p w14:paraId="125C7F51" w14:textId="77777777" w:rsidR="00794779" w:rsidRPr="0083051F" w:rsidRDefault="00794779" w:rsidP="00794779">
      <w:pPr>
        <w:pStyle w:val="Listenabsatz"/>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Änderung von BICType</w:t>
      </w:r>
    </w:p>
    <w:p w14:paraId="17816E6C" w14:textId="77777777" w:rsidR="00794779" w:rsidRPr="0083051F" w:rsidRDefault="00794779" w:rsidP="00794779">
      <w:pPr>
        <w:pStyle w:val="Listenabsatz"/>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enabsatz"/>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t>Kommentarelemente bei ReductionAndSurchargeListLineItemDetails und ReductionAndSurchargeDetails</w:t>
      </w:r>
    </w:p>
    <w:p w14:paraId="77422540" w14:textId="2B6769A5" w:rsidR="00794779" w:rsidRPr="0083051F" w:rsidRDefault="00794779" w:rsidP="00794779">
      <w:pPr>
        <w:pStyle w:val="Listenabsatz"/>
        <w:numPr>
          <w:ilvl w:val="0"/>
          <w:numId w:val="12"/>
        </w:numPr>
        <w:jc w:val="both"/>
        <w:rPr>
          <w:lang w:val="de-DE"/>
        </w:rPr>
      </w:pPr>
      <w:r w:rsidRPr="0083051F">
        <w:rPr>
          <w:lang w:val="de-DE"/>
        </w:rPr>
        <w:t>Bei Aufschläge</w:t>
      </w:r>
      <w:ins w:id="1478" w:author="Philip" w:date="2022-06-28T11:33:00Z">
        <w:r w:rsidR="00736320">
          <w:rPr>
            <w:lang w:val="de-DE"/>
          </w:rPr>
          <w:t>n</w:t>
        </w:r>
      </w:ins>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enabsatz"/>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Anpassung und Erweiterung des complexTypes PaymentMethod</w:t>
      </w:r>
    </w:p>
    <w:p w14:paraId="32929EB0" w14:textId="77777777" w:rsidR="00794779" w:rsidRPr="0083051F" w:rsidRDefault="00794779" w:rsidP="00794779">
      <w:pPr>
        <w:pStyle w:val="Listenabsatz"/>
        <w:numPr>
          <w:ilvl w:val="0"/>
          <w:numId w:val="12"/>
        </w:numPr>
        <w:jc w:val="both"/>
        <w:rPr>
          <w:lang w:val="de-DE"/>
        </w:rPr>
      </w:pPr>
      <w:r w:rsidRPr="0083051F">
        <w:rPr>
          <w:lang w:val="de-DE"/>
        </w:rPr>
        <w:t xml:space="preserve">Statt </w:t>
      </w:r>
      <w:r w:rsidRPr="00736320">
        <w:rPr>
          <w:rFonts w:ascii="Courier New" w:hAnsi="Courier New"/>
          <w:lang w:val="de-DE"/>
          <w:rPrChange w:id="1479" w:author="Philip" w:date="2022-06-28T11:33:00Z">
            <w:rPr>
              <w:lang w:val="de-DE"/>
            </w:rPr>
          </w:rPrChange>
        </w:rPr>
        <w:t>xsi:type</w:t>
      </w:r>
      <w:r w:rsidRPr="0083051F">
        <w:rPr>
          <w:lang w:val="de-DE"/>
        </w:rPr>
        <w:t xml:space="preserve"> wird nun ein </w:t>
      </w:r>
      <w:r w:rsidRPr="00736320">
        <w:rPr>
          <w:rFonts w:ascii="Courier New" w:hAnsi="Courier New"/>
          <w:lang w:val="de-DE"/>
          <w:rPrChange w:id="1480" w:author="Philip" w:date="2022-06-28T11:33:00Z">
            <w:rPr>
              <w:lang w:val="de-DE"/>
            </w:rPr>
          </w:rPrChange>
        </w:rPr>
        <w:t>xs:choice</w:t>
      </w:r>
      <w:r w:rsidRPr="0083051F">
        <w:rPr>
          <w:lang w:val="de-DE"/>
        </w:rPr>
        <w:t xml:space="preserve"> verwendet.</w:t>
      </w:r>
    </w:p>
    <w:p w14:paraId="3DDE9A4F" w14:textId="77777777" w:rsidR="00794779" w:rsidRPr="0083051F" w:rsidRDefault="00794779" w:rsidP="00794779">
      <w:pPr>
        <w:pStyle w:val="Listenabsatz"/>
        <w:numPr>
          <w:ilvl w:val="0"/>
          <w:numId w:val="12"/>
        </w:numPr>
        <w:jc w:val="both"/>
        <w:rPr>
          <w:lang w:val="de-DE"/>
        </w:rPr>
      </w:pPr>
      <w:r w:rsidRPr="0083051F">
        <w:rPr>
          <w:lang w:val="de-DE"/>
        </w:rPr>
        <w:t xml:space="preserve">Zusätzlich wurde das SEPA-Lastschriftverfahren als </w:t>
      </w:r>
      <w:r w:rsidRPr="0083051F">
        <w:rPr>
          <w:rFonts w:ascii="Courier New" w:hAnsi="Courier New"/>
          <w:lang w:val="de-DE"/>
        </w:rPr>
        <w:t>PaymentMethod</w:t>
      </w:r>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enabsatz"/>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enabsatz"/>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Neues Element PayableAmount und BelowTheLineItems</w:t>
      </w:r>
    </w:p>
    <w:p w14:paraId="0420F14C" w14:textId="77777777" w:rsidR="00794779" w:rsidRPr="0083051F" w:rsidRDefault="00794779" w:rsidP="00794779">
      <w:pPr>
        <w:pStyle w:val="Listenabsatz"/>
        <w:numPr>
          <w:ilvl w:val="0"/>
          <w:numId w:val="13"/>
        </w:numPr>
        <w:jc w:val="both"/>
        <w:rPr>
          <w:lang w:val="de-DE"/>
        </w:rPr>
      </w:pPr>
      <w:r w:rsidRPr="0083051F">
        <w:rPr>
          <w:lang w:val="de-DE"/>
        </w:rPr>
        <w:lastRenderedPageBreak/>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enabsatz"/>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das den zahlbaren Betrag angibt. Dieser kann bei Vorhandensein von </w:t>
      </w:r>
      <w:r w:rsidRPr="0083051F">
        <w:rPr>
          <w:rFonts w:ascii="Courier New" w:hAnsi="Courier New"/>
          <w:lang w:val="de-DE"/>
        </w:rPr>
        <w:t>BelowTheLineItems</w:t>
      </w:r>
      <w:r w:rsidRPr="0083051F">
        <w:rPr>
          <w:lang w:val="de-DE"/>
        </w:rPr>
        <w:t xml:space="preserve"> vom Rechnungsbruttobetrag (</w:t>
      </w:r>
      <w:r w:rsidRPr="0083051F">
        <w:rPr>
          <w:rFonts w:ascii="Courier New" w:hAnsi="Courier New"/>
          <w:lang w:val="de-DE"/>
        </w:rPr>
        <w:t>TotalGrossAmount</w:t>
      </w:r>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Unterscheidung zwischen Tax und TaxExemption auf ListLineItem-Ebene</w:t>
      </w:r>
    </w:p>
    <w:p w14:paraId="2336751F" w14:textId="77777777" w:rsidR="00794779" w:rsidRPr="0083051F" w:rsidRDefault="00794779" w:rsidP="00794779">
      <w:pPr>
        <w:pStyle w:val="Listenabsatz"/>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enabsatz"/>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Neuer abstrakter Supertyp für InvoiceRecipient, OrderingParty und Biller</w:t>
      </w:r>
    </w:p>
    <w:p w14:paraId="62FDC697" w14:textId="77777777" w:rsidR="00794779" w:rsidRPr="0083051F" w:rsidRDefault="00794779" w:rsidP="00794779">
      <w:pPr>
        <w:pStyle w:val="Listenabsatz"/>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 Dadurch ändert sich die Reihenfolge der Kindelemente im XML geringfügig.</w:t>
      </w:r>
    </w:p>
    <w:p w14:paraId="3CB88372" w14:textId="77777777" w:rsidR="00794779" w:rsidRPr="0083051F" w:rsidRDefault="00794779" w:rsidP="00794779">
      <w:pPr>
        <w:jc w:val="both"/>
        <w:rPr>
          <w:b/>
          <w:lang w:val="de-DE"/>
        </w:rPr>
      </w:pPr>
      <w:r w:rsidRPr="0083051F">
        <w:rPr>
          <w:b/>
          <w:lang w:val="de-DE"/>
        </w:rPr>
        <w:t>BillersInvoiceRecipientID nun optional</w:t>
      </w:r>
    </w:p>
    <w:p w14:paraId="0D97782C" w14:textId="77777777" w:rsidR="00794779" w:rsidRPr="0083051F" w:rsidRDefault="00794779" w:rsidP="00794779">
      <w:pPr>
        <w:pStyle w:val="Listenabsatz"/>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p>
    <w:p w14:paraId="06E9D59A" w14:textId="77777777" w:rsidR="00794779" w:rsidRPr="0083051F" w:rsidRDefault="00794779" w:rsidP="00794779">
      <w:pPr>
        <w:jc w:val="both"/>
        <w:rPr>
          <w:b/>
          <w:lang w:val="de-DE"/>
        </w:rPr>
      </w:pPr>
      <w:r w:rsidRPr="0083051F">
        <w:rPr>
          <w:b/>
          <w:lang w:val="de-DE"/>
        </w:rPr>
        <w:t>ConsolidatorsBillerID entfernt</w:t>
      </w:r>
    </w:p>
    <w:p w14:paraId="53B42F77" w14:textId="77777777" w:rsidR="00794779" w:rsidRPr="0083051F" w:rsidRDefault="00794779" w:rsidP="00794779">
      <w:pPr>
        <w:pStyle w:val="Listenabsatz"/>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r w:rsidRPr="0083051F">
        <w:rPr>
          <w:rFonts w:ascii="Courier New" w:hAnsi="Courier New"/>
          <w:lang w:val="de-DE"/>
        </w:rPr>
        <w:t>FurtherIdentification</w:t>
      </w:r>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Weitere Verwendung des Elements FurtherIdentification</w:t>
      </w:r>
    </w:p>
    <w:p w14:paraId="528EE764"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Pr="0083051F">
        <w:rPr>
          <w:lang w:val="de-DE"/>
        </w:rPr>
        <w:t>.</w:t>
      </w:r>
    </w:p>
    <w:p w14:paraId="4F4FD8C5" w14:textId="77777777" w:rsidR="00794779" w:rsidRPr="0083051F" w:rsidRDefault="00794779" w:rsidP="00794779">
      <w:pPr>
        <w:jc w:val="both"/>
        <w:rPr>
          <w:b/>
          <w:lang w:val="de-DE"/>
        </w:rPr>
      </w:pPr>
      <w:r w:rsidRPr="0083051F">
        <w:rPr>
          <w:b/>
          <w:lang w:val="de-DE"/>
        </w:rPr>
        <w:t>Anpassung des complexTypes ReductionAndSurchargeListLineItemDetailsType</w:t>
      </w:r>
    </w:p>
    <w:p w14:paraId="453BD78E" w14:textId="77777777" w:rsidR="00794779" w:rsidRPr="0083051F" w:rsidRDefault="00794779" w:rsidP="00794779">
      <w:pPr>
        <w:pStyle w:val="Listenabsatz"/>
        <w:numPr>
          <w:ilvl w:val="0"/>
          <w:numId w:val="17"/>
        </w:numPr>
        <w:jc w:val="both"/>
        <w:rPr>
          <w:lang w:val="de-DE"/>
        </w:rPr>
      </w:pPr>
      <w:r w:rsidRPr="0083051F">
        <w:rPr>
          <w:lang w:val="de-DE"/>
        </w:rPr>
        <w:t>Auf ListLineItem-Ebene können nun sowohl Rabatte (</w:t>
      </w:r>
      <w:r w:rsidRPr="0083051F">
        <w:rPr>
          <w:rFonts w:ascii="Courier New" w:hAnsi="Courier New"/>
          <w:lang w:val="de-DE"/>
        </w:rPr>
        <w:t>Reduction</w:t>
      </w:r>
      <w:r w:rsidRPr="0083051F">
        <w:rPr>
          <w:lang w:val="de-DE"/>
        </w:rPr>
        <w:t>) als auch Aufschläge (</w:t>
      </w:r>
      <w:r w:rsidRPr="0083051F">
        <w:rPr>
          <w:rFonts w:ascii="Courier New" w:hAnsi="Courier New"/>
          <w:lang w:val="de-DE"/>
        </w:rPr>
        <w:t>Surcharge</w:t>
      </w:r>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enabsatz"/>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Neues Attribut BaseQuantity bei UnitPrice</w:t>
      </w:r>
    </w:p>
    <w:p w14:paraId="281BB17E" w14:textId="77777777" w:rsidR="00794779" w:rsidRPr="0083051F" w:rsidRDefault="00794779" w:rsidP="00794779">
      <w:pPr>
        <w:pStyle w:val="Listenabsatz"/>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Attribut </w:t>
      </w:r>
      <w:r w:rsidRPr="0083051F">
        <w:rPr>
          <w:rFonts w:ascii="Courier New" w:hAnsi="Courier New"/>
          <w:lang w:val="de-DE"/>
        </w:rPr>
        <w:t>BaseQuantity</w:t>
      </w:r>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Neues Element RelatedDocument auf ROOT-Ebene</w:t>
      </w:r>
    </w:p>
    <w:p w14:paraId="296DE57E" w14:textId="77777777" w:rsidR="00794779" w:rsidRPr="0083051F" w:rsidRDefault="00794779" w:rsidP="00794779">
      <w:pPr>
        <w:pStyle w:val="Listenabsatz"/>
        <w:numPr>
          <w:ilvl w:val="0"/>
          <w:numId w:val="17"/>
        </w:numPr>
        <w:jc w:val="both"/>
        <w:rPr>
          <w:lang w:val="de-DE"/>
        </w:rPr>
      </w:pPr>
      <w:r w:rsidRPr="0083051F">
        <w:rPr>
          <w:lang w:val="de-DE"/>
        </w:rPr>
        <w:t xml:space="preserve">Auf ROOT-Ebene dient das Element </w:t>
      </w:r>
      <w:r w:rsidRPr="0083051F">
        <w:rPr>
          <w:rFonts w:ascii="Courier New" w:hAnsi="Courier New"/>
          <w:lang w:val="de-DE"/>
        </w:rPr>
        <w:t>RelatedDocument</w:t>
      </w:r>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Neues Element CancelledOriginalDocument</w:t>
      </w:r>
    </w:p>
    <w:p w14:paraId="2F90772A" w14:textId="77777777" w:rsidR="00794779" w:rsidRPr="0083051F" w:rsidRDefault="00794779" w:rsidP="00794779">
      <w:pPr>
        <w:pStyle w:val="Listenabsatz"/>
        <w:numPr>
          <w:ilvl w:val="0"/>
          <w:numId w:val="22"/>
        </w:numPr>
        <w:jc w:val="both"/>
        <w:rPr>
          <w:lang w:val="de-DE"/>
        </w:rPr>
      </w:pPr>
      <w:r w:rsidRPr="0083051F">
        <w:rPr>
          <w:lang w:val="de-DE"/>
        </w:rPr>
        <w:t xml:space="preserve">Um mit einem ebInterface-Dokument ein vorangegangenes ebInterface-Dokument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5438614B" w14:textId="77777777" w:rsidR="00794779" w:rsidRPr="0083051F" w:rsidRDefault="00794779" w:rsidP="00794779">
      <w:pPr>
        <w:jc w:val="both"/>
        <w:rPr>
          <w:b/>
          <w:lang w:val="de-DE"/>
        </w:rPr>
      </w:pPr>
      <w:r w:rsidRPr="0083051F">
        <w:rPr>
          <w:b/>
          <w:lang w:val="de-DE"/>
        </w:rPr>
        <w:lastRenderedPageBreak/>
        <w:t>PaymentReference wurde SEPA-tauglich gemacht</w:t>
      </w:r>
    </w:p>
    <w:p w14:paraId="11F96EB0" w14:textId="77777777" w:rsidR="00794779" w:rsidRPr="0083051F" w:rsidRDefault="00794779" w:rsidP="00794779">
      <w:pPr>
        <w:pStyle w:val="Listenabsatz"/>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Unterstützung für OtherVATableTax</w:t>
      </w:r>
    </w:p>
    <w:p w14:paraId="1BBAA756" w14:textId="77777777" w:rsidR="00794779" w:rsidRPr="0083051F" w:rsidRDefault="00794779" w:rsidP="00794779">
      <w:pPr>
        <w:pStyle w:val="Listenabsatz"/>
        <w:numPr>
          <w:ilvl w:val="0"/>
          <w:numId w:val="22"/>
        </w:numPr>
        <w:jc w:val="both"/>
        <w:rPr>
          <w:lang w:val="de-DE"/>
        </w:rPr>
      </w:pPr>
      <w:r w:rsidRPr="0083051F">
        <w:rPr>
          <w:lang w:val="de-DE"/>
        </w:rPr>
        <w:t xml:space="preserve">Zur Abbildung von Steuern, die selbst wieder der Umsatzsteuer unterliegen (Biersteuer, Mineralölsteuer, usw.), wurden auf LineItem- und auf ROOT-Ebene zwei neue Elemente eingeführt: </w:t>
      </w:r>
      <w:r w:rsidRPr="0083051F">
        <w:rPr>
          <w:rFonts w:ascii="Courier New" w:hAnsi="Courier New" w:cs="Courier New"/>
          <w:lang w:val="de-DE"/>
        </w:rPr>
        <w:t>OtherVATableTaxListLineItem</w:t>
      </w:r>
      <w:r w:rsidRPr="0083051F">
        <w:rPr>
          <w:lang w:val="de-DE"/>
        </w:rPr>
        <w:t xml:space="preserve"> und </w:t>
      </w:r>
      <w:r w:rsidRPr="0083051F">
        <w:rPr>
          <w:rFonts w:ascii="Courier New" w:hAnsi="Courier New" w:cs="Courier New"/>
          <w:lang w:val="de-DE"/>
        </w:rPr>
        <w:t>OtherVATableTax.</w:t>
      </w:r>
    </w:p>
    <w:p w14:paraId="62B24803" w14:textId="77777777" w:rsidR="00794779" w:rsidRPr="0083051F" w:rsidRDefault="00794779" w:rsidP="00794779">
      <w:pPr>
        <w:jc w:val="both"/>
        <w:rPr>
          <w:b/>
          <w:lang w:val="de-DE"/>
        </w:rPr>
      </w:pPr>
      <w:r w:rsidRPr="0083051F">
        <w:rPr>
          <w:b/>
          <w:lang w:val="de-DE"/>
        </w:rPr>
        <w:t>Umbenennung von TaxRate</w:t>
      </w:r>
    </w:p>
    <w:p w14:paraId="6C8176A6" w14:textId="77777777" w:rsidR="00794779" w:rsidRPr="0083051F" w:rsidRDefault="00794779" w:rsidP="00794779">
      <w:pPr>
        <w:pStyle w:val="Listenabsatz"/>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berschrift1"/>
        <w:numPr>
          <w:ilvl w:val="0"/>
          <w:numId w:val="0"/>
        </w:numPr>
        <w:ind w:left="432" w:hanging="432"/>
        <w:rPr>
          <w:lang w:val="de-DE"/>
        </w:rPr>
      </w:pPr>
      <w:bookmarkStart w:id="1481" w:name="_Toc107412117"/>
      <w:r w:rsidRPr="0083051F">
        <w:rPr>
          <w:lang w:val="de-DE"/>
        </w:rPr>
        <w:lastRenderedPageBreak/>
        <w:t>Appendix</w:t>
      </w:r>
      <w:bookmarkEnd w:id="1481"/>
    </w:p>
    <w:p w14:paraId="378A4A62" w14:textId="77777777" w:rsidR="00EA7E37" w:rsidRPr="0083051F" w:rsidRDefault="00EA7E37" w:rsidP="00FA233C">
      <w:pPr>
        <w:pStyle w:val="berschrift2"/>
        <w:numPr>
          <w:ilvl w:val="0"/>
          <w:numId w:val="0"/>
        </w:numPr>
        <w:ind w:left="680" w:hanging="680"/>
        <w:rPr>
          <w:lang w:val="de-DE"/>
        </w:rPr>
      </w:pPr>
      <w:bookmarkStart w:id="1482" w:name="_Toc107412118"/>
      <w:r w:rsidRPr="0083051F">
        <w:rPr>
          <w:lang w:val="de-DE"/>
        </w:rPr>
        <w:t>Empfohlene Codes für Unit Types</w:t>
      </w:r>
      <w:bookmarkEnd w:id="1482"/>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723"/>
        <w:gridCol w:w="1872"/>
        <w:gridCol w:w="1980"/>
        <w:gridCol w:w="2126"/>
        <w:gridCol w:w="1062"/>
      </w:tblGrid>
      <w:tr w:rsidR="00EA7E37" w:rsidRPr="00156249" w14:paraId="1BD5CA2E" w14:textId="77777777" w:rsidTr="00156249">
        <w:trPr>
          <w:trHeight w:val="300"/>
        </w:trPr>
        <w:tc>
          <w:tcPr>
            <w:tcW w:w="1379" w:type="dxa"/>
            <w:shd w:val="clear" w:color="auto" w:fill="FFFF66"/>
            <w:noWrap/>
            <w:vAlign w:val="bottom"/>
            <w:hideMark/>
          </w:tcPr>
          <w:p w14:paraId="3DB96CF5" w14:textId="77777777" w:rsidR="00EA7E37" w:rsidRPr="00156249" w:rsidRDefault="00EA7E37" w:rsidP="00ED0016">
            <w:pPr>
              <w:rPr>
                <w:b/>
              </w:rPr>
            </w:pPr>
            <w:r w:rsidRPr="00156249">
              <w:rPr>
                <w:b/>
              </w:rPr>
              <w:t>Gruppe</w:t>
            </w:r>
          </w:p>
        </w:tc>
        <w:tc>
          <w:tcPr>
            <w:tcW w:w="723" w:type="dxa"/>
            <w:shd w:val="clear" w:color="auto" w:fill="FFFF66"/>
            <w:noWrap/>
            <w:vAlign w:val="bottom"/>
            <w:hideMark/>
          </w:tcPr>
          <w:p w14:paraId="0D95D3E4" w14:textId="77777777" w:rsidR="00EA7E37" w:rsidRPr="00156249" w:rsidRDefault="00EA7E37">
            <w:pPr>
              <w:rPr>
                <w:b/>
              </w:rPr>
            </w:pPr>
            <w:r w:rsidRPr="00156249">
              <w:rPr>
                <w:b/>
              </w:rPr>
              <w:t>ID</w:t>
            </w:r>
          </w:p>
        </w:tc>
        <w:tc>
          <w:tcPr>
            <w:tcW w:w="1872" w:type="dxa"/>
            <w:shd w:val="clear" w:color="auto" w:fill="FFFF66"/>
            <w:noWrap/>
            <w:vAlign w:val="bottom"/>
            <w:hideMark/>
          </w:tcPr>
          <w:p w14:paraId="47EE7FFC" w14:textId="77777777" w:rsidR="00EA7E37" w:rsidRPr="00156249" w:rsidRDefault="00EA7E37">
            <w:pPr>
              <w:rPr>
                <w:b/>
              </w:rPr>
            </w:pPr>
            <w:r w:rsidRPr="00156249">
              <w:rPr>
                <w:b/>
              </w:rPr>
              <w:t>Beschreibung DE</w:t>
            </w:r>
          </w:p>
        </w:tc>
        <w:tc>
          <w:tcPr>
            <w:tcW w:w="1980" w:type="dxa"/>
            <w:shd w:val="clear" w:color="auto" w:fill="FFFF66"/>
            <w:noWrap/>
            <w:vAlign w:val="bottom"/>
            <w:hideMark/>
          </w:tcPr>
          <w:p w14:paraId="23B0BC31" w14:textId="77777777" w:rsidR="00EA7E37" w:rsidRPr="00156249" w:rsidRDefault="00EA7E37">
            <w:pPr>
              <w:rPr>
                <w:b/>
              </w:rPr>
            </w:pPr>
            <w:r w:rsidRPr="00156249">
              <w:rPr>
                <w:b/>
              </w:rPr>
              <w:t>Beschreibung EN</w:t>
            </w:r>
          </w:p>
        </w:tc>
        <w:tc>
          <w:tcPr>
            <w:tcW w:w="2126" w:type="dxa"/>
            <w:shd w:val="clear" w:color="auto" w:fill="FFFF66"/>
            <w:noWrap/>
            <w:vAlign w:val="bottom"/>
            <w:hideMark/>
          </w:tcPr>
          <w:p w14:paraId="4E306EE1" w14:textId="77777777" w:rsidR="00EA7E37" w:rsidRPr="00156249" w:rsidRDefault="00EA7E37">
            <w:pPr>
              <w:rPr>
                <w:b/>
              </w:rPr>
            </w:pPr>
            <w:r w:rsidRPr="00156249">
              <w:rPr>
                <w:b/>
              </w:rPr>
              <w:t>Anmerkung</w:t>
            </w:r>
          </w:p>
        </w:tc>
        <w:tc>
          <w:tcPr>
            <w:tcW w:w="1062" w:type="dxa"/>
            <w:shd w:val="clear" w:color="auto" w:fill="FFFF66"/>
            <w:noWrap/>
            <w:vAlign w:val="bottom"/>
            <w:hideMark/>
          </w:tcPr>
          <w:p w14:paraId="331A87BA" w14:textId="71F017BC" w:rsidR="00EA7E37" w:rsidRPr="00156249" w:rsidRDefault="00EA7E37">
            <w:pPr>
              <w:rPr>
                <w:b/>
              </w:rPr>
            </w:pPr>
            <w:r w:rsidRPr="00156249">
              <w:rPr>
                <w:b/>
              </w:rPr>
              <w:t>dt. Ab</w:t>
            </w:r>
            <w:r w:rsidR="00156249">
              <w:rPr>
                <w:b/>
              </w:rPr>
              <w:t>-</w:t>
            </w:r>
            <w:r w:rsidRPr="00156249">
              <w:rPr>
                <w:b/>
              </w:rPr>
              <w:t>kürzung</w:t>
            </w:r>
          </w:p>
        </w:tc>
      </w:tr>
      <w:tr w:rsidR="00EA7E37" w:rsidRPr="00156249" w14:paraId="409142B5" w14:textId="77777777" w:rsidTr="00156249">
        <w:trPr>
          <w:trHeight w:val="300"/>
        </w:trPr>
        <w:tc>
          <w:tcPr>
            <w:tcW w:w="1379" w:type="dxa"/>
            <w:shd w:val="clear" w:color="auto" w:fill="auto"/>
            <w:noWrap/>
            <w:vAlign w:val="bottom"/>
            <w:hideMark/>
          </w:tcPr>
          <w:p w14:paraId="73BA17D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453221E5" w14:textId="77777777" w:rsidR="00EA7E37" w:rsidRPr="00156249" w:rsidRDefault="00EA7E37">
            <w:pPr>
              <w:rPr>
                <w:color w:val="000000"/>
                <w:lang w:val="de-DE"/>
              </w:rPr>
            </w:pPr>
            <w:r w:rsidRPr="00156249">
              <w:rPr>
                <w:color w:val="000000"/>
                <w:lang w:val="de-DE"/>
              </w:rPr>
              <w:t>MGM</w:t>
            </w:r>
          </w:p>
        </w:tc>
        <w:tc>
          <w:tcPr>
            <w:tcW w:w="1872" w:type="dxa"/>
            <w:shd w:val="clear" w:color="auto" w:fill="auto"/>
            <w:noWrap/>
            <w:vAlign w:val="bottom"/>
            <w:hideMark/>
          </w:tcPr>
          <w:p w14:paraId="2F4B396A" w14:textId="77777777" w:rsidR="00EA7E37" w:rsidRPr="00156249" w:rsidRDefault="00EA7E37">
            <w:pPr>
              <w:rPr>
                <w:color w:val="000000"/>
                <w:lang w:val="de-DE"/>
              </w:rPr>
            </w:pPr>
            <w:r w:rsidRPr="00156249">
              <w:rPr>
                <w:color w:val="000000"/>
                <w:lang w:val="de-DE"/>
              </w:rPr>
              <w:t>Milligramm</w:t>
            </w:r>
          </w:p>
        </w:tc>
        <w:tc>
          <w:tcPr>
            <w:tcW w:w="1980" w:type="dxa"/>
            <w:shd w:val="clear" w:color="auto" w:fill="auto"/>
            <w:noWrap/>
            <w:vAlign w:val="bottom"/>
            <w:hideMark/>
          </w:tcPr>
          <w:p w14:paraId="73E66E92" w14:textId="77777777" w:rsidR="00EA7E37" w:rsidRPr="00156249" w:rsidRDefault="00EA7E37">
            <w:pPr>
              <w:rPr>
                <w:color w:val="000000"/>
                <w:lang w:val="de-DE"/>
              </w:rPr>
            </w:pPr>
            <w:r w:rsidRPr="00156249">
              <w:rPr>
                <w:color w:val="000000"/>
                <w:lang w:val="de-DE"/>
              </w:rPr>
              <w:t>milligram</w:t>
            </w:r>
          </w:p>
        </w:tc>
        <w:tc>
          <w:tcPr>
            <w:tcW w:w="2126" w:type="dxa"/>
            <w:shd w:val="clear" w:color="auto" w:fill="auto"/>
            <w:noWrap/>
            <w:vAlign w:val="bottom"/>
            <w:hideMark/>
          </w:tcPr>
          <w:p w14:paraId="6A2CD9C9" w14:textId="77777777" w:rsidR="00EA7E37" w:rsidRPr="00156249" w:rsidRDefault="00EA7E37">
            <w:pPr>
              <w:rPr>
                <w:color w:val="000000"/>
                <w:lang w:val="de-DE"/>
              </w:rPr>
            </w:pPr>
          </w:p>
        </w:tc>
        <w:tc>
          <w:tcPr>
            <w:tcW w:w="1062" w:type="dxa"/>
            <w:shd w:val="clear" w:color="auto" w:fill="auto"/>
            <w:noWrap/>
            <w:vAlign w:val="bottom"/>
            <w:hideMark/>
          </w:tcPr>
          <w:p w14:paraId="55ABF2DF" w14:textId="77777777" w:rsidR="00EA7E37" w:rsidRPr="00156249" w:rsidRDefault="00EA7E37">
            <w:pPr>
              <w:rPr>
                <w:color w:val="000000"/>
                <w:lang w:val="de-DE"/>
              </w:rPr>
            </w:pPr>
            <w:r w:rsidRPr="00156249">
              <w:rPr>
                <w:color w:val="000000"/>
                <w:lang w:val="de-DE"/>
              </w:rPr>
              <w:t>mg</w:t>
            </w:r>
          </w:p>
        </w:tc>
      </w:tr>
      <w:tr w:rsidR="00EA7E37" w:rsidRPr="00156249" w14:paraId="7D884BE8" w14:textId="77777777" w:rsidTr="00156249">
        <w:trPr>
          <w:trHeight w:val="300"/>
        </w:trPr>
        <w:tc>
          <w:tcPr>
            <w:tcW w:w="1379" w:type="dxa"/>
            <w:shd w:val="clear" w:color="auto" w:fill="auto"/>
            <w:noWrap/>
            <w:vAlign w:val="bottom"/>
            <w:hideMark/>
          </w:tcPr>
          <w:p w14:paraId="1FB8F099"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4F2E511" w14:textId="77777777" w:rsidR="00EA7E37" w:rsidRPr="00156249" w:rsidRDefault="00EA7E37">
            <w:pPr>
              <w:rPr>
                <w:color w:val="000000"/>
                <w:lang w:val="de-DE"/>
              </w:rPr>
            </w:pPr>
            <w:r w:rsidRPr="00156249">
              <w:rPr>
                <w:color w:val="000000"/>
                <w:lang w:val="de-DE"/>
              </w:rPr>
              <w:t>GRM</w:t>
            </w:r>
          </w:p>
        </w:tc>
        <w:tc>
          <w:tcPr>
            <w:tcW w:w="1872" w:type="dxa"/>
            <w:shd w:val="clear" w:color="auto" w:fill="auto"/>
            <w:noWrap/>
            <w:vAlign w:val="bottom"/>
            <w:hideMark/>
          </w:tcPr>
          <w:p w14:paraId="454A7B97" w14:textId="77777777" w:rsidR="00EA7E37" w:rsidRPr="00156249" w:rsidRDefault="00EA7E37">
            <w:pPr>
              <w:rPr>
                <w:color w:val="000000"/>
                <w:lang w:val="de-DE"/>
              </w:rPr>
            </w:pPr>
            <w:r w:rsidRPr="00156249">
              <w:rPr>
                <w:color w:val="000000"/>
                <w:lang w:val="de-DE"/>
              </w:rPr>
              <w:t>Gramm</w:t>
            </w:r>
          </w:p>
        </w:tc>
        <w:tc>
          <w:tcPr>
            <w:tcW w:w="1980" w:type="dxa"/>
            <w:shd w:val="clear" w:color="auto" w:fill="auto"/>
            <w:noWrap/>
            <w:vAlign w:val="bottom"/>
            <w:hideMark/>
          </w:tcPr>
          <w:p w14:paraId="55743575" w14:textId="77777777" w:rsidR="00EA7E37" w:rsidRPr="00156249" w:rsidRDefault="00EA7E37">
            <w:pPr>
              <w:rPr>
                <w:color w:val="000000"/>
                <w:lang w:val="de-DE"/>
              </w:rPr>
            </w:pPr>
            <w:r w:rsidRPr="00156249">
              <w:rPr>
                <w:color w:val="000000"/>
                <w:lang w:val="de-DE"/>
              </w:rPr>
              <w:t>gram</w:t>
            </w:r>
          </w:p>
        </w:tc>
        <w:tc>
          <w:tcPr>
            <w:tcW w:w="2126" w:type="dxa"/>
            <w:shd w:val="clear" w:color="auto" w:fill="auto"/>
            <w:noWrap/>
            <w:vAlign w:val="bottom"/>
            <w:hideMark/>
          </w:tcPr>
          <w:p w14:paraId="6633AF08" w14:textId="77777777" w:rsidR="00EA7E37" w:rsidRPr="00156249" w:rsidRDefault="00EA7E37">
            <w:pPr>
              <w:rPr>
                <w:color w:val="000000"/>
                <w:lang w:val="de-DE"/>
              </w:rPr>
            </w:pPr>
            <w:r w:rsidRPr="00156249">
              <w:rPr>
                <w:color w:val="000000"/>
                <w:lang w:val="de-DE"/>
              </w:rPr>
              <w:t>=1.000 MGM</w:t>
            </w:r>
          </w:p>
        </w:tc>
        <w:tc>
          <w:tcPr>
            <w:tcW w:w="1062" w:type="dxa"/>
            <w:shd w:val="clear" w:color="auto" w:fill="auto"/>
            <w:noWrap/>
            <w:vAlign w:val="bottom"/>
            <w:hideMark/>
          </w:tcPr>
          <w:p w14:paraId="67CEA477" w14:textId="77777777" w:rsidR="00EA7E37" w:rsidRPr="00156249" w:rsidRDefault="00EA7E37">
            <w:pPr>
              <w:rPr>
                <w:color w:val="000000"/>
                <w:lang w:val="de-DE"/>
              </w:rPr>
            </w:pPr>
            <w:r w:rsidRPr="00156249">
              <w:rPr>
                <w:color w:val="000000"/>
                <w:lang w:val="de-DE"/>
              </w:rPr>
              <w:t>g</w:t>
            </w:r>
          </w:p>
        </w:tc>
      </w:tr>
      <w:tr w:rsidR="00EA7E37" w:rsidRPr="00156249" w14:paraId="3DAAC82E" w14:textId="77777777" w:rsidTr="00156249">
        <w:trPr>
          <w:trHeight w:val="300"/>
        </w:trPr>
        <w:tc>
          <w:tcPr>
            <w:tcW w:w="1379" w:type="dxa"/>
            <w:shd w:val="clear" w:color="auto" w:fill="auto"/>
            <w:noWrap/>
            <w:vAlign w:val="bottom"/>
            <w:hideMark/>
          </w:tcPr>
          <w:p w14:paraId="70D50BF3"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8384F1B" w14:textId="77777777" w:rsidR="00EA7E37" w:rsidRPr="00156249" w:rsidRDefault="00EA7E37">
            <w:pPr>
              <w:rPr>
                <w:color w:val="000000"/>
                <w:lang w:val="de-DE"/>
              </w:rPr>
            </w:pPr>
            <w:r w:rsidRPr="00156249">
              <w:rPr>
                <w:color w:val="000000"/>
                <w:lang w:val="de-DE"/>
              </w:rPr>
              <w:t>DJ</w:t>
            </w:r>
          </w:p>
        </w:tc>
        <w:tc>
          <w:tcPr>
            <w:tcW w:w="1872" w:type="dxa"/>
            <w:shd w:val="clear" w:color="auto" w:fill="auto"/>
            <w:noWrap/>
            <w:vAlign w:val="bottom"/>
            <w:hideMark/>
          </w:tcPr>
          <w:p w14:paraId="633F92F4" w14:textId="77777777" w:rsidR="00EA7E37" w:rsidRPr="00156249" w:rsidRDefault="00EA7E37">
            <w:pPr>
              <w:rPr>
                <w:color w:val="000000"/>
                <w:lang w:val="de-DE"/>
              </w:rPr>
            </w:pPr>
            <w:r w:rsidRPr="00156249">
              <w:rPr>
                <w:color w:val="000000"/>
                <w:lang w:val="de-DE"/>
              </w:rPr>
              <w:t>Dekagramm</w:t>
            </w:r>
          </w:p>
        </w:tc>
        <w:tc>
          <w:tcPr>
            <w:tcW w:w="1980" w:type="dxa"/>
            <w:shd w:val="clear" w:color="auto" w:fill="auto"/>
            <w:noWrap/>
            <w:vAlign w:val="bottom"/>
            <w:hideMark/>
          </w:tcPr>
          <w:p w14:paraId="18F573CF" w14:textId="77777777" w:rsidR="00EA7E37" w:rsidRPr="00156249" w:rsidRDefault="00EA7E37">
            <w:pPr>
              <w:rPr>
                <w:color w:val="000000"/>
                <w:lang w:val="de-DE"/>
              </w:rPr>
            </w:pPr>
            <w:r w:rsidRPr="00156249">
              <w:rPr>
                <w:color w:val="000000"/>
                <w:lang w:val="de-DE"/>
              </w:rPr>
              <w:t>decagram</w:t>
            </w:r>
          </w:p>
        </w:tc>
        <w:tc>
          <w:tcPr>
            <w:tcW w:w="2126" w:type="dxa"/>
            <w:shd w:val="clear" w:color="auto" w:fill="auto"/>
            <w:noWrap/>
            <w:vAlign w:val="bottom"/>
            <w:hideMark/>
          </w:tcPr>
          <w:p w14:paraId="1B688586" w14:textId="77777777" w:rsidR="00EA7E37" w:rsidRPr="00156249" w:rsidRDefault="00EA7E37">
            <w:pPr>
              <w:rPr>
                <w:color w:val="000000"/>
                <w:lang w:val="de-DE"/>
              </w:rPr>
            </w:pPr>
            <w:r w:rsidRPr="00156249">
              <w:rPr>
                <w:color w:val="000000"/>
                <w:lang w:val="de-DE"/>
              </w:rPr>
              <w:t>=10 GRM</w:t>
            </w:r>
          </w:p>
        </w:tc>
        <w:tc>
          <w:tcPr>
            <w:tcW w:w="1062" w:type="dxa"/>
            <w:shd w:val="clear" w:color="auto" w:fill="auto"/>
            <w:noWrap/>
            <w:vAlign w:val="bottom"/>
            <w:hideMark/>
          </w:tcPr>
          <w:p w14:paraId="13D7176F" w14:textId="77777777" w:rsidR="00EA7E37" w:rsidRPr="00156249" w:rsidRDefault="00EA7E37">
            <w:pPr>
              <w:rPr>
                <w:color w:val="000000"/>
                <w:lang w:val="de-DE"/>
              </w:rPr>
            </w:pPr>
            <w:r w:rsidRPr="00156249">
              <w:rPr>
                <w:color w:val="000000"/>
                <w:lang w:val="de-DE"/>
              </w:rPr>
              <w:t>dg</w:t>
            </w:r>
          </w:p>
        </w:tc>
      </w:tr>
      <w:tr w:rsidR="00EA7E37" w:rsidRPr="00156249" w14:paraId="4C2070F9" w14:textId="77777777" w:rsidTr="00156249">
        <w:trPr>
          <w:trHeight w:val="300"/>
        </w:trPr>
        <w:tc>
          <w:tcPr>
            <w:tcW w:w="1379" w:type="dxa"/>
            <w:shd w:val="clear" w:color="auto" w:fill="auto"/>
            <w:noWrap/>
            <w:vAlign w:val="bottom"/>
            <w:hideMark/>
          </w:tcPr>
          <w:p w14:paraId="5BCE51C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524C4B8" w14:textId="77777777" w:rsidR="00EA7E37" w:rsidRPr="00156249" w:rsidRDefault="00EA7E37">
            <w:pPr>
              <w:rPr>
                <w:color w:val="000000"/>
                <w:lang w:val="de-DE"/>
              </w:rPr>
            </w:pPr>
            <w:r w:rsidRPr="00156249">
              <w:rPr>
                <w:color w:val="000000"/>
                <w:lang w:val="de-DE"/>
              </w:rPr>
              <w:t>KGM</w:t>
            </w:r>
          </w:p>
        </w:tc>
        <w:tc>
          <w:tcPr>
            <w:tcW w:w="1872" w:type="dxa"/>
            <w:shd w:val="clear" w:color="auto" w:fill="auto"/>
            <w:noWrap/>
            <w:vAlign w:val="bottom"/>
            <w:hideMark/>
          </w:tcPr>
          <w:p w14:paraId="3E9B96DE" w14:textId="77777777" w:rsidR="00EA7E37" w:rsidRPr="00156249" w:rsidRDefault="00EA7E37">
            <w:pPr>
              <w:rPr>
                <w:color w:val="000000"/>
                <w:lang w:val="de-DE"/>
              </w:rPr>
            </w:pPr>
            <w:r w:rsidRPr="00156249">
              <w:rPr>
                <w:color w:val="000000"/>
                <w:lang w:val="de-DE"/>
              </w:rPr>
              <w:t>Kilogramm</w:t>
            </w:r>
          </w:p>
        </w:tc>
        <w:tc>
          <w:tcPr>
            <w:tcW w:w="1980" w:type="dxa"/>
            <w:shd w:val="clear" w:color="auto" w:fill="auto"/>
            <w:noWrap/>
            <w:vAlign w:val="bottom"/>
            <w:hideMark/>
          </w:tcPr>
          <w:p w14:paraId="71F79C2F" w14:textId="77777777" w:rsidR="00EA7E37" w:rsidRPr="00156249" w:rsidRDefault="00EA7E37">
            <w:pPr>
              <w:rPr>
                <w:color w:val="000000"/>
                <w:lang w:val="de-DE"/>
              </w:rPr>
            </w:pPr>
            <w:r w:rsidRPr="00156249">
              <w:rPr>
                <w:color w:val="000000"/>
                <w:lang w:val="de-DE"/>
              </w:rPr>
              <w:t>kilogramme</w:t>
            </w:r>
          </w:p>
        </w:tc>
        <w:tc>
          <w:tcPr>
            <w:tcW w:w="2126" w:type="dxa"/>
            <w:shd w:val="clear" w:color="auto" w:fill="auto"/>
            <w:noWrap/>
            <w:vAlign w:val="bottom"/>
            <w:hideMark/>
          </w:tcPr>
          <w:p w14:paraId="432FB999" w14:textId="77777777" w:rsidR="00EA7E37" w:rsidRPr="00156249" w:rsidRDefault="00EA7E37">
            <w:pPr>
              <w:rPr>
                <w:color w:val="000000"/>
                <w:lang w:val="de-DE"/>
              </w:rPr>
            </w:pPr>
            <w:r w:rsidRPr="00156249">
              <w:rPr>
                <w:color w:val="000000"/>
                <w:lang w:val="de-DE"/>
              </w:rPr>
              <w:t>=100 DJ oder =1.000 GRM</w:t>
            </w:r>
          </w:p>
        </w:tc>
        <w:tc>
          <w:tcPr>
            <w:tcW w:w="1062" w:type="dxa"/>
            <w:shd w:val="clear" w:color="auto" w:fill="auto"/>
            <w:noWrap/>
            <w:vAlign w:val="bottom"/>
            <w:hideMark/>
          </w:tcPr>
          <w:p w14:paraId="18F00C9C" w14:textId="77777777" w:rsidR="00EA7E37" w:rsidRPr="00156249" w:rsidRDefault="00EA7E37">
            <w:pPr>
              <w:rPr>
                <w:color w:val="000000"/>
                <w:lang w:val="de-DE"/>
              </w:rPr>
            </w:pPr>
            <w:r w:rsidRPr="00156249">
              <w:rPr>
                <w:color w:val="000000"/>
                <w:lang w:val="de-DE"/>
              </w:rPr>
              <w:t>kg</w:t>
            </w:r>
          </w:p>
        </w:tc>
      </w:tr>
      <w:tr w:rsidR="00EA7E37" w:rsidRPr="00156249" w14:paraId="7DE188AC" w14:textId="77777777" w:rsidTr="00156249">
        <w:trPr>
          <w:trHeight w:val="300"/>
        </w:trPr>
        <w:tc>
          <w:tcPr>
            <w:tcW w:w="1379" w:type="dxa"/>
            <w:shd w:val="clear" w:color="auto" w:fill="auto"/>
            <w:noWrap/>
            <w:vAlign w:val="bottom"/>
            <w:hideMark/>
          </w:tcPr>
          <w:p w14:paraId="139AD20F"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5793582" w14:textId="77777777" w:rsidR="00EA7E37" w:rsidRPr="00156249" w:rsidRDefault="00EA7E37">
            <w:pPr>
              <w:rPr>
                <w:color w:val="000000"/>
                <w:lang w:val="de-DE"/>
              </w:rPr>
            </w:pPr>
            <w:r w:rsidRPr="00156249">
              <w:rPr>
                <w:color w:val="000000"/>
                <w:lang w:val="de-DE"/>
              </w:rPr>
              <w:t>TNE</w:t>
            </w:r>
          </w:p>
        </w:tc>
        <w:tc>
          <w:tcPr>
            <w:tcW w:w="1872" w:type="dxa"/>
            <w:shd w:val="clear" w:color="auto" w:fill="auto"/>
            <w:noWrap/>
            <w:vAlign w:val="bottom"/>
            <w:hideMark/>
          </w:tcPr>
          <w:p w14:paraId="06068E94" w14:textId="77777777" w:rsidR="00EA7E37" w:rsidRPr="00156249" w:rsidRDefault="00EA7E37">
            <w:pPr>
              <w:rPr>
                <w:color w:val="000000"/>
                <w:lang w:val="de-DE"/>
              </w:rPr>
            </w:pPr>
            <w:r w:rsidRPr="00156249">
              <w:rPr>
                <w:color w:val="000000"/>
                <w:lang w:val="de-DE"/>
              </w:rPr>
              <w:t>Tonne</w:t>
            </w:r>
          </w:p>
        </w:tc>
        <w:tc>
          <w:tcPr>
            <w:tcW w:w="1980" w:type="dxa"/>
            <w:shd w:val="clear" w:color="auto" w:fill="auto"/>
            <w:noWrap/>
            <w:vAlign w:val="bottom"/>
            <w:hideMark/>
          </w:tcPr>
          <w:p w14:paraId="449868C8" w14:textId="77777777" w:rsidR="00EA7E37" w:rsidRPr="00156249" w:rsidRDefault="00EA7E37">
            <w:pPr>
              <w:rPr>
                <w:color w:val="000000"/>
                <w:lang w:val="de-DE"/>
              </w:rPr>
            </w:pPr>
            <w:r w:rsidRPr="00156249">
              <w:rPr>
                <w:color w:val="000000"/>
                <w:lang w:val="de-DE"/>
              </w:rPr>
              <w:t>ton</w:t>
            </w:r>
          </w:p>
        </w:tc>
        <w:tc>
          <w:tcPr>
            <w:tcW w:w="2126" w:type="dxa"/>
            <w:shd w:val="clear" w:color="auto" w:fill="auto"/>
            <w:noWrap/>
            <w:vAlign w:val="bottom"/>
            <w:hideMark/>
          </w:tcPr>
          <w:p w14:paraId="25F89028" w14:textId="77777777" w:rsidR="00EA7E37" w:rsidRPr="00156249" w:rsidRDefault="00EA7E37">
            <w:pPr>
              <w:rPr>
                <w:color w:val="000000"/>
                <w:lang w:val="de-DE"/>
              </w:rPr>
            </w:pPr>
            <w:r w:rsidRPr="00156249">
              <w:rPr>
                <w:color w:val="000000"/>
                <w:lang w:val="de-DE"/>
              </w:rPr>
              <w:t>=1.000 KGM</w:t>
            </w:r>
          </w:p>
        </w:tc>
        <w:tc>
          <w:tcPr>
            <w:tcW w:w="1062" w:type="dxa"/>
            <w:shd w:val="clear" w:color="auto" w:fill="auto"/>
            <w:noWrap/>
            <w:vAlign w:val="bottom"/>
            <w:hideMark/>
          </w:tcPr>
          <w:p w14:paraId="4BBF1DA8" w14:textId="77777777" w:rsidR="00EA7E37" w:rsidRPr="00156249" w:rsidRDefault="00EA7E37">
            <w:pPr>
              <w:rPr>
                <w:color w:val="000000"/>
                <w:lang w:val="de-DE"/>
              </w:rPr>
            </w:pPr>
            <w:r w:rsidRPr="00156249">
              <w:rPr>
                <w:color w:val="000000"/>
                <w:lang w:val="de-DE"/>
              </w:rPr>
              <w:t>t</w:t>
            </w:r>
          </w:p>
        </w:tc>
      </w:tr>
      <w:tr w:rsidR="00EA7E37" w:rsidRPr="00156249" w14:paraId="5A4278E4" w14:textId="77777777" w:rsidTr="00156249">
        <w:trPr>
          <w:trHeight w:val="300"/>
        </w:trPr>
        <w:tc>
          <w:tcPr>
            <w:tcW w:w="1379" w:type="dxa"/>
            <w:shd w:val="clear" w:color="auto" w:fill="auto"/>
            <w:noWrap/>
            <w:vAlign w:val="bottom"/>
            <w:hideMark/>
          </w:tcPr>
          <w:p w14:paraId="50453C19"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B1F709D" w14:textId="77777777" w:rsidR="00EA7E37" w:rsidRPr="00156249" w:rsidRDefault="00EA7E37">
            <w:pPr>
              <w:rPr>
                <w:color w:val="000000"/>
                <w:lang w:val="de-DE"/>
              </w:rPr>
            </w:pPr>
            <w:r w:rsidRPr="00156249">
              <w:rPr>
                <w:color w:val="000000"/>
                <w:lang w:val="de-DE"/>
              </w:rPr>
              <w:t>MMT</w:t>
            </w:r>
          </w:p>
        </w:tc>
        <w:tc>
          <w:tcPr>
            <w:tcW w:w="1872" w:type="dxa"/>
            <w:shd w:val="clear" w:color="auto" w:fill="auto"/>
            <w:noWrap/>
            <w:vAlign w:val="bottom"/>
            <w:hideMark/>
          </w:tcPr>
          <w:p w14:paraId="502FEF3B" w14:textId="77777777" w:rsidR="00EA7E37" w:rsidRPr="00156249" w:rsidRDefault="00EA7E37">
            <w:pPr>
              <w:rPr>
                <w:color w:val="000000"/>
                <w:lang w:val="de-DE"/>
              </w:rPr>
            </w:pPr>
            <w:r w:rsidRPr="00156249">
              <w:rPr>
                <w:color w:val="000000"/>
                <w:lang w:val="de-DE"/>
              </w:rPr>
              <w:t>Millimeter</w:t>
            </w:r>
          </w:p>
        </w:tc>
        <w:tc>
          <w:tcPr>
            <w:tcW w:w="1980" w:type="dxa"/>
            <w:shd w:val="clear" w:color="auto" w:fill="auto"/>
            <w:noWrap/>
            <w:vAlign w:val="bottom"/>
            <w:hideMark/>
          </w:tcPr>
          <w:p w14:paraId="59F98D1D" w14:textId="77777777" w:rsidR="00EA7E37" w:rsidRPr="00156249" w:rsidRDefault="00EA7E37">
            <w:pPr>
              <w:rPr>
                <w:color w:val="000000"/>
                <w:lang w:val="de-DE"/>
              </w:rPr>
            </w:pPr>
            <w:r w:rsidRPr="00156249">
              <w:rPr>
                <w:color w:val="000000"/>
                <w:lang w:val="de-DE"/>
              </w:rPr>
              <w:t>millimetre</w:t>
            </w:r>
          </w:p>
        </w:tc>
        <w:tc>
          <w:tcPr>
            <w:tcW w:w="2126" w:type="dxa"/>
            <w:shd w:val="clear" w:color="auto" w:fill="auto"/>
            <w:noWrap/>
            <w:vAlign w:val="bottom"/>
            <w:hideMark/>
          </w:tcPr>
          <w:p w14:paraId="55A773D7" w14:textId="77777777" w:rsidR="00EA7E37" w:rsidRPr="00156249" w:rsidRDefault="00EA7E37">
            <w:pPr>
              <w:rPr>
                <w:color w:val="000000"/>
                <w:lang w:val="de-DE"/>
              </w:rPr>
            </w:pPr>
          </w:p>
        </w:tc>
        <w:tc>
          <w:tcPr>
            <w:tcW w:w="1062" w:type="dxa"/>
            <w:shd w:val="clear" w:color="auto" w:fill="auto"/>
            <w:noWrap/>
            <w:vAlign w:val="bottom"/>
            <w:hideMark/>
          </w:tcPr>
          <w:p w14:paraId="1413E4F0" w14:textId="77777777" w:rsidR="00EA7E37" w:rsidRPr="00156249" w:rsidRDefault="00EA7E37">
            <w:pPr>
              <w:rPr>
                <w:color w:val="000000"/>
                <w:lang w:val="de-DE"/>
              </w:rPr>
            </w:pPr>
            <w:r w:rsidRPr="00156249">
              <w:rPr>
                <w:color w:val="000000"/>
                <w:lang w:val="de-DE"/>
              </w:rPr>
              <w:t>mm</w:t>
            </w:r>
          </w:p>
        </w:tc>
      </w:tr>
      <w:tr w:rsidR="00EA7E37" w:rsidRPr="00156249" w14:paraId="3356BE5E" w14:textId="77777777" w:rsidTr="00156249">
        <w:trPr>
          <w:trHeight w:val="300"/>
        </w:trPr>
        <w:tc>
          <w:tcPr>
            <w:tcW w:w="1379" w:type="dxa"/>
            <w:shd w:val="clear" w:color="auto" w:fill="auto"/>
            <w:noWrap/>
            <w:vAlign w:val="bottom"/>
            <w:hideMark/>
          </w:tcPr>
          <w:p w14:paraId="4324BB63"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7335A8C4" w14:textId="77777777" w:rsidR="00EA7E37" w:rsidRPr="00156249" w:rsidRDefault="00EA7E37">
            <w:pPr>
              <w:rPr>
                <w:color w:val="000000"/>
                <w:lang w:val="de-DE"/>
              </w:rPr>
            </w:pPr>
            <w:r w:rsidRPr="00156249">
              <w:rPr>
                <w:color w:val="000000"/>
                <w:lang w:val="de-DE"/>
              </w:rPr>
              <w:t>CMT</w:t>
            </w:r>
          </w:p>
        </w:tc>
        <w:tc>
          <w:tcPr>
            <w:tcW w:w="1872" w:type="dxa"/>
            <w:shd w:val="clear" w:color="auto" w:fill="auto"/>
            <w:noWrap/>
            <w:vAlign w:val="bottom"/>
            <w:hideMark/>
          </w:tcPr>
          <w:p w14:paraId="6C98654E" w14:textId="77777777" w:rsidR="00EA7E37" w:rsidRPr="00156249" w:rsidRDefault="00EA7E37">
            <w:pPr>
              <w:rPr>
                <w:color w:val="000000"/>
                <w:lang w:val="de-DE"/>
              </w:rPr>
            </w:pPr>
            <w:r w:rsidRPr="00156249">
              <w:rPr>
                <w:color w:val="000000"/>
                <w:lang w:val="de-DE"/>
              </w:rPr>
              <w:t>Zentimeter</w:t>
            </w:r>
          </w:p>
        </w:tc>
        <w:tc>
          <w:tcPr>
            <w:tcW w:w="1980" w:type="dxa"/>
            <w:shd w:val="clear" w:color="auto" w:fill="auto"/>
            <w:noWrap/>
            <w:vAlign w:val="bottom"/>
            <w:hideMark/>
          </w:tcPr>
          <w:p w14:paraId="2D735627" w14:textId="77777777" w:rsidR="00EA7E37" w:rsidRPr="00156249" w:rsidRDefault="00EA7E37">
            <w:pPr>
              <w:rPr>
                <w:color w:val="000000"/>
                <w:lang w:val="de-DE"/>
              </w:rPr>
            </w:pPr>
            <w:r w:rsidRPr="00156249">
              <w:rPr>
                <w:color w:val="000000"/>
                <w:lang w:val="de-DE"/>
              </w:rPr>
              <w:t>centimetre</w:t>
            </w:r>
          </w:p>
        </w:tc>
        <w:tc>
          <w:tcPr>
            <w:tcW w:w="2126" w:type="dxa"/>
            <w:shd w:val="clear" w:color="auto" w:fill="auto"/>
            <w:noWrap/>
            <w:vAlign w:val="bottom"/>
            <w:hideMark/>
          </w:tcPr>
          <w:p w14:paraId="3CBCD08A" w14:textId="77777777" w:rsidR="00EA7E37" w:rsidRPr="00156249" w:rsidRDefault="00EA7E37">
            <w:pPr>
              <w:rPr>
                <w:color w:val="000000"/>
                <w:lang w:val="de-DE"/>
              </w:rPr>
            </w:pPr>
            <w:r w:rsidRPr="00156249">
              <w:rPr>
                <w:color w:val="000000"/>
                <w:lang w:val="de-DE"/>
              </w:rPr>
              <w:t>=10 MMT</w:t>
            </w:r>
          </w:p>
        </w:tc>
        <w:tc>
          <w:tcPr>
            <w:tcW w:w="1062" w:type="dxa"/>
            <w:shd w:val="clear" w:color="auto" w:fill="auto"/>
            <w:noWrap/>
            <w:vAlign w:val="bottom"/>
            <w:hideMark/>
          </w:tcPr>
          <w:p w14:paraId="329904B7" w14:textId="77777777" w:rsidR="00EA7E37" w:rsidRPr="00156249" w:rsidRDefault="00EA7E37">
            <w:pPr>
              <w:rPr>
                <w:color w:val="000000"/>
                <w:lang w:val="de-DE"/>
              </w:rPr>
            </w:pPr>
            <w:r w:rsidRPr="00156249">
              <w:rPr>
                <w:color w:val="000000"/>
                <w:lang w:val="de-DE"/>
              </w:rPr>
              <w:t>cm</w:t>
            </w:r>
          </w:p>
        </w:tc>
      </w:tr>
      <w:tr w:rsidR="00EA7E37" w:rsidRPr="00156249" w14:paraId="73DB3DFA" w14:textId="77777777" w:rsidTr="00156249">
        <w:trPr>
          <w:trHeight w:val="300"/>
        </w:trPr>
        <w:tc>
          <w:tcPr>
            <w:tcW w:w="1379" w:type="dxa"/>
            <w:shd w:val="clear" w:color="auto" w:fill="auto"/>
            <w:noWrap/>
            <w:vAlign w:val="bottom"/>
            <w:hideMark/>
          </w:tcPr>
          <w:p w14:paraId="21D1E67B"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C83B75B" w14:textId="77777777" w:rsidR="00EA7E37" w:rsidRPr="00156249" w:rsidRDefault="00EA7E37">
            <w:pPr>
              <w:rPr>
                <w:color w:val="000000"/>
                <w:lang w:val="de-DE"/>
              </w:rPr>
            </w:pPr>
            <w:r w:rsidRPr="00156249">
              <w:rPr>
                <w:color w:val="000000"/>
                <w:lang w:val="de-DE"/>
              </w:rPr>
              <w:t>DMT</w:t>
            </w:r>
          </w:p>
        </w:tc>
        <w:tc>
          <w:tcPr>
            <w:tcW w:w="1872" w:type="dxa"/>
            <w:shd w:val="clear" w:color="auto" w:fill="auto"/>
            <w:noWrap/>
            <w:vAlign w:val="bottom"/>
            <w:hideMark/>
          </w:tcPr>
          <w:p w14:paraId="341DDA27" w14:textId="77777777" w:rsidR="00EA7E37" w:rsidRPr="00156249" w:rsidRDefault="00EA7E37">
            <w:pPr>
              <w:rPr>
                <w:color w:val="000000"/>
                <w:lang w:val="de-DE"/>
              </w:rPr>
            </w:pPr>
            <w:r w:rsidRPr="00156249">
              <w:rPr>
                <w:color w:val="000000"/>
                <w:lang w:val="de-DE"/>
              </w:rPr>
              <w:t>Dezimeter</w:t>
            </w:r>
          </w:p>
        </w:tc>
        <w:tc>
          <w:tcPr>
            <w:tcW w:w="1980" w:type="dxa"/>
            <w:shd w:val="clear" w:color="auto" w:fill="auto"/>
            <w:noWrap/>
            <w:vAlign w:val="bottom"/>
            <w:hideMark/>
          </w:tcPr>
          <w:p w14:paraId="7846D791" w14:textId="77777777" w:rsidR="00EA7E37" w:rsidRPr="00156249" w:rsidRDefault="00EA7E37">
            <w:pPr>
              <w:rPr>
                <w:color w:val="000000"/>
                <w:lang w:val="de-DE"/>
              </w:rPr>
            </w:pPr>
            <w:r w:rsidRPr="00156249">
              <w:rPr>
                <w:color w:val="000000"/>
                <w:lang w:val="de-DE"/>
              </w:rPr>
              <w:t>decimetre</w:t>
            </w:r>
          </w:p>
        </w:tc>
        <w:tc>
          <w:tcPr>
            <w:tcW w:w="2126" w:type="dxa"/>
            <w:shd w:val="clear" w:color="auto" w:fill="auto"/>
            <w:noWrap/>
            <w:vAlign w:val="bottom"/>
            <w:hideMark/>
          </w:tcPr>
          <w:p w14:paraId="50C8C7DE" w14:textId="77777777" w:rsidR="00EA7E37" w:rsidRPr="00156249" w:rsidRDefault="00EA7E37">
            <w:pPr>
              <w:rPr>
                <w:color w:val="000000"/>
                <w:lang w:val="de-DE"/>
              </w:rPr>
            </w:pPr>
            <w:r w:rsidRPr="00156249">
              <w:rPr>
                <w:color w:val="000000"/>
                <w:lang w:val="de-DE"/>
              </w:rPr>
              <w:t>=10 CMT</w:t>
            </w:r>
          </w:p>
        </w:tc>
        <w:tc>
          <w:tcPr>
            <w:tcW w:w="1062" w:type="dxa"/>
            <w:shd w:val="clear" w:color="auto" w:fill="auto"/>
            <w:noWrap/>
            <w:vAlign w:val="bottom"/>
            <w:hideMark/>
          </w:tcPr>
          <w:p w14:paraId="41A86298" w14:textId="77777777" w:rsidR="00EA7E37" w:rsidRPr="00156249" w:rsidRDefault="00EA7E37">
            <w:pPr>
              <w:rPr>
                <w:color w:val="000000"/>
                <w:lang w:val="de-DE"/>
              </w:rPr>
            </w:pPr>
            <w:r w:rsidRPr="00156249">
              <w:rPr>
                <w:color w:val="000000"/>
                <w:lang w:val="de-DE"/>
              </w:rPr>
              <w:t>dm</w:t>
            </w:r>
          </w:p>
        </w:tc>
      </w:tr>
      <w:tr w:rsidR="00EA7E37" w:rsidRPr="00156249" w14:paraId="286F418C" w14:textId="77777777" w:rsidTr="00156249">
        <w:trPr>
          <w:trHeight w:val="300"/>
        </w:trPr>
        <w:tc>
          <w:tcPr>
            <w:tcW w:w="1379" w:type="dxa"/>
            <w:shd w:val="clear" w:color="auto" w:fill="auto"/>
            <w:noWrap/>
            <w:vAlign w:val="bottom"/>
            <w:hideMark/>
          </w:tcPr>
          <w:p w14:paraId="3CE59B14"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4F7B2076" w14:textId="77777777" w:rsidR="00EA7E37" w:rsidRPr="00156249" w:rsidRDefault="00EA7E37">
            <w:pPr>
              <w:rPr>
                <w:color w:val="000000"/>
                <w:lang w:val="de-DE"/>
              </w:rPr>
            </w:pPr>
            <w:r w:rsidRPr="00156249">
              <w:rPr>
                <w:color w:val="000000"/>
                <w:lang w:val="de-DE"/>
              </w:rPr>
              <w:t>MTR</w:t>
            </w:r>
          </w:p>
        </w:tc>
        <w:tc>
          <w:tcPr>
            <w:tcW w:w="1872" w:type="dxa"/>
            <w:shd w:val="clear" w:color="auto" w:fill="auto"/>
            <w:noWrap/>
            <w:vAlign w:val="bottom"/>
            <w:hideMark/>
          </w:tcPr>
          <w:p w14:paraId="419932AC" w14:textId="77777777" w:rsidR="00EA7E37" w:rsidRPr="00156249" w:rsidRDefault="00EA7E37">
            <w:pPr>
              <w:rPr>
                <w:color w:val="000000"/>
                <w:lang w:val="de-DE"/>
              </w:rPr>
            </w:pPr>
            <w:r w:rsidRPr="00156249">
              <w:rPr>
                <w:color w:val="000000"/>
                <w:lang w:val="de-DE"/>
              </w:rPr>
              <w:t>Meter</w:t>
            </w:r>
          </w:p>
        </w:tc>
        <w:tc>
          <w:tcPr>
            <w:tcW w:w="1980" w:type="dxa"/>
            <w:shd w:val="clear" w:color="auto" w:fill="auto"/>
            <w:noWrap/>
            <w:vAlign w:val="bottom"/>
            <w:hideMark/>
          </w:tcPr>
          <w:p w14:paraId="2D39C83A" w14:textId="77777777" w:rsidR="00EA7E37" w:rsidRPr="00156249" w:rsidRDefault="00EA7E37">
            <w:pPr>
              <w:rPr>
                <w:color w:val="000000"/>
                <w:lang w:val="de-DE"/>
              </w:rPr>
            </w:pPr>
            <w:r w:rsidRPr="00156249">
              <w:rPr>
                <w:color w:val="000000"/>
                <w:lang w:val="de-DE"/>
              </w:rPr>
              <w:t>metre</w:t>
            </w:r>
          </w:p>
        </w:tc>
        <w:tc>
          <w:tcPr>
            <w:tcW w:w="2126" w:type="dxa"/>
            <w:shd w:val="clear" w:color="auto" w:fill="auto"/>
            <w:noWrap/>
            <w:vAlign w:val="bottom"/>
            <w:hideMark/>
          </w:tcPr>
          <w:p w14:paraId="1CC32773" w14:textId="77777777" w:rsidR="00EA7E37" w:rsidRPr="00156249" w:rsidRDefault="00EA7E37">
            <w:pPr>
              <w:rPr>
                <w:color w:val="000000"/>
                <w:lang w:val="de-DE"/>
              </w:rPr>
            </w:pPr>
            <w:r w:rsidRPr="00156249">
              <w:rPr>
                <w:color w:val="000000"/>
                <w:lang w:val="de-DE"/>
              </w:rPr>
              <w:t>=10 DMT</w:t>
            </w:r>
          </w:p>
        </w:tc>
        <w:tc>
          <w:tcPr>
            <w:tcW w:w="1062" w:type="dxa"/>
            <w:shd w:val="clear" w:color="auto" w:fill="auto"/>
            <w:noWrap/>
            <w:vAlign w:val="bottom"/>
            <w:hideMark/>
          </w:tcPr>
          <w:p w14:paraId="05CD1A1B" w14:textId="77777777" w:rsidR="00EA7E37" w:rsidRPr="00156249" w:rsidRDefault="00EA7E37">
            <w:pPr>
              <w:rPr>
                <w:color w:val="000000"/>
                <w:lang w:val="de-DE"/>
              </w:rPr>
            </w:pPr>
            <w:r w:rsidRPr="00156249">
              <w:rPr>
                <w:color w:val="000000"/>
                <w:lang w:val="de-DE"/>
              </w:rPr>
              <w:t>m</w:t>
            </w:r>
          </w:p>
        </w:tc>
      </w:tr>
      <w:tr w:rsidR="00EA7E37" w:rsidRPr="00156249" w14:paraId="710E53B4" w14:textId="77777777" w:rsidTr="00156249">
        <w:trPr>
          <w:trHeight w:val="300"/>
        </w:trPr>
        <w:tc>
          <w:tcPr>
            <w:tcW w:w="1379" w:type="dxa"/>
            <w:shd w:val="clear" w:color="auto" w:fill="auto"/>
            <w:noWrap/>
            <w:vAlign w:val="bottom"/>
            <w:hideMark/>
          </w:tcPr>
          <w:p w14:paraId="4F325321"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58ABE677" w14:textId="77777777" w:rsidR="00EA7E37" w:rsidRPr="00156249" w:rsidRDefault="00EA7E37">
            <w:pPr>
              <w:rPr>
                <w:color w:val="000000"/>
                <w:lang w:val="de-DE"/>
              </w:rPr>
            </w:pPr>
            <w:r w:rsidRPr="00156249">
              <w:rPr>
                <w:color w:val="000000"/>
                <w:lang w:val="de-DE"/>
              </w:rPr>
              <w:t>KTM</w:t>
            </w:r>
          </w:p>
        </w:tc>
        <w:tc>
          <w:tcPr>
            <w:tcW w:w="1872" w:type="dxa"/>
            <w:shd w:val="clear" w:color="auto" w:fill="auto"/>
            <w:noWrap/>
            <w:vAlign w:val="bottom"/>
            <w:hideMark/>
          </w:tcPr>
          <w:p w14:paraId="55B53606" w14:textId="77777777" w:rsidR="00EA7E37" w:rsidRPr="00156249" w:rsidRDefault="00EA7E37">
            <w:pPr>
              <w:rPr>
                <w:color w:val="000000"/>
                <w:lang w:val="de-DE"/>
              </w:rPr>
            </w:pPr>
            <w:r w:rsidRPr="00156249">
              <w:rPr>
                <w:color w:val="000000"/>
                <w:lang w:val="de-DE"/>
              </w:rPr>
              <w:t>Kilometer</w:t>
            </w:r>
          </w:p>
        </w:tc>
        <w:tc>
          <w:tcPr>
            <w:tcW w:w="1980" w:type="dxa"/>
            <w:shd w:val="clear" w:color="auto" w:fill="auto"/>
            <w:noWrap/>
            <w:vAlign w:val="bottom"/>
            <w:hideMark/>
          </w:tcPr>
          <w:p w14:paraId="23E6795F" w14:textId="77777777" w:rsidR="00EA7E37" w:rsidRPr="00156249" w:rsidRDefault="00EA7E37">
            <w:pPr>
              <w:rPr>
                <w:color w:val="000000"/>
                <w:lang w:val="de-DE"/>
              </w:rPr>
            </w:pPr>
            <w:r w:rsidRPr="00156249">
              <w:rPr>
                <w:color w:val="000000"/>
                <w:lang w:val="de-DE"/>
              </w:rPr>
              <w:t>kilometre</w:t>
            </w:r>
          </w:p>
        </w:tc>
        <w:tc>
          <w:tcPr>
            <w:tcW w:w="2126" w:type="dxa"/>
            <w:shd w:val="clear" w:color="auto" w:fill="auto"/>
            <w:noWrap/>
            <w:vAlign w:val="bottom"/>
            <w:hideMark/>
          </w:tcPr>
          <w:p w14:paraId="5BCAE848" w14:textId="77777777" w:rsidR="00EA7E37" w:rsidRPr="00156249" w:rsidRDefault="00EA7E37">
            <w:pPr>
              <w:rPr>
                <w:color w:val="000000"/>
                <w:lang w:val="de-DE"/>
              </w:rPr>
            </w:pPr>
            <w:r w:rsidRPr="00156249">
              <w:rPr>
                <w:color w:val="000000"/>
                <w:lang w:val="de-DE"/>
              </w:rPr>
              <w:t>=1.000 MTR</w:t>
            </w:r>
          </w:p>
        </w:tc>
        <w:tc>
          <w:tcPr>
            <w:tcW w:w="1062" w:type="dxa"/>
            <w:shd w:val="clear" w:color="auto" w:fill="auto"/>
            <w:noWrap/>
            <w:vAlign w:val="bottom"/>
            <w:hideMark/>
          </w:tcPr>
          <w:p w14:paraId="123E09E5" w14:textId="77777777" w:rsidR="00EA7E37" w:rsidRPr="00156249" w:rsidRDefault="00EA7E37">
            <w:pPr>
              <w:rPr>
                <w:color w:val="000000"/>
                <w:lang w:val="de-DE"/>
              </w:rPr>
            </w:pPr>
            <w:r w:rsidRPr="00156249">
              <w:rPr>
                <w:color w:val="000000"/>
                <w:lang w:val="de-DE"/>
              </w:rPr>
              <w:t>km</w:t>
            </w:r>
          </w:p>
        </w:tc>
      </w:tr>
      <w:tr w:rsidR="00EA7E37" w:rsidRPr="00156249" w14:paraId="0B8C8122" w14:textId="77777777" w:rsidTr="00156249">
        <w:trPr>
          <w:trHeight w:val="300"/>
        </w:trPr>
        <w:tc>
          <w:tcPr>
            <w:tcW w:w="1379" w:type="dxa"/>
            <w:shd w:val="clear" w:color="auto" w:fill="auto"/>
            <w:noWrap/>
            <w:vAlign w:val="bottom"/>
            <w:hideMark/>
          </w:tcPr>
          <w:p w14:paraId="4DAE257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CE0107C" w14:textId="77777777" w:rsidR="00EA7E37" w:rsidRPr="00156249" w:rsidRDefault="00EA7E37">
            <w:pPr>
              <w:rPr>
                <w:color w:val="000000"/>
                <w:lang w:val="de-DE"/>
              </w:rPr>
            </w:pPr>
            <w:r w:rsidRPr="00156249">
              <w:rPr>
                <w:color w:val="000000"/>
                <w:lang w:val="de-DE"/>
              </w:rPr>
              <w:t>MMK</w:t>
            </w:r>
          </w:p>
        </w:tc>
        <w:tc>
          <w:tcPr>
            <w:tcW w:w="1872" w:type="dxa"/>
            <w:shd w:val="clear" w:color="auto" w:fill="auto"/>
            <w:noWrap/>
            <w:vAlign w:val="bottom"/>
            <w:hideMark/>
          </w:tcPr>
          <w:p w14:paraId="2AE53F1D" w14:textId="77777777" w:rsidR="00EA7E37" w:rsidRPr="00156249" w:rsidRDefault="00EA7E37">
            <w:pPr>
              <w:rPr>
                <w:color w:val="000000"/>
                <w:lang w:val="de-DE"/>
              </w:rPr>
            </w:pPr>
            <w:r w:rsidRPr="00156249">
              <w:rPr>
                <w:color w:val="000000"/>
                <w:lang w:val="de-DE"/>
              </w:rPr>
              <w:t>Quadratmillimeter</w:t>
            </w:r>
          </w:p>
        </w:tc>
        <w:tc>
          <w:tcPr>
            <w:tcW w:w="1980" w:type="dxa"/>
            <w:shd w:val="clear" w:color="auto" w:fill="auto"/>
            <w:noWrap/>
            <w:vAlign w:val="bottom"/>
            <w:hideMark/>
          </w:tcPr>
          <w:p w14:paraId="37B2FBC0" w14:textId="77777777" w:rsidR="00EA7E37" w:rsidRPr="00156249" w:rsidRDefault="00EA7E37">
            <w:pPr>
              <w:rPr>
                <w:color w:val="000000"/>
                <w:lang w:val="de-DE"/>
              </w:rPr>
            </w:pPr>
            <w:r w:rsidRPr="00156249">
              <w:rPr>
                <w:color w:val="000000"/>
                <w:lang w:val="de-DE"/>
              </w:rPr>
              <w:t>square millimetre</w:t>
            </w:r>
          </w:p>
        </w:tc>
        <w:tc>
          <w:tcPr>
            <w:tcW w:w="2126" w:type="dxa"/>
            <w:shd w:val="clear" w:color="auto" w:fill="auto"/>
            <w:noWrap/>
            <w:vAlign w:val="bottom"/>
            <w:hideMark/>
          </w:tcPr>
          <w:p w14:paraId="6870C1C6" w14:textId="77777777" w:rsidR="00EA7E37" w:rsidRPr="00156249" w:rsidRDefault="00EA7E37">
            <w:pPr>
              <w:rPr>
                <w:color w:val="000000"/>
                <w:lang w:val="de-DE"/>
              </w:rPr>
            </w:pPr>
          </w:p>
        </w:tc>
        <w:tc>
          <w:tcPr>
            <w:tcW w:w="1062" w:type="dxa"/>
            <w:shd w:val="clear" w:color="auto" w:fill="auto"/>
            <w:noWrap/>
            <w:vAlign w:val="bottom"/>
            <w:hideMark/>
          </w:tcPr>
          <w:p w14:paraId="48C6BEA4" w14:textId="77777777" w:rsidR="00EA7E37" w:rsidRPr="00156249" w:rsidRDefault="00EA7E37">
            <w:pPr>
              <w:rPr>
                <w:color w:val="000000"/>
                <w:lang w:val="de-DE"/>
              </w:rPr>
            </w:pPr>
            <w:r w:rsidRPr="00156249">
              <w:rPr>
                <w:color w:val="000000"/>
                <w:lang w:val="de-DE"/>
              </w:rPr>
              <w:t>mm²</w:t>
            </w:r>
          </w:p>
        </w:tc>
      </w:tr>
      <w:tr w:rsidR="00EA7E37" w:rsidRPr="00156249" w14:paraId="24CB26FC" w14:textId="77777777" w:rsidTr="00156249">
        <w:trPr>
          <w:trHeight w:val="300"/>
        </w:trPr>
        <w:tc>
          <w:tcPr>
            <w:tcW w:w="1379" w:type="dxa"/>
            <w:shd w:val="clear" w:color="auto" w:fill="auto"/>
            <w:noWrap/>
            <w:vAlign w:val="bottom"/>
            <w:hideMark/>
          </w:tcPr>
          <w:p w14:paraId="2842A9E1"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07BDCE1" w14:textId="77777777" w:rsidR="00EA7E37" w:rsidRPr="00156249" w:rsidRDefault="00EA7E37">
            <w:pPr>
              <w:rPr>
                <w:color w:val="000000"/>
                <w:lang w:val="de-DE"/>
              </w:rPr>
            </w:pPr>
            <w:r w:rsidRPr="00156249">
              <w:rPr>
                <w:color w:val="000000"/>
                <w:lang w:val="de-DE"/>
              </w:rPr>
              <w:t>CMK</w:t>
            </w:r>
          </w:p>
        </w:tc>
        <w:tc>
          <w:tcPr>
            <w:tcW w:w="1872" w:type="dxa"/>
            <w:shd w:val="clear" w:color="auto" w:fill="auto"/>
            <w:noWrap/>
            <w:vAlign w:val="bottom"/>
            <w:hideMark/>
          </w:tcPr>
          <w:p w14:paraId="4AD569CC" w14:textId="77777777" w:rsidR="00EA7E37" w:rsidRPr="00156249" w:rsidRDefault="00EA7E37">
            <w:pPr>
              <w:rPr>
                <w:color w:val="000000"/>
                <w:lang w:val="de-DE"/>
              </w:rPr>
            </w:pPr>
            <w:r w:rsidRPr="00156249">
              <w:rPr>
                <w:color w:val="000000"/>
                <w:lang w:val="de-DE"/>
              </w:rPr>
              <w:t>Quadratzentimeter</w:t>
            </w:r>
          </w:p>
        </w:tc>
        <w:tc>
          <w:tcPr>
            <w:tcW w:w="1980" w:type="dxa"/>
            <w:shd w:val="clear" w:color="auto" w:fill="auto"/>
            <w:noWrap/>
            <w:vAlign w:val="bottom"/>
            <w:hideMark/>
          </w:tcPr>
          <w:p w14:paraId="78488A94" w14:textId="77777777" w:rsidR="00EA7E37" w:rsidRPr="00156249" w:rsidRDefault="00EA7E37">
            <w:pPr>
              <w:rPr>
                <w:color w:val="000000"/>
                <w:lang w:val="de-DE"/>
              </w:rPr>
            </w:pPr>
            <w:r w:rsidRPr="00156249">
              <w:rPr>
                <w:color w:val="000000"/>
                <w:lang w:val="de-DE"/>
              </w:rPr>
              <w:t>square centimetre</w:t>
            </w:r>
          </w:p>
        </w:tc>
        <w:tc>
          <w:tcPr>
            <w:tcW w:w="2126" w:type="dxa"/>
            <w:shd w:val="clear" w:color="auto" w:fill="auto"/>
            <w:noWrap/>
            <w:vAlign w:val="bottom"/>
            <w:hideMark/>
          </w:tcPr>
          <w:p w14:paraId="11F936F2" w14:textId="77777777" w:rsidR="00EA7E37" w:rsidRPr="00156249" w:rsidRDefault="00EA7E37">
            <w:pPr>
              <w:rPr>
                <w:color w:val="000000"/>
                <w:lang w:val="de-DE"/>
              </w:rPr>
            </w:pPr>
            <w:r w:rsidRPr="00156249">
              <w:rPr>
                <w:color w:val="000000"/>
                <w:lang w:val="de-DE"/>
              </w:rPr>
              <w:t>=100 MMK</w:t>
            </w:r>
          </w:p>
        </w:tc>
        <w:tc>
          <w:tcPr>
            <w:tcW w:w="1062" w:type="dxa"/>
            <w:shd w:val="clear" w:color="auto" w:fill="auto"/>
            <w:noWrap/>
            <w:vAlign w:val="bottom"/>
            <w:hideMark/>
          </w:tcPr>
          <w:p w14:paraId="20BD9A0A" w14:textId="77777777" w:rsidR="00EA7E37" w:rsidRPr="00156249" w:rsidRDefault="00EA7E37">
            <w:pPr>
              <w:rPr>
                <w:color w:val="000000"/>
                <w:lang w:val="de-DE"/>
              </w:rPr>
            </w:pPr>
            <w:r w:rsidRPr="00156249">
              <w:rPr>
                <w:color w:val="000000"/>
                <w:lang w:val="de-DE"/>
              </w:rPr>
              <w:t>cm²</w:t>
            </w:r>
          </w:p>
        </w:tc>
      </w:tr>
      <w:tr w:rsidR="00EA7E37" w:rsidRPr="00156249" w14:paraId="6D95BFC7" w14:textId="77777777" w:rsidTr="00156249">
        <w:trPr>
          <w:trHeight w:val="300"/>
        </w:trPr>
        <w:tc>
          <w:tcPr>
            <w:tcW w:w="1379" w:type="dxa"/>
            <w:shd w:val="clear" w:color="auto" w:fill="auto"/>
            <w:noWrap/>
            <w:vAlign w:val="bottom"/>
            <w:hideMark/>
          </w:tcPr>
          <w:p w14:paraId="20A3519D"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347EB320" w14:textId="77777777" w:rsidR="00EA7E37" w:rsidRPr="00156249" w:rsidRDefault="00EA7E37">
            <w:pPr>
              <w:rPr>
                <w:color w:val="000000"/>
                <w:lang w:val="de-DE"/>
              </w:rPr>
            </w:pPr>
            <w:r w:rsidRPr="00156249">
              <w:rPr>
                <w:color w:val="000000"/>
                <w:lang w:val="de-DE"/>
              </w:rPr>
              <w:t>DMK</w:t>
            </w:r>
          </w:p>
        </w:tc>
        <w:tc>
          <w:tcPr>
            <w:tcW w:w="1872" w:type="dxa"/>
            <w:shd w:val="clear" w:color="auto" w:fill="auto"/>
            <w:noWrap/>
            <w:vAlign w:val="bottom"/>
            <w:hideMark/>
          </w:tcPr>
          <w:p w14:paraId="7BAAAA36" w14:textId="77777777" w:rsidR="00EA7E37" w:rsidRPr="00156249" w:rsidRDefault="00EA7E37">
            <w:pPr>
              <w:rPr>
                <w:color w:val="000000"/>
                <w:lang w:val="de-DE"/>
              </w:rPr>
            </w:pPr>
            <w:r w:rsidRPr="00156249">
              <w:rPr>
                <w:color w:val="000000"/>
                <w:lang w:val="de-DE"/>
              </w:rPr>
              <w:t>Quadratdezimeter</w:t>
            </w:r>
          </w:p>
        </w:tc>
        <w:tc>
          <w:tcPr>
            <w:tcW w:w="1980" w:type="dxa"/>
            <w:shd w:val="clear" w:color="auto" w:fill="auto"/>
            <w:noWrap/>
            <w:vAlign w:val="bottom"/>
            <w:hideMark/>
          </w:tcPr>
          <w:p w14:paraId="5D50E6C8" w14:textId="77777777" w:rsidR="00EA7E37" w:rsidRPr="00156249" w:rsidRDefault="00EA7E37">
            <w:pPr>
              <w:rPr>
                <w:color w:val="000000"/>
                <w:lang w:val="de-DE"/>
              </w:rPr>
            </w:pPr>
            <w:r w:rsidRPr="00156249">
              <w:rPr>
                <w:color w:val="000000"/>
                <w:lang w:val="de-DE"/>
              </w:rPr>
              <w:t>square decimetre</w:t>
            </w:r>
          </w:p>
        </w:tc>
        <w:tc>
          <w:tcPr>
            <w:tcW w:w="2126" w:type="dxa"/>
            <w:shd w:val="clear" w:color="auto" w:fill="auto"/>
            <w:noWrap/>
            <w:vAlign w:val="bottom"/>
            <w:hideMark/>
          </w:tcPr>
          <w:p w14:paraId="03B26897" w14:textId="77777777" w:rsidR="00EA7E37" w:rsidRPr="00156249" w:rsidRDefault="00EA7E37">
            <w:pPr>
              <w:rPr>
                <w:color w:val="000000"/>
                <w:lang w:val="de-DE"/>
              </w:rPr>
            </w:pPr>
            <w:r w:rsidRPr="00156249">
              <w:rPr>
                <w:color w:val="000000"/>
                <w:lang w:val="de-DE"/>
              </w:rPr>
              <w:t>=100 CMK</w:t>
            </w:r>
          </w:p>
        </w:tc>
        <w:tc>
          <w:tcPr>
            <w:tcW w:w="1062" w:type="dxa"/>
            <w:shd w:val="clear" w:color="auto" w:fill="auto"/>
            <w:noWrap/>
            <w:vAlign w:val="bottom"/>
            <w:hideMark/>
          </w:tcPr>
          <w:p w14:paraId="6E632BD7" w14:textId="77777777" w:rsidR="00EA7E37" w:rsidRPr="00156249" w:rsidRDefault="00EA7E37">
            <w:pPr>
              <w:rPr>
                <w:color w:val="000000"/>
                <w:lang w:val="de-DE"/>
              </w:rPr>
            </w:pPr>
            <w:r w:rsidRPr="00156249">
              <w:rPr>
                <w:color w:val="000000"/>
                <w:lang w:val="de-DE"/>
              </w:rPr>
              <w:t>dm²</w:t>
            </w:r>
          </w:p>
        </w:tc>
      </w:tr>
      <w:tr w:rsidR="00EA7E37" w:rsidRPr="00156249" w14:paraId="156D212C" w14:textId="77777777" w:rsidTr="00156249">
        <w:trPr>
          <w:trHeight w:val="300"/>
        </w:trPr>
        <w:tc>
          <w:tcPr>
            <w:tcW w:w="1379" w:type="dxa"/>
            <w:shd w:val="clear" w:color="auto" w:fill="auto"/>
            <w:noWrap/>
            <w:vAlign w:val="bottom"/>
            <w:hideMark/>
          </w:tcPr>
          <w:p w14:paraId="24EB2C0E"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6D05EB2D" w14:textId="77777777" w:rsidR="00EA7E37" w:rsidRPr="00156249" w:rsidRDefault="00EA7E37">
            <w:pPr>
              <w:rPr>
                <w:color w:val="000000"/>
                <w:lang w:val="de-DE"/>
              </w:rPr>
            </w:pPr>
            <w:r w:rsidRPr="00156249">
              <w:rPr>
                <w:color w:val="000000"/>
                <w:lang w:val="de-DE"/>
              </w:rPr>
              <w:t>MTK</w:t>
            </w:r>
          </w:p>
        </w:tc>
        <w:tc>
          <w:tcPr>
            <w:tcW w:w="1872" w:type="dxa"/>
            <w:shd w:val="clear" w:color="auto" w:fill="auto"/>
            <w:noWrap/>
            <w:vAlign w:val="bottom"/>
            <w:hideMark/>
          </w:tcPr>
          <w:p w14:paraId="171C123D" w14:textId="77777777" w:rsidR="00EA7E37" w:rsidRPr="00156249" w:rsidRDefault="00EA7E37">
            <w:pPr>
              <w:rPr>
                <w:color w:val="000000"/>
                <w:lang w:val="de-DE"/>
              </w:rPr>
            </w:pPr>
            <w:r w:rsidRPr="00156249">
              <w:rPr>
                <w:color w:val="000000"/>
                <w:lang w:val="de-DE"/>
              </w:rPr>
              <w:t>Quadratmeter</w:t>
            </w:r>
          </w:p>
        </w:tc>
        <w:tc>
          <w:tcPr>
            <w:tcW w:w="1980" w:type="dxa"/>
            <w:shd w:val="clear" w:color="auto" w:fill="auto"/>
            <w:noWrap/>
            <w:vAlign w:val="bottom"/>
            <w:hideMark/>
          </w:tcPr>
          <w:p w14:paraId="2AF46F6D" w14:textId="77777777" w:rsidR="00EA7E37" w:rsidRPr="00156249" w:rsidRDefault="00EA7E37">
            <w:pPr>
              <w:rPr>
                <w:color w:val="000000"/>
                <w:lang w:val="de-DE"/>
              </w:rPr>
            </w:pPr>
            <w:r w:rsidRPr="00156249">
              <w:rPr>
                <w:color w:val="000000"/>
                <w:lang w:val="de-DE"/>
              </w:rPr>
              <w:t>square metre</w:t>
            </w:r>
          </w:p>
        </w:tc>
        <w:tc>
          <w:tcPr>
            <w:tcW w:w="2126" w:type="dxa"/>
            <w:shd w:val="clear" w:color="auto" w:fill="auto"/>
            <w:noWrap/>
            <w:vAlign w:val="bottom"/>
            <w:hideMark/>
          </w:tcPr>
          <w:p w14:paraId="7E636416" w14:textId="77777777" w:rsidR="00EA7E37" w:rsidRPr="00156249" w:rsidRDefault="00EA7E37">
            <w:pPr>
              <w:rPr>
                <w:color w:val="000000"/>
                <w:lang w:val="de-DE"/>
              </w:rPr>
            </w:pPr>
            <w:r w:rsidRPr="00156249">
              <w:rPr>
                <w:color w:val="000000"/>
                <w:lang w:val="de-DE"/>
              </w:rPr>
              <w:t>=100 DMK</w:t>
            </w:r>
          </w:p>
        </w:tc>
        <w:tc>
          <w:tcPr>
            <w:tcW w:w="1062" w:type="dxa"/>
            <w:shd w:val="clear" w:color="auto" w:fill="auto"/>
            <w:noWrap/>
            <w:vAlign w:val="bottom"/>
            <w:hideMark/>
          </w:tcPr>
          <w:p w14:paraId="4603A8BC" w14:textId="77777777" w:rsidR="00EA7E37" w:rsidRPr="00156249" w:rsidRDefault="00EA7E37">
            <w:pPr>
              <w:rPr>
                <w:color w:val="000000"/>
                <w:lang w:val="de-DE"/>
              </w:rPr>
            </w:pPr>
            <w:r w:rsidRPr="00156249">
              <w:rPr>
                <w:color w:val="000000"/>
                <w:lang w:val="de-DE"/>
              </w:rPr>
              <w:t>m²</w:t>
            </w:r>
          </w:p>
        </w:tc>
      </w:tr>
      <w:tr w:rsidR="00EA7E37" w:rsidRPr="00156249" w14:paraId="694CB5BE" w14:textId="77777777" w:rsidTr="00156249">
        <w:trPr>
          <w:trHeight w:val="300"/>
        </w:trPr>
        <w:tc>
          <w:tcPr>
            <w:tcW w:w="1379" w:type="dxa"/>
            <w:shd w:val="clear" w:color="auto" w:fill="auto"/>
            <w:noWrap/>
            <w:vAlign w:val="bottom"/>
            <w:hideMark/>
          </w:tcPr>
          <w:p w14:paraId="169E458A"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50DE8D95" w14:textId="77777777" w:rsidR="00EA7E37" w:rsidRPr="00156249" w:rsidRDefault="00EA7E37">
            <w:pPr>
              <w:rPr>
                <w:color w:val="000000"/>
                <w:lang w:val="de-DE"/>
              </w:rPr>
            </w:pPr>
            <w:r w:rsidRPr="00156249">
              <w:rPr>
                <w:color w:val="000000"/>
                <w:lang w:val="de-DE"/>
              </w:rPr>
              <w:t>HAR</w:t>
            </w:r>
          </w:p>
        </w:tc>
        <w:tc>
          <w:tcPr>
            <w:tcW w:w="1872" w:type="dxa"/>
            <w:shd w:val="clear" w:color="auto" w:fill="auto"/>
            <w:noWrap/>
            <w:vAlign w:val="bottom"/>
            <w:hideMark/>
          </w:tcPr>
          <w:p w14:paraId="04EA6DCA" w14:textId="77777777" w:rsidR="00EA7E37" w:rsidRPr="00156249" w:rsidRDefault="00EA7E37">
            <w:pPr>
              <w:rPr>
                <w:color w:val="000000"/>
                <w:lang w:val="de-DE"/>
              </w:rPr>
            </w:pPr>
            <w:r w:rsidRPr="00156249">
              <w:rPr>
                <w:color w:val="000000"/>
                <w:lang w:val="de-DE"/>
              </w:rPr>
              <w:t>Hektar</w:t>
            </w:r>
          </w:p>
        </w:tc>
        <w:tc>
          <w:tcPr>
            <w:tcW w:w="1980" w:type="dxa"/>
            <w:shd w:val="clear" w:color="auto" w:fill="auto"/>
            <w:noWrap/>
            <w:vAlign w:val="bottom"/>
            <w:hideMark/>
          </w:tcPr>
          <w:p w14:paraId="30829E00" w14:textId="77777777" w:rsidR="00EA7E37" w:rsidRPr="00156249" w:rsidRDefault="00EA7E37">
            <w:pPr>
              <w:rPr>
                <w:color w:val="000000"/>
                <w:lang w:val="de-DE"/>
              </w:rPr>
            </w:pPr>
            <w:r w:rsidRPr="00156249">
              <w:rPr>
                <w:color w:val="000000"/>
                <w:lang w:val="de-DE"/>
              </w:rPr>
              <w:t>hectare</w:t>
            </w:r>
          </w:p>
        </w:tc>
        <w:tc>
          <w:tcPr>
            <w:tcW w:w="2126" w:type="dxa"/>
            <w:shd w:val="clear" w:color="auto" w:fill="auto"/>
            <w:noWrap/>
            <w:vAlign w:val="bottom"/>
            <w:hideMark/>
          </w:tcPr>
          <w:p w14:paraId="1DF421A5" w14:textId="77777777" w:rsidR="00EA7E37" w:rsidRPr="00156249" w:rsidRDefault="00EA7E37">
            <w:pPr>
              <w:rPr>
                <w:color w:val="000000"/>
                <w:lang w:val="de-DE"/>
              </w:rPr>
            </w:pPr>
            <w:r w:rsidRPr="00156249">
              <w:rPr>
                <w:color w:val="000000"/>
                <w:lang w:val="de-DE"/>
              </w:rPr>
              <w:t>=10.000 MTK</w:t>
            </w:r>
          </w:p>
        </w:tc>
        <w:tc>
          <w:tcPr>
            <w:tcW w:w="1062" w:type="dxa"/>
            <w:shd w:val="clear" w:color="auto" w:fill="auto"/>
            <w:noWrap/>
            <w:vAlign w:val="bottom"/>
            <w:hideMark/>
          </w:tcPr>
          <w:p w14:paraId="39BB80E5" w14:textId="77777777" w:rsidR="00EA7E37" w:rsidRPr="00156249" w:rsidRDefault="00EA7E37">
            <w:pPr>
              <w:rPr>
                <w:color w:val="000000"/>
                <w:lang w:val="de-DE"/>
              </w:rPr>
            </w:pPr>
            <w:r w:rsidRPr="00156249">
              <w:rPr>
                <w:color w:val="000000"/>
                <w:lang w:val="de-DE"/>
              </w:rPr>
              <w:t>ha</w:t>
            </w:r>
          </w:p>
        </w:tc>
      </w:tr>
      <w:tr w:rsidR="00EA7E37" w:rsidRPr="00156249" w14:paraId="5155FF29" w14:textId="77777777" w:rsidTr="00156249">
        <w:trPr>
          <w:trHeight w:val="300"/>
        </w:trPr>
        <w:tc>
          <w:tcPr>
            <w:tcW w:w="1379" w:type="dxa"/>
            <w:shd w:val="clear" w:color="auto" w:fill="auto"/>
            <w:noWrap/>
            <w:vAlign w:val="bottom"/>
            <w:hideMark/>
          </w:tcPr>
          <w:p w14:paraId="3EE5311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7998E484" w14:textId="77777777" w:rsidR="00EA7E37" w:rsidRPr="00156249" w:rsidRDefault="00EA7E37">
            <w:pPr>
              <w:rPr>
                <w:color w:val="000000"/>
                <w:lang w:val="de-DE"/>
              </w:rPr>
            </w:pPr>
            <w:r w:rsidRPr="00156249">
              <w:rPr>
                <w:color w:val="000000"/>
                <w:lang w:val="de-DE"/>
              </w:rPr>
              <w:t>KMK</w:t>
            </w:r>
          </w:p>
        </w:tc>
        <w:tc>
          <w:tcPr>
            <w:tcW w:w="1872" w:type="dxa"/>
            <w:shd w:val="clear" w:color="auto" w:fill="auto"/>
            <w:noWrap/>
            <w:vAlign w:val="bottom"/>
            <w:hideMark/>
          </w:tcPr>
          <w:p w14:paraId="79839FC0" w14:textId="77777777" w:rsidR="00EA7E37" w:rsidRPr="00156249" w:rsidRDefault="00EA7E37">
            <w:pPr>
              <w:rPr>
                <w:color w:val="000000"/>
                <w:lang w:val="de-DE"/>
              </w:rPr>
            </w:pPr>
            <w:r w:rsidRPr="00156249">
              <w:rPr>
                <w:color w:val="000000"/>
                <w:lang w:val="de-DE"/>
              </w:rPr>
              <w:t>Quadratkilometer</w:t>
            </w:r>
          </w:p>
        </w:tc>
        <w:tc>
          <w:tcPr>
            <w:tcW w:w="1980" w:type="dxa"/>
            <w:shd w:val="clear" w:color="auto" w:fill="auto"/>
            <w:noWrap/>
            <w:vAlign w:val="bottom"/>
            <w:hideMark/>
          </w:tcPr>
          <w:p w14:paraId="49947612" w14:textId="77777777" w:rsidR="00EA7E37" w:rsidRPr="00156249" w:rsidRDefault="00EA7E37">
            <w:pPr>
              <w:rPr>
                <w:color w:val="000000"/>
                <w:lang w:val="de-DE"/>
              </w:rPr>
            </w:pPr>
            <w:r w:rsidRPr="00156249">
              <w:rPr>
                <w:color w:val="000000"/>
                <w:lang w:val="de-DE"/>
              </w:rPr>
              <w:t>square kilometre</w:t>
            </w:r>
          </w:p>
        </w:tc>
        <w:tc>
          <w:tcPr>
            <w:tcW w:w="2126" w:type="dxa"/>
            <w:shd w:val="clear" w:color="auto" w:fill="auto"/>
            <w:noWrap/>
            <w:vAlign w:val="bottom"/>
            <w:hideMark/>
          </w:tcPr>
          <w:p w14:paraId="5F826AFA" w14:textId="77777777" w:rsidR="00EA7E37" w:rsidRPr="00156249" w:rsidRDefault="00EA7E37">
            <w:pPr>
              <w:rPr>
                <w:color w:val="000000"/>
                <w:lang w:val="de-DE"/>
              </w:rPr>
            </w:pPr>
            <w:r w:rsidRPr="00156249">
              <w:rPr>
                <w:color w:val="000000"/>
                <w:lang w:val="de-DE"/>
              </w:rPr>
              <w:t>=1.000.000 MTK</w:t>
            </w:r>
          </w:p>
        </w:tc>
        <w:tc>
          <w:tcPr>
            <w:tcW w:w="1062" w:type="dxa"/>
            <w:shd w:val="clear" w:color="auto" w:fill="auto"/>
            <w:noWrap/>
            <w:vAlign w:val="bottom"/>
            <w:hideMark/>
          </w:tcPr>
          <w:p w14:paraId="294EDBE1" w14:textId="77777777" w:rsidR="00EA7E37" w:rsidRPr="00156249" w:rsidRDefault="00EA7E37">
            <w:pPr>
              <w:rPr>
                <w:color w:val="000000"/>
                <w:lang w:val="de-DE"/>
              </w:rPr>
            </w:pPr>
            <w:r w:rsidRPr="00156249">
              <w:rPr>
                <w:color w:val="000000"/>
                <w:lang w:val="de-DE"/>
              </w:rPr>
              <w:t>km²</w:t>
            </w:r>
          </w:p>
        </w:tc>
      </w:tr>
      <w:tr w:rsidR="00EA7E37" w:rsidRPr="00156249" w14:paraId="59601936" w14:textId="77777777" w:rsidTr="00156249">
        <w:trPr>
          <w:trHeight w:val="300"/>
        </w:trPr>
        <w:tc>
          <w:tcPr>
            <w:tcW w:w="1379" w:type="dxa"/>
            <w:shd w:val="clear" w:color="auto" w:fill="auto"/>
            <w:noWrap/>
            <w:vAlign w:val="bottom"/>
            <w:hideMark/>
          </w:tcPr>
          <w:p w14:paraId="6B2A991D"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C40E9D7" w14:textId="77777777" w:rsidR="00EA7E37" w:rsidRPr="00156249" w:rsidRDefault="00EA7E37">
            <w:pPr>
              <w:rPr>
                <w:color w:val="000000"/>
                <w:lang w:val="de-DE"/>
              </w:rPr>
            </w:pPr>
            <w:r w:rsidRPr="00156249">
              <w:rPr>
                <w:color w:val="000000"/>
                <w:lang w:val="de-DE"/>
              </w:rPr>
              <w:t>MMQ</w:t>
            </w:r>
          </w:p>
        </w:tc>
        <w:tc>
          <w:tcPr>
            <w:tcW w:w="1872" w:type="dxa"/>
            <w:shd w:val="clear" w:color="auto" w:fill="auto"/>
            <w:noWrap/>
            <w:vAlign w:val="bottom"/>
            <w:hideMark/>
          </w:tcPr>
          <w:p w14:paraId="4157C422" w14:textId="77777777" w:rsidR="00EA7E37" w:rsidRPr="00156249" w:rsidRDefault="00EA7E37">
            <w:pPr>
              <w:rPr>
                <w:color w:val="000000"/>
                <w:lang w:val="de-DE"/>
              </w:rPr>
            </w:pPr>
            <w:r w:rsidRPr="00156249">
              <w:rPr>
                <w:color w:val="000000"/>
                <w:lang w:val="de-DE"/>
              </w:rPr>
              <w:t>Kubikmillimeter</w:t>
            </w:r>
          </w:p>
        </w:tc>
        <w:tc>
          <w:tcPr>
            <w:tcW w:w="1980" w:type="dxa"/>
            <w:shd w:val="clear" w:color="auto" w:fill="auto"/>
            <w:noWrap/>
            <w:vAlign w:val="bottom"/>
            <w:hideMark/>
          </w:tcPr>
          <w:p w14:paraId="5F0C1CD3" w14:textId="77777777" w:rsidR="00EA7E37" w:rsidRPr="00156249" w:rsidRDefault="00EA7E37">
            <w:pPr>
              <w:rPr>
                <w:color w:val="000000"/>
                <w:lang w:val="de-DE"/>
              </w:rPr>
            </w:pPr>
            <w:r w:rsidRPr="00156249">
              <w:rPr>
                <w:color w:val="000000"/>
                <w:lang w:val="de-DE"/>
              </w:rPr>
              <w:t>cubic millimetre</w:t>
            </w:r>
          </w:p>
        </w:tc>
        <w:tc>
          <w:tcPr>
            <w:tcW w:w="2126" w:type="dxa"/>
            <w:shd w:val="clear" w:color="auto" w:fill="auto"/>
            <w:noWrap/>
            <w:vAlign w:val="bottom"/>
            <w:hideMark/>
          </w:tcPr>
          <w:p w14:paraId="6EBAA7A3" w14:textId="77777777" w:rsidR="00EA7E37" w:rsidRPr="00156249" w:rsidRDefault="00EA7E37">
            <w:pPr>
              <w:rPr>
                <w:color w:val="000000"/>
                <w:lang w:val="de-DE"/>
              </w:rPr>
            </w:pPr>
          </w:p>
        </w:tc>
        <w:tc>
          <w:tcPr>
            <w:tcW w:w="1062" w:type="dxa"/>
            <w:shd w:val="clear" w:color="auto" w:fill="auto"/>
            <w:noWrap/>
            <w:vAlign w:val="bottom"/>
            <w:hideMark/>
          </w:tcPr>
          <w:p w14:paraId="09BE0204" w14:textId="77777777" w:rsidR="00EA7E37" w:rsidRPr="00156249" w:rsidRDefault="00EA7E37">
            <w:pPr>
              <w:rPr>
                <w:color w:val="000000"/>
                <w:lang w:val="de-DE"/>
              </w:rPr>
            </w:pPr>
            <w:r w:rsidRPr="00156249">
              <w:rPr>
                <w:color w:val="000000"/>
                <w:lang w:val="de-DE"/>
              </w:rPr>
              <w:t>mm³</w:t>
            </w:r>
          </w:p>
        </w:tc>
      </w:tr>
      <w:tr w:rsidR="00EA7E37" w:rsidRPr="00156249" w14:paraId="70E5022A" w14:textId="77777777" w:rsidTr="00156249">
        <w:trPr>
          <w:trHeight w:val="300"/>
        </w:trPr>
        <w:tc>
          <w:tcPr>
            <w:tcW w:w="1379" w:type="dxa"/>
            <w:shd w:val="clear" w:color="auto" w:fill="auto"/>
            <w:noWrap/>
            <w:vAlign w:val="bottom"/>
            <w:hideMark/>
          </w:tcPr>
          <w:p w14:paraId="56B40A94"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406A110" w14:textId="77777777" w:rsidR="00EA7E37" w:rsidRPr="00156249" w:rsidRDefault="00EA7E37">
            <w:pPr>
              <w:rPr>
                <w:color w:val="000000"/>
                <w:lang w:val="de-DE"/>
              </w:rPr>
            </w:pPr>
            <w:r w:rsidRPr="00156249">
              <w:rPr>
                <w:color w:val="000000"/>
                <w:lang w:val="de-DE"/>
              </w:rPr>
              <w:t>CMQ</w:t>
            </w:r>
          </w:p>
        </w:tc>
        <w:tc>
          <w:tcPr>
            <w:tcW w:w="1872" w:type="dxa"/>
            <w:shd w:val="clear" w:color="auto" w:fill="auto"/>
            <w:noWrap/>
            <w:vAlign w:val="bottom"/>
            <w:hideMark/>
          </w:tcPr>
          <w:p w14:paraId="1D5DBFBA" w14:textId="77777777" w:rsidR="00EA7E37" w:rsidRPr="00156249" w:rsidRDefault="00EA7E37">
            <w:pPr>
              <w:rPr>
                <w:color w:val="000000"/>
                <w:lang w:val="de-DE"/>
              </w:rPr>
            </w:pPr>
            <w:r w:rsidRPr="00156249">
              <w:rPr>
                <w:color w:val="000000"/>
                <w:lang w:val="de-DE"/>
              </w:rPr>
              <w:t>Kubikzentimeter</w:t>
            </w:r>
          </w:p>
        </w:tc>
        <w:tc>
          <w:tcPr>
            <w:tcW w:w="1980" w:type="dxa"/>
            <w:shd w:val="clear" w:color="auto" w:fill="auto"/>
            <w:noWrap/>
            <w:vAlign w:val="bottom"/>
            <w:hideMark/>
          </w:tcPr>
          <w:p w14:paraId="3090FF0A" w14:textId="77777777" w:rsidR="00EA7E37" w:rsidRPr="00156249" w:rsidRDefault="00EA7E37">
            <w:pPr>
              <w:rPr>
                <w:color w:val="000000"/>
                <w:lang w:val="de-DE"/>
              </w:rPr>
            </w:pPr>
            <w:r w:rsidRPr="00156249">
              <w:rPr>
                <w:color w:val="000000"/>
                <w:lang w:val="de-DE"/>
              </w:rPr>
              <w:t>cubic centimetre</w:t>
            </w:r>
          </w:p>
        </w:tc>
        <w:tc>
          <w:tcPr>
            <w:tcW w:w="2126" w:type="dxa"/>
            <w:shd w:val="clear" w:color="auto" w:fill="auto"/>
            <w:noWrap/>
            <w:vAlign w:val="bottom"/>
            <w:hideMark/>
          </w:tcPr>
          <w:p w14:paraId="4594EC83" w14:textId="77777777" w:rsidR="00EA7E37" w:rsidRPr="00156249" w:rsidRDefault="00EA7E37">
            <w:pPr>
              <w:rPr>
                <w:color w:val="000000"/>
                <w:lang w:val="de-DE"/>
              </w:rPr>
            </w:pPr>
            <w:r w:rsidRPr="00156249">
              <w:rPr>
                <w:color w:val="000000"/>
                <w:lang w:val="de-DE"/>
              </w:rPr>
              <w:t>=1.000 MMQ</w:t>
            </w:r>
          </w:p>
        </w:tc>
        <w:tc>
          <w:tcPr>
            <w:tcW w:w="1062" w:type="dxa"/>
            <w:shd w:val="clear" w:color="auto" w:fill="auto"/>
            <w:noWrap/>
            <w:vAlign w:val="bottom"/>
            <w:hideMark/>
          </w:tcPr>
          <w:p w14:paraId="7D423B2C" w14:textId="77777777" w:rsidR="00EA7E37" w:rsidRPr="00156249" w:rsidRDefault="00EA7E37">
            <w:pPr>
              <w:rPr>
                <w:color w:val="000000"/>
                <w:lang w:val="de-DE"/>
              </w:rPr>
            </w:pPr>
            <w:r w:rsidRPr="00156249">
              <w:rPr>
                <w:color w:val="000000"/>
                <w:lang w:val="de-DE"/>
              </w:rPr>
              <w:t>cm³</w:t>
            </w:r>
          </w:p>
        </w:tc>
      </w:tr>
      <w:tr w:rsidR="00EA7E37" w:rsidRPr="00156249" w14:paraId="6A0D0068" w14:textId="77777777" w:rsidTr="00156249">
        <w:trPr>
          <w:trHeight w:val="300"/>
        </w:trPr>
        <w:tc>
          <w:tcPr>
            <w:tcW w:w="1379" w:type="dxa"/>
            <w:shd w:val="clear" w:color="auto" w:fill="auto"/>
            <w:noWrap/>
            <w:vAlign w:val="bottom"/>
            <w:hideMark/>
          </w:tcPr>
          <w:p w14:paraId="1C90F6C7"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057EAF7" w14:textId="77777777" w:rsidR="00EA7E37" w:rsidRPr="00156249" w:rsidRDefault="00EA7E37">
            <w:pPr>
              <w:rPr>
                <w:color w:val="000000"/>
                <w:lang w:val="de-DE"/>
              </w:rPr>
            </w:pPr>
            <w:r w:rsidRPr="00156249">
              <w:rPr>
                <w:color w:val="000000"/>
                <w:lang w:val="de-DE"/>
              </w:rPr>
              <w:t>DMQ</w:t>
            </w:r>
          </w:p>
        </w:tc>
        <w:tc>
          <w:tcPr>
            <w:tcW w:w="1872" w:type="dxa"/>
            <w:shd w:val="clear" w:color="auto" w:fill="auto"/>
            <w:noWrap/>
            <w:vAlign w:val="bottom"/>
            <w:hideMark/>
          </w:tcPr>
          <w:p w14:paraId="47DDC1D3" w14:textId="77777777" w:rsidR="00EA7E37" w:rsidRPr="00156249" w:rsidRDefault="00EA7E37">
            <w:pPr>
              <w:rPr>
                <w:color w:val="000000"/>
                <w:lang w:val="de-DE"/>
              </w:rPr>
            </w:pPr>
            <w:r w:rsidRPr="00156249">
              <w:rPr>
                <w:color w:val="000000"/>
                <w:lang w:val="de-DE"/>
              </w:rPr>
              <w:t>Kubikdezimeter</w:t>
            </w:r>
          </w:p>
        </w:tc>
        <w:tc>
          <w:tcPr>
            <w:tcW w:w="1980" w:type="dxa"/>
            <w:shd w:val="clear" w:color="auto" w:fill="auto"/>
            <w:noWrap/>
            <w:vAlign w:val="bottom"/>
            <w:hideMark/>
          </w:tcPr>
          <w:p w14:paraId="2161890F" w14:textId="77777777" w:rsidR="00EA7E37" w:rsidRPr="00156249" w:rsidRDefault="00EA7E37">
            <w:pPr>
              <w:rPr>
                <w:color w:val="000000"/>
                <w:lang w:val="de-DE"/>
              </w:rPr>
            </w:pPr>
            <w:r w:rsidRPr="00156249">
              <w:rPr>
                <w:color w:val="000000"/>
                <w:lang w:val="de-DE"/>
              </w:rPr>
              <w:t>cubic decimetre</w:t>
            </w:r>
          </w:p>
        </w:tc>
        <w:tc>
          <w:tcPr>
            <w:tcW w:w="2126" w:type="dxa"/>
            <w:shd w:val="clear" w:color="auto" w:fill="auto"/>
            <w:noWrap/>
            <w:vAlign w:val="bottom"/>
            <w:hideMark/>
          </w:tcPr>
          <w:p w14:paraId="35D3B84D" w14:textId="77777777" w:rsidR="00EA7E37" w:rsidRPr="00156249" w:rsidRDefault="00EA7E37">
            <w:pPr>
              <w:rPr>
                <w:color w:val="000000"/>
                <w:lang w:val="de-DE"/>
              </w:rPr>
            </w:pPr>
            <w:r w:rsidRPr="00156249">
              <w:rPr>
                <w:color w:val="000000"/>
                <w:lang w:val="de-DE"/>
              </w:rPr>
              <w:t>=1.000 CMQ</w:t>
            </w:r>
          </w:p>
        </w:tc>
        <w:tc>
          <w:tcPr>
            <w:tcW w:w="1062" w:type="dxa"/>
            <w:shd w:val="clear" w:color="auto" w:fill="auto"/>
            <w:noWrap/>
            <w:vAlign w:val="bottom"/>
            <w:hideMark/>
          </w:tcPr>
          <w:p w14:paraId="16523020" w14:textId="77777777" w:rsidR="00EA7E37" w:rsidRPr="00156249" w:rsidRDefault="00EA7E37">
            <w:pPr>
              <w:rPr>
                <w:color w:val="000000"/>
                <w:lang w:val="de-DE"/>
              </w:rPr>
            </w:pPr>
            <w:r w:rsidRPr="00156249">
              <w:rPr>
                <w:color w:val="000000"/>
                <w:lang w:val="de-DE"/>
              </w:rPr>
              <w:t>dm³</w:t>
            </w:r>
          </w:p>
        </w:tc>
      </w:tr>
      <w:tr w:rsidR="00EA7E37" w:rsidRPr="00156249" w14:paraId="7CEDD9C6" w14:textId="77777777" w:rsidTr="00156249">
        <w:trPr>
          <w:trHeight w:val="300"/>
        </w:trPr>
        <w:tc>
          <w:tcPr>
            <w:tcW w:w="1379" w:type="dxa"/>
            <w:shd w:val="clear" w:color="auto" w:fill="auto"/>
            <w:noWrap/>
            <w:vAlign w:val="bottom"/>
            <w:hideMark/>
          </w:tcPr>
          <w:p w14:paraId="0FD58C3F"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E720709" w14:textId="77777777" w:rsidR="00EA7E37" w:rsidRPr="00156249" w:rsidRDefault="00EA7E37">
            <w:pPr>
              <w:rPr>
                <w:color w:val="000000"/>
                <w:lang w:val="de-DE"/>
              </w:rPr>
            </w:pPr>
            <w:r w:rsidRPr="00156249">
              <w:rPr>
                <w:color w:val="000000"/>
                <w:lang w:val="de-DE"/>
              </w:rPr>
              <w:t>MTQ</w:t>
            </w:r>
          </w:p>
        </w:tc>
        <w:tc>
          <w:tcPr>
            <w:tcW w:w="1872" w:type="dxa"/>
            <w:shd w:val="clear" w:color="auto" w:fill="auto"/>
            <w:noWrap/>
            <w:vAlign w:val="bottom"/>
            <w:hideMark/>
          </w:tcPr>
          <w:p w14:paraId="478495F2" w14:textId="77777777" w:rsidR="00EA7E37" w:rsidRPr="00156249" w:rsidRDefault="00EA7E37">
            <w:pPr>
              <w:rPr>
                <w:color w:val="000000"/>
                <w:lang w:val="de-DE"/>
              </w:rPr>
            </w:pPr>
            <w:r w:rsidRPr="00156249">
              <w:rPr>
                <w:color w:val="000000"/>
                <w:lang w:val="de-DE"/>
              </w:rPr>
              <w:t>Kubikmeter</w:t>
            </w:r>
          </w:p>
        </w:tc>
        <w:tc>
          <w:tcPr>
            <w:tcW w:w="1980" w:type="dxa"/>
            <w:shd w:val="clear" w:color="auto" w:fill="auto"/>
            <w:noWrap/>
            <w:vAlign w:val="bottom"/>
            <w:hideMark/>
          </w:tcPr>
          <w:p w14:paraId="44794F2A" w14:textId="77777777" w:rsidR="00EA7E37" w:rsidRPr="00156249" w:rsidRDefault="00EA7E37">
            <w:pPr>
              <w:rPr>
                <w:color w:val="000000"/>
                <w:lang w:val="de-DE"/>
              </w:rPr>
            </w:pPr>
            <w:r w:rsidRPr="00156249">
              <w:rPr>
                <w:color w:val="000000"/>
                <w:lang w:val="de-DE"/>
              </w:rPr>
              <w:t>cubic metre</w:t>
            </w:r>
          </w:p>
        </w:tc>
        <w:tc>
          <w:tcPr>
            <w:tcW w:w="2126" w:type="dxa"/>
            <w:shd w:val="clear" w:color="auto" w:fill="auto"/>
            <w:noWrap/>
            <w:vAlign w:val="bottom"/>
            <w:hideMark/>
          </w:tcPr>
          <w:p w14:paraId="7CDEC776" w14:textId="77777777" w:rsidR="00EA7E37" w:rsidRPr="00156249" w:rsidRDefault="00EA7E37">
            <w:pPr>
              <w:rPr>
                <w:color w:val="000000"/>
                <w:lang w:val="de-DE"/>
              </w:rPr>
            </w:pPr>
            <w:r w:rsidRPr="00156249">
              <w:rPr>
                <w:color w:val="000000"/>
                <w:lang w:val="de-DE"/>
              </w:rPr>
              <w:t>=1.000 DMQ</w:t>
            </w:r>
          </w:p>
        </w:tc>
        <w:tc>
          <w:tcPr>
            <w:tcW w:w="1062" w:type="dxa"/>
            <w:shd w:val="clear" w:color="auto" w:fill="auto"/>
            <w:noWrap/>
            <w:vAlign w:val="bottom"/>
            <w:hideMark/>
          </w:tcPr>
          <w:p w14:paraId="0996E578" w14:textId="77777777" w:rsidR="00EA7E37" w:rsidRPr="00156249" w:rsidRDefault="00EA7E37">
            <w:pPr>
              <w:rPr>
                <w:color w:val="000000"/>
                <w:lang w:val="de-DE"/>
              </w:rPr>
            </w:pPr>
            <w:r w:rsidRPr="00156249">
              <w:rPr>
                <w:color w:val="000000"/>
                <w:lang w:val="de-DE"/>
              </w:rPr>
              <w:t>m³</w:t>
            </w:r>
          </w:p>
        </w:tc>
      </w:tr>
      <w:tr w:rsidR="00EA7E37" w:rsidRPr="00156249" w14:paraId="5C40E527" w14:textId="77777777" w:rsidTr="00156249">
        <w:trPr>
          <w:trHeight w:val="300"/>
        </w:trPr>
        <w:tc>
          <w:tcPr>
            <w:tcW w:w="1379" w:type="dxa"/>
            <w:shd w:val="clear" w:color="auto" w:fill="auto"/>
            <w:noWrap/>
            <w:vAlign w:val="bottom"/>
            <w:hideMark/>
          </w:tcPr>
          <w:p w14:paraId="4BC86F13"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635A0657" w14:textId="77777777" w:rsidR="00EA7E37" w:rsidRPr="00156249" w:rsidRDefault="00EA7E37">
            <w:pPr>
              <w:rPr>
                <w:color w:val="000000"/>
                <w:lang w:val="de-DE"/>
              </w:rPr>
            </w:pPr>
            <w:r w:rsidRPr="00156249">
              <w:rPr>
                <w:color w:val="000000"/>
                <w:lang w:val="de-DE"/>
              </w:rPr>
              <w:t>LTR</w:t>
            </w:r>
          </w:p>
        </w:tc>
        <w:tc>
          <w:tcPr>
            <w:tcW w:w="1872" w:type="dxa"/>
            <w:shd w:val="clear" w:color="auto" w:fill="auto"/>
            <w:noWrap/>
            <w:vAlign w:val="bottom"/>
            <w:hideMark/>
          </w:tcPr>
          <w:p w14:paraId="0FB21AAA" w14:textId="77777777" w:rsidR="00EA7E37" w:rsidRPr="00156249" w:rsidRDefault="00EA7E37">
            <w:pPr>
              <w:rPr>
                <w:color w:val="000000"/>
                <w:lang w:val="de-DE"/>
              </w:rPr>
            </w:pPr>
            <w:r w:rsidRPr="00156249">
              <w:rPr>
                <w:color w:val="000000"/>
                <w:lang w:val="de-DE"/>
              </w:rPr>
              <w:t>Liter</w:t>
            </w:r>
          </w:p>
        </w:tc>
        <w:tc>
          <w:tcPr>
            <w:tcW w:w="1980" w:type="dxa"/>
            <w:shd w:val="clear" w:color="auto" w:fill="auto"/>
            <w:noWrap/>
            <w:vAlign w:val="bottom"/>
            <w:hideMark/>
          </w:tcPr>
          <w:p w14:paraId="3EB5A42E" w14:textId="77777777" w:rsidR="00EA7E37" w:rsidRPr="00156249" w:rsidRDefault="00EA7E37">
            <w:pPr>
              <w:rPr>
                <w:color w:val="000000"/>
                <w:lang w:val="de-DE"/>
              </w:rPr>
            </w:pPr>
            <w:r w:rsidRPr="00156249">
              <w:rPr>
                <w:color w:val="000000"/>
                <w:lang w:val="de-DE"/>
              </w:rPr>
              <w:t>litre</w:t>
            </w:r>
          </w:p>
        </w:tc>
        <w:tc>
          <w:tcPr>
            <w:tcW w:w="2126" w:type="dxa"/>
            <w:shd w:val="clear" w:color="auto" w:fill="auto"/>
            <w:noWrap/>
            <w:vAlign w:val="bottom"/>
            <w:hideMark/>
          </w:tcPr>
          <w:p w14:paraId="596849EF" w14:textId="77777777" w:rsidR="00EA7E37" w:rsidRPr="00156249" w:rsidRDefault="00EA7E37">
            <w:pPr>
              <w:rPr>
                <w:color w:val="000000"/>
                <w:lang w:val="de-DE"/>
              </w:rPr>
            </w:pPr>
          </w:p>
        </w:tc>
        <w:tc>
          <w:tcPr>
            <w:tcW w:w="1062" w:type="dxa"/>
            <w:shd w:val="clear" w:color="auto" w:fill="auto"/>
            <w:noWrap/>
            <w:vAlign w:val="bottom"/>
            <w:hideMark/>
          </w:tcPr>
          <w:p w14:paraId="10E92BC5" w14:textId="77777777" w:rsidR="00EA7E37" w:rsidRPr="00156249" w:rsidRDefault="00EA7E37">
            <w:pPr>
              <w:rPr>
                <w:color w:val="000000"/>
                <w:lang w:val="de-DE"/>
              </w:rPr>
            </w:pPr>
            <w:r w:rsidRPr="00156249">
              <w:rPr>
                <w:color w:val="000000"/>
                <w:lang w:val="de-DE"/>
              </w:rPr>
              <w:t>l</w:t>
            </w:r>
          </w:p>
        </w:tc>
      </w:tr>
      <w:tr w:rsidR="00EA7E37" w:rsidRPr="00156249" w14:paraId="0970D10F" w14:textId="77777777" w:rsidTr="00156249">
        <w:trPr>
          <w:trHeight w:val="300"/>
        </w:trPr>
        <w:tc>
          <w:tcPr>
            <w:tcW w:w="1379" w:type="dxa"/>
            <w:shd w:val="clear" w:color="auto" w:fill="auto"/>
            <w:noWrap/>
            <w:vAlign w:val="bottom"/>
            <w:hideMark/>
          </w:tcPr>
          <w:p w14:paraId="40A3F90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D95AF60" w14:textId="77777777" w:rsidR="00EA7E37" w:rsidRPr="00156249" w:rsidRDefault="00EA7E37">
            <w:pPr>
              <w:rPr>
                <w:color w:val="000000"/>
                <w:lang w:val="de-DE"/>
              </w:rPr>
            </w:pPr>
            <w:r w:rsidRPr="00156249">
              <w:rPr>
                <w:color w:val="000000"/>
                <w:lang w:val="de-DE"/>
              </w:rPr>
              <w:t>STK</w:t>
            </w:r>
          </w:p>
        </w:tc>
        <w:tc>
          <w:tcPr>
            <w:tcW w:w="1872" w:type="dxa"/>
            <w:shd w:val="clear" w:color="auto" w:fill="auto"/>
            <w:noWrap/>
            <w:vAlign w:val="bottom"/>
            <w:hideMark/>
          </w:tcPr>
          <w:p w14:paraId="2275DF4D" w14:textId="77777777" w:rsidR="00EA7E37" w:rsidRPr="00156249" w:rsidRDefault="00EA7E37">
            <w:pPr>
              <w:rPr>
                <w:color w:val="000000"/>
                <w:lang w:val="de-DE"/>
              </w:rPr>
            </w:pPr>
            <w:r w:rsidRPr="00156249">
              <w:rPr>
                <w:color w:val="000000"/>
                <w:lang w:val="de-DE"/>
              </w:rPr>
              <w:t>Stück</w:t>
            </w:r>
          </w:p>
        </w:tc>
        <w:tc>
          <w:tcPr>
            <w:tcW w:w="1980" w:type="dxa"/>
            <w:shd w:val="clear" w:color="auto" w:fill="auto"/>
            <w:noWrap/>
            <w:vAlign w:val="bottom"/>
            <w:hideMark/>
          </w:tcPr>
          <w:p w14:paraId="1F045654" w14:textId="77777777" w:rsidR="00EA7E37" w:rsidRPr="00156249" w:rsidRDefault="00EA7E37">
            <w:pPr>
              <w:rPr>
                <w:color w:val="000000"/>
                <w:lang w:val="de-DE"/>
              </w:rPr>
            </w:pPr>
            <w:r w:rsidRPr="00156249">
              <w:rPr>
                <w:color w:val="000000"/>
                <w:lang w:val="de-DE"/>
              </w:rPr>
              <w:t>piece</w:t>
            </w:r>
          </w:p>
        </w:tc>
        <w:tc>
          <w:tcPr>
            <w:tcW w:w="2126" w:type="dxa"/>
            <w:shd w:val="clear" w:color="auto" w:fill="auto"/>
            <w:vAlign w:val="bottom"/>
            <w:hideMark/>
          </w:tcPr>
          <w:p w14:paraId="0470A7B1" w14:textId="77777777" w:rsidR="00EA7E37" w:rsidRPr="00156249" w:rsidRDefault="00EA7E37">
            <w:pPr>
              <w:rPr>
                <w:color w:val="000000"/>
                <w:lang w:val="de-DE"/>
              </w:rPr>
            </w:pPr>
          </w:p>
        </w:tc>
        <w:tc>
          <w:tcPr>
            <w:tcW w:w="1062" w:type="dxa"/>
            <w:shd w:val="clear" w:color="auto" w:fill="auto"/>
            <w:noWrap/>
            <w:vAlign w:val="bottom"/>
            <w:hideMark/>
          </w:tcPr>
          <w:p w14:paraId="70DDD63D" w14:textId="77777777" w:rsidR="00EA7E37" w:rsidRPr="00156249" w:rsidRDefault="00EA7E37">
            <w:pPr>
              <w:rPr>
                <w:color w:val="000000"/>
                <w:lang w:val="de-DE"/>
              </w:rPr>
            </w:pPr>
            <w:r w:rsidRPr="00156249">
              <w:rPr>
                <w:color w:val="000000"/>
                <w:lang w:val="de-DE"/>
              </w:rPr>
              <w:t>Stk.</w:t>
            </w:r>
          </w:p>
        </w:tc>
      </w:tr>
      <w:tr w:rsidR="00EA7E37" w:rsidRPr="00156249" w14:paraId="4E6B48AB" w14:textId="77777777" w:rsidTr="00156249">
        <w:trPr>
          <w:trHeight w:val="300"/>
        </w:trPr>
        <w:tc>
          <w:tcPr>
            <w:tcW w:w="1379" w:type="dxa"/>
            <w:shd w:val="clear" w:color="auto" w:fill="auto"/>
            <w:noWrap/>
            <w:vAlign w:val="bottom"/>
            <w:hideMark/>
          </w:tcPr>
          <w:p w14:paraId="4810D955"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96E6426" w14:textId="77777777" w:rsidR="00EA7E37" w:rsidRPr="00156249" w:rsidRDefault="00EA7E37">
            <w:pPr>
              <w:rPr>
                <w:color w:val="000000"/>
                <w:lang w:val="de-DE"/>
              </w:rPr>
            </w:pPr>
            <w:r w:rsidRPr="00156249">
              <w:rPr>
                <w:color w:val="000000"/>
                <w:lang w:val="de-DE"/>
              </w:rPr>
              <w:t>C62</w:t>
            </w:r>
          </w:p>
        </w:tc>
        <w:tc>
          <w:tcPr>
            <w:tcW w:w="1872" w:type="dxa"/>
            <w:shd w:val="clear" w:color="auto" w:fill="auto"/>
            <w:noWrap/>
            <w:vAlign w:val="bottom"/>
            <w:hideMark/>
          </w:tcPr>
          <w:p w14:paraId="2B04F094" w14:textId="77777777" w:rsidR="00EA7E37" w:rsidRPr="00156249" w:rsidRDefault="00EA7E37">
            <w:pPr>
              <w:rPr>
                <w:color w:val="000000"/>
                <w:lang w:val="de-DE"/>
              </w:rPr>
            </w:pPr>
            <w:r w:rsidRPr="00156249">
              <w:rPr>
                <w:color w:val="000000"/>
                <w:lang w:val="de-DE"/>
              </w:rPr>
              <w:t>Eins/mal</w:t>
            </w:r>
          </w:p>
        </w:tc>
        <w:tc>
          <w:tcPr>
            <w:tcW w:w="1980" w:type="dxa"/>
            <w:shd w:val="clear" w:color="auto" w:fill="auto"/>
            <w:noWrap/>
            <w:vAlign w:val="bottom"/>
            <w:hideMark/>
          </w:tcPr>
          <w:p w14:paraId="778E3162" w14:textId="77777777" w:rsidR="00EA7E37" w:rsidRPr="00156249" w:rsidRDefault="00EA7E37">
            <w:pPr>
              <w:rPr>
                <w:color w:val="000000"/>
                <w:lang w:val="de-DE"/>
              </w:rPr>
            </w:pPr>
            <w:r w:rsidRPr="00156249">
              <w:rPr>
                <w:color w:val="000000"/>
                <w:lang w:val="de-DE"/>
              </w:rPr>
              <w:t>one</w:t>
            </w:r>
          </w:p>
        </w:tc>
        <w:tc>
          <w:tcPr>
            <w:tcW w:w="2126" w:type="dxa"/>
            <w:shd w:val="clear" w:color="auto" w:fill="auto"/>
            <w:vAlign w:val="bottom"/>
            <w:hideMark/>
          </w:tcPr>
          <w:p w14:paraId="250971B7" w14:textId="77777777" w:rsidR="00EA7E37" w:rsidRPr="00156249" w:rsidRDefault="00EA7E37">
            <w:pPr>
              <w:rPr>
                <w:color w:val="000000"/>
                <w:lang w:val="de-DE"/>
              </w:rPr>
            </w:pPr>
          </w:p>
        </w:tc>
        <w:tc>
          <w:tcPr>
            <w:tcW w:w="1062" w:type="dxa"/>
            <w:shd w:val="clear" w:color="auto" w:fill="auto"/>
            <w:noWrap/>
            <w:vAlign w:val="bottom"/>
            <w:hideMark/>
          </w:tcPr>
          <w:p w14:paraId="765C4FB8" w14:textId="77777777" w:rsidR="00EA7E37" w:rsidRPr="00156249" w:rsidRDefault="00EA7E37">
            <w:pPr>
              <w:rPr>
                <w:color w:val="000000"/>
                <w:lang w:val="de-DE"/>
              </w:rPr>
            </w:pPr>
            <w:r w:rsidRPr="00156249">
              <w:rPr>
                <w:color w:val="000000"/>
                <w:lang w:val="de-DE"/>
              </w:rPr>
              <w:t>Stk.</w:t>
            </w:r>
          </w:p>
        </w:tc>
      </w:tr>
      <w:tr w:rsidR="00EA7E37" w:rsidRPr="00156249" w14:paraId="0EA8C503" w14:textId="77777777" w:rsidTr="00156249">
        <w:trPr>
          <w:trHeight w:val="300"/>
        </w:trPr>
        <w:tc>
          <w:tcPr>
            <w:tcW w:w="1379" w:type="dxa"/>
            <w:shd w:val="clear" w:color="auto" w:fill="auto"/>
            <w:noWrap/>
            <w:vAlign w:val="bottom"/>
            <w:hideMark/>
          </w:tcPr>
          <w:p w14:paraId="04CFA7A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D5FA236" w14:textId="77777777" w:rsidR="00EA7E37" w:rsidRPr="00156249" w:rsidRDefault="00EA7E37">
            <w:pPr>
              <w:rPr>
                <w:color w:val="000000"/>
                <w:lang w:val="de-DE"/>
              </w:rPr>
            </w:pPr>
            <w:r w:rsidRPr="00156249">
              <w:rPr>
                <w:color w:val="000000"/>
                <w:lang w:val="de-DE"/>
              </w:rPr>
              <w:t>LS</w:t>
            </w:r>
          </w:p>
        </w:tc>
        <w:tc>
          <w:tcPr>
            <w:tcW w:w="1872" w:type="dxa"/>
            <w:shd w:val="clear" w:color="auto" w:fill="auto"/>
            <w:noWrap/>
            <w:vAlign w:val="bottom"/>
            <w:hideMark/>
          </w:tcPr>
          <w:p w14:paraId="48DEC4B6" w14:textId="77777777" w:rsidR="00EA7E37" w:rsidRPr="00156249" w:rsidRDefault="00EA7E37">
            <w:pPr>
              <w:rPr>
                <w:color w:val="000000"/>
                <w:lang w:val="de-DE"/>
              </w:rPr>
            </w:pPr>
            <w:r w:rsidRPr="00156249">
              <w:rPr>
                <w:color w:val="000000"/>
                <w:lang w:val="de-DE"/>
              </w:rPr>
              <w:t>Pauschal</w:t>
            </w:r>
          </w:p>
        </w:tc>
        <w:tc>
          <w:tcPr>
            <w:tcW w:w="1980" w:type="dxa"/>
            <w:shd w:val="clear" w:color="auto" w:fill="auto"/>
            <w:noWrap/>
            <w:vAlign w:val="bottom"/>
            <w:hideMark/>
          </w:tcPr>
          <w:p w14:paraId="252D64D1" w14:textId="77777777" w:rsidR="00EA7E37" w:rsidRPr="00156249" w:rsidRDefault="00EA7E37">
            <w:pPr>
              <w:rPr>
                <w:color w:val="000000"/>
                <w:lang w:val="de-DE"/>
              </w:rPr>
            </w:pPr>
            <w:r w:rsidRPr="00156249">
              <w:rPr>
                <w:color w:val="000000"/>
                <w:lang w:val="de-DE"/>
              </w:rPr>
              <w:t>lump sum</w:t>
            </w:r>
          </w:p>
        </w:tc>
        <w:tc>
          <w:tcPr>
            <w:tcW w:w="2126" w:type="dxa"/>
            <w:shd w:val="clear" w:color="auto" w:fill="auto"/>
            <w:noWrap/>
            <w:vAlign w:val="bottom"/>
            <w:hideMark/>
          </w:tcPr>
          <w:p w14:paraId="59817294" w14:textId="77777777" w:rsidR="00EA7E37" w:rsidRPr="00156249" w:rsidRDefault="00EA7E37">
            <w:pPr>
              <w:rPr>
                <w:color w:val="000000"/>
                <w:lang w:val="de-DE"/>
              </w:rPr>
            </w:pPr>
          </w:p>
        </w:tc>
        <w:tc>
          <w:tcPr>
            <w:tcW w:w="1062" w:type="dxa"/>
            <w:shd w:val="clear" w:color="auto" w:fill="auto"/>
            <w:noWrap/>
            <w:vAlign w:val="bottom"/>
            <w:hideMark/>
          </w:tcPr>
          <w:p w14:paraId="56156AA3" w14:textId="77777777" w:rsidR="00EA7E37" w:rsidRPr="00156249" w:rsidRDefault="00EA7E37">
            <w:pPr>
              <w:rPr>
                <w:color w:val="000000"/>
                <w:lang w:val="de-DE"/>
              </w:rPr>
            </w:pPr>
            <w:r w:rsidRPr="00156249">
              <w:rPr>
                <w:color w:val="000000"/>
                <w:lang w:val="de-DE"/>
              </w:rPr>
              <w:t>Pauschal</w:t>
            </w:r>
          </w:p>
        </w:tc>
      </w:tr>
      <w:tr w:rsidR="00EA7E37" w:rsidRPr="00156249" w14:paraId="1D72AB48" w14:textId="77777777" w:rsidTr="00156249">
        <w:trPr>
          <w:trHeight w:val="300"/>
        </w:trPr>
        <w:tc>
          <w:tcPr>
            <w:tcW w:w="1379" w:type="dxa"/>
            <w:shd w:val="clear" w:color="auto" w:fill="auto"/>
            <w:noWrap/>
            <w:vAlign w:val="bottom"/>
            <w:hideMark/>
          </w:tcPr>
          <w:p w14:paraId="7B9AB6BD"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796168C4" w14:textId="77777777" w:rsidR="00EA7E37" w:rsidRPr="00156249" w:rsidRDefault="00EA7E37">
            <w:pPr>
              <w:rPr>
                <w:color w:val="000000"/>
                <w:lang w:val="de-DE"/>
              </w:rPr>
            </w:pPr>
            <w:r w:rsidRPr="00156249">
              <w:rPr>
                <w:color w:val="000000"/>
                <w:lang w:val="de-DE"/>
              </w:rPr>
              <w:t>NAR</w:t>
            </w:r>
          </w:p>
        </w:tc>
        <w:tc>
          <w:tcPr>
            <w:tcW w:w="1872" w:type="dxa"/>
            <w:shd w:val="clear" w:color="auto" w:fill="auto"/>
            <w:noWrap/>
            <w:vAlign w:val="bottom"/>
            <w:hideMark/>
          </w:tcPr>
          <w:p w14:paraId="28FD2E00" w14:textId="77777777" w:rsidR="00EA7E37" w:rsidRPr="00156249" w:rsidRDefault="00EA7E37">
            <w:pPr>
              <w:rPr>
                <w:color w:val="000000"/>
                <w:lang w:val="de-DE"/>
              </w:rPr>
            </w:pPr>
            <w:r w:rsidRPr="00156249">
              <w:rPr>
                <w:color w:val="000000"/>
                <w:lang w:val="de-DE"/>
              </w:rPr>
              <w:t>Artikelanzahl</w:t>
            </w:r>
          </w:p>
        </w:tc>
        <w:tc>
          <w:tcPr>
            <w:tcW w:w="1980" w:type="dxa"/>
            <w:shd w:val="clear" w:color="auto" w:fill="auto"/>
            <w:noWrap/>
            <w:vAlign w:val="bottom"/>
            <w:hideMark/>
          </w:tcPr>
          <w:p w14:paraId="13DA8726" w14:textId="77777777" w:rsidR="00EA7E37" w:rsidRPr="00156249" w:rsidRDefault="00EA7E37">
            <w:pPr>
              <w:rPr>
                <w:color w:val="000000"/>
                <w:lang w:val="de-DE"/>
              </w:rPr>
            </w:pPr>
            <w:r w:rsidRPr="00156249">
              <w:rPr>
                <w:color w:val="000000"/>
                <w:lang w:val="de-DE"/>
              </w:rPr>
              <w:t>number of articles</w:t>
            </w:r>
          </w:p>
        </w:tc>
        <w:tc>
          <w:tcPr>
            <w:tcW w:w="2126" w:type="dxa"/>
            <w:shd w:val="clear" w:color="auto" w:fill="auto"/>
            <w:noWrap/>
            <w:vAlign w:val="bottom"/>
            <w:hideMark/>
          </w:tcPr>
          <w:p w14:paraId="417F8BC8" w14:textId="77777777" w:rsidR="00EA7E37" w:rsidRPr="00156249" w:rsidRDefault="00EA7E37">
            <w:pPr>
              <w:rPr>
                <w:color w:val="000000"/>
                <w:lang w:val="de-DE"/>
              </w:rPr>
            </w:pPr>
          </w:p>
        </w:tc>
        <w:tc>
          <w:tcPr>
            <w:tcW w:w="1062" w:type="dxa"/>
            <w:shd w:val="clear" w:color="auto" w:fill="auto"/>
            <w:noWrap/>
            <w:vAlign w:val="bottom"/>
            <w:hideMark/>
          </w:tcPr>
          <w:p w14:paraId="55223C5D" w14:textId="77777777" w:rsidR="00EA7E37" w:rsidRPr="00156249" w:rsidRDefault="00EA7E37">
            <w:pPr>
              <w:rPr>
                <w:color w:val="000000"/>
                <w:lang w:val="de-DE"/>
              </w:rPr>
            </w:pPr>
            <w:r w:rsidRPr="00156249">
              <w:rPr>
                <w:color w:val="000000"/>
                <w:lang w:val="de-DE"/>
              </w:rPr>
              <w:t>Anz.</w:t>
            </w:r>
          </w:p>
        </w:tc>
      </w:tr>
      <w:tr w:rsidR="00EA7E37" w:rsidRPr="00156249" w14:paraId="4D350A4F" w14:textId="77777777" w:rsidTr="00156249">
        <w:trPr>
          <w:trHeight w:val="300"/>
        </w:trPr>
        <w:tc>
          <w:tcPr>
            <w:tcW w:w="1379" w:type="dxa"/>
            <w:shd w:val="clear" w:color="auto" w:fill="auto"/>
            <w:noWrap/>
            <w:vAlign w:val="bottom"/>
            <w:hideMark/>
          </w:tcPr>
          <w:p w14:paraId="5321A76C"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D20B1E6" w14:textId="77777777" w:rsidR="00EA7E37" w:rsidRPr="00156249" w:rsidRDefault="00EA7E37">
            <w:pPr>
              <w:rPr>
                <w:color w:val="000000"/>
                <w:lang w:val="de-DE"/>
              </w:rPr>
            </w:pPr>
            <w:r w:rsidRPr="00156249">
              <w:rPr>
                <w:color w:val="000000"/>
                <w:lang w:val="de-DE"/>
              </w:rPr>
              <w:t>NPR</w:t>
            </w:r>
          </w:p>
        </w:tc>
        <w:tc>
          <w:tcPr>
            <w:tcW w:w="1872" w:type="dxa"/>
            <w:shd w:val="clear" w:color="auto" w:fill="auto"/>
            <w:noWrap/>
            <w:vAlign w:val="bottom"/>
            <w:hideMark/>
          </w:tcPr>
          <w:p w14:paraId="7A55B252" w14:textId="77777777" w:rsidR="00EA7E37" w:rsidRPr="00156249" w:rsidRDefault="00EA7E37">
            <w:pPr>
              <w:rPr>
                <w:color w:val="000000"/>
                <w:lang w:val="de-DE"/>
              </w:rPr>
            </w:pPr>
            <w:r w:rsidRPr="00156249">
              <w:rPr>
                <w:color w:val="000000"/>
                <w:lang w:val="de-DE"/>
              </w:rPr>
              <w:t>Anzahl Paare</w:t>
            </w:r>
          </w:p>
        </w:tc>
        <w:tc>
          <w:tcPr>
            <w:tcW w:w="1980" w:type="dxa"/>
            <w:shd w:val="clear" w:color="auto" w:fill="auto"/>
            <w:noWrap/>
            <w:vAlign w:val="bottom"/>
            <w:hideMark/>
          </w:tcPr>
          <w:p w14:paraId="44A6F7F6" w14:textId="77777777" w:rsidR="00EA7E37" w:rsidRPr="00156249" w:rsidRDefault="00EA7E37">
            <w:pPr>
              <w:rPr>
                <w:color w:val="000000"/>
                <w:lang w:val="de-DE"/>
              </w:rPr>
            </w:pPr>
            <w:r w:rsidRPr="00156249">
              <w:rPr>
                <w:color w:val="000000"/>
                <w:lang w:val="de-DE"/>
              </w:rPr>
              <w:t>number of pairs</w:t>
            </w:r>
          </w:p>
        </w:tc>
        <w:tc>
          <w:tcPr>
            <w:tcW w:w="2126" w:type="dxa"/>
            <w:shd w:val="clear" w:color="auto" w:fill="auto"/>
            <w:noWrap/>
            <w:vAlign w:val="bottom"/>
            <w:hideMark/>
          </w:tcPr>
          <w:p w14:paraId="54838217" w14:textId="77777777" w:rsidR="00EA7E37" w:rsidRPr="00156249" w:rsidRDefault="00EA7E37">
            <w:pPr>
              <w:rPr>
                <w:color w:val="000000"/>
                <w:lang w:val="de-DE"/>
              </w:rPr>
            </w:pPr>
          </w:p>
        </w:tc>
        <w:tc>
          <w:tcPr>
            <w:tcW w:w="1062" w:type="dxa"/>
            <w:shd w:val="clear" w:color="auto" w:fill="auto"/>
            <w:noWrap/>
            <w:vAlign w:val="bottom"/>
            <w:hideMark/>
          </w:tcPr>
          <w:p w14:paraId="54229182" w14:textId="77777777" w:rsidR="00EA7E37" w:rsidRPr="00156249" w:rsidRDefault="00EA7E37">
            <w:pPr>
              <w:rPr>
                <w:color w:val="000000"/>
                <w:lang w:val="de-DE"/>
              </w:rPr>
            </w:pPr>
            <w:r w:rsidRPr="00156249">
              <w:rPr>
                <w:color w:val="000000"/>
                <w:lang w:val="de-DE"/>
              </w:rPr>
              <w:t>Anz. Paare</w:t>
            </w:r>
          </w:p>
        </w:tc>
      </w:tr>
      <w:tr w:rsidR="00EA7E37" w:rsidRPr="00156249" w14:paraId="0D28E558" w14:textId="77777777" w:rsidTr="00156249">
        <w:trPr>
          <w:trHeight w:val="300"/>
        </w:trPr>
        <w:tc>
          <w:tcPr>
            <w:tcW w:w="1379" w:type="dxa"/>
            <w:shd w:val="clear" w:color="auto" w:fill="auto"/>
            <w:noWrap/>
            <w:vAlign w:val="bottom"/>
            <w:hideMark/>
          </w:tcPr>
          <w:p w14:paraId="06D949A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58EA3931" w14:textId="77777777" w:rsidR="00EA7E37" w:rsidRPr="00156249" w:rsidRDefault="00EA7E37">
            <w:pPr>
              <w:rPr>
                <w:color w:val="000000"/>
                <w:lang w:val="de-DE"/>
              </w:rPr>
            </w:pPr>
            <w:r w:rsidRPr="00156249">
              <w:rPr>
                <w:color w:val="000000"/>
                <w:lang w:val="de-DE"/>
              </w:rPr>
              <w:t>P1</w:t>
            </w:r>
          </w:p>
        </w:tc>
        <w:tc>
          <w:tcPr>
            <w:tcW w:w="1872" w:type="dxa"/>
            <w:shd w:val="clear" w:color="auto" w:fill="auto"/>
            <w:noWrap/>
            <w:vAlign w:val="bottom"/>
            <w:hideMark/>
          </w:tcPr>
          <w:p w14:paraId="2CA1043D" w14:textId="77777777" w:rsidR="00EA7E37" w:rsidRPr="00156249" w:rsidRDefault="00EA7E37">
            <w:pPr>
              <w:rPr>
                <w:color w:val="000000"/>
                <w:lang w:val="de-DE"/>
              </w:rPr>
            </w:pPr>
            <w:r w:rsidRPr="00156249">
              <w:rPr>
                <w:color w:val="000000"/>
                <w:lang w:val="de-DE"/>
              </w:rPr>
              <w:t>Prozent</w:t>
            </w:r>
          </w:p>
        </w:tc>
        <w:tc>
          <w:tcPr>
            <w:tcW w:w="1980" w:type="dxa"/>
            <w:shd w:val="clear" w:color="auto" w:fill="auto"/>
            <w:noWrap/>
            <w:vAlign w:val="bottom"/>
            <w:hideMark/>
          </w:tcPr>
          <w:p w14:paraId="382C602B" w14:textId="77777777" w:rsidR="00EA7E37" w:rsidRPr="00156249" w:rsidRDefault="00EA7E37">
            <w:pPr>
              <w:rPr>
                <w:color w:val="000000"/>
                <w:lang w:val="de-DE"/>
              </w:rPr>
            </w:pPr>
            <w:r w:rsidRPr="00156249">
              <w:rPr>
                <w:color w:val="000000"/>
                <w:lang w:val="de-DE"/>
              </w:rPr>
              <w:t>percent</w:t>
            </w:r>
          </w:p>
        </w:tc>
        <w:tc>
          <w:tcPr>
            <w:tcW w:w="2126" w:type="dxa"/>
            <w:shd w:val="clear" w:color="auto" w:fill="auto"/>
            <w:noWrap/>
            <w:vAlign w:val="bottom"/>
            <w:hideMark/>
          </w:tcPr>
          <w:p w14:paraId="19721A74" w14:textId="77777777" w:rsidR="00EA7E37" w:rsidRPr="00156249" w:rsidRDefault="00EA7E37">
            <w:pPr>
              <w:rPr>
                <w:color w:val="000000"/>
                <w:lang w:val="de-DE"/>
              </w:rPr>
            </w:pPr>
            <w:r w:rsidRPr="00156249">
              <w:rPr>
                <w:color w:val="000000"/>
                <w:lang w:val="de-DE"/>
              </w:rPr>
              <w:t>Im Bereich 0-100</w:t>
            </w:r>
          </w:p>
        </w:tc>
        <w:tc>
          <w:tcPr>
            <w:tcW w:w="1062" w:type="dxa"/>
            <w:shd w:val="clear" w:color="auto" w:fill="auto"/>
            <w:noWrap/>
            <w:vAlign w:val="bottom"/>
            <w:hideMark/>
          </w:tcPr>
          <w:p w14:paraId="496D9CE5" w14:textId="77777777" w:rsidR="00EA7E37" w:rsidRPr="00156249" w:rsidRDefault="00EA7E37">
            <w:pPr>
              <w:rPr>
                <w:color w:val="000000"/>
                <w:lang w:val="de-DE"/>
              </w:rPr>
            </w:pPr>
            <w:r w:rsidRPr="00156249">
              <w:rPr>
                <w:color w:val="000000"/>
                <w:lang w:val="de-DE"/>
              </w:rPr>
              <w:t>%</w:t>
            </w:r>
          </w:p>
        </w:tc>
      </w:tr>
      <w:tr w:rsidR="00EA7E37" w:rsidRPr="00156249" w14:paraId="55574D60" w14:textId="77777777" w:rsidTr="00156249">
        <w:trPr>
          <w:trHeight w:val="300"/>
        </w:trPr>
        <w:tc>
          <w:tcPr>
            <w:tcW w:w="1379" w:type="dxa"/>
            <w:shd w:val="clear" w:color="auto" w:fill="auto"/>
            <w:noWrap/>
            <w:vAlign w:val="bottom"/>
            <w:hideMark/>
          </w:tcPr>
          <w:p w14:paraId="74F326E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F274B46" w14:textId="77777777" w:rsidR="00EA7E37" w:rsidRPr="00156249" w:rsidRDefault="00EA7E37">
            <w:pPr>
              <w:rPr>
                <w:color w:val="000000"/>
                <w:lang w:val="de-DE"/>
              </w:rPr>
            </w:pPr>
            <w:r w:rsidRPr="00156249">
              <w:rPr>
                <w:color w:val="000000"/>
                <w:lang w:val="de-DE"/>
              </w:rPr>
              <w:t>SET</w:t>
            </w:r>
          </w:p>
        </w:tc>
        <w:tc>
          <w:tcPr>
            <w:tcW w:w="1872" w:type="dxa"/>
            <w:shd w:val="clear" w:color="auto" w:fill="auto"/>
            <w:noWrap/>
            <w:vAlign w:val="bottom"/>
            <w:hideMark/>
          </w:tcPr>
          <w:p w14:paraId="117F857D" w14:textId="77777777" w:rsidR="00EA7E37" w:rsidRPr="00156249" w:rsidRDefault="00EA7E37">
            <w:pPr>
              <w:rPr>
                <w:color w:val="000000"/>
                <w:lang w:val="de-DE"/>
              </w:rPr>
            </w:pPr>
            <w:r w:rsidRPr="00156249">
              <w:rPr>
                <w:color w:val="000000"/>
                <w:lang w:val="de-DE"/>
              </w:rPr>
              <w:t>Satz</w:t>
            </w:r>
          </w:p>
        </w:tc>
        <w:tc>
          <w:tcPr>
            <w:tcW w:w="1980" w:type="dxa"/>
            <w:shd w:val="clear" w:color="auto" w:fill="auto"/>
            <w:noWrap/>
            <w:vAlign w:val="bottom"/>
            <w:hideMark/>
          </w:tcPr>
          <w:p w14:paraId="6430C3B5" w14:textId="77777777" w:rsidR="00EA7E37" w:rsidRPr="00156249" w:rsidRDefault="00EA7E37">
            <w:pPr>
              <w:rPr>
                <w:color w:val="000000"/>
                <w:lang w:val="de-DE"/>
              </w:rPr>
            </w:pPr>
            <w:r w:rsidRPr="00156249">
              <w:rPr>
                <w:color w:val="000000"/>
                <w:lang w:val="de-DE"/>
              </w:rPr>
              <w:t>set</w:t>
            </w:r>
          </w:p>
        </w:tc>
        <w:tc>
          <w:tcPr>
            <w:tcW w:w="2126" w:type="dxa"/>
            <w:shd w:val="clear" w:color="auto" w:fill="auto"/>
            <w:noWrap/>
            <w:vAlign w:val="bottom"/>
            <w:hideMark/>
          </w:tcPr>
          <w:p w14:paraId="3DD0D28B" w14:textId="77777777" w:rsidR="00EA7E37" w:rsidRPr="00156249" w:rsidRDefault="00EA7E37">
            <w:pPr>
              <w:rPr>
                <w:color w:val="000000"/>
                <w:lang w:val="de-DE"/>
              </w:rPr>
            </w:pPr>
          </w:p>
        </w:tc>
        <w:tc>
          <w:tcPr>
            <w:tcW w:w="1062" w:type="dxa"/>
            <w:shd w:val="clear" w:color="auto" w:fill="auto"/>
            <w:noWrap/>
            <w:vAlign w:val="bottom"/>
            <w:hideMark/>
          </w:tcPr>
          <w:p w14:paraId="0F29E588" w14:textId="77777777" w:rsidR="00EA7E37" w:rsidRPr="00156249" w:rsidRDefault="00EA7E37">
            <w:pPr>
              <w:rPr>
                <w:color w:val="000000"/>
                <w:lang w:val="de-DE"/>
              </w:rPr>
            </w:pPr>
            <w:r w:rsidRPr="00156249">
              <w:rPr>
                <w:color w:val="000000"/>
                <w:lang w:val="de-DE"/>
              </w:rPr>
              <w:t>Satz</w:t>
            </w:r>
          </w:p>
        </w:tc>
      </w:tr>
      <w:tr w:rsidR="00EA7E37" w:rsidRPr="00156249" w14:paraId="3DC93341" w14:textId="77777777" w:rsidTr="00156249">
        <w:trPr>
          <w:trHeight w:val="300"/>
        </w:trPr>
        <w:tc>
          <w:tcPr>
            <w:tcW w:w="1379" w:type="dxa"/>
            <w:shd w:val="clear" w:color="auto" w:fill="auto"/>
            <w:noWrap/>
            <w:vAlign w:val="bottom"/>
            <w:hideMark/>
          </w:tcPr>
          <w:p w14:paraId="114033D8"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711A262" w14:textId="77777777" w:rsidR="00EA7E37" w:rsidRPr="00156249" w:rsidRDefault="00EA7E37">
            <w:pPr>
              <w:rPr>
                <w:color w:val="000000"/>
                <w:lang w:val="de-DE"/>
              </w:rPr>
            </w:pPr>
            <w:r w:rsidRPr="00156249">
              <w:rPr>
                <w:color w:val="000000"/>
                <w:lang w:val="de-DE"/>
              </w:rPr>
              <w:t>PK</w:t>
            </w:r>
          </w:p>
        </w:tc>
        <w:tc>
          <w:tcPr>
            <w:tcW w:w="1872" w:type="dxa"/>
            <w:shd w:val="clear" w:color="auto" w:fill="auto"/>
            <w:noWrap/>
            <w:vAlign w:val="bottom"/>
            <w:hideMark/>
          </w:tcPr>
          <w:p w14:paraId="2A8F7D4B" w14:textId="77777777" w:rsidR="00EA7E37" w:rsidRPr="00156249" w:rsidRDefault="00EA7E37">
            <w:pPr>
              <w:rPr>
                <w:color w:val="000000"/>
                <w:lang w:val="de-DE"/>
              </w:rPr>
            </w:pPr>
            <w:r w:rsidRPr="00156249">
              <w:rPr>
                <w:color w:val="000000"/>
                <w:lang w:val="de-DE"/>
              </w:rPr>
              <w:t>Packung</w:t>
            </w:r>
          </w:p>
        </w:tc>
        <w:tc>
          <w:tcPr>
            <w:tcW w:w="1980" w:type="dxa"/>
            <w:shd w:val="clear" w:color="auto" w:fill="auto"/>
            <w:noWrap/>
            <w:vAlign w:val="bottom"/>
            <w:hideMark/>
          </w:tcPr>
          <w:p w14:paraId="5DC66B1B" w14:textId="77777777" w:rsidR="00EA7E37" w:rsidRPr="00156249" w:rsidRDefault="00EA7E37">
            <w:pPr>
              <w:rPr>
                <w:color w:val="000000"/>
                <w:lang w:val="de-DE"/>
              </w:rPr>
            </w:pPr>
            <w:r w:rsidRPr="00156249">
              <w:rPr>
                <w:color w:val="000000"/>
                <w:lang w:val="de-DE"/>
              </w:rPr>
              <w:t>pack</w:t>
            </w:r>
          </w:p>
        </w:tc>
        <w:tc>
          <w:tcPr>
            <w:tcW w:w="2126" w:type="dxa"/>
            <w:shd w:val="clear" w:color="auto" w:fill="auto"/>
            <w:noWrap/>
            <w:vAlign w:val="bottom"/>
            <w:hideMark/>
          </w:tcPr>
          <w:p w14:paraId="2007C1E1" w14:textId="77777777" w:rsidR="00EA7E37" w:rsidRPr="00156249" w:rsidRDefault="00EA7E37">
            <w:pPr>
              <w:rPr>
                <w:color w:val="000000"/>
                <w:lang w:val="de-DE"/>
              </w:rPr>
            </w:pPr>
          </w:p>
        </w:tc>
        <w:tc>
          <w:tcPr>
            <w:tcW w:w="1062" w:type="dxa"/>
            <w:shd w:val="clear" w:color="auto" w:fill="auto"/>
            <w:noWrap/>
            <w:vAlign w:val="bottom"/>
            <w:hideMark/>
          </w:tcPr>
          <w:p w14:paraId="64A58AC2" w14:textId="77777777" w:rsidR="00EA7E37" w:rsidRPr="00156249" w:rsidRDefault="00EA7E37">
            <w:pPr>
              <w:rPr>
                <w:color w:val="000000"/>
                <w:lang w:val="de-DE"/>
              </w:rPr>
            </w:pPr>
            <w:r w:rsidRPr="00156249">
              <w:rPr>
                <w:color w:val="000000"/>
                <w:lang w:val="de-DE"/>
              </w:rPr>
              <w:t>Pkg.</w:t>
            </w:r>
          </w:p>
        </w:tc>
      </w:tr>
      <w:tr w:rsidR="00EA7E37" w:rsidRPr="00156249" w14:paraId="25895C4B" w14:textId="77777777" w:rsidTr="00156249">
        <w:trPr>
          <w:trHeight w:val="300"/>
        </w:trPr>
        <w:tc>
          <w:tcPr>
            <w:tcW w:w="1379" w:type="dxa"/>
            <w:shd w:val="clear" w:color="auto" w:fill="auto"/>
            <w:noWrap/>
            <w:vAlign w:val="bottom"/>
            <w:hideMark/>
          </w:tcPr>
          <w:p w14:paraId="6AC02B56"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694B8391" w14:textId="77777777" w:rsidR="00EA7E37" w:rsidRPr="00156249" w:rsidRDefault="00EA7E37">
            <w:pPr>
              <w:rPr>
                <w:color w:val="000000"/>
                <w:lang w:val="de-DE"/>
              </w:rPr>
            </w:pPr>
            <w:r w:rsidRPr="00156249">
              <w:rPr>
                <w:color w:val="000000"/>
                <w:lang w:val="de-DE"/>
              </w:rPr>
              <w:t>A99</w:t>
            </w:r>
          </w:p>
        </w:tc>
        <w:tc>
          <w:tcPr>
            <w:tcW w:w="1872" w:type="dxa"/>
            <w:shd w:val="clear" w:color="auto" w:fill="auto"/>
            <w:noWrap/>
            <w:vAlign w:val="bottom"/>
            <w:hideMark/>
          </w:tcPr>
          <w:p w14:paraId="11033F26" w14:textId="77777777" w:rsidR="00EA7E37" w:rsidRPr="00156249" w:rsidRDefault="00EA7E37">
            <w:pPr>
              <w:rPr>
                <w:color w:val="000000"/>
                <w:lang w:val="de-DE"/>
              </w:rPr>
            </w:pPr>
            <w:r w:rsidRPr="00156249">
              <w:rPr>
                <w:color w:val="000000"/>
                <w:lang w:val="de-DE"/>
              </w:rPr>
              <w:t>Bit</w:t>
            </w:r>
          </w:p>
        </w:tc>
        <w:tc>
          <w:tcPr>
            <w:tcW w:w="1980" w:type="dxa"/>
            <w:shd w:val="clear" w:color="auto" w:fill="auto"/>
            <w:noWrap/>
            <w:vAlign w:val="bottom"/>
            <w:hideMark/>
          </w:tcPr>
          <w:p w14:paraId="449A56BE" w14:textId="77777777" w:rsidR="00EA7E37" w:rsidRPr="00156249" w:rsidRDefault="00EA7E37">
            <w:pPr>
              <w:rPr>
                <w:color w:val="000000"/>
                <w:lang w:val="de-DE"/>
              </w:rPr>
            </w:pPr>
            <w:r w:rsidRPr="00156249">
              <w:rPr>
                <w:color w:val="000000"/>
                <w:lang w:val="de-DE"/>
              </w:rPr>
              <w:t>bit</w:t>
            </w:r>
          </w:p>
        </w:tc>
        <w:tc>
          <w:tcPr>
            <w:tcW w:w="2126" w:type="dxa"/>
            <w:shd w:val="clear" w:color="auto" w:fill="auto"/>
            <w:noWrap/>
            <w:vAlign w:val="bottom"/>
            <w:hideMark/>
          </w:tcPr>
          <w:p w14:paraId="6FFE8ADE" w14:textId="77777777" w:rsidR="00EA7E37" w:rsidRPr="00156249" w:rsidRDefault="00EA7E37">
            <w:pPr>
              <w:rPr>
                <w:color w:val="000000"/>
                <w:lang w:val="de-DE"/>
              </w:rPr>
            </w:pPr>
          </w:p>
        </w:tc>
        <w:tc>
          <w:tcPr>
            <w:tcW w:w="1062" w:type="dxa"/>
            <w:shd w:val="clear" w:color="auto" w:fill="auto"/>
            <w:noWrap/>
            <w:vAlign w:val="bottom"/>
            <w:hideMark/>
          </w:tcPr>
          <w:p w14:paraId="13224A4E" w14:textId="77777777" w:rsidR="00EA7E37" w:rsidRPr="00156249" w:rsidRDefault="00EA7E37">
            <w:pPr>
              <w:rPr>
                <w:color w:val="000000"/>
                <w:lang w:val="de-DE"/>
              </w:rPr>
            </w:pPr>
            <w:r w:rsidRPr="00156249">
              <w:rPr>
                <w:color w:val="000000"/>
                <w:lang w:val="de-DE"/>
              </w:rPr>
              <w:t>b</w:t>
            </w:r>
          </w:p>
        </w:tc>
      </w:tr>
      <w:tr w:rsidR="00EA7E37" w:rsidRPr="00156249" w14:paraId="6763264A" w14:textId="77777777" w:rsidTr="00156249">
        <w:trPr>
          <w:trHeight w:val="300"/>
        </w:trPr>
        <w:tc>
          <w:tcPr>
            <w:tcW w:w="1379" w:type="dxa"/>
            <w:shd w:val="clear" w:color="auto" w:fill="auto"/>
            <w:noWrap/>
            <w:vAlign w:val="bottom"/>
            <w:hideMark/>
          </w:tcPr>
          <w:p w14:paraId="21A66770"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07DB0464" w14:textId="77777777" w:rsidR="00EA7E37" w:rsidRPr="00156249" w:rsidRDefault="00EA7E37">
            <w:pPr>
              <w:rPr>
                <w:color w:val="000000"/>
                <w:lang w:val="de-DE"/>
              </w:rPr>
            </w:pPr>
            <w:r w:rsidRPr="00156249">
              <w:rPr>
                <w:color w:val="000000"/>
                <w:lang w:val="de-DE"/>
              </w:rPr>
              <w:t>AD</w:t>
            </w:r>
          </w:p>
        </w:tc>
        <w:tc>
          <w:tcPr>
            <w:tcW w:w="1872" w:type="dxa"/>
            <w:shd w:val="clear" w:color="auto" w:fill="auto"/>
            <w:noWrap/>
            <w:vAlign w:val="bottom"/>
            <w:hideMark/>
          </w:tcPr>
          <w:p w14:paraId="7844157D" w14:textId="77777777" w:rsidR="00EA7E37" w:rsidRPr="00156249" w:rsidRDefault="00EA7E37">
            <w:pPr>
              <w:rPr>
                <w:color w:val="000000"/>
                <w:lang w:val="de-DE"/>
              </w:rPr>
            </w:pPr>
            <w:r w:rsidRPr="00156249">
              <w:rPr>
                <w:color w:val="000000"/>
                <w:lang w:val="de-DE"/>
              </w:rPr>
              <w:t>Byte</w:t>
            </w:r>
          </w:p>
        </w:tc>
        <w:tc>
          <w:tcPr>
            <w:tcW w:w="1980" w:type="dxa"/>
            <w:shd w:val="clear" w:color="auto" w:fill="auto"/>
            <w:noWrap/>
            <w:vAlign w:val="bottom"/>
            <w:hideMark/>
          </w:tcPr>
          <w:p w14:paraId="66F96035" w14:textId="77777777" w:rsidR="00EA7E37" w:rsidRPr="00156249" w:rsidRDefault="00EA7E37">
            <w:pPr>
              <w:rPr>
                <w:color w:val="000000"/>
                <w:lang w:val="de-DE"/>
              </w:rPr>
            </w:pPr>
            <w:r w:rsidRPr="00156249">
              <w:rPr>
                <w:color w:val="000000"/>
                <w:lang w:val="de-DE"/>
              </w:rPr>
              <w:t>byte</w:t>
            </w:r>
          </w:p>
        </w:tc>
        <w:tc>
          <w:tcPr>
            <w:tcW w:w="2126" w:type="dxa"/>
            <w:shd w:val="clear" w:color="auto" w:fill="auto"/>
            <w:noWrap/>
            <w:vAlign w:val="bottom"/>
            <w:hideMark/>
          </w:tcPr>
          <w:p w14:paraId="07ECBE94" w14:textId="77777777" w:rsidR="00EA7E37" w:rsidRPr="00156249" w:rsidRDefault="00EA7E37">
            <w:pPr>
              <w:rPr>
                <w:color w:val="000000"/>
                <w:lang w:val="de-DE"/>
              </w:rPr>
            </w:pPr>
            <w:r w:rsidRPr="00156249">
              <w:rPr>
                <w:color w:val="000000"/>
                <w:lang w:val="de-DE"/>
              </w:rPr>
              <w:t>=8 bits</w:t>
            </w:r>
          </w:p>
        </w:tc>
        <w:tc>
          <w:tcPr>
            <w:tcW w:w="1062" w:type="dxa"/>
            <w:shd w:val="clear" w:color="auto" w:fill="auto"/>
            <w:noWrap/>
            <w:vAlign w:val="bottom"/>
            <w:hideMark/>
          </w:tcPr>
          <w:p w14:paraId="2057E7C5" w14:textId="77777777" w:rsidR="00EA7E37" w:rsidRPr="00156249" w:rsidRDefault="00EA7E37">
            <w:pPr>
              <w:rPr>
                <w:color w:val="000000"/>
                <w:lang w:val="de-DE"/>
              </w:rPr>
            </w:pPr>
            <w:r w:rsidRPr="00156249">
              <w:rPr>
                <w:color w:val="000000"/>
                <w:lang w:val="de-DE"/>
              </w:rPr>
              <w:t>B</w:t>
            </w:r>
          </w:p>
        </w:tc>
      </w:tr>
      <w:tr w:rsidR="00EA7E37" w:rsidRPr="00156249" w14:paraId="6FCE34E4" w14:textId="77777777" w:rsidTr="00156249">
        <w:trPr>
          <w:trHeight w:val="300"/>
        </w:trPr>
        <w:tc>
          <w:tcPr>
            <w:tcW w:w="1379" w:type="dxa"/>
            <w:shd w:val="clear" w:color="auto" w:fill="auto"/>
            <w:noWrap/>
            <w:vAlign w:val="bottom"/>
            <w:hideMark/>
          </w:tcPr>
          <w:p w14:paraId="61C0C7C9"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3BBD613B" w14:textId="77777777" w:rsidR="00EA7E37" w:rsidRPr="00156249" w:rsidRDefault="00EA7E37">
            <w:pPr>
              <w:rPr>
                <w:color w:val="000000"/>
                <w:lang w:val="de-DE"/>
              </w:rPr>
            </w:pPr>
            <w:r w:rsidRPr="00156249">
              <w:rPr>
                <w:color w:val="000000"/>
                <w:lang w:val="de-DE"/>
              </w:rPr>
              <w:t>2P</w:t>
            </w:r>
          </w:p>
        </w:tc>
        <w:tc>
          <w:tcPr>
            <w:tcW w:w="1872" w:type="dxa"/>
            <w:shd w:val="clear" w:color="auto" w:fill="auto"/>
            <w:noWrap/>
            <w:vAlign w:val="bottom"/>
            <w:hideMark/>
          </w:tcPr>
          <w:p w14:paraId="6B47EDE5" w14:textId="77777777" w:rsidR="00EA7E37" w:rsidRPr="00156249" w:rsidRDefault="00EA7E37">
            <w:pPr>
              <w:rPr>
                <w:color w:val="000000"/>
                <w:lang w:val="de-DE"/>
              </w:rPr>
            </w:pPr>
            <w:r w:rsidRPr="00156249">
              <w:rPr>
                <w:color w:val="000000"/>
                <w:lang w:val="de-DE"/>
              </w:rPr>
              <w:t>Kilobyte</w:t>
            </w:r>
          </w:p>
        </w:tc>
        <w:tc>
          <w:tcPr>
            <w:tcW w:w="1980" w:type="dxa"/>
            <w:shd w:val="clear" w:color="auto" w:fill="auto"/>
            <w:noWrap/>
            <w:vAlign w:val="bottom"/>
            <w:hideMark/>
          </w:tcPr>
          <w:p w14:paraId="417E65C0" w14:textId="77777777" w:rsidR="00EA7E37" w:rsidRPr="00156249" w:rsidRDefault="00EA7E37">
            <w:pPr>
              <w:rPr>
                <w:color w:val="000000"/>
                <w:lang w:val="de-DE"/>
              </w:rPr>
            </w:pPr>
            <w:r w:rsidRPr="00156249">
              <w:rPr>
                <w:color w:val="000000"/>
                <w:lang w:val="de-DE"/>
              </w:rPr>
              <w:t>kilobyte</w:t>
            </w:r>
          </w:p>
        </w:tc>
        <w:tc>
          <w:tcPr>
            <w:tcW w:w="2126" w:type="dxa"/>
            <w:shd w:val="clear" w:color="auto" w:fill="auto"/>
            <w:noWrap/>
            <w:vAlign w:val="bottom"/>
            <w:hideMark/>
          </w:tcPr>
          <w:p w14:paraId="29123E75" w14:textId="77777777" w:rsidR="00EA7E37" w:rsidRPr="00156249" w:rsidRDefault="00EA7E37">
            <w:pPr>
              <w:rPr>
                <w:color w:val="000000"/>
                <w:lang w:val="de-DE"/>
              </w:rPr>
            </w:pPr>
            <w:r w:rsidRPr="00156249">
              <w:rPr>
                <w:color w:val="000000"/>
                <w:lang w:val="de-DE"/>
              </w:rPr>
              <w:t>=10^3 bytes</w:t>
            </w:r>
          </w:p>
        </w:tc>
        <w:tc>
          <w:tcPr>
            <w:tcW w:w="1062" w:type="dxa"/>
            <w:shd w:val="clear" w:color="auto" w:fill="auto"/>
            <w:noWrap/>
            <w:vAlign w:val="bottom"/>
            <w:hideMark/>
          </w:tcPr>
          <w:p w14:paraId="3BF2E1D3" w14:textId="77777777" w:rsidR="00EA7E37" w:rsidRPr="00156249" w:rsidRDefault="00EA7E37">
            <w:pPr>
              <w:rPr>
                <w:color w:val="000000"/>
                <w:lang w:val="de-DE"/>
              </w:rPr>
            </w:pPr>
            <w:r w:rsidRPr="00156249">
              <w:rPr>
                <w:color w:val="000000"/>
                <w:lang w:val="de-DE"/>
              </w:rPr>
              <w:t>KB</w:t>
            </w:r>
          </w:p>
        </w:tc>
      </w:tr>
      <w:tr w:rsidR="00EA7E37" w:rsidRPr="00156249" w14:paraId="4DAB913F" w14:textId="77777777" w:rsidTr="00156249">
        <w:trPr>
          <w:trHeight w:val="300"/>
        </w:trPr>
        <w:tc>
          <w:tcPr>
            <w:tcW w:w="1379" w:type="dxa"/>
            <w:shd w:val="clear" w:color="auto" w:fill="auto"/>
            <w:noWrap/>
            <w:vAlign w:val="bottom"/>
            <w:hideMark/>
          </w:tcPr>
          <w:p w14:paraId="54CFF57B"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90943D4" w14:textId="77777777" w:rsidR="00EA7E37" w:rsidRPr="00156249" w:rsidRDefault="00EA7E37">
            <w:pPr>
              <w:rPr>
                <w:color w:val="000000"/>
                <w:lang w:val="de-DE"/>
              </w:rPr>
            </w:pPr>
            <w:r w:rsidRPr="00156249">
              <w:rPr>
                <w:color w:val="000000"/>
                <w:lang w:val="de-DE"/>
              </w:rPr>
              <w:t>4L</w:t>
            </w:r>
          </w:p>
        </w:tc>
        <w:tc>
          <w:tcPr>
            <w:tcW w:w="1872" w:type="dxa"/>
            <w:shd w:val="clear" w:color="auto" w:fill="auto"/>
            <w:noWrap/>
            <w:vAlign w:val="bottom"/>
            <w:hideMark/>
          </w:tcPr>
          <w:p w14:paraId="037BF52F" w14:textId="77777777" w:rsidR="00EA7E37" w:rsidRPr="00156249" w:rsidRDefault="00EA7E37">
            <w:pPr>
              <w:rPr>
                <w:color w:val="000000"/>
                <w:lang w:val="de-DE"/>
              </w:rPr>
            </w:pPr>
            <w:r w:rsidRPr="00156249">
              <w:rPr>
                <w:color w:val="000000"/>
                <w:lang w:val="de-DE"/>
              </w:rPr>
              <w:t>Megabyte</w:t>
            </w:r>
          </w:p>
        </w:tc>
        <w:tc>
          <w:tcPr>
            <w:tcW w:w="1980" w:type="dxa"/>
            <w:shd w:val="clear" w:color="auto" w:fill="auto"/>
            <w:noWrap/>
            <w:vAlign w:val="bottom"/>
            <w:hideMark/>
          </w:tcPr>
          <w:p w14:paraId="4579C565" w14:textId="77777777" w:rsidR="00EA7E37" w:rsidRPr="00156249" w:rsidRDefault="00EA7E37">
            <w:pPr>
              <w:rPr>
                <w:color w:val="000000"/>
                <w:lang w:val="de-DE"/>
              </w:rPr>
            </w:pPr>
            <w:r w:rsidRPr="00156249">
              <w:rPr>
                <w:color w:val="000000"/>
                <w:lang w:val="de-DE"/>
              </w:rPr>
              <w:t>megabyte</w:t>
            </w:r>
          </w:p>
        </w:tc>
        <w:tc>
          <w:tcPr>
            <w:tcW w:w="2126" w:type="dxa"/>
            <w:shd w:val="clear" w:color="auto" w:fill="auto"/>
            <w:noWrap/>
            <w:vAlign w:val="bottom"/>
            <w:hideMark/>
          </w:tcPr>
          <w:p w14:paraId="6B968BCE" w14:textId="77777777" w:rsidR="00EA7E37" w:rsidRPr="00156249" w:rsidRDefault="00EA7E37">
            <w:pPr>
              <w:rPr>
                <w:color w:val="000000"/>
                <w:lang w:val="de-DE"/>
              </w:rPr>
            </w:pPr>
            <w:r w:rsidRPr="00156249">
              <w:rPr>
                <w:color w:val="000000"/>
                <w:lang w:val="de-DE"/>
              </w:rPr>
              <w:t>=10^6 bytes</w:t>
            </w:r>
          </w:p>
        </w:tc>
        <w:tc>
          <w:tcPr>
            <w:tcW w:w="1062" w:type="dxa"/>
            <w:shd w:val="clear" w:color="auto" w:fill="auto"/>
            <w:noWrap/>
            <w:vAlign w:val="bottom"/>
            <w:hideMark/>
          </w:tcPr>
          <w:p w14:paraId="097E4F0E" w14:textId="77777777" w:rsidR="00EA7E37" w:rsidRPr="00156249" w:rsidRDefault="00EA7E37">
            <w:pPr>
              <w:rPr>
                <w:color w:val="000000"/>
                <w:lang w:val="de-DE"/>
              </w:rPr>
            </w:pPr>
            <w:r w:rsidRPr="00156249">
              <w:rPr>
                <w:color w:val="000000"/>
                <w:lang w:val="de-DE"/>
              </w:rPr>
              <w:t>MB</w:t>
            </w:r>
          </w:p>
        </w:tc>
      </w:tr>
      <w:tr w:rsidR="00EA7E37" w:rsidRPr="00156249" w14:paraId="2FD27E12" w14:textId="77777777" w:rsidTr="00156249">
        <w:trPr>
          <w:trHeight w:val="300"/>
        </w:trPr>
        <w:tc>
          <w:tcPr>
            <w:tcW w:w="1379" w:type="dxa"/>
            <w:shd w:val="clear" w:color="auto" w:fill="auto"/>
            <w:noWrap/>
            <w:vAlign w:val="bottom"/>
            <w:hideMark/>
          </w:tcPr>
          <w:p w14:paraId="49EFEA77"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1402A323" w14:textId="77777777" w:rsidR="00EA7E37" w:rsidRPr="00156249" w:rsidRDefault="00EA7E37">
            <w:pPr>
              <w:rPr>
                <w:color w:val="000000"/>
                <w:lang w:val="de-DE"/>
              </w:rPr>
            </w:pPr>
            <w:r w:rsidRPr="00156249">
              <w:rPr>
                <w:color w:val="000000"/>
                <w:lang w:val="de-DE"/>
              </w:rPr>
              <w:t>E34</w:t>
            </w:r>
          </w:p>
        </w:tc>
        <w:tc>
          <w:tcPr>
            <w:tcW w:w="1872" w:type="dxa"/>
            <w:shd w:val="clear" w:color="auto" w:fill="auto"/>
            <w:noWrap/>
            <w:vAlign w:val="bottom"/>
            <w:hideMark/>
          </w:tcPr>
          <w:p w14:paraId="44392944" w14:textId="77777777" w:rsidR="00EA7E37" w:rsidRPr="00156249" w:rsidRDefault="00EA7E37">
            <w:pPr>
              <w:rPr>
                <w:color w:val="000000"/>
                <w:lang w:val="de-DE"/>
              </w:rPr>
            </w:pPr>
            <w:r w:rsidRPr="00156249">
              <w:rPr>
                <w:color w:val="000000"/>
                <w:lang w:val="de-DE"/>
              </w:rPr>
              <w:t>Gigabyte</w:t>
            </w:r>
          </w:p>
        </w:tc>
        <w:tc>
          <w:tcPr>
            <w:tcW w:w="1980" w:type="dxa"/>
            <w:shd w:val="clear" w:color="auto" w:fill="auto"/>
            <w:noWrap/>
            <w:vAlign w:val="bottom"/>
            <w:hideMark/>
          </w:tcPr>
          <w:p w14:paraId="5FF0EE57" w14:textId="77777777" w:rsidR="00EA7E37" w:rsidRPr="00156249" w:rsidRDefault="00EA7E37">
            <w:pPr>
              <w:rPr>
                <w:color w:val="000000"/>
                <w:lang w:val="de-DE"/>
              </w:rPr>
            </w:pPr>
            <w:r w:rsidRPr="00156249">
              <w:rPr>
                <w:color w:val="000000"/>
                <w:lang w:val="de-DE"/>
              </w:rPr>
              <w:t>gigabyte</w:t>
            </w:r>
          </w:p>
        </w:tc>
        <w:tc>
          <w:tcPr>
            <w:tcW w:w="2126" w:type="dxa"/>
            <w:shd w:val="clear" w:color="auto" w:fill="auto"/>
            <w:noWrap/>
            <w:vAlign w:val="bottom"/>
            <w:hideMark/>
          </w:tcPr>
          <w:p w14:paraId="38F47B3D" w14:textId="77777777" w:rsidR="00EA7E37" w:rsidRPr="00156249" w:rsidRDefault="00EA7E37">
            <w:pPr>
              <w:rPr>
                <w:color w:val="000000"/>
                <w:lang w:val="de-DE"/>
              </w:rPr>
            </w:pPr>
            <w:r w:rsidRPr="00156249">
              <w:rPr>
                <w:color w:val="000000"/>
                <w:lang w:val="de-DE"/>
              </w:rPr>
              <w:t>=10^9 bytes</w:t>
            </w:r>
          </w:p>
        </w:tc>
        <w:tc>
          <w:tcPr>
            <w:tcW w:w="1062" w:type="dxa"/>
            <w:shd w:val="clear" w:color="auto" w:fill="auto"/>
            <w:noWrap/>
            <w:vAlign w:val="bottom"/>
            <w:hideMark/>
          </w:tcPr>
          <w:p w14:paraId="1628A1C3" w14:textId="77777777" w:rsidR="00EA7E37" w:rsidRPr="00156249" w:rsidRDefault="00EA7E37">
            <w:pPr>
              <w:rPr>
                <w:color w:val="000000"/>
                <w:lang w:val="de-DE"/>
              </w:rPr>
            </w:pPr>
            <w:r w:rsidRPr="00156249">
              <w:rPr>
                <w:color w:val="000000"/>
                <w:lang w:val="de-DE"/>
              </w:rPr>
              <w:t>GB</w:t>
            </w:r>
          </w:p>
        </w:tc>
      </w:tr>
      <w:tr w:rsidR="00EA7E37" w:rsidRPr="00156249" w14:paraId="0E28EBC1" w14:textId="77777777" w:rsidTr="00156249">
        <w:trPr>
          <w:trHeight w:val="300"/>
        </w:trPr>
        <w:tc>
          <w:tcPr>
            <w:tcW w:w="1379" w:type="dxa"/>
            <w:shd w:val="clear" w:color="auto" w:fill="auto"/>
            <w:noWrap/>
            <w:vAlign w:val="bottom"/>
            <w:hideMark/>
          </w:tcPr>
          <w:p w14:paraId="393B5646" w14:textId="77777777" w:rsidR="00EA7E37" w:rsidRPr="00156249" w:rsidRDefault="00EA7E37">
            <w:pPr>
              <w:rPr>
                <w:color w:val="000000"/>
                <w:lang w:val="de-DE"/>
              </w:rPr>
            </w:pPr>
            <w:r w:rsidRPr="00156249">
              <w:rPr>
                <w:color w:val="000000"/>
                <w:lang w:val="de-DE"/>
              </w:rPr>
              <w:lastRenderedPageBreak/>
              <w:t>Datenmenge</w:t>
            </w:r>
          </w:p>
        </w:tc>
        <w:tc>
          <w:tcPr>
            <w:tcW w:w="723" w:type="dxa"/>
            <w:shd w:val="clear" w:color="auto" w:fill="auto"/>
            <w:noWrap/>
            <w:vAlign w:val="bottom"/>
            <w:hideMark/>
          </w:tcPr>
          <w:p w14:paraId="34699E30" w14:textId="77777777" w:rsidR="00EA7E37" w:rsidRPr="00156249" w:rsidRDefault="00EA7E37">
            <w:pPr>
              <w:rPr>
                <w:color w:val="000000"/>
                <w:lang w:val="de-DE"/>
              </w:rPr>
            </w:pPr>
            <w:r w:rsidRPr="00156249">
              <w:rPr>
                <w:color w:val="000000"/>
                <w:lang w:val="de-DE"/>
              </w:rPr>
              <w:t>E35</w:t>
            </w:r>
          </w:p>
        </w:tc>
        <w:tc>
          <w:tcPr>
            <w:tcW w:w="1872" w:type="dxa"/>
            <w:shd w:val="clear" w:color="auto" w:fill="auto"/>
            <w:noWrap/>
            <w:vAlign w:val="bottom"/>
            <w:hideMark/>
          </w:tcPr>
          <w:p w14:paraId="52E65A59" w14:textId="77777777" w:rsidR="00EA7E37" w:rsidRPr="00156249" w:rsidRDefault="00EA7E37">
            <w:pPr>
              <w:rPr>
                <w:color w:val="000000"/>
                <w:lang w:val="de-DE"/>
              </w:rPr>
            </w:pPr>
            <w:r w:rsidRPr="00156249">
              <w:rPr>
                <w:color w:val="000000"/>
                <w:lang w:val="de-DE"/>
              </w:rPr>
              <w:t>Terabyte</w:t>
            </w:r>
          </w:p>
        </w:tc>
        <w:tc>
          <w:tcPr>
            <w:tcW w:w="1980" w:type="dxa"/>
            <w:shd w:val="clear" w:color="auto" w:fill="auto"/>
            <w:noWrap/>
            <w:vAlign w:val="bottom"/>
            <w:hideMark/>
          </w:tcPr>
          <w:p w14:paraId="6A24EA09" w14:textId="77777777" w:rsidR="00EA7E37" w:rsidRPr="00156249" w:rsidRDefault="00EA7E37">
            <w:pPr>
              <w:rPr>
                <w:color w:val="000000"/>
                <w:lang w:val="de-DE"/>
              </w:rPr>
            </w:pPr>
            <w:r w:rsidRPr="00156249">
              <w:rPr>
                <w:color w:val="000000"/>
                <w:lang w:val="de-DE"/>
              </w:rPr>
              <w:t>terabyte</w:t>
            </w:r>
          </w:p>
        </w:tc>
        <w:tc>
          <w:tcPr>
            <w:tcW w:w="2126" w:type="dxa"/>
            <w:shd w:val="clear" w:color="auto" w:fill="auto"/>
            <w:noWrap/>
            <w:vAlign w:val="bottom"/>
            <w:hideMark/>
          </w:tcPr>
          <w:p w14:paraId="25335614" w14:textId="77777777" w:rsidR="00EA7E37" w:rsidRPr="00156249" w:rsidRDefault="00EA7E37">
            <w:pPr>
              <w:rPr>
                <w:color w:val="000000"/>
                <w:lang w:val="de-DE"/>
              </w:rPr>
            </w:pPr>
            <w:r w:rsidRPr="00156249">
              <w:rPr>
                <w:color w:val="000000"/>
                <w:lang w:val="de-DE"/>
              </w:rPr>
              <w:t>=10^12 bytes</w:t>
            </w:r>
          </w:p>
        </w:tc>
        <w:tc>
          <w:tcPr>
            <w:tcW w:w="1062" w:type="dxa"/>
            <w:shd w:val="clear" w:color="auto" w:fill="auto"/>
            <w:noWrap/>
            <w:vAlign w:val="bottom"/>
            <w:hideMark/>
          </w:tcPr>
          <w:p w14:paraId="3D7A0BF1" w14:textId="77777777" w:rsidR="00EA7E37" w:rsidRPr="00156249" w:rsidRDefault="00EA7E37">
            <w:pPr>
              <w:rPr>
                <w:color w:val="000000"/>
                <w:lang w:val="de-DE"/>
              </w:rPr>
            </w:pPr>
            <w:r w:rsidRPr="00156249">
              <w:rPr>
                <w:color w:val="000000"/>
                <w:lang w:val="de-DE"/>
              </w:rPr>
              <w:t>TB</w:t>
            </w:r>
          </w:p>
        </w:tc>
      </w:tr>
      <w:tr w:rsidR="00EA7E37" w:rsidRPr="00156249" w14:paraId="3AA35487" w14:textId="77777777" w:rsidTr="00156249">
        <w:trPr>
          <w:trHeight w:val="300"/>
        </w:trPr>
        <w:tc>
          <w:tcPr>
            <w:tcW w:w="1379" w:type="dxa"/>
            <w:shd w:val="clear" w:color="auto" w:fill="auto"/>
            <w:noWrap/>
            <w:vAlign w:val="bottom"/>
            <w:hideMark/>
          </w:tcPr>
          <w:p w14:paraId="52E8FE5D"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F7318EA" w14:textId="77777777" w:rsidR="00EA7E37" w:rsidRPr="00156249" w:rsidRDefault="00EA7E37">
            <w:pPr>
              <w:rPr>
                <w:color w:val="000000"/>
                <w:lang w:val="de-DE"/>
              </w:rPr>
            </w:pPr>
            <w:r w:rsidRPr="00156249">
              <w:rPr>
                <w:color w:val="000000"/>
                <w:lang w:val="de-DE"/>
              </w:rPr>
              <w:t>E36</w:t>
            </w:r>
          </w:p>
        </w:tc>
        <w:tc>
          <w:tcPr>
            <w:tcW w:w="1872" w:type="dxa"/>
            <w:shd w:val="clear" w:color="auto" w:fill="auto"/>
            <w:noWrap/>
            <w:vAlign w:val="bottom"/>
            <w:hideMark/>
          </w:tcPr>
          <w:p w14:paraId="0D8FAEC4" w14:textId="77777777" w:rsidR="00EA7E37" w:rsidRPr="00156249" w:rsidRDefault="00EA7E37">
            <w:pPr>
              <w:rPr>
                <w:color w:val="000000"/>
                <w:lang w:val="de-DE"/>
              </w:rPr>
            </w:pPr>
            <w:r w:rsidRPr="00156249">
              <w:rPr>
                <w:color w:val="000000"/>
                <w:lang w:val="de-DE"/>
              </w:rPr>
              <w:t>Petabyte</w:t>
            </w:r>
          </w:p>
        </w:tc>
        <w:tc>
          <w:tcPr>
            <w:tcW w:w="1980" w:type="dxa"/>
            <w:shd w:val="clear" w:color="auto" w:fill="auto"/>
            <w:noWrap/>
            <w:vAlign w:val="bottom"/>
            <w:hideMark/>
          </w:tcPr>
          <w:p w14:paraId="5C303BF1" w14:textId="77777777" w:rsidR="00EA7E37" w:rsidRPr="00156249" w:rsidRDefault="00EA7E37">
            <w:pPr>
              <w:rPr>
                <w:color w:val="000000"/>
                <w:lang w:val="de-DE"/>
              </w:rPr>
            </w:pPr>
            <w:r w:rsidRPr="00156249">
              <w:rPr>
                <w:color w:val="000000"/>
                <w:lang w:val="de-DE"/>
              </w:rPr>
              <w:t>petabyte</w:t>
            </w:r>
          </w:p>
        </w:tc>
        <w:tc>
          <w:tcPr>
            <w:tcW w:w="2126" w:type="dxa"/>
            <w:shd w:val="clear" w:color="auto" w:fill="auto"/>
            <w:noWrap/>
            <w:vAlign w:val="bottom"/>
            <w:hideMark/>
          </w:tcPr>
          <w:p w14:paraId="417862DE" w14:textId="77777777" w:rsidR="00EA7E37" w:rsidRPr="00156249" w:rsidRDefault="00EA7E37">
            <w:pPr>
              <w:rPr>
                <w:color w:val="000000"/>
                <w:lang w:val="de-DE"/>
              </w:rPr>
            </w:pPr>
            <w:r w:rsidRPr="00156249">
              <w:rPr>
                <w:color w:val="000000"/>
                <w:lang w:val="de-DE"/>
              </w:rPr>
              <w:t>=10^15 bytes</w:t>
            </w:r>
          </w:p>
        </w:tc>
        <w:tc>
          <w:tcPr>
            <w:tcW w:w="1062" w:type="dxa"/>
            <w:shd w:val="clear" w:color="auto" w:fill="auto"/>
            <w:noWrap/>
            <w:vAlign w:val="bottom"/>
            <w:hideMark/>
          </w:tcPr>
          <w:p w14:paraId="4275C214" w14:textId="77777777" w:rsidR="00EA7E37" w:rsidRPr="00156249" w:rsidRDefault="00EA7E37">
            <w:pPr>
              <w:rPr>
                <w:color w:val="000000"/>
                <w:lang w:val="de-DE"/>
              </w:rPr>
            </w:pPr>
            <w:r w:rsidRPr="00156249">
              <w:rPr>
                <w:color w:val="000000"/>
                <w:lang w:val="de-DE"/>
              </w:rPr>
              <w:t>PB</w:t>
            </w:r>
          </w:p>
        </w:tc>
      </w:tr>
      <w:tr w:rsidR="00EA7E37" w:rsidRPr="00156249" w14:paraId="02A5292A" w14:textId="77777777" w:rsidTr="00156249">
        <w:trPr>
          <w:trHeight w:val="300"/>
        </w:trPr>
        <w:tc>
          <w:tcPr>
            <w:tcW w:w="1379" w:type="dxa"/>
            <w:shd w:val="clear" w:color="auto" w:fill="auto"/>
            <w:noWrap/>
            <w:vAlign w:val="bottom"/>
            <w:hideMark/>
          </w:tcPr>
          <w:p w14:paraId="26EEA206" w14:textId="77777777" w:rsidR="00EA7E37" w:rsidRPr="00156249" w:rsidRDefault="00EA7E37">
            <w:pPr>
              <w:rPr>
                <w:color w:val="000000"/>
                <w:lang w:val="de-DE"/>
              </w:rPr>
            </w:pPr>
            <w:r w:rsidRPr="00156249">
              <w:rPr>
                <w:color w:val="000000"/>
                <w:lang w:val="de-DE"/>
              </w:rPr>
              <w:t>Währung</w:t>
            </w:r>
          </w:p>
        </w:tc>
        <w:tc>
          <w:tcPr>
            <w:tcW w:w="723" w:type="dxa"/>
            <w:shd w:val="clear" w:color="auto" w:fill="auto"/>
            <w:noWrap/>
            <w:vAlign w:val="bottom"/>
            <w:hideMark/>
          </w:tcPr>
          <w:p w14:paraId="2BCA97FF" w14:textId="77777777" w:rsidR="00EA7E37" w:rsidRPr="00156249" w:rsidRDefault="00EA7E37">
            <w:pPr>
              <w:rPr>
                <w:color w:val="000000"/>
                <w:lang w:val="de-DE"/>
              </w:rPr>
            </w:pPr>
            <w:r w:rsidRPr="00156249">
              <w:rPr>
                <w:color w:val="000000"/>
                <w:lang w:val="de-DE"/>
              </w:rPr>
              <w:t>EUR</w:t>
            </w:r>
          </w:p>
        </w:tc>
        <w:tc>
          <w:tcPr>
            <w:tcW w:w="1872" w:type="dxa"/>
            <w:shd w:val="clear" w:color="auto" w:fill="auto"/>
            <w:noWrap/>
            <w:vAlign w:val="bottom"/>
            <w:hideMark/>
          </w:tcPr>
          <w:p w14:paraId="1635E6FC" w14:textId="77777777" w:rsidR="00EA7E37" w:rsidRPr="00156249" w:rsidRDefault="00EA7E37">
            <w:pPr>
              <w:rPr>
                <w:color w:val="000000"/>
                <w:lang w:val="de-DE"/>
              </w:rPr>
            </w:pPr>
            <w:r w:rsidRPr="00156249">
              <w:rPr>
                <w:color w:val="000000"/>
                <w:lang w:val="de-DE"/>
              </w:rPr>
              <w:t>Euro</w:t>
            </w:r>
          </w:p>
        </w:tc>
        <w:tc>
          <w:tcPr>
            <w:tcW w:w="1980" w:type="dxa"/>
            <w:shd w:val="clear" w:color="auto" w:fill="auto"/>
            <w:noWrap/>
            <w:vAlign w:val="bottom"/>
            <w:hideMark/>
          </w:tcPr>
          <w:p w14:paraId="2CEB00C1" w14:textId="77777777" w:rsidR="00EA7E37" w:rsidRPr="00156249" w:rsidRDefault="00EA7E37">
            <w:pPr>
              <w:rPr>
                <w:color w:val="000000"/>
                <w:lang w:val="de-DE"/>
              </w:rPr>
            </w:pPr>
            <w:r w:rsidRPr="00156249">
              <w:rPr>
                <w:color w:val="000000"/>
                <w:lang w:val="de-DE"/>
              </w:rPr>
              <w:t>Euro</w:t>
            </w:r>
          </w:p>
        </w:tc>
        <w:tc>
          <w:tcPr>
            <w:tcW w:w="2126" w:type="dxa"/>
            <w:shd w:val="clear" w:color="auto" w:fill="auto"/>
            <w:noWrap/>
            <w:vAlign w:val="bottom"/>
            <w:hideMark/>
          </w:tcPr>
          <w:p w14:paraId="4E88B039" w14:textId="77777777" w:rsidR="00EA7E37" w:rsidRPr="00156249" w:rsidRDefault="00EA7E37" w:rsidP="00436EE9">
            <w:pPr>
              <w:rPr>
                <w:color w:val="000000"/>
                <w:lang w:val="de-DE"/>
              </w:rPr>
            </w:pPr>
            <w:r w:rsidRPr="00156249">
              <w:rPr>
                <w:color w:val="000000"/>
                <w:lang w:val="de-DE"/>
              </w:rPr>
              <w:t>für Finanztransa</w:t>
            </w:r>
            <w:r w:rsidR="00436EE9" w:rsidRPr="00156249">
              <w:rPr>
                <w:color w:val="000000"/>
                <w:lang w:val="de-DE"/>
              </w:rPr>
              <w:t>k</w:t>
            </w:r>
            <w:r w:rsidRPr="00156249">
              <w:rPr>
                <w:color w:val="000000"/>
                <w:lang w:val="de-DE"/>
              </w:rPr>
              <w:t>tionen</w:t>
            </w:r>
          </w:p>
        </w:tc>
        <w:tc>
          <w:tcPr>
            <w:tcW w:w="1062" w:type="dxa"/>
            <w:shd w:val="clear" w:color="auto" w:fill="auto"/>
            <w:noWrap/>
            <w:vAlign w:val="bottom"/>
            <w:hideMark/>
          </w:tcPr>
          <w:p w14:paraId="6CDD58D1" w14:textId="77777777" w:rsidR="00EA7E37" w:rsidRPr="00156249" w:rsidRDefault="00EA7E37">
            <w:pPr>
              <w:rPr>
                <w:color w:val="000000"/>
                <w:lang w:val="de-DE"/>
              </w:rPr>
            </w:pPr>
            <w:r w:rsidRPr="00156249">
              <w:rPr>
                <w:color w:val="000000"/>
                <w:lang w:val="de-DE"/>
              </w:rPr>
              <w:t>€</w:t>
            </w:r>
          </w:p>
        </w:tc>
      </w:tr>
      <w:tr w:rsidR="00EA7E37" w:rsidRPr="00156249" w14:paraId="462BAB46" w14:textId="77777777" w:rsidTr="00156249">
        <w:trPr>
          <w:trHeight w:val="300"/>
        </w:trPr>
        <w:tc>
          <w:tcPr>
            <w:tcW w:w="1379" w:type="dxa"/>
            <w:shd w:val="clear" w:color="auto" w:fill="auto"/>
            <w:noWrap/>
            <w:vAlign w:val="bottom"/>
            <w:hideMark/>
          </w:tcPr>
          <w:p w14:paraId="1528DEA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BF1FDC4" w14:textId="77777777" w:rsidR="00EA7E37" w:rsidRPr="00156249" w:rsidRDefault="00EA7E37">
            <w:pPr>
              <w:rPr>
                <w:color w:val="000000"/>
                <w:lang w:val="de-DE"/>
              </w:rPr>
            </w:pPr>
            <w:r w:rsidRPr="00156249">
              <w:rPr>
                <w:color w:val="000000"/>
                <w:lang w:val="de-DE"/>
              </w:rPr>
              <w:t>LH</w:t>
            </w:r>
          </w:p>
        </w:tc>
        <w:tc>
          <w:tcPr>
            <w:tcW w:w="1872" w:type="dxa"/>
            <w:shd w:val="clear" w:color="auto" w:fill="auto"/>
            <w:noWrap/>
            <w:vAlign w:val="bottom"/>
            <w:hideMark/>
          </w:tcPr>
          <w:p w14:paraId="6DA11DEB" w14:textId="77777777" w:rsidR="00EA7E37" w:rsidRPr="00156249" w:rsidRDefault="00EA7E37">
            <w:pPr>
              <w:rPr>
                <w:color w:val="000000"/>
                <w:lang w:val="de-DE"/>
              </w:rPr>
            </w:pPr>
            <w:r w:rsidRPr="00156249">
              <w:rPr>
                <w:color w:val="000000"/>
                <w:lang w:val="de-DE"/>
              </w:rPr>
              <w:t>Arbeitsstunde</w:t>
            </w:r>
          </w:p>
        </w:tc>
        <w:tc>
          <w:tcPr>
            <w:tcW w:w="1980" w:type="dxa"/>
            <w:shd w:val="clear" w:color="auto" w:fill="auto"/>
            <w:noWrap/>
            <w:vAlign w:val="bottom"/>
            <w:hideMark/>
          </w:tcPr>
          <w:p w14:paraId="5905B8C8" w14:textId="77777777" w:rsidR="00EA7E37" w:rsidRPr="00156249" w:rsidRDefault="00EA7E37">
            <w:pPr>
              <w:rPr>
                <w:color w:val="000000"/>
                <w:lang w:val="de-DE"/>
              </w:rPr>
            </w:pPr>
            <w:r w:rsidRPr="00156249">
              <w:rPr>
                <w:color w:val="000000"/>
                <w:lang w:val="de-DE"/>
              </w:rPr>
              <w:t>labour hour</w:t>
            </w:r>
          </w:p>
        </w:tc>
        <w:tc>
          <w:tcPr>
            <w:tcW w:w="2126" w:type="dxa"/>
            <w:shd w:val="clear" w:color="auto" w:fill="auto"/>
            <w:noWrap/>
            <w:vAlign w:val="bottom"/>
            <w:hideMark/>
          </w:tcPr>
          <w:p w14:paraId="4B8EA699" w14:textId="77777777" w:rsidR="00EA7E37" w:rsidRPr="00156249" w:rsidRDefault="00EA7E37">
            <w:pPr>
              <w:rPr>
                <w:color w:val="000000"/>
                <w:lang w:val="de-DE"/>
              </w:rPr>
            </w:pPr>
          </w:p>
        </w:tc>
        <w:tc>
          <w:tcPr>
            <w:tcW w:w="1062" w:type="dxa"/>
            <w:shd w:val="clear" w:color="auto" w:fill="auto"/>
            <w:noWrap/>
            <w:vAlign w:val="bottom"/>
            <w:hideMark/>
          </w:tcPr>
          <w:p w14:paraId="3A9A2289" w14:textId="77777777" w:rsidR="00EA7E37" w:rsidRPr="00156249" w:rsidRDefault="00EA7E37">
            <w:pPr>
              <w:rPr>
                <w:color w:val="000000"/>
                <w:lang w:val="de-DE"/>
              </w:rPr>
            </w:pPr>
            <w:r w:rsidRPr="00156249">
              <w:rPr>
                <w:color w:val="000000"/>
                <w:lang w:val="de-DE"/>
              </w:rPr>
              <w:t>Std.</w:t>
            </w:r>
          </w:p>
        </w:tc>
      </w:tr>
      <w:tr w:rsidR="00EA7E37" w:rsidRPr="00156249" w14:paraId="7C84EC43" w14:textId="77777777" w:rsidTr="00156249">
        <w:trPr>
          <w:trHeight w:val="300"/>
        </w:trPr>
        <w:tc>
          <w:tcPr>
            <w:tcW w:w="1379" w:type="dxa"/>
            <w:shd w:val="clear" w:color="auto" w:fill="auto"/>
            <w:noWrap/>
            <w:vAlign w:val="bottom"/>
            <w:hideMark/>
          </w:tcPr>
          <w:p w14:paraId="14567D8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51ADA31" w14:textId="77777777" w:rsidR="00EA7E37" w:rsidRPr="00156249" w:rsidRDefault="00EA7E37">
            <w:pPr>
              <w:rPr>
                <w:color w:val="000000"/>
                <w:lang w:val="de-DE"/>
              </w:rPr>
            </w:pPr>
            <w:r w:rsidRPr="00156249">
              <w:rPr>
                <w:color w:val="000000"/>
                <w:lang w:val="de-DE"/>
              </w:rPr>
              <w:t>SEC</w:t>
            </w:r>
          </w:p>
        </w:tc>
        <w:tc>
          <w:tcPr>
            <w:tcW w:w="1872" w:type="dxa"/>
            <w:shd w:val="clear" w:color="auto" w:fill="auto"/>
            <w:noWrap/>
            <w:vAlign w:val="bottom"/>
            <w:hideMark/>
          </w:tcPr>
          <w:p w14:paraId="02317973" w14:textId="77777777" w:rsidR="00EA7E37" w:rsidRPr="00156249" w:rsidRDefault="00EA7E37">
            <w:pPr>
              <w:rPr>
                <w:color w:val="000000"/>
                <w:lang w:val="de-DE"/>
              </w:rPr>
            </w:pPr>
            <w:r w:rsidRPr="00156249">
              <w:rPr>
                <w:color w:val="000000"/>
                <w:lang w:val="de-DE"/>
              </w:rPr>
              <w:t>Sekunde</w:t>
            </w:r>
          </w:p>
        </w:tc>
        <w:tc>
          <w:tcPr>
            <w:tcW w:w="1980" w:type="dxa"/>
            <w:shd w:val="clear" w:color="auto" w:fill="auto"/>
            <w:noWrap/>
            <w:vAlign w:val="bottom"/>
            <w:hideMark/>
          </w:tcPr>
          <w:p w14:paraId="3F0CD69E" w14:textId="77777777" w:rsidR="00EA7E37" w:rsidRPr="00156249" w:rsidRDefault="00EA7E37">
            <w:pPr>
              <w:rPr>
                <w:color w:val="000000"/>
                <w:lang w:val="de-DE"/>
              </w:rPr>
            </w:pPr>
            <w:r w:rsidRPr="00156249">
              <w:rPr>
                <w:color w:val="000000"/>
                <w:lang w:val="de-DE"/>
              </w:rPr>
              <w:t>second</w:t>
            </w:r>
          </w:p>
        </w:tc>
        <w:tc>
          <w:tcPr>
            <w:tcW w:w="2126" w:type="dxa"/>
            <w:shd w:val="clear" w:color="auto" w:fill="auto"/>
            <w:noWrap/>
            <w:vAlign w:val="bottom"/>
            <w:hideMark/>
          </w:tcPr>
          <w:p w14:paraId="6A923AD3" w14:textId="77777777" w:rsidR="00EA7E37" w:rsidRPr="00156249" w:rsidRDefault="00EA7E37">
            <w:pPr>
              <w:rPr>
                <w:color w:val="000000"/>
                <w:lang w:val="de-DE"/>
              </w:rPr>
            </w:pPr>
          </w:p>
        </w:tc>
        <w:tc>
          <w:tcPr>
            <w:tcW w:w="1062" w:type="dxa"/>
            <w:shd w:val="clear" w:color="auto" w:fill="auto"/>
            <w:noWrap/>
            <w:vAlign w:val="bottom"/>
            <w:hideMark/>
          </w:tcPr>
          <w:p w14:paraId="06E78FD1" w14:textId="77777777" w:rsidR="00EA7E37" w:rsidRPr="00156249" w:rsidRDefault="00EA7E37">
            <w:pPr>
              <w:rPr>
                <w:color w:val="000000"/>
                <w:lang w:val="de-DE"/>
              </w:rPr>
            </w:pPr>
            <w:r w:rsidRPr="00156249">
              <w:rPr>
                <w:color w:val="000000"/>
                <w:lang w:val="de-DE"/>
              </w:rPr>
              <w:t>Sek.</w:t>
            </w:r>
          </w:p>
        </w:tc>
      </w:tr>
      <w:tr w:rsidR="00EA7E37" w:rsidRPr="00156249" w14:paraId="4C14E963" w14:textId="77777777" w:rsidTr="00156249">
        <w:trPr>
          <w:trHeight w:val="300"/>
        </w:trPr>
        <w:tc>
          <w:tcPr>
            <w:tcW w:w="1379" w:type="dxa"/>
            <w:shd w:val="clear" w:color="auto" w:fill="auto"/>
            <w:noWrap/>
            <w:vAlign w:val="bottom"/>
            <w:hideMark/>
          </w:tcPr>
          <w:p w14:paraId="1268AE0B"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4E99E75" w14:textId="77777777" w:rsidR="00EA7E37" w:rsidRPr="00156249" w:rsidRDefault="00EA7E37">
            <w:pPr>
              <w:rPr>
                <w:color w:val="000000"/>
                <w:lang w:val="de-DE"/>
              </w:rPr>
            </w:pPr>
            <w:r w:rsidRPr="00156249">
              <w:rPr>
                <w:color w:val="000000"/>
                <w:lang w:val="de-DE"/>
              </w:rPr>
              <w:t>MIN</w:t>
            </w:r>
          </w:p>
        </w:tc>
        <w:tc>
          <w:tcPr>
            <w:tcW w:w="1872" w:type="dxa"/>
            <w:shd w:val="clear" w:color="auto" w:fill="auto"/>
            <w:noWrap/>
            <w:vAlign w:val="bottom"/>
            <w:hideMark/>
          </w:tcPr>
          <w:p w14:paraId="2170CCC4" w14:textId="77777777" w:rsidR="00EA7E37" w:rsidRPr="00156249" w:rsidRDefault="00EA7E37">
            <w:pPr>
              <w:rPr>
                <w:color w:val="000000"/>
                <w:lang w:val="de-DE"/>
              </w:rPr>
            </w:pPr>
            <w:r w:rsidRPr="00156249">
              <w:rPr>
                <w:color w:val="000000"/>
                <w:lang w:val="de-DE"/>
              </w:rPr>
              <w:t>Minute</w:t>
            </w:r>
          </w:p>
        </w:tc>
        <w:tc>
          <w:tcPr>
            <w:tcW w:w="1980" w:type="dxa"/>
            <w:shd w:val="clear" w:color="auto" w:fill="auto"/>
            <w:noWrap/>
            <w:vAlign w:val="bottom"/>
            <w:hideMark/>
          </w:tcPr>
          <w:p w14:paraId="7F6C4202" w14:textId="77777777" w:rsidR="00EA7E37" w:rsidRPr="00156249" w:rsidRDefault="00EA7E37">
            <w:pPr>
              <w:rPr>
                <w:color w:val="000000"/>
                <w:lang w:val="de-DE"/>
              </w:rPr>
            </w:pPr>
            <w:r w:rsidRPr="00156249">
              <w:rPr>
                <w:color w:val="000000"/>
                <w:lang w:val="de-DE"/>
              </w:rPr>
              <w:t>minute</w:t>
            </w:r>
          </w:p>
        </w:tc>
        <w:tc>
          <w:tcPr>
            <w:tcW w:w="2126" w:type="dxa"/>
            <w:shd w:val="clear" w:color="auto" w:fill="auto"/>
            <w:noWrap/>
            <w:vAlign w:val="bottom"/>
            <w:hideMark/>
          </w:tcPr>
          <w:p w14:paraId="772D3983" w14:textId="77777777" w:rsidR="00EA7E37" w:rsidRPr="00156249" w:rsidRDefault="00EA7E37">
            <w:pPr>
              <w:rPr>
                <w:color w:val="000000"/>
                <w:lang w:val="de-DE"/>
              </w:rPr>
            </w:pPr>
          </w:p>
        </w:tc>
        <w:tc>
          <w:tcPr>
            <w:tcW w:w="1062" w:type="dxa"/>
            <w:shd w:val="clear" w:color="auto" w:fill="auto"/>
            <w:noWrap/>
            <w:vAlign w:val="bottom"/>
            <w:hideMark/>
          </w:tcPr>
          <w:p w14:paraId="1D046149" w14:textId="77777777" w:rsidR="00EA7E37" w:rsidRPr="00156249" w:rsidRDefault="00EA7E37">
            <w:pPr>
              <w:rPr>
                <w:color w:val="000000"/>
                <w:lang w:val="de-DE"/>
              </w:rPr>
            </w:pPr>
            <w:r w:rsidRPr="00156249">
              <w:rPr>
                <w:color w:val="000000"/>
                <w:lang w:val="de-DE"/>
              </w:rPr>
              <w:t>Min</w:t>
            </w:r>
          </w:p>
        </w:tc>
      </w:tr>
      <w:tr w:rsidR="00EA7E37" w:rsidRPr="00156249" w14:paraId="24B764C1" w14:textId="77777777" w:rsidTr="00156249">
        <w:trPr>
          <w:trHeight w:val="300"/>
        </w:trPr>
        <w:tc>
          <w:tcPr>
            <w:tcW w:w="1379" w:type="dxa"/>
            <w:shd w:val="clear" w:color="auto" w:fill="auto"/>
            <w:noWrap/>
            <w:vAlign w:val="bottom"/>
            <w:hideMark/>
          </w:tcPr>
          <w:p w14:paraId="594A59D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1464CBD9" w14:textId="77777777" w:rsidR="00EA7E37" w:rsidRPr="00156249" w:rsidRDefault="00EA7E37">
            <w:pPr>
              <w:rPr>
                <w:color w:val="000000"/>
                <w:lang w:val="de-DE"/>
              </w:rPr>
            </w:pPr>
            <w:r w:rsidRPr="00156249">
              <w:rPr>
                <w:color w:val="000000"/>
                <w:lang w:val="de-DE"/>
              </w:rPr>
              <w:t>HUR</w:t>
            </w:r>
          </w:p>
        </w:tc>
        <w:tc>
          <w:tcPr>
            <w:tcW w:w="1872" w:type="dxa"/>
            <w:shd w:val="clear" w:color="auto" w:fill="auto"/>
            <w:noWrap/>
            <w:vAlign w:val="bottom"/>
            <w:hideMark/>
          </w:tcPr>
          <w:p w14:paraId="79ECEF4A" w14:textId="77777777" w:rsidR="00EA7E37" w:rsidRPr="00156249" w:rsidRDefault="00EA7E37">
            <w:pPr>
              <w:rPr>
                <w:color w:val="000000"/>
                <w:lang w:val="de-DE"/>
              </w:rPr>
            </w:pPr>
            <w:r w:rsidRPr="00156249">
              <w:rPr>
                <w:color w:val="000000"/>
                <w:lang w:val="de-DE"/>
              </w:rPr>
              <w:t>Stunde</w:t>
            </w:r>
          </w:p>
        </w:tc>
        <w:tc>
          <w:tcPr>
            <w:tcW w:w="1980" w:type="dxa"/>
            <w:shd w:val="clear" w:color="auto" w:fill="auto"/>
            <w:noWrap/>
            <w:vAlign w:val="bottom"/>
            <w:hideMark/>
          </w:tcPr>
          <w:p w14:paraId="11A4D136" w14:textId="77777777" w:rsidR="00EA7E37" w:rsidRPr="00156249" w:rsidRDefault="00EA7E37">
            <w:pPr>
              <w:rPr>
                <w:color w:val="000000"/>
                <w:lang w:val="de-DE"/>
              </w:rPr>
            </w:pPr>
            <w:r w:rsidRPr="00156249">
              <w:rPr>
                <w:color w:val="000000"/>
                <w:lang w:val="de-DE"/>
              </w:rPr>
              <w:t>hour</w:t>
            </w:r>
          </w:p>
        </w:tc>
        <w:tc>
          <w:tcPr>
            <w:tcW w:w="2126" w:type="dxa"/>
            <w:shd w:val="clear" w:color="auto" w:fill="auto"/>
            <w:noWrap/>
            <w:vAlign w:val="bottom"/>
            <w:hideMark/>
          </w:tcPr>
          <w:p w14:paraId="7AFACAAC" w14:textId="77777777" w:rsidR="00EA7E37" w:rsidRPr="00156249" w:rsidRDefault="00EA7E37">
            <w:pPr>
              <w:rPr>
                <w:color w:val="000000"/>
                <w:lang w:val="de-DE"/>
              </w:rPr>
            </w:pPr>
          </w:p>
        </w:tc>
        <w:tc>
          <w:tcPr>
            <w:tcW w:w="1062" w:type="dxa"/>
            <w:shd w:val="clear" w:color="auto" w:fill="auto"/>
            <w:noWrap/>
            <w:vAlign w:val="bottom"/>
            <w:hideMark/>
          </w:tcPr>
          <w:p w14:paraId="023E2252" w14:textId="77777777" w:rsidR="00EA7E37" w:rsidRPr="00156249" w:rsidRDefault="00EA7E37">
            <w:pPr>
              <w:rPr>
                <w:color w:val="000000"/>
                <w:lang w:val="de-DE"/>
              </w:rPr>
            </w:pPr>
            <w:r w:rsidRPr="00156249">
              <w:rPr>
                <w:color w:val="000000"/>
                <w:lang w:val="de-DE"/>
              </w:rPr>
              <w:t>Std.</w:t>
            </w:r>
          </w:p>
        </w:tc>
      </w:tr>
      <w:tr w:rsidR="00EA7E37" w:rsidRPr="00156249" w14:paraId="13DC74B3" w14:textId="77777777" w:rsidTr="00156249">
        <w:trPr>
          <w:trHeight w:val="300"/>
        </w:trPr>
        <w:tc>
          <w:tcPr>
            <w:tcW w:w="1379" w:type="dxa"/>
            <w:shd w:val="clear" w:color="auto" w:fill="auto"/>
            <w:noWrap/>
            <w:vAlign w:val="bottom"/>
            <w:hideMark/>
          </w:tcPr>
          <w:p w14:paraId="2AA1061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7E73D095" w14:textId="77777777" w:rsidR="00EA7E37" w:rsidRPr="00156249" w:rsidRDefault="00EA7E37">
            <w:pPr>
              <w:rPr>
                <w:color w:val="000000"/>
                <w:lang w:val="de-DE"/>
              </w:rPr>
            </w:pPr>
            <w:r w:rsidRPr="00156249">
              <w:rPr>
                <w:color w:val="000000"/>
                <w:lang w:val="de-DE"/>
              </w:rPr>
              <w:t>DAY</w:t>
            </w:r>
          </w:p>
        </w:tc>
        <w:tc>
          <w:tcPr>
            <w:tcW w:w="1872" w:type="dxa"/>
            <w:shd w:val="clear" w:color="auto" w:fill="auto"/>
            <w:noWrap/>
            <w:vAlign w:val="bottom"/>
            <w:hideMark/>
          </w:tcPr>
          <w:p w14:paraId="3C15ECB9" w14:textId="77777777" w:rsidR="00EA7E37" w:rsidRPr="00156249" w:rsidRDefault="00EA7E37">
            <w:pPr>
              <w:rPr>
                <w:color w:val="000000"/>
                <w:lang w:val="de-DE"/>
              </w:rPr>
            </w:pPr>
            <w:r w:rsidRPr="00156249">
              <w:rPr>
                <w:color w:val="000000"/>
                <w:lang w:val="de-DE"/>
              </w:rPr>
              <w:t>Tag</w:t>
            </w:r>
          </w:p>
        </w:tc>
        <w:tc>
          <w:tcPr>
            <w:tcW w:w="1980" w:type="dxa"/>
            <w:shd w:val="clear" w:color="auto" w:fill="auto"/>
            <w:noWrap/>
            <w:vAlign w:val="bottom"/>
            <w:hideMark/>
          </w:tcPr>
          <w:p w14:paraId="30275424" w14:textId="77777777" w:rsidR="00EA7E37" w:rsidRPr="00156249" w:rsidRDefault="00EA7E37">
            <w:pPr>
              <w:rPr>
                <w:color w:val="000000"/>
                <w:lang w:val="de-DE"/>
              </w:rPr>
            </w:pPr>
            <w:r w:rsidRPr="00156249">
              <w:rPr>
                <w:color w:val="000000"/>
                <w:lang w:val="de-DE"/>
              </w:rPr>
              <w:t>day</w:t>
            </w:r>
          </w:p>
        </w:tc>
        <w:tc>
          <w:tcPr>
            <w:tcW w:w="2126" w:type="dxa"/>
            <w:shd w:val="clear" w:color="auto" w:fill="auto"/>
            <w:noWrap/>
            <w:vAlign w:val="bottom"/>
            <w:hideMark/>
          </w:tcPr>
          <w:p w14:paraId="6FD3C83C" w14:textId="77777777" w:rsidR="00EA7E37" w:rsidRPr="00156249" w:rsidRDefault="00EA7E37">
            <w:pPr>
              <w:rPr>
                <w:color w:val="000000"/>
                <w:lang w:val="de-DE"/>
              </w:rPr>
            </w:pPr>
          </w:p>
        </w:tc>
        <w:tc>
          <w:tcPr>
            <w:tcW w:w="1062" w:type="dxa"/>
            <w:shd w:val="clear" w:color="auto" w:fill="auto"/>
            <w:noWrap/>
            <w:vAlign w:val="bottom"/>
            <w:hideMark/>
          </w:tcPr>
          <w:p w14:paraId="2AB599DD" w14:textId="77777777" w:rsidR="00EA7E37" w:rsidRPr="00156249" w:rsidRDefault="00EA7E37">
            <w:pPr>
              <w:rPr>
                <w:color w:val="000000"/>
                <w:lang w:val="de-DE"/>
              </w:rPr>
            </w:pPr>
            <w:r w:rsidRPr="00156249">
              <w:rPr>
                <w:color w:val="000000"/>
                <w:lang w:val="de-DE"/>
              </w:rPr>
              <w:t>Tage</w:t>
            </w:r>
          </w:p>
        </w:tc>
      </w:tr>
      <w:tr w:rsidR="00EA7E37" w:rsidRPr="00156249" w14:paraId="249E6C1A" w14:textId="77777777" w:rsidTr="00156249">
        <w:trPr>
          <w:trHeight w:val="300"/>
        </w:trPr>
        <w:tc>
          <w:tcPr>
            <w:tcW w:w="1379" w:type="dxa"/>
            <w:shd w:val="clear" w:color="auto" w:fill="auto"/>
            <w:noWrap/>
            <w:vAlign w:val="bottom"/>
            <w:hideMark/>
          </w:tcPr>
          <w:p w14:paraId="0B75C076"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F6522A5" w14:textId="77777777" w:rsidR="00EA7E37" w:rsidRPr="00156249" w:rsidRDefault="00EA7E37">
            <w:pPr>
              <w:rPr>
                <w:color w:val="000000"/>
                <w:lang w:val="de-DE"/>
              </w:rPr>
            </w:pPr>
            <w:r w:rsidRPr="00156249">
              <w:rPr>
                <w:color w:val="000000"/>
                <w:lang w:val="de-DE"/>
              </w:rPr>
              <w:t>WEE</w:t>
            </w:r>
          </w:p>
        </w:tc>
        <w:tc>
          <w:tcPr>
            <w:tcW w:w="1872" w:type="dxa"/>
            <w:shd w:val="clear" w:color="auto" w:fill="auto"/>
            <w:noWrap/>
            <w:vAlign w:val="bottom"/>
            <w:hideMark/>
          </w:tcPr>
          <w:p w14:paraId="25EEDB20" w14:textId="77777777" w:rsidR="00EA7E37" w:rsidRPr="00156249" w:rsidRDefault="00EA7E37">
            <w:pPr>
              <w:rPr>
                <w:color w:val="000000"/>
                <w:lang w:val="de-DE"/>
              </w:rPr>
            </w:pPr>
            <w:r w:rsidRPr="00156249">
              <w:rPr>
                <w:color w:val="000000"/>
                <w:lang w:val="de-DE"/>
              </w:rPr>
              <w:t>Woche</w:t>
            </w:r>
          </w:p>
        </w:tc>
        <w:tc>
          <w:tcPr>
            <w:tcW w:w="1980" w:type="dxa"/>
            <w:shd w:val="clear" w:color="auto" w:fill="auto"/>
            <w:noWrap/>
            <w:vAlign w:val="bottom"/>
            <w:hideMark/>
          </w:tcPr>
          <w:p w14:paraId="57592387" w14:textId="77777777" w:rsidR="00EA7E37" w:rsidRPr="00156249" w:rsidRDefault="00EA7E37">
            <w:pPr>
              <w:rPr>
                <w:color w:val="000000"/>
                <w:lang w:val="de-DE"/>
              </w:rPr>
            </w:pPr>
            <w:r w:rsidRPr="00156249">
              <w:rPr>
                <w:color w:val="000000"/>
                <w:lang w:val="de-DE"/>
              </w:rPr>
              <w:t>week</w:t>
            </w:r>
          </w:p>
        </w:tc>
        <w:tc>
          <w:tcPr>
            <w:tcW w:w="2126" w:type="dxa"/>
            <w:shd w:val="clear" w:color="auto" w:fill="auto"/>
            <w:noWrap/>
            <w:vAlign w:val="bottom"/>
            <w:hideMark/>
          </w:tcPr>
          <w:p w14:paraId="11B4E822" w14:textId="77777777" w:rsidR="00EA7E37" w:rsidRPr="00156249" w:rsidRDefault="00EA7E37">
            <w:pPr>
              <w:rPr>
                <w:color w:val="000000"/>
                <w:lang w:val="de-DE"/>
              </w:rPr>
            </w:pPr>
          </w:p>
        </w:tc>
        <w:tc>
          <w:tcPr>
            <w:tcW w:w="1062" w:type="dxa"/>
            <w:shd w:val="clear" w:color="auto" w:fill="auto"/>
            <w:noWrap/>
            <w:vAlign w:val="bottom"/>
            <w:hideMark/>
          </w:tcPr>
          <w:p w14:paraId="643A1E04" w14:textId="77777777" w:rsidR="00EA7E37" w:rsidRPr="00156249" w:rsidRDefault="00EA7E37">
            <w:pPr>
              <w:rPr>
                <w:color w:val="000000"/>
                <w:lang w:val="de-DE"/>
              </w:rPr>
            </w:pPr>
            <w:r w:rsidRPr="00156249">
              <w:rPr>
                <w:color w:val="000000"/>
                <w:lang w:val="de-DE"/>
              </w:rPr>
              <w:t>Wo.</w:t>
            </w:r>
          </w:p>
        </w:tc>
      </w:tr>
      <w:tr w:rsidR="00EA7E37" w:rsidRPr="00156249" w14:paraId="795A3141" w14:textId="77777777" w:rsidTr="00156249">
        <w:trPr>
          <w:trHeight w:val="300"/>
        </w:trPr>
        <w:tc>
          <w:tcPr>
            <w:tcW w:w="1379" w:type="dxa"/>
            <w:shd w:val="clear" w:color="auto" w:fill="auto"/>
            <w:noWrap/>
            <w:vAlign w:val="bottom"/>
            <w:hideMark/>
          </w:tcPr>
          <w:p w14:paraId="6CA5E37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313DA51" w14:textId="77777777" w:rsidR="00EA7E37" w:rsidRPr="00156249" w:rsidRDefault="00EA7E37">
            <w:pPr>
              <w:rPr>
                <w:color w:val="000000"/>
                <w:lang w:val="de-DE"/>
              </w:rPr>
            </w:pPr>
            <w:r w:rsidRPr="00156249">
              <w:rPr>
                <w:color w:val="000000"/>
                <w:lang w:val="de-DE"/>
              </w:rPr>
              <w:t>MON</w:t>
            </w:r>
          </w:p>
        </w:tc>
        <w:tc>
          <w:tcPr>
            <w:tcW w:w="1872" w:type="dxa"/>
            <w:shd w:val="clear" w:color="auto" w:fill="auto"/>
            <w:noWrap/>
            <w:vAlign w:val="bottom"/>
            <w:hideMark/>
          </w:tcPr>
          <w:p w14:paraId="1BAB34F6" w14:textId="77777777" w:rsidR="00EA7E37" w:rsidRPr="00156249" w:rsidRDefault="00EA7E37">
            <w:pPr>
              <w:rPr>
                <w:color w:val="000000"/>
                <w:lang w:val="de-DE"/>
              </w:rPr>
            </w:pPr>
            <w:r w:rsidRPr="00156249">
              <w:rPr>
                <w:color w:val="000000"/>
                <w:lang w:val="de-DE"/>
              </w:rPr>
              <w:t>Monat</w:t>
            </w:r>
          </w:p>
        </w:tc>
        <w:tc>
          <w:tcPr>
            <w:tcW w:w="1980" w:type="dxa"/>
            <w:shd w:val="clear" w:color="auto" w:fill="auto"/>
            <w:noWrap/>
            <w:vAlign w:val="bottom"/>
            <w:hideMark/>
          </w:tcPr>
          <w:p w14:paraId="121B8B8D" w14:textId="77777777" w:rsidR="00EA7E37" w:rsidRPr="00156249" w:rsidRDefault="00EA7E37">
            <w:pPr>
              <w:rPr>
                <w:color w:val="000000"/>
                <w:lang w:val="de-DE"/>
              </w:rPr>
            </w:pPr>
            <w:r w:rsidRPr="00156249">
              <w:rPr>
                <w:color w:val="000000"/>
                <w:lang w:val="de-DE"/>
              </w:rPr>
              <w:t>month</w:t>
            </w:r>
          </w:p>
        </w:tc>
        <w:tc>
          <w:tcPr>
            <w:tcW w:w="2126" w:type="dxa"/>
            <w:shd w:val="clear" w:color="auto" w:fill="auto"/>
            <w:noWrap/>
            <w:vAlign w:val="bottom"/>
            <w:hideMark/>
          </w:tcPr>
          <w:p w14:paraId="45C54CF4" w14:textId="77777777" w:rsidR="00EA7E37" w:rsidRPr="00156249" w:rsidRDefault="00EA7E37">
            <w:pPr>
              <w:rPr>
                <w:color w:val="000000"/>
                <w:lang w:val="de-DE"/>
              </w:rPr>
            </w:pPr>
          </w:p>
        </w:tc>
        <w:tc>
          <w:tcPr>
            <w:tcW w:w="1062" w:type="dxa"/>
            <w:shd w:val="clear" w:color="auto" w:fill="auto"/>
            <w:noWrap/>
            <w:vAlign w:val="bottom"/>
            <w:hideMark/>
          </w:tcPr>
          <w:p w14:paraId="3D261757" w14:textId="77777777" w:rsidR="00EA7E37" w:rsidRPr="00156249" w:rsidRDefault="00EA7E37">
            <w:pPr>
              <w:rPr>
                <w:color w:val="000000"/>
                <w:lang w:val="de-DE"/>
              </w:rPr>
            </w:pPr>
            <w:r w:rsidRPr="00156249">
              <w:rPr>
                <w:color w:val="000000"/>
                <w:lang w:val="de-DE"/>
              </w:rPr>
              <w:t>Mo.</w:t>
            </w:r>
          </w:p>
        </w:tc>
      </w:tr>
      <w:tr w:rsidR="00EA7E37" w:rsidRPr="00156249" w14:paraId="18A21E1B" w14:textId="77777777" w:rsidTr="00156249">
        <w:trPr>
          <w:trHeight w:val="300"/>
        </w:trPr>
        <w:tc>
          <w:tcPr>
            <w:tcW w:w="1379" w:type="dxa"/>
            <w:shd w:val="clear" w:color="auto" w:fill="auto"/>
            <w:noWrap/>
            <w:vAlign w:val="bottom"/>
            <w:hideMark/>
          </w:tcPr>
          <w:p w14:paraId="142083D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E6EF1C6" w14:textId="77777777" w:rsidR="00EA7E37" w:rsidRPr="00156249" w:rsidRDefault="00EA7E37">
            <w:pPr>
              <w:rPr>
                <w:color w:val="000000"/>
                <w:lang w:val="de-DE"/>
              </w:rPr>
            </w:pPr>
            <w:r w:rsidRPr="00156249">
              <w:rPr>
                <w:color w:val="000000"/>
                <w:lang w:val="de-DE"/>
              </w:rPr>
              <w:t>QAN</w:t>
            </w:r>
          </w:p>
        </w:tc>
        <w:tc>
          <w:tcPr>
            <w:tcW w:w="1872" w:type="dxa"/>
            <w:shd w:val="clear" w:color="auto" w:fill="auto"/>
            <w:noWrap/>
            <w:vAlign w:val="bottom"/>
            <w:hideMark/>
          </w:tcPr>
          <w:p w14:paraId="413E1FE2" w14:textId="77777777" w:rsidR="00EA7E37" w:rsidRPr="00156249" w:rsidRDefault="00EA7E37">
            <w:pPr>
              <w:rPr>
                <w:color w:val="000000"/>
                <w:lang w:val="de-DE"/>
              </w:rPr>
            </w:pPr>
            <w:r w:rsidRPr="00156249">
              <w:rPr>
                <w:color w:val="000000"/>
                <w:lang w:val="de-DE"/>
              </w:rPr>
              <w:t>Quartal</w:t>
            </w:r>
          </w:p>
        </w:tc>
        <w:tc>
          <w:tcPr>
            <w:tcW w:w="1980" w:type="dxa"/>
            <w:shd w:val="clear" w:color="auto" w:fill="auto"/>
            <w:noWrap/>
            <w:vAlign w:val="bottom"/>
            <w:hideMark/>
          </w:tcPr>
          <w:p w14:paraId="0759EA9C" w14:textId="77777777" w:rsidR="00EA7E37" w:rsidRPr="00156249" w:rsidRDefault="00EA7E37">
            <w:pPr>
              <w:rPr>
                <w:color w:val="000000"/>
                <w:lang w:val="de-DE"/>
              </w:rPr>
            </w:pPr>
            <w:r w:rsidRPr="00156249">
              <w:rPr>
                <w:color w:val="000000"/>
                <w:lang w:val="de-DE"/>
              </w:rPr>
              <w:t>quarter</w:t>
            </w:r>
          </w:p>
        </w:tc>
        <w:tc>
          <w:tcPr>
            <w:tcW w:w="2126" w:type="dxa"/>
            <w:shd w:val="clear" w:color="auto" w:fill="auto"/>
            <w:noWrap/>
            <w:vAlign w:val="bottom"/>
            <w:hideMark/>
          </w:tcPr>
          <w:p w14:paraId="1F8A1D6B" w14:textId="77777777" w:rsidR="00EA7E37" w:rsidRPr="00156249" w:rsidRDefault="00EA7E37">
            <w:pPr>
              <w:rPr>
                <w:color w:val="000000"/>
                <w:lang w:val="de-DE"/>
              </w:rPr>
            </w:pPr>
          </w:p>
        </w:tc>
        <w:tc>
          <w:tcPr>
            <w:tcW w:w="1062" w:type="dxa"/>
            <w:shd w:val="clear" w:color="auto" w:fill="auto"/>
            <w:noWrap/>
            <w:vAlign w:val="bottom"/>
            <w:hideMark/>
          </w:tcPr>
          <w:p w14:paraId="109754EF" w14:textId="77777777" w:rsidR="00EA7E37" w:rsidRPr="00156249" w:rsidRDefault="00EA7E37">
            <w:pPr>
              <w:rPr>
                <w:color w:val="000000"/>
                <w:lang w:val="de-DE"/>
              </w:rPr>
            </w:pPr>
            <w:r w:rsidRPr="00156249">
              <w:rPr>
                <w:color w:val="000000"/>
                <w:lang w:val="de-DE"/>
              </w:rPr>
              <w:t>Qu.</w:t>
            </w:r>
          </w:p>
        </w:tc>
      </w:tr>
      <w:tr w:rsidR="00EA7E37" w:rsidRPr="00156249" w14:paraId="2E1C2F59" w14:textId="77777777" w:rsidTr="00156249">
        <w:trPr>
          <w:trHeight w:val="300"/>
        </w:trPr>
        <w:tc>
          <w:tcPr>
            <w:tcW w:w="1379" w:type="dxa"/>
            <w:shd w:val="clear" w:color="auto" w:fill="auto"/>
            <w:noWrap/>
            <w:vAlign w:val="bottom"/>
            <w:hideMark/>
          </w:tcPr>
          <w:p w14:paraId="1E69BE0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9AB4883" w14:textId="77777777" w:rsidR="00EA7E37" w:rsidRPr="00156249" w:rsidRDefault="00EA7E37">
            <w:pPr>
              <w:rPr>
                <w:color w:val="000000"/>
                <w:lang w:val="de-DE"/>
              </w:rPr>
            </w:pPr>
            <w:r w:rsidRPr="00156249">
              <w:rPr>
                <w:color w:val="000000"/>
                <w:lang w:val="de-DE"/>
              </w:rPr>
              <w:t>ANN</w:t>
            </w:r>
          </w:p>
        </w:tc>
        <w:tc>
          <w:tcPr>
            <w:tcW w:w="1872" w:type="dxa"/>
            <w:shd w:val="clear" w:color="auto" w:fill="auto"/>
            <w:noWrap/>
            <w:vAlign w:val="bottom"/>
            <w:hideMark/>
          </w:tcPr>
          <w:p w14:paraId="1B09B81D" w14:textId="77777777" w:rsidR="00EA7E37" w:rsidRPr="00156249" w:rsidRDefault="00EA7E37">
            <w:pPr>
              <w:rPr>
                <w:color w:val="000000"/>
                <w:lang w:val="de-DE"/>
              </w:rPr>
            </w:pPr>
            <w:r w:rsidRPr="00156249">
              <w:rPr>
                <w:color w:val="000000"/>
                <w:lang w:val="de-DE"/>
              </w:rPr>
              <w:t>Jahr</w:t>
            </w:r>
          </w:p>
        </w:tc>
        <w:tc>
          <w:tcPr>
            <w:tcW w:w="1980" w:type="dxa"/>
            <w:shd w:val="clear" w:color="auto" w:fill="auto"/>
            <w:noWrap/>
            <w:vAlign w:val="bottom"/>
            <w:hideMark/>
          </w:tcPr>
          <w:p w14:paraId="5EE8E0F0" w14:textId="77777777" w:rsidR="00EA7E37" w:rsidRPr="00156249" w:rsidRDefault="00EA7E37">
            <w:pPr>
              <w:rPr>
                <w:color w:val="000000"/>
                <w:lang w:val="de-DE"/>
              </w:rPr>
            </w:pPr>
            <w:r w:rsidRPr="00156249">
              <w:rPr>
                <w:color w:val="000000"/>
                <w:lang w:val="de-DE"/>
              </w:rPr>
              <w:t>year</w:t>
            </w:r>
          </w:p>
        </w:tc>
        <w:tc>
          <w:tcPr>
            <w:tcW w:w="2126" w:type="dxa"/>
            <w:shd w:val="clear" w:color="auto" w:fill="auto"/>
            <w:noWrap/>
            <w:vAlign w:val="bottom"/>
            <w:hideMark/>
          </w:tcPr>
          <w:p w14:paraId="270A3E11" w14:textId="77777777" w:rsidR="00EA7E37" w:rsidRPr="00156249" w:rsidRDefault="00EA7E37">
            <w:pPr>
              <w:rPr>
                <w:color w:val="000000"/>
                <w:lang w:val="de-DE"/>
              </w:rPr>
            </w:pPr>
          </w:p>
        </w:tc>
        <w:tc>
          <w:tcPr>
            <w:tcW w:w="1062" w:type="dxa"/>
            <w:shd w:val="clear" w:color="auto" w:fill="auto"/>
            <w:noWrap/>
            <w:vAlign w:val="bottom"/>
            <w:hideMark/>
          </w:tcPr>
          <w:p w14:paraId="4EFBD4B6" w14:textId="77777777" w:rsidR="00EA7E37" w:rsidRPr="00156249" w:rsidRDefault="00EA7E37">
            <w:pPr>
              <w:rPr>
                <w:color w:val="000000"/>
                <w:lang w:val="de-DE"/>
              </w:rPr>
            </w:pPr>
            <w:r w:rsidRPr="00156249">
              <w:rPr>
                <w:color w:val="000000"/>
                <w:lang w:val="de-DE"/>
              </w:rPr>
              <w:t>a</w:t>
            </w:r>
          </w:p>
        </w:tc>
      </w:tr>
      <w:tr w:rsidR="00EA7E37" w:rsidRPr="00156249" w14:paraId="1A2C278F" w14:textId="77777777" w:rsidTr="00156249">
        <w:trPr>
          <w:trHeight w:val="300"/>
        </w:trPr>
        <w:tc>
          <w:tcPr>
            <w:tcW w:w="1379" w:type="dxa"/>
            <w:shd w:val="clear" w:color="auto" w:fill="auto"/>
            <w:noWrap/>
            <w:vAlign w:val="bottom"/>
            <w:hideMark/>
          </w:tcPr>
          <w:p w14:paraId="0A512C06" w14:textId="77777777" w:rsidR="00EA7E37" w:rsidRPr="00156249" w:rsidRDefault="00EA7E37">
            <w:pPr>
              <w:rPr>
                <w:color w:val="000000"/>
                <w:lang w:val="de-DE"/>
              </w:rPr>
            </w:pPr>
            <w:r w:rsidRPr="00156249">
              <w:rPr>
                <w:color w:val="000000"/>
                <w:lang w:val="de-DE"/>
              </w:rPr>
              <w:t>Energie</w:t>
            </w:r>
          </w:p>
        </w:tc>
        <w:tc>
          <w:tcPr>
            <w:tcW w:w="723" w:type="dxa"/>
            <w:shd w:val="clear" w:color="auto" w:fill="auto"/>
            <w:noWrap/>
            <w:vAlign w:val="bottom"/>
            <w:hideMark/>
          </w:tcPr>
          <w:p w14:paraId="6712889E" w14:textId="77777777" w:rsidR="00EA7E37" w:rsidRPr="00156249" w:rsidRDefault="00EA7E37">
            <w:pPr>
              <w:rPr>
                <w:color w:val="000000"/>
                <w:lang w:val="de-DE"/>
              </w:rPr>
            </w:pPr>
            <w:r w:rsidRPr="00156249">
              <w:rPr>
                <w:color w:val="000000"/>
                <w:lang w:val="de-DE"/>
              </w:rPr>
              <w:t>KWH</w:t>
            </w:r>
          </w:p>
        </w:tc>
        <w:tc>
          <w:tcPr>
            <w:tcW w:w="1872" w:type="dxa"/>
            <w:shd w:val="clear" w:color="auto" w:fill="auto"/>
            <w:noWrap/>
            <w:vAlign w:val="bottom"/>
            <w:hideMark/>
          </w:tcPr>
          <w:p w14:paraId="4D0FF635" w14:textId="77777777" w:rsidR="00EA7E37" w:rsidRPr="00156249" w:rsidRDefault="00EA7E37">
            <w:pPr>
              <w:rPr>
                <w:color w:val="000000"/>
                <w:lang w:val="de-DE"/>
              </w:rPr>
            </w:pPr>
            <w:r w:rsidRPr="00156249">
              <w:rPr>
                <w:color w:val="000000"/>
                <w:lang w:val="de-DE"/>
              </w:rPr>
              <w:t>Kilowattstunde</w:t>
            </w:r>
          </w:p>
        </w:tc>
        <w:tc>
          <w:tcPr>
            <w:tcW w:w="1980" w:type="dxa"/>
            <w:shd w:val="clear" w:color="auto" w:fill="auto"/>
            <w:noWrap/>
            <w:vAlign w:val="bottom"/>
            <w:hideMark/>
          </w:tcPr>
          <w:p w14:paraId="78651CCD" w14:textId="77777777" w:rsidR="00EA7E37" w:rsidRPr="00156249" w:rsidRDefault="00EA7E37">
            <w:pPr>
              <w:rPr>
                <w:color w:val="000000"/>
                <w:lang w:val="de-DE"/>
              </w:rPr>
            </w:pPr>
            <w:r w:rsidRPr="00156249">
              <w:rPr>
                <w:color w:val="000000"/>
                <w:lang w:val="de-DE"/>
              </w:rPr>
              <w:t>kilowatt hour</w:t>
            </w:r>
          </w:p>
        </w:tc>
        <w:tc>
          <w:tcPr>
            <w:tcW w:w="2126" w:type="dxa"/>
            <w:shd w:val="clear" w:color="auto" w:fill="auto"/>
            <w:noWrap/>
            <w:vAlign w:val="bottom"/>
            <w:hideMark/>
          </w:tcPr>
          <w:p w14:paraId="5A0EE499" w14:textId="77777777" w:rsidR="00EA7E37" w:rsidRPr="00156249" w:rsidRDefault="00EA7E37">
            <w:pPr>
              <w:rPr>
                <w:color w:val="000000"/>
                <w:lang w:val="de-DE"/>
              </w:rPr>
            </w:pPr>
          </w:p>
        </w:tc>
        <w:tc>
          <w:tcPr>
            <w:tcW w:w="1062" w:type="dxa"/>
            <w:shd w:val="clear" w:color="auto" w:fill="auto"/>
            <w:noWrap/>
            <w:vAlign w:val="bottom"/>
            <w:hideMark/>
          </w:tcPr>
          <w:p w14:paraId="0864B2CD" w14:textId="77777777" w:rsidR="00EA7E37" w:rsidRPr="00156249" w:rsidRDefault="00EA7E37">
            <w:pPr>
              <w:rPr>
                <w:color w:val="000000"/>
                <w:lang w:val="de-DE"/>
              </w:rPr>
            </w:pPr>
            <w:r w:rsidRPr="00156249">
              <w:rPr>
                <w:color w:val="000000"/>
                <w:lang w:val="de-DE"/>
              </w:rPr>
              <w:t>kWh</w:t>
            </w:r>
          </w:p>
        </w:tc>
      </w:tr>
    </w:tbl>
    <w:p w14:paraId="2AF65E8F" w14:textId="77777777" w:rsidR="00100A82" w:rsidRPr="0083051F" w:rsidRDefault="00100A82" w:rsidP="00100A82">
      <w:pPr>
        <w:rPr>
          <w:lang w:val="de-DE"/>
        </w:rPr>
      </w:pPr>
    </w:p>
    <w:p w14:paraId="489663F9" w14:textId="42967A4D" w:rsidR="004172B4" w:rsidRDefault="004172B4" w:rsidP="00FA233C">
      <w:pPr>
        <w:pStyle w:val="berschrift2"/>
        <w:numPr>
          <w:ilvl w:val="0"/>
          <w:numId w:val="0"/>
        </w:numPr>
        <w:ind w:left="680" w:hanging="680"/>
        <w:rPr>
          <w:lang w:val="de-DE"/>
        </w:rPr>
      </w:pPr>
      <w:bookmarkStart w:id="1483" w:name="_Toc107412119"/>
      <w:r>
        <w:rPr>
          <w:lang w:val="de-DE"/>
        </w:rPr>
        <w:t>Empfohlene Codes für AdditionalInformation</w:t>
      </w:r>
      <w:bookmarkEnd w:id="1483"/>
    </w:p>
    <w:p w14:paraId="4C8620FF" w14:textId="2E10D6DD" w:rsidR="004172B4" w:rsidRPr="004172B4" w:rsidRDefault="004172B4" w:rsidP="00872095">
      <w:pPr>
        <w:rPr>
          <w:bCs/>
          <w:lang w:val="de-DE"/>
        </w:rPr>
      </w:pPr>
      <w:r w:rsidRPr="004172B4">
        <w:rPr>
          <w:bCs/>
          <w:lang w:val="de-DE"/>
        </w:rPr>
        <w:t xml:space="preserve">Für die Abbildung von </w:t>
      </w:r>
      <w:r w:rsidR="00105F34">
        <w:rPr>
          <w:bCs/>
          <w:lang w:val="de-DE"/>
        </w:rPr>
        <w:t>AdditionalInformation</w:t>
      </w:r>
      <w:r w:rsidRPr="004172B4">
        <w:rPr>
          <w:bCs/>
          <w:lang w:val="de-DE"/>
        </w:rPr>
        <w:t xml:space="preserve"> werden die Werte auf der UN/CEFACT Codeliste </w:t>
      </w:r>
      <w:r>
        <w:rPr>
          <w:bCs/>
          <w:lang w:val="de-DE"/>
        </w:rPr>
        <w:t>1153</w:t>
      </w:r>
      <w:r w:rsidRPr="004172B4">
        <w:rPr>
          <w:bCs/>
          <w:lang w:val="de-DE"/>
        </w:rPr>
        <w:t xml:space="preserve"> in der Version D16B verwendet</w:t>
      </w:r>
      <w:del w:id="1484" w:author="Philip Helger" w:date="2022-06-25T13:14:00Z">
        <w:r w:rsidRPr="004172B4" w:rsidDel="00B37FD4">
          <w:rPr>
            <w:bCs/>
            <w:lang w:val="de-DE"/>
          </w:rPr>
          <w:delText xml:space="preserve">. </w:delText>
        </w:r>
      </w:del>
      <w:ins w:id="1485" w:author="Philip Helger" w:date="2022-06-25T13:14:00Z">
        <w:r w:rsidR="00B37FD4">
          <w:rPr>
            <w:bCs/>
            <w:lang w:val="de-DE"/>
          </w:rPr>
          <w:t>:</w:t>
        </w:r>
        <w:r w:rsidR="00B37FD4" w:rsidRPr="004172B4">
          <w:rPr>
            <w:bCs/>
            <w:lang w:val="de-DE"/>
          </w:rPr>
          <w:t xml:space="preserve"> </w:t>
        </w:r>
        <w:r w:rsidR="00B37FD4">
          <w:rPr>
            <w:bCs/>
            <w:lang w:val="de-DE"/>
          </w:rPr>
          <w:fldChar w:fldCharType="begin"/>
        </w:r>
        <w:r w:rsidR="00B37FD4">
          <w:rPr>
            <w:bCs/>
            <w:lang w:val="de-DE"/>
          </w:rPr>
          <w:instrText xml:space="preserve"> HYPERLINK "</w:instrText>
        </w:r>
        <w:r w:rsidR="00B37FD4" w:rsidRPr="00B37FD4">
          <w:rPr>
            <w:bCs/>
            <w:lang w:val="de-DE"/>
          </w:rPr>
          <w:instrText>https://unece.org/fileadmin/DAM/trade/untdid/d16b/tred/tred1153.htm</w:instrText>
        </w:r>
        <w:r w:rsidR="00B37FD4">
          <w:rPr>
            <w:bCs/>
            <w:lang w:val="de-DE"/>
          </w:rPr>
          <w:instrText xml:space="preserve">" </w:instrText>
        </w:r>
      </w:ins>
      <w:ins w:id="1486" w:author="Philip Helger" w:date="2022-06-29T16:13:00Z">
        <w:r w:rsidR="00F65A72">
          <w:rPr>
            <w:bCs/>
            <w:lang w:val="de-DE"/>
          </w:rPr>
        </w:r>
      </w:ins>
      <w:ins w:id="1487" w:author="Philip Helger" w:date="2022-06-25T13:14:00Z">
        <w:r w:rsidR="00B37FD4">
          <w:rPr>
            <w:bCs/>
            <w:lang w:val="de-DE"/>
          </w:rPr>
          <w:fldChar w:fldCharType="separate"/>
        </w:r>
        <w:r w:rsidR="00B37FD4" w:rsidRPr="00530C80">
          <w:rPr>
            <w:rStyle w:val="Hyperlink"/>
            <w:bCs/>
            <w:lang w:val="de-DE"/>
          </w:rPr>
          <w:t>https://unece.org/fileadmin/DAM/trade/untdid/d16b/tred/tred1153.htm</w:t>
        </w:r>
        <w:r w:rsidR="00B37FD4">
          <w:rPr>
            <w:bCs/>
            <w:lang w:val="de-DE"/>
          </w:rPr>
          <w:fldChar w:fldCharType="end"/>
        </w:r>
      </w:ins>
      <w:del w:id="1488" w:author="Philip Helger" w:date="2022-06-25T13:14:00Z">
        <w:r w:rsidR="00C85849" w:rsidDel="00B37FD4">
          <w:fldChar w:fldCharType="begin"/>
        </w:r>
        <w:r w:rsidR="00C85849" w:rsidDel="00B37FD4">
          <w:delInstrText xml:space="preserve"> HYPERLINK "http://www.unece.org/trade/untdid/d16b/tred/tred1153.htm" </w:delInstrText>
        </w:r>
        <w:r w:rsidR="00C85849" w:rsidDel="00B37FD4">
          <w:fldChar w:fldCharType="separate"/>
        </w:r>
      </w:del>
      <w:r w:rsidR="00F34DFA">
        <w:rPr>
          <w:b/>
          <w:bCs/>
          <w:lang w:val="de-DE"/>
        </w:rPr>
        <w:t>Fehler! Linkreferenz ungültig.</w:t>
      </w:r>
      <w:del w:id="1489" w:author="Philip Helger" w:date="2022-06-25T13:14:00Z">
        <w:r w:rsidR="00C85849" w:rsidDel="00B37FD4">
          <w:rPr>
            <w:rStyle w:val="Hyperlink"/>
            <w:bCs/>
            <w:lang w:val="de-DE"/>
          </w:rPr>
          <w:fldChar w:fldCharType="end"/>
        </w:r>
        <w:r w:rsidDel="00B37FD4">
          <w:rPr>
            <w:bCs/>
            <w:lang w:val="de-DE"/>
          </w:rPr>
          <w:delText xml:space="preserve"> </w:delText>
        </w:r>
      </w:del>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ellenraster"/>
        <w:tblW w:w="0" w:type="auto"/>
        <w:tblLook w:val="04A0" w:firstRow="1" w:lastRow="0" w:firstColumn="1" w:lastColumn="0" w:noHBand="0" w:noVBand="1"/>
      </w:tblPr>
      <w:tblGrid>
        <w:gridCol w:w="1354"/>
        <w:gridCol w:w="7708"/>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156249" w:rsidRDefault="004172B4" w:rsidP="00ED0016">
            <w:r w:rsidRPr="00156249">
              <w:t>ADE</w:t>
            </w:r>
          </w:p>
        </w:tc>
        <w:tc>
          <w:tcPr>
            <w:tcW w:w="7844" w:type="dxa"/>
          </w:tcPr>
          <w:p w14:paraId="20765509" w14:textId="77777777" w:rsidR="004172B4" w:rsidRPr="00156249" w:rsidRDefault="004172B4">
            <w:r w:rsidRPr="00156249">
              <w:t>Kontonummer</w:t>
            </w:r>
          </w:p>
        </w:tc>
      </w:tr>
      <w:tr w:rsidR="004172B4" w:rsidRPr="00ED0016" w14:paraId="310CA21A" w14:textId="77777777" w:rsidTr="00E86FFB">
        <w:tc>
          <w:tcPr>
            <w:tcW w:w="1368" w:type="dxa"/>
          </w:tcPr>
          <w:p w14:paraId="4C05AF6B" w14:textId="77777777" w:rsidR="004172B4" w:rsidRPr="00156249" w:rsidRDefault="004172B4" w:rsidP="00ED0016">
            <w:r w:rsidRPr="00156249">
              <w:t>AEP</w:t>
            </w:r>
          </w:p>
        </w:tc>
        <w:tc>
          <w:tcPr>
            <w:tcW w:w="7844" w:type="dxa"/>
          </w:tcPr>
          <w:p w14:paraId="11277052" w14:textId="77777777" w:rsidR="004172B4" w:rsidRPr="00156249" w:rsidRDefault="004172B4">
            <w:r w:rsidRPr="00156249">
              <w:t>Projektnummer</w:t>
            </w:r>
          </w:p>
        </w:tc>
      </w:tr>
    </w:tbl>
    <w:p w14:paraId="4CB38EA5" w14:textId="77777777" w:rsidR="004172B4" w:rsidRDefault="004172B4" w:rsidP="00FA233C"/>
    <w:p w14:paraId="1F74298F" w14:textId="5455BA91" w:rsidR="00305166" w:rsidRPr="00FA233C" w:rsidRDefault="000B74DA" w:rsidP="00FA233C">
      <w:r>
        <w:t>Hinweis: f</w:t>
      </w:r>
      <w:r w:rsidR="009D60B3">
        <w:t>ür die Verwendung in</w:t>
      </w:r>
      <w:r w:rsidR="00305166">
        <w:t xml:space="preserve"> </w:t>
      </w:r>
      <w:r w:rsidR="00305166" w:rsidRPr="00305166">
        <w:t>ListLineItem</w:t>
      </w:r>
      <w:r w:rsidR="009D60B3">
        <w:t>-Elementen</w:t>
      </w:r>
      <w:r w:rsidR="00305166">
        <w:t xml:space="preserve"> (Kapitel </w:t>
      </w:r>
      <w:r w:rsidR="00305166">
        <w:fldChar w:fldCharType="begin"/>
      </w:r>
      <w:r w:rsidR="00305166">
        <w:instrText xml:space="preserve"> REF _Ref37193647 \r \h </w:instrText>
      </w:r>
      <w:r w:rsidR="00305166">
        <w:fldChar w:fldCharType="separate"/>
      </w:r>
      <w:ins w:id="1490" w:author="Philip Helger" w:date="2022-06-29T16:20:00Z">
        <w:r w:rsidR="00964D7C">
          <w:t>4.9.1</w:t>
        </w:r>
      </w:ins>
      <w:ins w:id="1491" w:author="Philip" w:date="2022-06-28T11:53:00Z">
        <w:del w:id="1492" w:author="Philip Helger" w:date="2022-06-29T16:13:00Z">
          <w:r w:rsidR="00913542" w:rsidDel="00F65A72">
            <w:delText>4.9.1</w:delText>
          </w:r>
        </w:del>
      </w:ins>
      <w:del w:id="1493" w:author="Philip Helger" w:date="2022-06-29T16:13:00Z">
        <w:r w:rsidR="004E5C3E" w:rsidDel="00F65A72">
          <w:delText>4.8.1</w:delText>
        </w:r>
      </w:del>
      <w:r w:rsidR="00305166">
        <w:fldChar w:fldCharType="end"/>
      </w:r>
      <w:r w:rsidR="00305166">
        <w:t>) gibt es weitere Codeliste-Werte aus Rückwärtskompatibilitätsgründen.</w:t>
      </w:r>
    </w:p>
    <w:p w14:paraId="1446C53C" w14:textId="77777777" w:rsidR="005C6989" w:rsidRPr="00FA233C" w:rsidRDefault="004511B3" w:rsidP="00FA233C">
      <w:pPr>
        <w:pStyle w:val="berschrift2"/>
        <w:numPr>
          <w:ilvl w:val="0"/>
          <w:numId w:val="0"/>
        </w:numPr>
        <w:ind w:left="680" w:hanging="680"/>
      </w:pPr>
      <w:bookmarkStart w:id="1494" w:name="_Toc107412120"/>
      <w:r w:rsidRPr="00FA233C">
        <w:t xml:space="preserve">Empfohlene Codes </w:t>
      </w:r>
      <w:r w:rsidR="00617F44" w:rsidRPr="00FA233C">
        <w:t>für Tax</w:t>
      </w:r>
      <w:r w:rsidR="00475117" w:rsidRPr="00FA233C">
        <w:t>Category</w:t>
      </w:r>
      <w:r w:rsidR="00617F44" w:rsidRPr="00FA233C">
        <w:t>Code</w:t>
      </w:r>
      <w:bookmarkEnd w:id="1494"/>
    </w:p>
    <w:p w14:paraId="7A095BE5" w14:textId="0F4C6C80"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del w:id="1495" w:author="Philip Helger" w:date="2022-06-25T13:12:00Z">
        <w:r w:rsidDel="00D84FF7">
          <w:rPr>
            <w:lang w:val="de-DE"/>
          </w:rPr>
          <w:delText>.</w:delText>
        </w:r>
        <w:r w:rsidR="00475117" w:rsidDel="00D84FF7">
          <w:rPr>
            <w:lang w:val="de-DE"/>
          </w:rPr>
          <w:delText xml:space="preserve"> </w:delText>
        </w:r>
      </w:del>
      <w:ins w:id="1496" w:author="Philip Helger" w:date="2022-06-25T13:12:00Z">
        <w:r w:rsidR="00D84FF7">
          <w:rPr>
            <w:lang w:val="de-DE"/>
          </w:rPr>
          <w:t xml:space="preserve">: </w:t>
        </w:r>
      </w:ins>
      <w:del w:id="1497" w:author="Philip Helger" w:date="2022-06-25T13:12:00Z">
        <w:r w:rsidR="00C85849" w:rsidDel="00D84FF7">
          <w:fldChar w:fldCharType="begin"/>
        </w:r>
        <w:r w:rsidR="00C85849" w:rsidDel="00D84FF7">
          <w:delInstrText xml:space="preserve"> HYPERLINK "http://www.unece.org/trade/untdid/d16b/tred/tred5305.htm" </w:delInstrText>
        </w:r>
        <w:r w:rsidR="00C85849" w:rsidDel="00D84FF7">
          <w:fldChar w:fldCharType="separate"/>
        </w:r>
      </w:del>
      <w:r w:rsidR="00F34DFA">
        <w:rPr>
          <w:b/>
          <w:bCs/>
          <w:lang w:val="de-DE"/>
        </w:rPr>
        <w:t>Fehler! Linkreferenz ungültig.</w:t>
      </w:r>
      <w:del w:id="1498" w:author="Philip Helger" w:date="2022-06-25T13:12:00Z">
        <w:r w:rsidR="00C85849" w:rsidDel="00D84FF7">
          <w:rPr>
            <w:rStyle w:val="Hyperlink"/>
            <w:lang w:val="de-DE"/>
          </w:rPr>
          <w:fldChar w:fldCharType="end"/>
        </w:r>
      </w:del>
      <w:del w:id="1499" w:author="Philip Helger" w:date="2022-06-25T13:11:00Z">
        <w:r w:rsidR="00475117" w:rsidDel="00D84FF7">
          <w:rPr>
            <w:lang w:val="de-DE"/>
          </w:rPr>
          <w:delText xml:space="preserve"> </w:delText>
        </w:r>
      </w:del>
      <w:ins w:id="1500" w:author="Philip Helger" w:date="2022-06-25T13:12:00Z">
        <w:r w:rsidR="00D84FF7">
          <w:rPr>
            <w:lang w:val="de-DE"/>
          </w:rPr>
          <w:fldChar w:fldCharType="begin"/>
        </w:r>
        <w:r w:rsidR="00D84FF7">
          <w:rPr>
            <w:lang w:val="de-DE"/>
          </w:rPr>
          <w:instrText xml:space="preserve"> HYPERLINK "</w:instrText>
        </w:r>
        <w:r w:rsidR="00D84FF7" w:rsidRPr="00D84FF7">
          <w:rPr>
            <w:lang w:val="de-DE"/>
          </w:rPr>
          <w:instrText>https://unece.org/fileadmin/DAM/trade/untdid/d16b/tred/tred5305.htm</w:instrText>
        </w:r>
        <w:r w:rsidR="00D84FF7">
          <w:rPr>
            <w:lang w:val="de-DE"/>
          </w:rPr>
          <w:instrText xml:space="preserve">" </w:instrText>
        </w:r>
      </w:ins>
      <w:ins w:id="1501" w:author="Philip Helger" w:date="2022-06-29T16:13:00Z">
        <w:r w:rsidR="00F65A72">
          <w:rPr>
            <w:lang w:val="de-DE"/>
          </w:rPr>
        </w:r>
      </w:ins>
      <w:ins w:id="1502" w:author="Philip Helger" w:date="2022-06-25T13:12:00Z">
        <w:r w:rsidR="00D84FF7">
          <w:rPr>
            <w:lang w:val="de-DE"/>
          </w:rPr>
          <w:fldChar w:fldCharType="separate"/>
        </w:r>
        <w:r w:rsidR="00D84FF7" w:rsidRPr="00530C80">
          <w:rPr>
            <w:rStyle w:val="Hyperlink"/>
            <w:lang w:val="de-DE"/>
          </w:rPr>
          <w:t>https://unece.org/fileadmin/DAM/trade/untdid/d16b/tred/tred5305.htm</w:t>
        </w:r>
        <w:r w:rsidR="00D84FF7">
          <w:rPr>
            <w:lang w:val="de-DE"/>
          </w:rPr>
          <w:fldChar w:fldCharType="end"/>
        </w:r>
      </w:ins>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ellenraster"/>
        <w:tblW w:w="0" w:type="auto"/>
        <w:tblLook w:val="04A0" w:firstRow="1" w:lastRow="0" w:firstColumn="1" w:lastColumn="0" w:noHBand="0" w:noVBand="1"/>
      </w:tblPr>
      <w:tblGrid>
        <w:gridCol w:w="1353"/>
        <w:gridCol w:w="7709"/>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156249" w:rsidRDefault="0019700F" w:rsidP="00ED0016">
            <w:r w:rsidRPr="00156249">
              <w:t>S</w:t>
            </w:r>
          </w:p>
        </w:tc>
        <w:tc>
          <w:tcPr>
            <w:tcW w:w="7844" w:type="dxa"/>
          </w:tcPr>
          <w:p w14:paraId="58173AD9" w14:textId="77777777" w:rsidR="0019700F" w:rsidRPr="00156249" w:rsidRDefault="0019700F">
            <w:r w:rsidRPr="00156249">
              <w:t>Standardsteuersatz (20%)</w:t>
            </w:r>
          </w:p>
        </w:tc>
      </w:tr>
      <w:tr w:rsidR="0019700F" w:rsidRPr="00ED0016" w14:paraId="47445BF9" w14:textId="77777777" w:rsidTr="0019700F">
        <w:tc>
          <w:tcPr>
            <w:tcW w:w="1368" w:type="dxa"/>
          </w:tcPr>
          <w:p w14:paraId="4F226B72" w14:textId="77777777" w:rsidR="0019700F" w:rsidRPr="00156249" w:rsidRDefault="0019700F" w:rsidP="00ED0016">
            <w:r w:rsidRPr="00156249">
              <w:t>AA</w:t>
            </w:r>
          </w:p>
        </w:tc>
        <w:tc>
          <w:tcPr>
            <w:tcW w:w="7844" w:type="dxa"/>
          </w:tcPr>
          <w:p w14:paraId="7680D3A5" w14:textId="77777777" w:rsidR="0019700F" w:rsidRPr="00156249" w:rsidRDefault="0019700F">
            <w:r w:rsidRPr="00156249">
              <w:t>Reduzierter Steuersatz (10%, 13%, etc.)</w:t>
            </w:r>
          </w:p>
        </w:tc>
      </w:tr>
      <w:tr w:rsidR="0019700F" w:rsidRPr="00ED0016" w14:paraId="6CE23F1C" w14:textId="77777777" w:rsidTr="0019700F">
        <w:tc>
          <w:tcPr>
            <w:tcW w:w="1368" w:type="dxa"/>
          </w:tcPr>
          <w:p w14:paraId="24894330" w14:textId="77777777" w:rsidR="0019700F" w:rsidRPr="00156249" w:rsidRDefault="0019700F" w:rsidP="00ED0016">
            <w:r w:rsidRPr="00156249">
              <w:t>O</w:t>
            </w:r>
          </w:p>
        </w:tc>
        <w:tc>
          <w:tcPr>
            <w:tcW w:w="7844" w:type="dxa"/>
          </w:tcPr>
          <w:p w14:paraId="40E35936" w14:textId="77777777" w:rsidR="0019700F" w:rsidRPr="00156249" w:rsidRDefault="0019700F">
            <w:r w:rsidRPr="00156249">
              <w:t>Nicht USt-bar</w:t>
            </w:r>
          </w:p>
        </w:tc>
      </w:tr>
      <w:tr w:rsidR="0019700F" w:rsidRPr="00ED0016" w14:paraId="08DC5005" w14:textId="77777777" w:rsidTr="0019700F">
        <w:tc>
          <w:tcPr>
            <w:tcW w:w="1368" w:type="dxa"/>
          </w:tcPr>
          <w:p w14:paraId="3E9C14DA" w14:textId="77777777" w:rsidR="0019700F" w:rsidRPr="00156249" w:rsidRDefault="00B4139F" w:rsidP="00ED0016">
            <w:r w:rsidRPr="00156249">
              <w:t xml:space="preserve">D, </w:t>
            </w:r>
            <w:r w:rsidR="0019700F" w:rsidRPr="00156249">
              <w:t>E</w:t>
            </w:r>
            <w:r w:rsidRPr="00156249">
              <w:t>, F, G, I, J, K</w:t>
            </w:r>
          </w:p>
        </w:tc>
        <w:tc>
          <w:tcPr>
            <w:tcW w:w="7844" w:type="dxa"/>
          </w:tcPr>
          <w:p w14:paraId="04D8B675" w14:textId="77777777" w:rsidR="0019700F" w:rsidRPr="00156249" w:rsidRDefault="0019700F">
            <w:r w:rsidRPr="00156249">
              <w:t>USt-befreit</w:t>
            </w:r>
            <w:r w:rsidR="006E7B96" w:rsidRPr="00156249">
              <w:br/>
              <w:t>Hinweis: K steht für die Innergemeinschaftliche Lieferung (IGL)</w:t>
            </w:r>
          </w:p>
        </w:tc>
      </w:tr>
      <w:tr w:rsidR="006E7B96" w:rsidRPr="00ED0016" w14:paraId="60026A88" w14:textId="77777777" w:rsidTr="0019700F">
        <w:tc>
          <w:tcPr>
            <w:tcW w:w="1368" w:type="dxa"/>
          </w:tcPr>
          <w:p w14:paraId="06F6750F" w14:textId="77777777" w:rsidR="006E7B96" w:rsidRPr="00156249" w:rsidRDefault="006E7B96" w:rsidP="00ED0016">
            <w:r w:rsidRPr="00156249">
              <w:t>AE</w:t>
            </w:r>
          </w:p>
        </w:tc>
        <w:tc>
          <w:tcPr>
            <w:tcW w:w="7844" w:type="dxa"/>
          </w:tcPr>
          <w:p w14:paraId="37F57E7E" w14:textId="77777777" w:rsidR="006E7B96" w:rsidRPr="00156249" w:rsidRDefault="006E7B96">
            <w:r w:rsidRPr="00156249">
              <w:t>Reverse Charge – Umkehr der Steuerschuld. Die Berechnungsformel ist gleich wie bei den USt-befreiten Einträgen</w:t>
            </w:r>
          </w:p>
        </w:tc>
      </w:tr>
      <w:tr w:rsidR="00D84FF7" w:rsidRPr="00ED0016" w14:paraId="2BAB7CE9" w14:textId="77777777" w:rsidTr="0019700F">
        <w:trPr>
          <w:ins w:id="1503" w:author="Philip Helger" w:date="2022-06-25T13:11:00Z"/>
        </w:trPr>
        <w:tc>
          <w:tcPr>
            <w:tcW w:w="1368" w:type="dxa"/>
          </w:tcPr>
          <w:p w14:paraId="5991565B" w14:textId="1F0101BF" w:rsidR="00D84FF7" w:rsidRPr="00156249" w:rsidRDefault="00D84FF7" w:rsidP="00ED0016">
            <w:pPr>
              <w:rPr>
                <w:ins w:id="1504" w:author="Philip Helger" w:date="2022-06-25T13:11:00Z"/>
              </w:rPr>
            </w:pPr>
            <w:ins w:id="1505" w:author="Philip Helger" w:date="2022-06-25T13:11:00Z">
              <w:r>
                <w:t>Z</w:t>
              </w:r>
            </w:ins>
          </w:p>
        </w:tc>
        <w:tc>
          <w:tcPr>
            <w:tcW w:w="7844" w:type="dxa"/>
          </w:tcPr>
          <w:p w14:paraId="37AAB9ED" w14:textId="0B610712" w:rsidR="00D84FF7" w:rsidRPr="00156249" w:rsidRDefault="00D84FF7">
            <w:pPr>
              <w:rPr>
                <w:ins w:id="1506" w:author="Philip Helger" w:date="2022-06-25T13:11:00Z"/>
              </w:rPr>
            </w:pPr>
            <w:ins w:id="1507" w:author="Philip Helger" w:date="2022-06-25T13:13:00Z">
              <w:r>
                <w:t>Steuersatz von 0%</w:t>
              </w:r>
            </w:ins>
          </w:p>
        </w:tc>
      </w:tr>
    </w:tbl>
    <w:p w14:paraId="57BDDD8A" w14:textId="54CAC8D3" w:rsidR="00B4139F" w:rsidRPr="00FA233C" w:rsidRDefault="00B4139F" w:rsidP="00C126E3">
      <w:r w:rsidRPr="00FA233C">
        <w:t>Sonstige Codes (A, AB, AC, AD, B, C, H, L, M</w:t>
      </w:r>
      <w:del w:id="1508" w:author="Philip Helger" w:date="2022-06-25T13:11:00Z">
        <w:r w:rsidRPr="00FA233C" w:rsidDel="00D84FF7">
          <w:delText>, Z</w:delText>
        </w:r>
      </w:del>
      <w:r w:rsidRPr="00FA233C">
        <w:t>)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berschrift2"/>
        <w:numPr>
          <w:ilvl w:val="0"/>
          <w:numId w:val="0"/>
        </w:numPr>
        <w:ind w:left="680" w:hanging="680"/>
        <w:rPr>
          <w:lang w:val="de-DE"/>
        </w:rPr>
      </w:pPr>
      <w:bookmarkStart w:id="1509" w:name="_Toc107412121"/>
      <w:r w:rsidRPr="0083051F">
        <w:rPr>
          <w:lang w:val="de-DE"/>
        </w:rPr>
        <w:lastRenderedPageBreak/>
        <w:t>Empfohlene Codes für FurtherIdentification</w:t>
      </w:r>
      <w:bookmarkEnd w:id="1509"/>
    </w:p>
    <w:tbl>
      <w:tblPr>
        <w:tblStyle w:val="Tabellenraster"/>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156249" w:rsidRDefault="00B5026A" w:rsidP="00ED0016">
            <w:r w:rsidRPr="00156249">
              <w:t>ARA</w:t>
            </w:r>
          </w:p>
        </w:tc>
        <w:tc>
          <w:tcPr>
            <w:tcW w:w="0" w:type="auto"/>
          </w:tcPr>
          <w:p w14:paraId="2FCE2661" w14:textId="77777777" w:rsidR="00B5026A" w:rsidRPr="00156249" w:rsidRDefault="00B5026A">
            <w:r w:rsidRPr="00156249">
              <w:t>ARA Nummer</w:t>
            </w:r>
          </w:p>
        </w:tc>
      </w:tr>
      <w:tr w:rsidR="00B5026A" w:rsidRPr="00ED0016" w14:paraId="3EFBAC7A" w14:textId="77777777" w:rsidTr="00707594">
        <w:tc>
          <w:tcPr>
            <w:tcW w:w="0" w:type="auto"/>
          </w:tcPr>
          <w:p w14:paraId="16B61F70" w14:textId="77777777" w:rsidR="00B5026A" w:rsidRPr="00156249" w:rsidRDefault="00B5026A" w:rsidP="00ED0016">
            <w:r w:rsidRPr="00156249">
              <w:t>BBG-GZ</w:t>
            </w:r>
          </w:p>
        </w:tc>
        <w:tc>
          <w:tcPr>
            <w:tcW w:w="0" w:type="auto"/>
          </w:tcPr>
          <w:p w14:paraId="63E0B7E5" w14:textId="77777777" w:rsidR="00B5026A" w:rsidRPr="00156249" w:rsidRDefault="00B5026A">
            <w:r w:rsidRPr="00156249">
              <w:t>Geschäftszahl/Vertragsnummer der Bundesbeschaffung</w:t>
            </w:r>
          </w:p>
        </w:tc>
      </w:tr>
      <w:tr w:rsidR="00B5026A" w:rsidRPr="00ED0016" w14:paraId="7F08AB31" w14:textId="77777777" w:rsidTr="00707594">
        <w:tc>
          <w:tcPr>
            <w:tcW w:w="0" w:type="auto"/>
          </w:tcPr>
          <w:p w14:paraId="58148774" w14:textId="77777777" w:rsidR="00B5026A" w:rsidRPr="00156249" w:rsidRDefault="00B5026A" w:rsidP="00ED0016">
            <w:r w:rsidRPr="00156249">
              <w:t>Consolidator</w:t>
            </w:r>
          </w:p>
        </w:tc>
        <w:tc>
          <w:tcPr>
            <w:tcW w:w="0" w:type="auto"/>
          </w:tcPr>
          <w:p w14:paraId="269D63C1" w14:textId="77777777" w:rsidR="00B5026A" w:rsidRPr="00156249" w:rsidRDefault="00B5026A">
            <w:r w:rsidRPr="00156249">
              <w:t>ID des Consolidators</w:t>
            </w:r>
          </w:p>
        </w:tc>
      </w:tr>
      <w:tr w:rsidR="00B5026A" w:rsidRPr="00ED0016" w14:paraId="44702C2E" w14:textId="77777777" w:rsidTr="00707594">
        <w:tc>
          <w:tcPr>
            <w:tcW w:w="0" w:type="auto"/>
          </w:tcPr>
          <w:p w14:paraId="0A9C6CF7" w14:textId="77777777" w:rsidR="00B5026A" w:rsidRPr="00156249" w:rsidRDefault="00B5026A" w:rsidP="00ED0016">
            <w:r w:rsidRPr="00156249">
              <w:t>Contract</w:t>
            </w:r>
          </w:p>
        </w:tc>
        <w:tc>
          <w:tcPr>
            <w:tcW w:w="0" w:type="auto"/>
          </w:tcPr>
          <w:p w14:paraId="2E0D0471" w14:textId="77777777" w:rsidR="00B5026A" w:rsidRPr="00156249" w:rsidRDefault="00B5026A">
            <w:r w:rsidRPr="00156249">
              <w:t>Vertragsnummer</w:t>
            </w:r>
          </w:p>
        </w:tc>
      </w:tr>
      <w:tr w:rsidR="00B5026A" w:rsidRPr="00ED0016" w14:paraId="5C62AED6" w14:textId="77777777" w:rsidTr="00707594">
        <w:tc>
          <w:tcPr>
            <w:tcW w:w="0" w:type="auto"/>
          </w:tcPr>
          <w:p w14:paraId="1E5BC558" w14:textId="77777777" w:rsidR="00B5026A" w:rsidRPr="00156249" w:rsidRDefault="00B5026A" w:rsidP="00ED0016">
            <w:r w:rsidRPr="00156249">
              <w:t>DVR</w:t>
            </w:r>
          </w:p>
        </w:tc>
        <w:tc>
          <w:tcPr>
            <w:tcW w:w="0" w:type="auto"/>
          </w:tcPr>
          <w:p w14:paraId="41AE7246" w14:textId="77777777" w:rsidR="00B5026A" w:rsidRPr="00156249" w:rsidRDefault="00B5026A">
            <w:r w:rsidRPr="00156249">
              <w:t>DVR Nummer</w:t>
            </w:r>
          </w:p>
        </w:tc>
      </w:tr>
      <w:tr w:rsidR="00B5026A" w:rsidRPr="00C54960" w14:paraId="27A2D812" w14:textId="77777777" w:rsidTr="00707594">
        <w:tc>
          <w:tcPr>
            <w:tcW w:w="0" w:type="auto"/>
          </w:tcPr>
          <w:p w14:paraId="50DA258D" w14:textId="77777777" w:rsidR="00B5026A" w:rsidRPr="00156249" w:rsidRDefault="00B5026A" w:rsidP="00ED0016">
            <w:r w:rsidRPr="00156249">
              <w:t>EORI</w:t>
            </w:r>
          </w:p>
        </w:tc>
        <w:tc>
          <w:tcPr>
            <w:tcW w:w="0" w:type="auto"/>
          </w:tcPr>
          <w:p w14:paraId="5BDF7BF2" w14:textId="77777777" w:rsidR="00B5026A" w:rsidRPr="00156249" w:rsidRDefault="00B5026A">
            <w:pPr>
              <w:rPr>
                <w:lang w:val="en-US"/>
              </w:rPr>
            </w:pPr>
            <w:r w:rsidRPr="00156249">
              <w:rPr>
                <w:lang w:val="en-US"/>
              </w:rPr>
              <w:t>Economic Operator’s Registration and Identification</w:t>
            </w:r>
          </w:p>
        </w:tc>
      </w:tr>
      <w:tr w:rsidR="007934EF" w:rsidRPr="00ED0016" w14:paraId="0D6851FE" w14:textId="77777777" w:rsidTr="00707594">
        <w:tc>
          <w:tcPr>
            <w:tcW w:w="0" w:type="auto"/>
          </w:tcPr>
          <w:p w14:paraId="2D47E642" w14:textId="77777777" w:rsidR="007934EF" w:rsidRPr="00156249" w:rsidRDefault="004B2FD5" w:rsidP="00ED0016">
            <w:r w:rsidRPr="00156249">
              <w:t>ERSB</w:t>
            </w:r>
          </w:p>
        </w:tc>
        <w:tc>
          <w:tcPr>
            <w:tcW w:w="0" w:type="auto"/>
          </w:tcPr>
          <w:p w14:paraId="3A5942E6" w14:textId="77777777" w:rsidR="007934EF" w:rsidRPr="00156249" w:rsidRDefault="004B2FD5">
            <w:r w:rsidRPr="00156249">
              <w:t>Ergänzungsregister Sonstige Betroffene</w:t>
            </w:r>
          </w:p>
        </w:tc>
      </w:tr>
      <w:tr w:rsidR="00B5026A" w:rsidRPr="00ED0016" w14:paraId="16982E7E" w14:textId="77777777" w:rsidTr="00707594">
        <w:tc>
          <w:tcPr>
            <w:tcW w:w="0" w:type="auto"/>
          </w:tcPr>
          <w:p w14:paraId="761E27FB" w14:textId="77777777" w:rsidR="00B5026A" w:rsidRPr="00156249" w:rsidRDefault="00B5026A" w:rsidP="00ED0016">
            <w:r w:rsidRPr="00156249">
              <w:t>FN</w:t>
            </w:r>
          </w:p>
        </w:tc>
        <w:tc>
          <w:tcPr>
            <w:tcW w:w="0" w:type="auto"/>
          </w:tcPr>
          <w:p w14:paraId="7DF0B68D" w14:textId="77777777" w:rsidR="00B5026A" w:rsidRPr="00156249" w:rsidRDefault="00B5026A">
            <w:r w:rsidRPr="00156249">
              <w:t>Firmenbuchnummer</w:t>
            </w:r>
          </w:p>
        </w:tc>
      </w:tr>
      <w:tr w:rsidR="00B5026A" w:rsidRPr="00ED0016" w14:paraId="20723CCC" w14:textId="77777777" w:rsidTr="00707594">
        <w:tc>
          <w:tcPr>
            <w:tcW w:w="0" w:type="auto"/>
          </w:tcPr>
          <w:p w14:paraId="673C6792" w14:textId="77777777" w:rsidR="00B5026A" w:rsidRPr="00156249" w:rsidRDefault="00B5026A" w:rsidP="00ED0016">
            <w:r w:rsidRPr="00156249">
              <w:t>FR</w:t>
            </w:r>
          </w:p>
        </w:tc>
        <w:tc>
          <w:tcPr>
            <w:tcW w:w="0" w:type="auto"/>
          </w:tcPr>
          <w:p w14:paraId="135E370A" w14:textId="77777777" w:rsidR="00B5026A" w:rsidRPr="00156249" w:rsidRDefault="00B5026A">
            <w:r w:rsidRPr="00156249">
              <w:t>Firmenregisternummer beim Firmengericht</w:t>
            </w:r>
          </w:p>
        </w:tc>
      </w:tr>
      <w:tr w:rsidR="00CD0DC3" w:rsidRPr="00ED0016" w14:paraId="03EF69E5" w14:textId="77777777" w:rsidTr="003C0A84">
        <w:tc>
          <w:tcPr>
            <w:tcW w:w="0" w:type="auto"/>
          </w:tcPr>
          <w:p w14:paraId="5993207F" w14:textId="77777777" w:rsidR="00CD0DC3" w:rsidRPr="00156249" w:rsidRDefault="00CD0DC3" w:rsidP="00ED0016">
            <w:r w:rsidRPr="00156249">
              <w:t>HG</w:t>
            </w:r>
          </w:p>
        </w:tc>
        <w:tc>
          <w:tcPr>
            <w:tcW w:w="0" w:type="auto"/>
          </w:tcPr>
          <w:p w14:paraId="7C527F6D" w14:textId="77777777" w:rsidR="00CD0DC3" w:rsidRPr="00156249" w:rsidRDefault="00CD0DC3">
            <w:r w:rsidRPr="00156249">
              <w:t>Name des zuständigen Handelsgerichts</w:t>
            </w:r>
          </w:p>
        </w:tc>
      </w:tr>
      <w:tr w:rsidR="00B5026A" w:rsidRPr="00ED0016" w14:paraId="1CDF6742" w14:textId="77777777" w:rsidTr="003C0A84">
        <w:tc>
          <w:tcPr>
            <w:tcW w:w="0" w:type="auto"/>
          </w:tcPr>
          <w:p w14:paraId="12BE1BE2" w14:textId="77777777" w:rsidR="00B5026A" w:rsidRPr="00156249" w:rsidRDefault="00B5026A" w:rsidP="00ED0016">
            <w:r w:rsidRPr="00156249">
              <w:t>Payer</w:t>
            </w:r>
          </w:p>
        </w:tc>
        <w:tc>
          <w:tcPr>
            <w:tcW w:w="0" w:type="auto"/>
          </w:tcPr>
          <w:p w14:paraId="22406E97" w14:textId="77777777" w:rsidR="00B5026A" w:rsidRPr="00156249" w:rsidRDefault="00B5026A">
            <w:r w:rsidRPr="00156249">
              <w:t>ID des Payers</w:t>
            </w:r>
          </w:p>
        </w:tc>
      </w:tr>
      <w:tr w:rsidR="004B2FD5" w:rsidRPr="00ED0016" w14:paraId="11BC0588" w14:textId="77777777" w:rsidTr="003C0A84">
        <w:tc>
          <w:tcPr>
            <w:tcW w:w="0" w:type="auto"/>
          </w:tcPr>
          <w:p w14:paraId="4188FEA2" w14:textId="77777777" w:rsidR="004B2FD5" w:rsidRPr="00156249" w:rsidRDefault="0087125E" w:rsidP="00ED0016">
            <w:r w:rsidRPr="00156249">
              <w:t>FA</w:t>
            </w:r>
            <w:r w:rsidR="004B2FD5" w:rsidRPr="00156249">
              <w:t>STNR</w:t>
            </w:r>
          </w:p>
        </w:tc>
        <w:tc>
          <w:tcPr>
            <w:tcW w:w="0" w:type="auto"/>
          </w:tcPr>
          <w:p w14:paraId="3F9D5469" w14:textId="77777777" w:rsidR="004B2FD5" w:rsidRPr="00156249" w:rsidRDefault="0087125E">
            <w:r w:rsidRPr="00156249">
              <w:t>Finanzamt-</w:t>
            </w:r>
            <w:r w:rsidR="004B2FD5" w:rsidRPr="00156249">
              <w:t>Steuernummer</w:t>
            </w:r>
          </w:p>
        </w:tc>
      </w:tr>
      <w:tr w:rsidR="00B5026A" w:rsidRPr="00ED0016" w14:paraId="5979162A" w14:textId="77777777" w:rsidTr="003C0A84">
        <w:tc>
          <w:tcPr>
            <w:tcW w:w="0" w:type="auto"/>
          </w:tcPr>
          <w:p w14:paraId="752CED86" w14:textId="77777777" w:rsidR="00B5026A" w:rsidRPr="00156249" w:rsidRDefault="00B5026A" w:rsidP="00ED0016">
            <w:r w:rsidRPr="00156249">
              <w:t>VID</w:t>
            </w:r>
          </w:p>
        </w:tc>
        <w:tc>
          <w:tcPr>
            <w:tcW w:w="0" w:type="auto"/>
          </w:tcPr>
          <w:p w14:paraId="57A11395" w14:textId="77777777" w:rsidR="00B5026A" w:rsidRPr="00156249" w:rsidRDefault="00B5026A">
            <w:r w:rsidRPr="00156249">
              <w:t>Verbrauchsteuernummer</w:t>
            </w:r>
          </w:p>
        </w:tc>
      </w:tr>
      <w:tr w:rsidR="00B5026A" w:rsidRPr="00ED0016" w14:paraId="4B1967B0" w14:textId="77777777" w:rsidTr="003C0A84">
        <w:tc>
          <w:tcPr>
            <w:tcW w:w="0" w:type="auto"/>
          </w:tcPr>
          <w:p w14:paraId="15543DB3" w14:textId="77777777" w:rsidR="00B5026A" w:rsidRPr="00156249" w:rsidRDefault="00B5026A" w:rsidP="00ED0016">
            <w:r w:rsidRPr="00156249">
              <w:t>VN</w:t>
            </w:r>
          </w:p>
        </w:tc>
        <w:tc>
          <w:tcPr>
            <w:tcW w:w="0" w:type="auto"/>
          </w:tcPr>
          <w:p w14:paraId="5BCFB9D8" w14:textId="77777777" w:rsidR="00B5026A" w:rsidRPr="00156249" w:rsidRDefault="00B5026A">
            <w:r w:rsidRPr="00156249">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berschrift2"/>
        <w:numPr>
          <w:ilvl w:val="0"/>
          <w:numId w:val="0"/>
        </w:numPr>
        <w:ind w:left="680" w:hanging="680"/>
        <w:rPr>
          <w:lang w:val="de-DE"/>
        </w:rPr>
      </w:pPr>
      <w:bookmarkStart w:id="1510" w:name="_Toc107412122"/>
      <w:r w:rsidRPr="0083051F">
        <w:rPr>
          <w:lang w:val="de-DE"/>
        </w:rPr>
        <w:t>Empfohlene Codes für OtherVATableTax/TaxID</w:t>
      </w:r>
      <w:bookmarkEnd w:id="1510"/>
    </w:p>
    <w:tbl>
      <w:tblPr>
        <w:tblStyle w:val="Tabellenraster"/>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39"/>
      <w:footerReference w:type="default" r:id="rId40"/>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5FB0" w14:textId="77777777" w:rsidR="002E31B8" w:rsidRPr="001D1156" w:rsidRDefault="002E31B8" w:rsidP="00100A82">
      <w:pPr>
        <w:pStyle w:val="Default"/>
        <w:rPr>
          <w:rFonts w:ascii="Arial" w:hAnsi="Arial"/>
          <w:color w:val="808080"/>
          <w:sz w:val="16"/>
        </w:rPr>
      </w:pPr>
      <w:r>
        <w:separator/>
      </w:r>
    </w:p>
  </w:endnote>
  <w:endnote w:type="continuationSeparator" w:id="0">
    <w:p w14:paraId="5E6CFA7F" w14:textId="77777777" w:rsidR="002E31B8" w:rsidRPr="001D1156" w:rsidRDefault="002E31B8"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947" w14:textId="14F61CA1" w:rsidR="00687E04" w:rsidRPr="00F16B36" w:rsidRDefault="000E0F9D" w:rsidP="00100A82">
    <w:pPr>
      <w:pStyle w:val="Fuzeile"/>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ins w:id="1511" w:author="Philip Helger" w:date="2022-06-29T16:01:00Z">
      <w:r w:rsidR="000F25DD">
        <w:rPr>
          <w:noProof/>
          <w:sz w:val="20"/>
          <w:lang w:val="de-DE"/>
        </w:rPr>
        <w:t>29.06.2022</w:t>
      </w:r>
    </w:ins>
    <w:ins w:id="1512" w:author="Philip" w:date="2022-06-28T11:42:00Z">
      <w:del w:id="1513" w:author="Philip Helger" w:date="2022-06-29T15:59:00Z">
        <w:r w:rsidR="006C2DFC" w:rsidDel="00B80FD5">
          <w:rPr>
            <w:noProof/>
            <w:sz w:val="20"/>
            <w:lang w:val="de-DE"/>
          </w:rPr>
          <w:delText>28.06.2022</w:delText>
        </w:r>
      </w:del>
    </w:ins>
    <w:del w:id="1514" w:author="Philip Helger" w:date="2022-06-29T15:59:00Z">
      <w:r w:rsidR="007347EB" w:rsidDel="00B80FD5">
        <w:rPr>
          <w:noProof/>
          <w:sz w:val="20"/>
          <w:lang w:val="de-DE"/>
        </w:rPr>
        <w:delText>25.06.2022</w:delText>
      </w:r>
    </w:del>
    <w:r w:rsidRPr="003043E5">
      <w:rPr>
        <w:sz w:val="20"/>
      </w:rPr>
      <w:fldChar w:fldCharType="end"/>
    </w:r>
    <w:r w:rsidR="00687E04">
      <w:rPr>
        <w:sz w:val="20"/>
        <w:lang w:val="de-DE"/>
      </w:rPr>
      <w:tab/>
      <w:t>ebInterface 6.</w:t>
    </w:r>
    <w:del w:id="1515" w:author="Philip Helger" w:date="2022-06-25T13:17:00Z">
      <w:r w:rsidR="00687E04" w:rsidDel="00AE6EE2">
        <w:rPr>
          <w:sz w:val="20"/>
          <w:lang w:val="de-DE"/>
        </w:rPr>
        <w:delText>0</w:delText>
      </w:r>
    </w:del>
    <w:ins w:id="1516" w:author="Philip Helger" w:date="2022-06-25T13:17:00Z">
      <w:r w:rsidR="00AE6EE2">
        <w:rPr>
          <w:sz w:val="20"/>
          <w:lang w:val="de-DE"/>
        </w:rPr>
        <w:t>1</w:t>
      </w:r>
    </w:ins>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6AEEA" w14:textId="77777777" w:rsidR="002E31B8" w:rsidRPr="001D1156" w:rsidRDefault="002E31B8" w:rsidP="00100A82">
      <w:pPr>
        <w:pStyle w:val="Default"/>
        <w:rPr>
          <w:rFonts w:ascii="Arial" w:hAnsi="Arial"/>
          <w:color w:val="808080"/>
          <w:sz w:val="16"/>
        </w:rPr>
      </w:pPr>
      <w:r>
        <w:separator/>
      </w:r>
    </w:p>
  </w:footnote>
  <w:footnote w:type="continuationSeparator" w:id="0">
    <w:p w14:paraId="3A9CD01C" w14:textId="77777777" w:rsidR="002E31B8" w:rsidRPr="001D1156" w:rsidRDefault="002E31B8" w:rsidP="00100A82">
      <w:pPr>
        <w:pStyle w:val="Default"/>
        <w:rPr>
          <w:rFonts w:ascii="Arial" w:hAnsi="Arial"/>
          <w:color w:val="808080"/>
          <w:sz w:val="16"/>
        </w:rPr>
      </w:pPr>
      <w:r>
        <w:continuationSeparator/>
      </w:r>
    </w:p>
  </w:footnote>
  <w:footnote w:id="1">
    <w:p w14:paraId="561C84DF" w14:textId="18F68E86" w:rsidR="00687E04" w:rsidRPr="00843ED9" w:rsidRDefault="00687E04">
      <w:r>
        <w:rPr>
          <w:rStyle w:val="Funotenzeichen"/>
        </w:rPr>
        <w:footnoteRef/>
      </w:r>
      <w:r>
        <w:t xml:space="preserve"> </w:t>
      </w:r>
      <w:ins w:id="1340" w:author="Philip" w:date="2022-06-28T11:30:00Z">
        <w:r w:rsidR="001E297A">
          <w:fldChar w:fldCharType="begin"/>
        </w:r>
        <w:r w:rsidR="001E297A">
          <w:instrText xml:space="preserve"> HYPERLINK "</w:instrText>
        </w:r>
        <w:r w:rsidR="001E297A" w:rsidRPr="001E297A">
          <w:instrText>https://zv.psa.at/en/zahlungsverkehr/payment-references.html</w:instrText>
        </w:r>
        <w:r w:rsidR="001E297A">
          <w:instrText xml:space="preserve">" </w:instrText>
        </w:r>
        <w:r w:rsidR="001E297A">
          <w:fldChar w:fldCharType="separate"/>
        </w:r>
        <w:r w:rsidR="001E297A" w:rsidRPr="00B07180">
          <w:rPr>
            <w:rStyle w:val="Hyperlink"/>
          </w:rPr>
          <w:t>https://zv.psa.at/en/zahlungsverkehr/payment-references.html</w:t>
        </w:r>
        <w:r w:rsidR="001E297A">
          <w:fldChar w:fldCharType="end"/>
        </w:r>
      </w:ins>
      <w:del w:id="1341" w:author="Philip" w:date="2022-06-28T11:30:00Z">
        <w:r w:rsidRPr="00843ED9" w:rsidDel="001E297A">
          <w:delText>http://www.stuzza.at/9417_DE.64FE7D4599b8cea548f52f7c39fac26b8205a6f0</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6738" w14:textId="77777777" w:rsidR="00687E04" w:rsidRDefault="00687E04" w:rsidP="00100A82">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19"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717A75"/>
    <w:multiLevelType w:val="hybridMultilevel"/>
    <w:tmpl w:val="9FECB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97759">
    <w:abstractNumId w:val="0"/>
  </w:num>
  <w:num w:numId="2" w16cid:durableId="1188173678">
    <w:abstractNumId w:val="31"/>
  </w:num>
  <w:num w:numId="3" w16cid:durableId="197621478">
    <w:abstractNumId w:val="25"/>
  </w:num>
  <w:num w:numId="4" w16cid:durableId="1901477195">
    <w:abstractNumId w:val="24"/>
  </w:num>
  <w:num w:numId="5" w16cid:durableId="925192710">
    <w:abstractNumId w:val="3"/>
  </w:num>
  <w:num w:numId="6" w16cid:durableId="1929465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3852">
    <w:abstractNumId w:val="21"/>
  </w:num>
  <w:num w:numId="8" w16cid:durableId="181090658">
    <w:abstractNumId w:val="9"/>
  </w:num>
  <w:num w:numId="9" w16cid:durableId="781189245">
    <w:abstractNumId w:val="20"/>
  </w:num>
  <w:num w:numId="10" w16cid:durableId="671756950">
    <w:abstractNumId w:val="27"/>
  </w:num>
  <w:num w:numId="11" w16cid:durableId="2060082840">
    <w:abstractNumId w:val="32"/>
  </w:num>
  <w:num w:numId="12" w16cid:durableId="28066580">
    <w:abstractNumId w:val="16"/>
  </w:num>
  <w:num w:numId="13" w16cid:durableId="1413817158">
    <w:abstractNumId w:val="14"/>
  </w:num>
  <w:num w:numId="14" w16cid:durableId="193615644">
    <w:abstractNumId w:val="33"/>
  </w:num>
  <w:num w:numId="15" w16cid:durableId="37241248">
    <w:abstractNumId w:val="11"/>
  </w:num>
  <w:num w:numId="16" w16cid:durableId="578177067">
    <w:abstractNumId w:val="15"/>
  </w:num>
  <w:num w:numId="17" w16cid:durableId="208686722">
    <w:abstractNumId w:val="22"/>
  </w:num>
  <w:num w:numId="18" w16cid:durableId="1464421638">
    <w:abstractNumId w:val="17"/>
  </w:num>
  <w:num w:numId="19" w16cid:durableId="322005116">
    <w:abstractNumId w:val="7"/>
  </w:num>
  <w:num w:numId="20" w16cid:durableId="2009747497">
    <w:abstractNumId w:val="35"/>
  </w:num>
  <w:num w:numId="21" w16cid:durableId="1140726583">
    <w:abstractNumId w:val="19"/>
  </w:num>
  <w:num w:numId="22" w16cid:durableId="952325853">
    <w:abstractNumId w:val="18"/>
  </w:num>
  <w:num w:numId="23" w16cid:durableId="58675153">
    <w:abstractNumId w:val="10"/>
  </w:num>
  <w:num w:numId="24" w16cid:durableId="925963069">
    <w:abstractNumId w:val="4"/>
  </w:num>
  <w:num w:numId="25" w16cid:durableId="493110035">
    <w:abstractNumId w:val="30"/>
  </w:num>
  <w:num w:numId="26" w16cid:durableId="1330597998">
    <w:abstractNumId w:val="1"/>
  </w:num>
  <w:num w:numId="27" w16cid:durableId="1715622004">
    <w:abstractNumId w:val="28"/>
  </w:num>
  <w:num w:numId="28" w16cid:durableId="1892036049">
    <w:abstractNumId w:val="13"/>
  </w:num>
  <w:num w:numId="29" w16cid:durableId="2047562254">
    <w:abstractNumId w:val="12"/>
  </w:num>
  <w:num w:numId="30" w16cid:durableId="1678267491">
    <w:abstractNumId w:val="5"/>
  </w:num>
  <w:num w:numId="31" w16cid:durableId="1360276118">
    <w:abstractNumId w:val="6"/>
  </w:num>
  <w:num w:numId="32" w16cid:durableId="259459356">
    <w:abstractNumId w:val="8"/>
  </w:num>
  <w:num w:numId="33" w16cid:durableId="1395276677">
    <w:abstractNumId w:val="2"/>
  </w:num>
  <w:num w:numId="34" w16cid:durableId="1770201962">
    <w:abstractNumId w:val="34"/>
  </w:num>
  <w:num w:numId="35" w16cid:durableId="1651908146">
    <w:abstractNumId w:val="3"/>
  </w:num>
  <w:num w:numId="36" w16cid:durableId="16732832">
    <w:abstractNumId w:val="23"/>
  </w:num>
  <w:num w:numId="37" w16cid:durableId="153645522">
    <w:abstractNumId w:val="26"/>
  </w:num>
  <w:num w:numId="38" w16cid:durableId="1722509994">
    <w:abstractNumId w:val="2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None" w15:userId="Philip Helger"/>
  </w15:person>
  <w15:person w15:author="Philip">
    <w15:presenceInfo w15:providerId="AD" w15:userId="S::philip@helger.com::7b242be9-9ffe-4a94-a015-e44a3574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activeWritingStyle w:appName="MSWord" w:lang="fr-B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46F"/>
    <w:rsid w:val="00031834"/>
    <w:rsid w:val="00031FE2"/>
    <w:rsid w:val="00035DE6"/>
    <w:rsid w:val="0003623A"/>
    <w:rsid w:val="00036583"/>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979FF"/>
    <w:rsid w:val="000A2DCD"/>
    <w:rsid w:val="000A55C4"/>
    <w:rsid w:val="000A69CC"/>
    <w:rsid w:val="000A732F"/>
    <w:rsid w:val="000B1E8D"/>
    <w:rsid w:val="000B2519"/>
    <w:rsid w:val="000B2BCD"/>
    <w:rsid w:val="000B5AE5"/>
    <w:rsid w:val="000B65DB"/>
    <w:rsid w:val="000B74DA"/>
    <w:rsid w:val="000B79C8"/>
    <w:rsid w:val="000C0180"/>
    <w:rsid w:val="000C144F"/>
    <w:rsid w:val="000D02D2"/>
    <w:rsid w:val="000D45A7"/>
    <w:rsid w:val="000E0F9D"/>
    <w:rsid w:val="000E1252"/>
    <w:rsid w:val="000F25DD"/>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249"/>
    <w:rsid w:val="001564C6"/>
    <w:rsid w:val="00163DBF"/>
    <w:rsid w:val="001708DB"/>
    <w:rsid w:val="00170F55"/>
    <w:rsid w:val="0017761B"/>
    <w:rsid w:val="00180178"/>
    <w:rsid w:val="001829AC"/>
    <w:rsid w:val="001846B7"/>
    <w:rsid w:val="00185419"/>
    <w:rsid w:val="00190D1B"/>
    <w:rsid w:val="001913DD"/>
    <w:rsid w:val="0019308D"/>
    <w:rsid w:val="001933B4"/>
    <w:rsid w:val="0019700F"/>
    <w:rsid w:val="001A06AB"/>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297A"/>
    <w:rsid w:val="001E5550"/>
    <w:rsid w:val="001F2C88"/>
    <w:rsid w:val="001F3618"/>
    <w:rsid w:val="001F3B34"/>
    <w:rsid w:val="001F5D92"/>
    <w:rsid w:val="00201254"/>
    <w:rsid w:val="00204902"/>
    <w:rsid w:val="00204CF3"/>
    <w:rsid w:val="00205E3D"/>
    <w:rsid w:val="00207319"/>
    <w:rsid w:val="00207B58"/>
    <w:rsid w:val="0021119F"/>
    <w:rsid w:val="00211D71"/>
    <w:rsid w:val="00215A15"/>
    <w:rsid w:val="00215FA6"/>
    <w:rsid w:val="00220765"/>
    <w:rsid w:val="0022244C"/>
    <w:rsid w:val="00222A03"/>
    <w:rsid w:val="002370F9"/>
    <w:rsid w:val="00240C56"/>
    <w:rsid w:val="00240E7D"/>
    <w:rsid w:val="0024262A"/>
    <w:rsid w:val="00245075"/>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1005"/>
    <w:rsid w:val="002B328B"/>
    <w:rsid w:val="002B6C28"/>
    <w:rsid w:val="002B787E"/>
    <w:rsid w:val="002D06FF"/>
    <w:rsid w:val="002D59AA"/>
    <w:rsid w:val="002E03A7"/>
    <w:rsid w:val="002E1246"/>
    <w:rsid w:val="002E31B8"/>
    <w:rsid w:val="002E32BC"/>
    <w:rsid w:val="002E5F2C"/>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6CE2"/>
    <w:rsid w:val="00357A3F"/>
    <w:rsid w:val="00360992"/>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E5C3E"/>
    <w:rsid w:val="004F1FD0"/>
    <w:rsid w:val="004F447A"/>
    <w:rsid w:val="004F7F55"/>
    <w:rsid w:val="00503841"/>
    <w:rsid w:val="00503C36"/>
    <w:rsid w:val="00506B06"/>
    <w:rsid w:val="005070F7"/>
    <w:rsid w:val="005108E4"/>
    <w:rsid w:val="005156A1"/>
    <w:rsid w:val="00516571"/>
    <w:rsid w:val="00520ED3"/>
    <w:rsid w:val="00522CC9"/>
    <w:rsid w:val="00524A03"/>
    <w:rsid w:val="00525F22"/>
    <w:rsid w:val="00526F8C"/>
    <w:rsid w:val="005329A4"/>
    <w:rsid w:val="005337AE"/>
    <w:rsid w:val="00535CAA"/>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0393"/>
    <w:rsid w:val="006024FD"/>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77689"/>
    <w:rsid w:val="0068142B"/>
    <w:rsid w:val="00687E04"/>
    <w:rsid w:val="00691B8E"/>
    <w:rsid w:val="006935F7"/>
    <w:rsid w:val="00694100"/>
    <w:rsid w:val="006A19BB"/>
    <w:rsid w:val="006A30AD"/>
    <w:rsid w:val="006A3299"/>
    <w:rsid w:val="006A35C9"/>
    <w:rsid w:val="006A40D6"/>
    <w:rsid w:val="006A4B23"/>
    <w:rsid w:val="006A60D1"/>
    <w:rsid w:val="006B1792"/>
    <w:rsid w:val="006B1827"/>
    <w:rsid w:val="006B7135"/>
    <w:rsid w:val="006C2DFC"/>
    <w:rsid w:val="006C531C"/>
    <w:rsid w:val="006D26A0"/>
    <w:rsid w:val="006D2E3A"/>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68E8"/>
    <w:rsid w:val="00717036"/>
    <w:rsid w:val="007178AC"/>
    <w:rsid w:val="00722A34"/>
    <w:rsid w:val="0072593A"/>
    <w:rsid w:val="007300E3"/>
    <w:rsid w:val="00730D1B"/>
    <w:rsid w:val="007332FC"/>
    <w:rsid w:val="007347EB"/>
    <w:rsid w:val="00736320"/>
    <w:rsid w:val="00736D8E"/>
    <w:rsid w:val="007404A6"/>
    <w:rsid w:val="007435A7"/>
    <w:rsid w:val="007477EA"/>
    <w:rsid w:val="0075167F"/>
    <w:rsid w:val="007518F5"/>
    <w:rsid w:val="007546DB"/>
    <w:rsid w:val="00757782"/>
    <w:rsid w:val="00757799"/>
    <w:rsid w:val="00761086"/>
    <w:rsid w:val="00761EE4"/>
    <w:rsid w:val="007649C8"/>
    <w:rsid w:val="00765E86"/>
    <w:rsid w:val="00773676"/>
    <w:rsid w:val="00774608"/>
    <w:rsid w:val="00776A0D"/>
    <w:rsid w:val="00781183"/>
    <w:rsid w:val="007819B5"/>
    <w:rsid w:val="0078687F"/>
    <w:rsid w:val="0079011B"/>
    <w:rsid w:val="007934EF"/>
    <w:rsid w:val="00794779"/>
    <w:rsid w:val="00795C54"/>
    <w:rsid w:val="00796A22"/>
    <w:rsid w:val="0079710F"/>
    <w:rsid w:val="0079739F"/>
    <w:rsid w:val="007A0CA6"/>
    <w:rsid w:val="007A0E29"/>
    <w:rsid w:val="007A31FC"/>
    <w:rsid w:val="007A5315"/>
    <w:rsid w:val="007A628A"/>
    <w:rsid w:val="007B0BB4"/>
    <w:rsid w:val="007B51DC"/>
    <w:rsid w:val="007B57B1"/>
    <w:rsid w:val="007C1565"/>
    <w:rsid w:val="007C2FFA"/>
    <w:rsid w:val="007C3676"/>
    <w:rsid w:val="007C59B3"/>
    <w:rsid w:val="007C5B61"/>
    <w:rsid w:val="007C7C53"/>
    <w:rsid w:val="007C7D69"/>
    <w:rsid w:val="007D1468"/>
    <w:rsid w:val="007D1AB2"/>
    <w:rsid w:val="007D3F75"/>
    <w:rsid w:val="007E12EA"/>
    <w:rsid w:val="007E18FB"/>
    <w:rsid w:val="007E38C4"/>
    <w:rsid w:val="007E3BC9"/>
    <w:rsid w:val="007E5BBF"/>
    <w:rsid w:val="007F0907"/>
    <w:rsid w:val="007F1F06"/>
    <w:rsid w:val="007F4D56"/>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1A1E"/>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3542"/>
    <w:rsid w:val="00916BF4"/>
    <w:rsid w:val="009175C7"/>
    <w:rsid w:val="00923B62"/>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64D7C"/>
    <w:rsid w:val="00967769"/>
    <w:rsid w:val="0097032D"/>
    <w:rsid w:val="00970D0C"/>
    <w:rsid w:val="00971097"/>
    <w:rsid w:val="009766AB"/>
    <w:rsid w:val="00983493"/>
    <w:rsid w:val="00984064"/>
    <w:rsid w:val="0098740C"/>
    <w:rsid w:val="009917BB"/>
    <w:rsid w:val="00997280"/>
    <w:rsid w:val="009A1029"/>
    <w:rsid w:val="009A5098"/>
    <w:rsid w:val="009A5952"/>
    <w:rsid w:val="009B1B90"/>
    <w:rsid w:val="009B2561"/>
    <w:rsid w:val="009B51C4"/>
    <w:rsid w:val="009B5C1E"/>
    <w:rsid w:val="009B75EF"/>
    <w:rsid w:val="009C0422"/>
    <w:rsid w:val="009C1EDF"/>
    <w:rsid w:val="009D60B3"/>
    <w:rsid w:val="009D7CA9"/>
    <w:rsid w:val="009E163B"/>
    <w:rsid w:val="009E1AD3"/>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25C"/>
    <w:rsid w:val="00AC4DF6"/>
    <w:rsid w:val="00AD1A29"/>
    <w:rsid w:val="00AD7451"/>
    <w:rsid w:val="00AE2406"/>
    <w:rsid w:val="00AE6421"/>
    <w:rsid w:val="00AE6EE2"/>
    <w:rsid w:val="00AF46B3"/>
    <w:rsid w:val="00AF7763"/>
    <w:rsid w:val="00B00DBF"/>
    <w:rsid w:val="00B0213F"/>
    <w:rsid w:val="00B02167"/>
    <w:rsid w:val="00B03221"/>
    <w:rsid w:val="00B0608C"/>
    <w:rsid w:val="00B0638A"/>
    <w:rsid w:val="00B063D3"/>
    <w:rsid w:val="00B06EFF"/>
    <w:rsid w:val="00B07CE4"/>
    <w:rsid w:val="00B1250B"/>
    <w:rsid w:val="00B1298B"/>
    <w:rsid w:val="00B12D0F"/>
    <w:rsid w:val="00B12F26"/>
    <w:rsid w:val="00B16BA0"/>
    <w:rsid w:val="00B17E6B"/>
    <w:rsid w:val="00B35327"/>
    <w:rsid w:val="00B37FD4"/>
    <w:rsid w:val="00B4139F"/>
    <w:rsid w:val="00B45DB1"/>
    <w:rsid w:val="00B46008"/>
    <w:rsid w:val="00B46554"/>
    <w:rsid w:val="00B47A91"/>
    <w:rsid w:val="00B5026A"/>
    <w:rsid w:val="00B611DC"/>
    <w:rsid w:val="00B65436"/>
    <w:rsid w:val="00B673F7"/>
    <w:rsid w:val="00B74CBC"/>
    <w:rsid w:val="00B80FD5"/>
    <w:rsid w:val="00B81287"/>
    <w:rsid w:val="00B82566"/>
    <w:rsid w:val="00B82E0C"/>
    <w:rsid w:val="00B85092"/>
    <w:rsid w:val="00B8582D"/>
    <w:rsid w:val="00B86DD0"/>
    <w:rsid w:val="00B95A85"/>
    <w:rsid w:val="00B97374"/>
    <w:rsid w:val="00BA035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ABF"/>
    <w:rsid w:val="00C23C14"/>
    <w:rsid w:val="00C26CEC"/>
    <w:rsid w:val="00C2732A"/>
    <w:rsid w:val="00C27F9F"/>
    <w:rsid w:val="00C30008"/>
    <w:rsid w:val="00C30FAF"/>
    <w:rsid w:val="00C40AA4"/>
    <w:rsid w:val="00C41831"/>
    <w:rsid w:val="00C44A86"/>
    <w:rsid w:val="00C4694A"/>
    <w:rsid w:val="00C51285"/>
    <w:rsid w:val="00C53198"/>
    <w:rsid w:val="00C54199"/>
    <w:rsid w:val="00C54960"/>
    <w:rsid w:val="00C5632E"/>
    <w:rsid w:val="00C571EB"/>
    <w:rsid w:val="00C6021B"/>
    <w:rsid w:val="00C60BC0"/>
    <w:rsid w:val="00C62D0E"/>
    <w:rsid w:val="00C64E61"/>
    <w:rsid w:val="00C656C2"/>
    <w:rsid w:val="00C7095B"/>
    <w:rsid w:val="00C7592F"/>
    <w:rsid w:val="00C82C24"/>
    <w:rsid w:val="00C837B6"/>
    <w:rsid w:val="00C85731"/>
    <w:rsid w:val="00C85849"/>
    <w:rsid w:val="00C870CA"/>
    <w:rsid w:val="00C875B8"/>
    <w:rsid w:val="00C92A45"/>
    <w:rsid w:val="00CA1DCD"/>
    <w:rsid w:val="00CA5832"/>
    <w:rsid w:val="00CA6221"/>
    <w:rsid w:val="00CA6279"/>
    <w:rsid w:val="00CB444F"/>
    <w:rsid w:val="00CB633B"/>
    <w:rsid w:val="00CC1346"/>
    <w:rsid w:val="00CC549E"/>
    <w:rsid w:val="00CC7892"/>
    <w:rsid w:val="00CD0DC3"/>
    <w:rsid w:val="00CD304F"/>
    <w:rsid w:val="00CD4407"/>
    <w:rsid w:val="00CD448B"/>
    <w:rsid w:val="00CD5959"/>
    <w:rsid w:val="00CD5FB7"/>
    <w:rsid w:val="00CD69EF"/>
    <w:rsid w:val="00CF20B2"/>
    <w:rsid w:val="00CF2117"/>
    <w:rsid w:val="00CF3BC8"/>
    <w:rsid w:val="00CF465A"/>
    <w:rsid w:val="00CF5AAC"/>
    <w:rsid w:val="00D013F9"/>
    <w:rsid w:val="00D01CC5"/>
    <w:rsid w:val="00D036EE"/>
    <w:rsid w:val="00D05E50"/>
    <w:rsid w:val="00D07C81"/>
    <w:rsid w:val="00D120D3"/>
    <w:rsid w:val="00D12B95"/>
    <w:rsid w:val="00D1300A"/>
    <w:rsid w:val="00D13844"/>
    <w:rsid w:val="00D14F5A"/>
    <w:rsid w:val="00D16780"/>
    <w:rsid w:val="00D17452"/>
    <w:rsid w:val="00D208C8"/>
    <w:rsid w:val="00D20D35"/>
    <w:rsid w:val="00D21A90"/>
    <w:rsid w:val="00D21AB3"/>
    <w:rsid w:val="00D220F9"/>
    <w:rsid w:val="00D24856"/>
    <w:rsid w:val="00D266A6"/>
    <w:rsid w:val="00D33A7F"/>
    <w:rsid w:val="00D3411A"/>
    <w:rsid w:val="00D357E9"/>
    <w:rsid w:val="00D40581"/>
    <w:rsid w:val="00D41E4C"/>
    <w:rsid w:val="00D43072"/>
    <w:rsid w:val="00D43E24"/>
    <w:rsid w:val="00D46B8A"/>
    <w:rsid w:val="00D47428"/>
    <w:rsid w:val="00D525DD"/>
    <w:rsid w:val="00D55D5D"/>
    <w:rsid w:val="00D64671"/>
    <w:rsid w:val="00D67161"/>
    <w:rsid w:val="00D713AD"/>
    <w:rsid w:val="00D71A92"/>
    <w:rsid w:val="00D722E1"/>
    <w:rsid w:val="00D751F4"/>
    <w:rsid w:val="00D753B9"/>
    <w:rsid w:val="00D75A82"/>
    <w:rsid w:val="00D8379B"/>
    <w:rsid w:val="00D84FF7"/>
    <w:rsid w:val="00D85D2A"/>
    <w:rsid w:val="00D9268F"/>
    <w:rsid w:val="00D96DD1"/>
    <w:rsid w:val="00DA32C0"/>
    <w:rsid w:val="00DA3F97"/>
    <w:rsid w:val="00DA56F5"/>
    <w:rsid w:val="00DA71C8"/>
    <w:rsid w:val="00DA7340"/>
    <w:rsid w:val="00DA73E2"/>
    <w:rsid w:val="00DC41AC"/>
    <w:rsid w:val="00DC7F3F"/>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0DCF"/>
    <w:rsid w:val="00E410B7"/>
    <w:rsid w:val="00E463DD"/>
    <w:rsid w:val="00E4699A"/>
    <w:rsid w:val="00E50A57"/>
    <w:rsid w:val="00E52B72"/>
    <w:rsid w:val="00E5334B"/>
    <w:rsid w:val="00E53CAD"/>
    <w:rsid w:val="00E53FBF"/>
    <w:rsid w:val="00E54128"/>
    <w:rsid w:val="00E61FA6"/>
    <w:rsid w:val="00E717E2"/>
    <w:rsid w:val="00E74436"/>
    <w:rsid w:val="00E75780"/>
    <w:rsid w:val="00E75785"/>
    <w:rsid w:val="00E76952"/>
    <w:rsid w:val="00E839E0"/>
    <w:rsid w:val="00E86FFB"/>
    <w:rsid w:val="00E87834"/>
    <w:rsid w:val="00E901DD"/>
    <w:rsid w:val="00E90F55"/>
    <w:rsid w:val="00E970C3"/>
    <w:rsid w:val="00E970FA"/>
    <w:rsid w:val="00E975F2"/>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34DFA"/>
    <w:rsid w:val="00F41108"/>
    <w:rsid w:val="00F526CD"/>
    <w:rsid w:val="00F553A1"/>
    <w:rsid w:val="00F5702C"/>
    <w:rsid w:val="00F60658"/>
    <w:rsid w:val="00F65A72"/>
    <w:rsid w:val="00F674B5"/>
    <w:rsid w:val="00F818C5"/>
    <w:rsid w:val="00F8579F"/>
    <w:rsid w:val="00F85AA8"/>
    <w:rsid w:val="00F956B2"/>
    <w:rsid w:val="00FA233C"/>
    <w:rsid w:val="00FB1BC7"/>
    <w:rsid w:val="00FB2369"/>
    <w:rsid w:val="00FB3C1D"/>
    <w:rsid w:val="00FC186F"/>
    <w:rsid w:val="00FC2D9C"/>
    <w:rsid w:val="00FC3727"/>
    <w:rsid w:val="00FD44C3"/>
    <w:rsid w:val="00FD5FE0"/>
    <w:rsid w:val="00FE19C2"/>
    <w:rsid w:val="00FE2B0E"/>
    <w:rsid w:val="00FE3C55"/>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753B9"/>
    <w:rPr>
      <w:sz w:val="24"/>
      <w:szCs w:val="24"/>
      <w:lang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character" w:styleId="BesuchterLink">
    <w:name w:val="FollowedHyperlink"/>
    <w:rsid w:val="00CD4407"/>
    <w:rPr>
      <w:color w:val="800080"/>
      <w:u w:val="single"/>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 w:type="character" w:customStyle="1" w:styleId="pl-s">
    <w:name w:val="pl-s"/>
    <w:basedOn w:val="Absatz-Standardschriftart"/>
    <w:rsid w:val="00C837B6"/>
  </w:style>
  <w:style w:type="character" w:customStyle="1" w:styleId="UnresolvedMention1">
    <w:name w:val="Unresolved Mention1"/>
    <w:basedOn w:val="Absatz-Standardschriftart"/>
    <w:uiPriority w:val="99"/>
    <w:semiHidden/>
    <w:unhideWhenUsed/>
    <w:rsid w:val="0088688C"/>
    <w:rPr>
      <w:color w:val="808080"/>
      <w:shd w:val="clear" w:color="auto" w:fill="E6E6E6"/>
    </w:rPr>
  </w:style>
  <w:style w:type="character" w:customStyle="1" w:styleId="UnresolvedMention2">
    <w:name w:val="Unresolved Mention2"/>
    <w:basedOn w:val="Absatz-Standardschriftart"/>
    <w:uiPriority w:val="99"/>
    <w:semiHidden/>
    <w:unhideWhenUsed/>
    <w:rsid w:val="004172B4"/>
    <w:rPr>
      <w:color w:val="605E5C"/>
      <w:shd w:val="clear" w:color="auto" w:fill="E1DFDD"/>
    </w:rPr>
  </w:style>
  <w:style w:type="character" w:styleId="NichtaufgelsteErwhnung">
    <w:name w:val="Unresolved Mention"/>
    <w:basedOn w:val="Absatz-Standardschriftart"/>
    <w:uiPriority w:val="99"/>
    <w:semiHidden/>
    <w:unhideWhenUsed/>
    <w:rsid w:val="00D8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image" Target="media/image26.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4E7E-3C71-41A8-9C71-8777B997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13610</Words>
  <Characters>85744</Characters>
  <Application>Microsoft Office Word</Application>
  <DocSecurity>0</DocSecurity>
  <Lines>714</Lines>
  <Paragraphs>198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6.1</vt:lpstr>
      <vt:lpstr>ebInterface 3.0</vt:lpstr>
    </vt:vector>
  </TitlesOfParts>
  <Company>TU Wien - Campusversion</Company>
  <LinksUpToDate>false</LinksUpToDate>
  <CharactersWithSpaces>99156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6.1</dc:title>
  <dc:creator>Philipp Liegl</dc:creator>
  <cp:lastModifiedBy>Philip Helger</cp:lastModifiedBy>
  <cp:revision>39</cp:revision>
  <cp:lastPrinted>2018-03-22T14:37:00Z</cp:lastPrinted>
  <dcterms:created xsi:type="dcterms:W3CDTF">2022-06-28T09:15:00Z</dcterms:created>
  <dcterms:modified xsi:type="dcterms:W3CDTF">2022-06-29T14:20:00Z</dcterms:modified>
</cp:coreProperties>
</file>