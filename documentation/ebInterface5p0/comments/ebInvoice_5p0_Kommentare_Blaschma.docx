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AT" w:eastAsia="de-AT"/>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1C58A72"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15474">
        <w:rPr>
          <w:rFonts w:ascii="Arial" w:hAnsi="Arial"/>
          <w:sz w:val="96"/>
          <w:szCs w:val="96"/>
          <w:lang w:val="de-DE"/>
        </w:rPr>
        <w:t>5.0</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2A4A8D96" w14:textId="2E61A590" w:rsidR="00100A82" w:rsidRPr="009A5098" w:rsidRDefault="009A5098" w:rsidP="00100A82">
      <w:pPr>
        <w:rPr>
          <w:sz w:val="180"/>
          <w:lang w:val="de-DE"/>
        </w:rPr>
      </w:pPr>
      <w:r w:rsidRPr="009A5098">
        <w:rPr>
          <w:sz w:val="180"/>
          <w:lang w:val="de-DE"/>
        </w:rPr>
        <w:t>DRAFT</w:t>
      </w:r>
    </w:p>
    <w:p w14:paraId="09268385" w14:textId="77777777" w:rsidR="00100A82" w:rsidRPr="0083051F" w:rsidRDefault="00100A82"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648D1AF1" w:rsidR="00100A82" w:rsidRDefault="00A467B6">
      <w:pPr>
        <w:rPr>
          <w:lang w:val="de-DE"/>
        </w:rPr>
      </w:pPr>
      <w:r w:rsidRPr="0083051F">
        <w:rPr>
          <w:lang w:val="de-DE"/>
        </w:rPr>
        <w:t xml:space="preserve">Veröffentlichungsdatum: </w:t>
      </w:r>
      <w:r w:rsidR="00190D1B">
        <w:rPr>
          <w:lang w:val="de-DE"/>
        </w:rPr>
        <w:t>16</w:t>
      </w:r>
      <w:r w:rsidRPr="0083051F">
        <w:rPr>
          <w:lang w:val="de-DE"/>
        </w:rPr>
        <w:t xml:space="preserve">. </w:t>
      </w:r>
      <w:r w:rsidR="00293155">
        <w:rPr>
          <w:lang w:val="de-DE"/>
        </w:rPr>
        <w:t>Januar</w:t>
      </w:r>
      <w:r w:rsidRPr="0083051F">
        <w:rPr>
          <w:lang w:val="de-DE"/>
        </w:rPr>
        <w:t xml:space="preserve"> 201</w:t>
      </w:r>
      <w:r w:rsidR="00293155">
        <w:rPr>
          <w:lang w:val="de-DE"/>
        </w:rPr>
        <w:t>8</w:t>
      </w:r>
    </w:p>
    <w:p w14:paraId="061A938D" w14:textId="77777777" w:rsidR="00100A82" w:rsidRPr="0083051F" w:rsidRDefault="00C44A86">
      <w:pPr>
        <w:rPr>
          <w:lang w:val="de-DE"/>
        </w:rPr>
      </w:pPr>
      <w:r w:rsidRPr="0083051F">
        <w:rPr>
          <w:noProof/>
          <w:lang w:val="de-AT" w:eastAsia="de-AT"/>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AT" w:eastAsia="de-AT"/>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p w14:paraId="5ACA2728" w14:textId="759A868D" w:rsidR="00135D0A" w:rsidRDefault="00761EE4">
      <w:pPr>
        <w:pStyle w:val="TOC1"/>
        <w:tabs>
          <w:tab w:val="left" w:pos="480"/>
          <w:tab w:val="right" w:leader="dot" w:pos="9062"/>
        </w:tabs>
        <w:rPr>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504405146" w:history="1">
        <w:r w:rsidR="00135D0A" w:rsidRPr="004131E5">
          <w:rPr>
            <w:rStyle w:val="Hyperlink"/>
            <w:noProof/>
            <w:lang w:val="de-DE"/>
          </w:rPr>
          <w:t>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Einleitung</w:t>
        </w:r>
        <w:r w:rsidR="00135D0A">
          <w:rPr>
            <w:noProof/>
            <w:webHidden/>
          </w:rPr>
          <w:tab/>
        </w:r>
        <w:r w:rsidR="00135D0A">
          <w:rPr>
            <w:noProof/>
            <w:webHidden/>
          </w:rPr>
          <w:fldChar w:fldCharType="begin"/>
        </w:r>
        <w:r w:rsidR="00135D0A">
          <w:rPr>
            <w:noProof/>
            <w:webHidden/>
          </w:rPr>
          <w:instrText xml:space="preserve"> PAGEREF _Toc504405146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184D0DCA" w14:textId="6993064D"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47" w:history="1">
        <w:r w:rsidR="00135D0A" w:rsidRPr="004131E5">
          <w:rPr>
            <w:rStyle w:val="Hyperlink"/>
            <w:noProof/>
            <w:lang w:val="de-DE"/>
          </w:rPr>
          <w:t>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Gegenstand</w:t>
        </w:r>
        <w:r w:rsidR="00135D0A">
          <w:rPr>
            <w:noProof/>
            <w:webHidden/>
          </w:rPr>
          <w:tab/>
        </w:r>
        <w:r w:rsidR="00135D0A">
          <w:rPr>
            <w:noProof/>
            <w:webHidden/>
          </w:rPr>
          <w:fldChar w:fldCharType="begin"/>
        </w:r>
        <w:r w:rsidR="00135D0A">
          <w:rPr>
            <w:noProof/>
            <w:webHidden/>
          </w:rPr>
          <w:instrText xml:space="preserve"> PAGEREF _Toc504405147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5F16B335" w14:textId="1349F252"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48" w:history="1">
        <w:r w:rsidR="00135D0A" w:rsidRPr="004131E5">
          <w:rPr>
            <w:rStyle w:val="Hyperlink"/>
            <w:noProof/>
            <w:lang w:val="de-DE"/>
          </w:rPr>
          <w:t>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Referenzierte XML-Standards und Spezifikationen</w:t>
        </w:r>
        <w:r w:rsidR="00135D0A">
          <w:rPr>
            <w:noProof/>
            <w:webHidden/>
          </w:rPr>
          <w:tab/>
        </w:r>
        <w:r w:rsidR="00135D0A">
          <w:rPr>
            <w:noProof/>
            <w:webHidden/>
          </w:rPr>
          <w:fldChar w:fldCharType="begin"/>
        </w:r>
        <w:r w:rsidR="00135D0A">
          <w:rPr>
            <w:noProof/>
            <w:webHidden/>
          </w:rPr>
          <w:instrText xml:space="preserve"> PAGEREF _Toc504405148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04E5D445" w14:textId="44A599E5"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49" w:history="1">
        <w:r w:rsidR="00135D0A" w:rsidRPr="004131E5">
          <w:rPr>
            <w:rStyle w:val="Hyperlink"/>
            <w:noProof/>
            <w:lang w:val="de-DE"/>
          </w:rPr>
          <w:t>1.3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5.0</w:t>
        </w:r>
        <w:r w:rsidR="00135D0A">
          <w:rPr>
            <w:noProof/>
            <w:webHidden/>
          </w:rPr>
          <w:tab/>
        </w:r>
        <w:r w:rsidR="00135D0A">
          <w:rPr>
            <w:noProof/>
            <w:webHidden/>
          </w:rPr>
          <w:fldChar w:fldCharType="begin"/>
        </w:r>
        <w:r w:rsidR="00135D0A">
          <w:rPr>
            <w:noProof/>
            <w:webHidden/>
          </w:rPr>
          <w:instrText xml:space="preserve"> PAGEREF _Toc504405149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000D10A5" w14:textId="3517D850"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0" w:history="1">
        <w:r w:rsidR="00135D0A" w:rsidRPr="004131E5">
          <w:rPr>
            <w:rStyle w:val="Hyperlink"/>
            <w:noProof/>
            <w:lang w:val="de-DE"/>
          </w:rPr>
          <w:t>1.4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4.3</w:t>
        </w:r>
        <w:r w:rsidR="00135D0A">
          <w:rPr>
            <w:noProof/>
            <w:webHidden/>
          </w:rPr>
          <w:tab/>
        </w:r>
        <w:r w:rsidR="00135D0A">
          <w:rPr>
            <w:noProof/>
            <w:webHidden/>
          </w:rPr>
          <w:fldChar w:fldCharType="begin"/>
        </w:r>
        <w:r w:rsidR="00135D0A">
          <w:rPr>
            <w:noProof/>
            <w:webHidden/>
          </w:rPr>
          <w:instrText xml:space="preserve"> PAGEREF _Toc504405150 \h </w:instrText>
        </w:r>
        <w:r w:rsidR="00135D0A">
          <w:rPr>
            <w:noProof/>
            <w:webHidden/>
          </w:rPr>
        </w:r>
        <w:r w:rsidR="00135D0A">
          <w:rPr>
            <w:noProof/>
            <w:webHidden/>
          </w:rPr>
          <w:fldChar w:fldCharType="separate"/>
        </w:r>
        <w:r w:rsidR="00135D0A">
          <w:rPr>
            <w:noProof/>
            <w:webHidden/>
          </w:rPr>
          <w:t>5</w:t>
        </w:r>
        <w:r w:rsidR="00135D0A">
          <w:rPr>
            <w:noProof/>
            <w:webHidden/>
          </w:rPr>
          <w:fldChar w:fldCharType="end"/>
        </w:r>
      </w:hyperlink>
    </w:p>
    <w:p w14:paraId="1044388D" w14:textId="0A18C2AC"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1" w:history="1">
        <w:r w:rsidR="00135D0A" w:rsidRPr="004131E5">
          <w:rPr>
            <w:rStyle w:val="Hyperlink"/>
            <w:noProof/>
            <w:lang w:val="de-DE"/>
          </w:rPr>
          <w:t>1.5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4.2</w:t>
        </w:r>
        <w:r w:rsidR="00135D0A">
          <w:rPr>
            <w:noProof/>
            <w:webHidden/>
          </w:rPr>
          <w:tab/>
        </w:r>
        <w:r w:rsidR="00135D0A">
          <w:rPr>
            <w:noProof/>
            <w:webHidden/>
          </w:rPr>
          <w:fldChar w:fldCharType="begin"/>
        </w:r>
        <w:r w:rsidR="00135D0A">
          <w:rPr>
            <w:noProof/>
            <w:webHidden/>
          </w:rPr>
          <w:instrText xml:space="preserve"> PAGEREF _Toc504405151 \h </w:instrText>
        </w:r>
        <w:r w:rsidR="00135D0A">
          <w:rPr>
            <w:noProof/>
            <w:webHidden/>
          </w:rPr>
        </w:r>
        <w:r w:rsidR="00135D0A">
          <w:rPr>
            <w:noProof/>
            <w:webHidden/>
          </w:rPr>
          <w:fldChar w:fldCharType="separate"/>
        </w:r>
        <w:r w:rsidR="00135D0A">
          <w:rPr>
            <w:noProof/>
            <w:webHidden/>
          </w:rPr>
          <w:t>5</w:t>
        </w:r>
        <w:r w:rsidR="00135D0A">
          <w:rPr>
            <w:noProof/>
            <w:webHidden/>
          </w:rPr>
          <w:fldChar w:fldCharType="end"/>
        </w:r>
      </w:hyperlink>
    </w:p>
    <w:p w14:paraId="243A2BF4" w14:textId="57CB6148"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2" w:history="1">
        <w:r w:rsidR="00135D0A" w:rsidRPr="004131E5">
          <w:rPr>
            <w:rStyle w:val="Hyperlink"/>
            <w:noProof/>
            <w:lang w:val="de-DE"/>
          </w:rPr>
          <w:t>1.6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4.1</w:t>
        </w:r>
        <w:r w:rsidR="00135D0A">
          <w:rPr>
            <w:noProof/>
            <w:webHidden/>
          </w:rPr>
          <w:tab/>
        </w:r>
        <w:r w:rsidR="00135D0A">
          <w:rPr>
            <w:noProof/>
            <w:webHidden/>
          </w:rPr>
          <w:fldChar w:fldCharType="begin"/>
        </w:r>
        <w:r w:rsidR="00135D0A">
          <w:rPr>
            <w:noProof/>
            <w:webHidden/>
          </w:rPr>
          <w:instrText xml:space="preserve"> PAGEREF _Toc504405152 \h </w:instrText>
        </w:r>
        <w:r w:rsidR="00135D0A">
          <w:rPr>
            <w:noProof/>
            <w:webHidden/>
          </w:rPr>
        </w:r>
        <w:r w:rsidR="00135D0A">
          <w:rPr>
            <w:noProof/>
            <w:webHidden/>
          </w:rPr>
          <w:fldChar w:fldCharType="separate"/>
        </w:r>
        <w:r w:rsidR="00135D0A">
          <w:rPr>
            <w:noProof/>
            <w:webHidden/>
          </w:rPr>
          <w:t>6</w:t>
        </w:r>
        <w:r w:rsidR="00135D0A">
          <w:rPr>
            <w:noProof/>
            <w:webHidden/>
          </w:rPr>
          <w:fldChar w:fldCharType="end"/>
        </w:r>
      </w:hyperlink>
    </w:p>
    <w:p w14:paraId="66B4EFA5" w14:textId="71EAB906" w:rsidR="00135D0A" w:rsidRDefault="00F56E9B">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504405153" w:history="1">
        <w:r w:rsidR="00135D0A" w:rsidRPr="004131E5">
          <w:rPr>
            <w:rStyle w:val="Hyperlink"/>
            <w:noProof/>
            <w:lang w:val="de-DE"/>
          </w:rPr>
          <w:t>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Schema Grundlagen</w:t>
        </w:r>
        <w:r w:rsidR="00135D0A">
          <w:rPr>
            <w:noProof/>
            <w:webHidden/>
          </w:rPr>
          <w:tab/>
        </w:r>
        <w:r w:rsidR="00135D0A">
          <w:rPr>
            <w:noProof/>
            <w:webHidden/>
          </w:rPr>
          <w:fldChar w:fldCharType="begin"/>
        </w:r>
        <w:r w:rsidR="00135D0A">
          <w:rPr>
            <w:noProof/>
            <w:webHidden/>
          </w:rPr>
          <w:instrText xml:space="preserve"> PAGEREF _Toc504405153 \h </w:instrText>
        </w:r>
        <w:r w:rsidR="00135D0A">
          <w:rPr>
            <w:noProof/>
            <w:webHidden/>
          </w:rPr>
        </w:r>
        <w:r w:rsidR="00135D0A">
          <w:rPr>
            <w:noProof/>
            <w:webHidden/>
          </w:rPr>
          <w:fldChar w:fldCharType="separate"/>
        </w:r>
        <w:r w:rsidR="00135D0A">
          <w:rPr>
            <w:noProof/>
            <w:webHidden/>
          </w:rPr>
          <w:t>9</w:t>
        </w:r>
        <w:r w:rsidR="00135D0A">
          <w:rPr>
            <w:noProof/>
            <w:webHidden/>
          </w:rPr>
          <w:fldChar w:fldCharType="end"/>
        </w:r>
      </w:hyperlink>
    </w:p>
    <w:p w14:paraId="465A89EC" w14:textId="43FB1AE2" w:rsidR="00135D0A" w:rsidRDefault="00F56E9B">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504405154" w:history="1">
        <w:r w:rsidR="00135D0A" w:rsidRPr="004131E5">
          <w:rPr>
            <w:rStyle w:val="Hyperlink"/>
            <w:noProof/>
            <w:lang w:val="de-DE"/>
          </w:rPr>
          <w:t>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Anwendungshinweise</w:t>
        </w:r>
        <w:r w:rsidR="00135D0A">
          <w:rPr>
            <w:noProof/>
            <w:webHidden/>
          </w:rPr>
          <w:tab/>
        </w:r>
        <w:r w:rsidR="00135D0A">
          <w:rPr>
            <w:noProof/>
            <w:webHidden/>
          </w:rPr>
          <w:fldChar w:fldCharType="begin"/>
        </w:r>
        <w:r w:rsidR="00135D0A">
          <w:rPr>
            <w:noProof/>
            <w:webHidden/>
          </w:rPr>
          <w:instrText xml:space="preserve"> PAGEREF _Toc504405154 \h </w:instrText>
        </w:r>
        <w:r w:rsidR="00135D0A">
          <w:rPr>
            <w:noProof/>
            <w:webHidden/>
          </w:rPr>
        </w:r>
        <w:r w:rsidR="00135D0A">
          <w:rPr>
            <w:noProof/>
            <w:webHidden/>
          </w:rPr>
          <w:fldChar w:fldCharType="separate"/>
        </w:r>
        <w:r w:rsidR="00135D0A">
          <w:rPr>
            <w:noProof/>
            <w:webHidden/>
          </w:rPr>
          <w:t>11</w:t>
        </w:r>
        <w:r w:rsidR="00135D0A">
          <w:rPr>
            <w:noProof/>
            <w:webHidden/>
          </w:rPr>
          <w:fldChar w:fldCharType="end"/>
        </w:r>
      </w:hyperlink>
    </w:p>
    <w:p w14:paraId="1A69FBAD" w14:textId="0F248733"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5" w:history="1">
        <w:r w:rsidR="00135D0A" w:rsidRPr="004131E5">
          <w:rPr>
            <w:rStyle w:val="Hyperlink"/>
            <w:noProof/>
            <w:lang w:val="de-DE"/>
          </w:rPr>
          <w:t>3.1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Abbildung von Factoring</w:t>
        </w:r>
        <w:r w:rsidR="00135D0A">
          <w:rPr>
            <w:noProof/>
            <w:webHidden/>
          </w:rPr>
          <w:tab/>
        </w:r>
        <w:r w:rsidR="00135D0A">
          <w:rPr>
            <w:noProof/>
            <w:webHidden/>
          </w:rPr>
          <w:fldChar w:fldCharType="begin"/>
        </w:r>
        <w:r w:rsidR="00135D0A">
          <w:rPr>
            <w:noProof/>
            <w:webHidden/>
          </w:rPr>
          <w:instrText xml:space="preserve"> PAGEREF _Toc504405155 \h </w:instrText>
        </w:r>
        <w:r w:rsidR="00135D0A">
          <w:rPr>
            <w:noProof/>
            <w:webHidden/>
          </w:rPr>
        </w:r>
        <w:r w:rsidR="00135D0A">
          <w:rPr>
            <w:noProof/>
            <w:webHidden/>
          </w:rPr>
          <w:fldChar w:fldCharType="separate"/>
        </w:r>
        <w:r w:rsidR="00135D0A">
          <w:rPr>
            <w:noProof/>
            <w:webHidden/>
          </w:rPr>
          <w:t>11</w:t>
        </w:r>
        <w:r w:rsidR="00135D0A">
          <w:rPr>
            <w:noProof/>
            <w:webHidden/>
          </w:rPr>
          <w:fldChar w:fldCharType="end"/>
        </w:r>
      </w:hyperlink>
    </w:p>
    <w:p w14:paraId="6EE8E6A0" w14:textId="6C253FBC" w:rsidR="00135D0A" w:rsidRDefault="00F56E9B">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504405156" w:history="1">
        <w:r w:rsidR="00135D0A" w:rsidRPr="004131E5">
          <w:rPr>
            <w:rStyle w:val="Hyperlink"/>
            <w:noProof/>
            <w:lang w:val="de-DE"/>
          </w:rPr>
          <w:t>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ebInterface 5.0</w:t>
        </w:r>
        <w:r w:rsidR="00135D0A">
          <w:rPr>
            <w:noProof/>
            <w:webHidden/>
          </w:rPr>
          <w:tab/>
        </w:r>
        <w:r w:rsidR="00135D0A">
          <w:rPr>
            <w:noProof/>
            <w:webHidden/>
          </w:rPr>
          <w:fldChar w:fldCharType="begin"/>
        </w:r>
        <w:r w:rsidR="00135D0A">
          <w:rPr>
            <w:noProof/>
            <w:webHidden/>
          </w:rPr>
          <w:instrText xml:space="preserve"> PAGEREF _Toc504405156 \h </w:instrText>
        </w:r>
        <w:r w:rsidR="00135D0A">
          <w:rPr>
            <w:noProof/>
            <w:webHidden/>
          </w:rPr>
        </w:r>
        <w:r w:rsidR="00135D0A">
          <w:rPr>
            <w:noProof/>
            <w:webHidden/>
          </w:rPr>
          <w:fldChar w:fldCharType="separate"/>
        </w:r>
        <w:r w:rsidR="00135D0A">
          <w:rPr>
            <w:noProof/>
            <w:webHidden/>
          </w:rPr>
          <w:t>12</w:t>
        </w:r>
        <w:r w:rsidR="00135D0A">
          <w:rPr>
            <w:noProof/>
            <w:webHidden/>
          </w:rPr>
          <w:fldChar w:fldCharType="end"/>
        </w:r>
      </w:hyperlink>
    </w:p>
    <w:p w14:paraId="77E46C9A" w14:textId="446B28E9"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7" w:history="1">
        <w:r w:rsidR="00135D0A" w:rsidRPr="004131E5">
          <w:rPr>
            <w:rStyle w:val="Hyperlink"/>
            <w:noProof/>
            <w:lang w:val="de-DE"/>
          </w:rPr>
          <w:t>4.1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Invoice</w:t>
        </w:r>
        <w:r w:rsidR="00135D0A">
          <w:rPr>
            <w:noProof/>
            <w:webHidden/>
          </w:rPr>
          <w:tab/>
        </w:r>
        <w:r w:rsidR="00135D0A">
          <w:rPr>
            <w:noProof/>
            <w:webHidden/>
          </w:rPr>
          <w:fldChar w:fldCharType="begin"/>
        </w:r>
        <w:r w:rsidR="00135D0A">
          <w:rPr>
            <w:noProof/>
            <w:webHidden/>
          </w:rPr>
          <w:instrText xml:space="preserve"> PAGEREF _Toc504405157 \h </w:instrText>
        </w:r>
        <w:r w:rsidR="00135D0A">
          <w:rPr>
            <w:noProof/>
            <w:webHidden/>
          </w:rPr>
        </w:r>
        <w:r w:rsidR="00135D0A">
          <w:rPr>
            <w:noProof/>
            <w:webHidden/>
          </w:rPr>
          <w:fldChar w:fldCharType="separate"/>
        </w:r>
        <w:r w:rsidR="00135D0A">
          <w:rPr>
            <w:noProof/>
            <w:webHidden/>
          </w:rPr>
          <w:t>12</w:t>
        </w:r>
        <w:r w:rsidR="00135D0A">
          <w:rPr>
            <w:noProof/>
            <w:webHidden/>
          </w:rPr>
          <w:fldChar w:fldCharType="end"/>
        </w:r>
      </w:hyperlink>
    </w:p>
    <w:p w14:paraId="1127401E" w14:textId="7EAD5A27"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8" w:history="1">
        <w:r w:rsidR="00135D0A" w:rsidRPr="004131E5">
          <w:rPr>
            <w:rStyle w:val="Hyperlink"/>
            <w:noProof/>
            <w:lang w:val="de-DE"/>
          </w:rPr>
          <w:t>4.2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CancelledOriginalDocument</w:t>
        </w:r>
        <w:r w:rsidR="00135D0A">
          <w:rPr>
            <w:noProof/>
            <w:webHidden/>
          </w:rPr>
          <w:tab/>
        </w:r>
        <w:r w:rsidR="00135D0A">
          <w:rPr>
            <w:noProof/>
            <w:webHidden/>
          </w:rPr>
          <w:fldChar w:fldCharType="begin"/>
        </w:r>
        <w:r w:rsidR="00135D0A">
          <w:rPr>
            <w:noProof/>
            <w:webHidden/>
          </w:rPr>
          <w:instrText xml:space="preserve"> PAGEREF _Toc504405158 \h </w:instrText>
        </w:r>
        <w:r w:rsidR="00135D0A">
          <w:rPr>
            <w:noProof/>
            <w:webHidden/>
          </w:rPr>
        </w:r>
        <w:r w:rsidR="00135D0A">
          <w:rPr>
            <w:noProof/>
            <w:webHidden/>
          </w:rPr>
          <w:fldChar w:fldCharType="separate"/>
        </w:r>
        <w:r w:rsidR="00135D0A">
          <w:rPr>
            <w:noProof/>
            <w:webHidden/>
          </w:rPr>
          <w:t>15</w:t>
        </w:r>
        <w:r w:rsidR="00135D0A">
          <w:rPr>
            <w:noProof/>
            <w:webHidden/>
          </w:rPr>
          <w:fldChar w:fldCharType="end"/>
        </w:r>
      </w:hyperlink>
    </w:p>
    <w:p w14:paraId="29D36F3B" w14:textId="1142E836"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59" w:history="1">
        <w:r w:rsidR="00135D0A" w:rsidRPr="004131E5">
          <w:rPr>
            <w:rStyle w:val="Hyperlink"/>
            <w:noProof/>
            <w:lang w:val="de-DE"/>
          </w:rPr>
          <w:t>4.3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RelatedDocument</w:t>
        </w:r>
        <w:r w:rsidR="00135D0A">
          <w:rPr>
            <w:noProof/>
            <w:webHidden/>
          </w:rPr>
          <w:tab/>
        </w:r>
        <w:r w:rsidR="00135D0A">
          <w:rPr>
            <w:noProof/>
            <w:webHidden/>
          </w:rPr>
          <w:fldChar w:fldCharType="begin"/>
        </w:r>
        <w:r w:rsidR="00135D0A">
          <w:rPr>
            <w:noProof/>
            <w:webHidden/>
          </w:rPr>
          <w:instrText xml:space="preserve"> PAGEREF _Toc504405159 \h </w:instrText>
        </w:r>
        <w:r w:rsidR="00135D0A">
          <w:rPr>
            <w:noProof/>
            <w:webHidden/>
          </w:rPr>
        </w:r>
        <w:r w:rsidR="00135D0A">
          <w:rPr>
            <w:noProof/>
            <w:webHidden/>
          </w:rPr>
          <w:fldChar w:fldCharType="separate"/>
        </w:r>
        <w:r w:rsidR="00135D0A">
          <w:rPr>
            <w:noProof/>
            <w:webHidden/>
          </w:rPr>
          <w:t>16</w:t>
        </w:r>
        <w:r w:rsidR="00135D0A">
          <w:rPr>
            <w:noProof/>
            <w:webHidden/>
          </w:rPr>
          <w:fldChar w:fldCharType="end"/>
        </w:r>
      </w:hyperlink>
    </w:p>
    <w:p w14:paraId="2F5EE3FB" w14:textId="2FF753F7"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0" w:history="1">
        <w:r w:rsidR="00135D0A" w:rsidRPr="004131E5">
          <w:rPr>
            <w:rStyle w:val="Hyperlink"/>
            <w:noProof/>
            <w:lang w:val="de-DE"/>
          </w:rPr>
          <w:t>4.4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Delivery</w:t>
        </w:r>
        <w:r w:rsidR="00135D0A">
          <w:rPr>
            <w:noProof/>
            <w:webHidden/>
          </w:rPr>
          <w:tab/>
        </w:r>
        <w:r w:rsidR="00135D0A">
          <w:rPr>
            <w:noProof/>
            <w:webHidden/>
          </w:rPr>
          <w:fldChar w:fldCharType="begin"/>
        </w:r>
        <w:r w:rsidR="00135D0A">
          <w:rPr>
            <w:noProof/>
            <w:webHidden/>
          </w:rPr>
          <w:instrText xml:space="preserve"> PAGEREF _Toc504405160 \h </w:instrText>
        </w:r>
        <w:r w:rsidR="00135D0A">
          <w:rPr>
            <w:noProof/>
            <w:webHidden/>
          </w:rPr>
        </w:r>
        <w:r w:rsidR="00135D0A">
          <w:rPr>
            <w:noProof/>
            <w:webHidden/>
          </w:rPr>
          <w:fldChar w:fldCharType="separate"/>
        </w:r>
        <w:r w:rsidR="00135D0A">
          <w:rPr>
            <w:noProof/>
            <w:webHidden/>
          </w:rPr>
          <w:t>17</w:t>
        </w:r>
        <w:r w:rsidR="00135D0A">
          <w:rPr>
            <w:noProof/>
            <w:webHidden/>
          </w:rPr>
          <w:fldChar w:fldCharType="end"/>
        </w:r>
      </w:hyperlink>
    </w:p>
    <w:p w14:paraId="665CDAD7" w14:textId="4A637226"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61" w:history="1">
        <w:r w:rsidR="00135D0A" w:rsidRPr="004131E5">
          <w:rPr>
            <w:rStyle w:val="Hyperlink"/>
            <w:noProof/>
            <w:lang w:val="de-DE"/>
          </w:rPr>
          <w:t>4.4.1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Address</w:t>
        </w:r>
        <w:r w:rsidR="00135D0A">
          <w:rPr>
            <w:noProof/>
            <w:webHidden/>
          </w:rPr>
          <w:tab/>
        </w:r>
        <w:r w:rsidR="00135D0A">
          <w:rPr>
            <w:noProof/>
            <w:webHidden/>
          </w:rPr>
          <w:fldChar w:fldCharType="begin"/>
        </w:r>
        <w:r w:rsidR="00135D0A">
          <w:rPr>
            <w:noProof/>
            <w:webHidden/>
          </w:rPr>
          <w:instrText xml:space="preserve"> PAGEREF _Toc504405161 \h </w:instrText>
        </w:r>
        <w:r w:rsidR="00135D0A">
          <w:rPr>
            <w:noProof/>
            <w:webHidden/>
          </w:rPr>
        </w:r>
        <w:r w:rsidR="00135D0A">
          <w:rPr>
            <w:noProof/>
            <w:webHidden/>
          </w:rPr>
          <w:fldChar w:fldCharType="separate"/>
        </w:r>
        <w:r w:rsidR="00135D0A">
          <w:rPr>
            <w:noProof/>
            <w:webHidden/>
          </w:rPr>
          <w:t>19</w:t>
        </w:r>
        <w:r w:rsidR="00135D0A">
          <w:rPr>
            <w:noProof/>
            <w:webHidden/>
          </w:rPr>
          <w:fldChar w:fldCharType="end"/>
        </w:r>
      </w:hyperlink>
    </w:p>
    <w:p w14:paraId="13444EF6" w14:textId="45A0F0DF"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62" w:history="1">
        <w:r w:rsidR="00135D0A" w:rsidRPr="004131E5">
          <w:rPr>
            <w:rStyle w:val="Hyperlink"/>
            <w:noProof/>
            <w:lang w:val="de-DE"/>
          </w:rPr>
          <w:t>4.4.2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Contact</w:t>
        </w:r>
        <w:r w:rsidR="00135D0A">
          <w:rPr>
            <w:noProof/>
            <w:webHidden/>
          </w:rPr>
          <w:tab/>
        </w:r>
        <w:r w:rsidR="00135D0A">
          <w:rPr>
            <w:noProof/>
            <w:webHidden/>
          </w:rPr>
          <w:fldChar w:fldCharType="begin"/>
        </w:r>
        <w:r w:rsidR="00135D0A">
          <w:rPr>
            <w:noProof/>
            <w:webHidden/>
          </w:rPr>
          <w:instrText xml:space="preserve"> PAGEREF _Toc504405162 \h </w:instrText>
        </w:r>
        <w:r w:rsidR="00135D0A">
          <w:rPr>
            <w:noProof/>
            <w:webHidden/>
          </w:rPr>
        </w:r>
        <w:r w:rsidR="00135D0A">
          <w:rPr>
            <w:noProof/>
            <w:webHidden/>
          </w:rPr>
          <w:fldChar w:fldCharType="separate"/>
        </w:r>
        <w:r w:rsidR="00135D0A">
          <w:rPr>
            <w:noProof/>
            <w:webHidden/>
          </w:rPr>
          <w:t>20</w:t>
        </w:r>
        <w:r w:rsidR="00135D0A">
          <w:rPr>
            <w:noProof/>
            <w:webHidden/>
          </w:rPr>
          <w:fldChar w:fldCharType="end"/>
        </w:r>
      </w:hyperlink>
    </w:p>
    <w:p w14:paraId="3E95F993" w14:textId="119AA004"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3" w:history="1">
        <w:r w:rsidR="00135D0A" w:rsidRPr="004131E5">
          <w:rPr>
            <w:rStyle w:val="Hyperlink"/>
            <w:noProof/>
            <w:lang w:val="de-DE"/>
          </w:rPr>
          <w:t>4.5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Biller</w:t>
        </w:r>
        <w:r w:rsidR="00135D0A">
          <w:rPr>
            <w:noProof/>
            <w:webHidden/>
          </w:rPr>
          <w:tab/>
        </w:r>
        <w:r w:rsidR="00135D0A">
          <w:rPr>
            <w:noProof/>
            <w:webHidden/>
          </w:rPr>
          <w:fldChar w:fldCharType="begin"/>
        </w:r>
        <w:r w:rsidR="00135D0A">
          <w:rPr>
            <w:noProof/>
            <w:webHidden/>
          </w:rPr>
          <w:instrText xml:space="preserve"> PAGEREF _Toc504405163 \h </w:instrText>
        </w:r>
        <w:r w:rsidR="00135D0A">
          <w:rPr>
            <w:noProof/>
            <w:webHidden/>
          </w:rPr>
        </w:r>
        <w:r w:rsidR="00135D0A">
          <w:rPr>
            <w:noProof/>
            <w:webHidden/>
          </w:rPr>
          <w:fldChar w:fldCharType="separate"/>
        </w:r>
        <w:r w:rsidR="00135D0A">
          <w:rPr>
            <w:noProof/>
            <w:webHidden/>
          </w:rPr>
          <w:t>21</w:t>
        </w:r>
        <w:r w:rsidR="00135D0A">
          <w:rPr>
            <w:noProof/>
            <w:webHidden/>
          </w:rPr>
          <w:fldChar w:fldCharType="end"/>
        </w:r>
      </w:hyperlink>
    </w:p>
    <w:p w14:paraId="1A945DD0" w14:textId="3BC17567"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64" w:history="1">
        <w:r w:rsidR="00135D0A" w:rsidRPr="004131E5">
          <w:rPr>
            <w:rStyle w:val="Hyperlink"/>
            <w:noProof/>
            <w:lang w:val="de-DE"/>
          </w:rPr>
          <w:t>4.5.1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OrderReference</w:t>
        </w:r>
        <w:r w:rsidR="00135D0A">
          <w:rPr>
            <w:noProof/>
            <w:webHidden/>
          </w:rPr>
          <w:tab/>
        </w:r>
        <w:r w:rsidR="00135D0A">
          <w:rPr>
            <w:noProof/>
            <w:webHidden/>
          </w:rPr>
          <w:fldChar w:fldCharType="begin"/>
        </w:r>
        <w:r w:rsidR="00135D0A">
          <w:rPr>
            <w:noProof/>
            <w:webHidden/>
          </w:rPr>
          <w:instrText xml:space="preserve"> PAGEREF _Toc504405164 \h </w:instrText>
        </w:r>
        <w:r w:rsidR="00135D0A">
          <w:rPr>
            <w:noProof/>
            <w:webHidden/>
          </w:rPr>
        </w:r>
        <w:r w:rsidR="00135D0A">
          <w:rPr>
            <w:noProof/>
            <w:webHidden/>
          </w:rPr>
          <w:fldChar w:fldCharType="separate"/>
        </w:r>
        <w:r w:rsidR="00135D0A">
          <w:rPr>
            <w:noProof/>
            <w:webHidden/>
          </w:rPr>
          <w:t>22</w:t>
        </w:r>
        <w:r w:rsidR="00135D0A">
          <w:rPr>
            <w:noProof/>
            <w:webHidden/>
          </w:rPr>
          <w:fldChar w:fldCharType="end"/>
        </w:r>
      </w:hyperlink>
    </w:p>
    <w:p w14:paraId="48DFAD22" w14:textId="2A3B4066"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5" w:history="1">
        <w:r w:rsidR="00135D0A" w:rsidRPr="004131E5">
          <w:rPr>
            <w:rStyle w:val="Hyperlink"/>
            <w:noProof/>
            <w:lang w:val="de-DE"/>
          </w:rPr>
          <w:t>4.6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InvoiceRecipient</w:t>
        </w:r>
        <w:r w:rsidR="00135D0A">
          <w:rPr>
            <w:noProof/>
            <w:webHidden/>
          </w:rPr>
          <w:tab/>
        </w:r>
        <w:r w:rsidR="00135D0A">
          <w:rPr>
            <w:noProof/>
            <w:webHidden/>
          </w:rPr>
          <w:fldChar w:fldCharType="begin"/>
        </w:r>
        <w:r w:rsidR="00135D0A">
          <w:rPr>
            <w:noProof/>
            <w:webHidden/>
          </w:rPr>
          <w:instrText xml:space="preserve"> PAGEREF _Toc504405165 \h </w:instrText>
        </w:r>
        <w:r w:rsidR="00135D0A">
          <w:rPr>
            <w:noProof/>
            <w:webHidden/>
          </w:rPr>
        </w:r>
        <w:r w:rsidR="00135D0A">
          <w:rPr>
            <w:noProof/>
            <w:webHidden/>
          </w:rPr>
          <w:fldChar w:fldCharType="separate"/>
        </w:r>
        <w:r w:rsidR="00135D0A">
          <w:rPr>
            <w:noProof/>
            <w:webHidden/>
          </w:rPr>
          <w:t>24</w:t>
        </w:r>
        <w:r w:rsidR="00135D0A">
          <w:rPr>
            <w:noProof/>
            <w:webHidden/>
          </w:rPr>
          <w:fldChar w:fldCharType="end"/>
        </w:r>
      </w:hyperlink>
    </w:p>
    <w:p w14:paraId="4801D083" w14:textId="5DD84958"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6" w:history="1">
        <w:r w:rsidR="00135D0A" w:rsidRPr="004131E5">
          <w:rPr>
            <w:rStyle w:val="Hyperlink"/>
            <w:noProof/>
            <w:lang w:val="de-DE"/>
          </w:rPr>
          <w:t>4.7</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OrderingParty</w:t>
        </w:r>
        <w:r w:rsidR="00135D0A">
          <w:rPr>
            <w:noProof/>
            <w:webHidden/>
          </w:rPr>
          <w:tab/>
        </w:r>
        <w:r w:rsidR="00135D0A">
          <w:rPr>
            <w:noProof/>
            <w:webHidden/>
          </w:rPr>
          <w:fldChar w:fldCharType="begin"/>
        </w:r>
        <w:r w:rsidR="00135D0A">
          <w:rPr>
            <w:noProof/>
            <w:webHidden/>
          </w:rPr>
          <w:instrText xml:space="preserve"> PAGEREF _Toc504405166 \h </w:instrText>
        </w:r>
        <w:r w:rsidR="00135D0A">
          <w:rPr>
            <w:noProof/>
            <w:webHidden/>
          </w:rPr>
        </w:r>
        <w:r w:rsidR="00135D0A">
          <w:rPr>
            <w:noProof/>
            <w:webHidden/>
          </w:rPr>
          <w:fldChar w:fldCharType="separate"/>
        </w:r>
        <w:r w:rsidR="00135D0A">
          <w:rPr>
            <w:noProof/>
            <w:webHidden/>
          </w:rPr>
          <w:t>27</w:t>
        </w:r>
        <w:r w:rsidR="00135D0A">
          <w:rPr>
            <w:noProof/>
            <w:webHidden/>
          </w:rPr>
          <w:fldChar w:fldCharType="end"/>
        </w:r>
      </w:hyperlink>
    </w:p>
    <w:p w14:paraId="08A8FF4B" w14:textId="1791C183"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7" w:history="1">
        <w:r w:rsidR="00135D0A" w:rsidRPr="004131E5">
          <w:rPr>
            <w:rStyle w:val="Hyperlink"/>
            <w:noProof/>
            <w:lang w:val="de-DE"/>
          </w:rPr>
          <w:t>4.8</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Details</w:t>
        </w:r>
        <w:r w:rsidR="00135D0A">
          <w:rPr>
            <w:noProof/>
            <w:webHidden/>
          </w:rPr>
          <w:tab/>
        </w:r>
        <w:r w:rsidR="00135D0A">
          <w:rPr>
            <w:noProof/>
            <w:webHidden/>
          </w:rPr>
          <w:fldChar w:fldCharType="begin"/>
        </w:r>
        <w:r w:rsidR="00135D0A">
          <w:rPr>
            <w:noProof/>
            <w:webHidden/>
          </w:rPr>
          <w:instrText xml:space="preserve"> PAGEREF _Toc504405167 \h </w:instrText>
        </w:r>
        <w:r w:rsidR="00135D0A">
          <w:rPr>
            <w:noProof/>
            <w:webHidden/>
          </w:rPr>
        </w:r>
        <w:r w:rsidR="00135D0A">
          <w:rPr>
            <w:noProof/>
            <w:webHidden/>
          </w:rPr>
          <w:fldChar w:fldCharType="separate"/>
        </w:r>
        <w:r w:rsidR="00135D0A">
          <w:rPr>
            <w:noProof/>
            <w:webHidden/>
          </w:rPr>
          <w:t>29</w:t>
        </w:r>
        <w:r w:rsidR="00135D0A">
          <w:rPr>
            <w:noProof/>
            <w:webHidden/>
          </w:rPr>
          <w:fldChar w:fldCharType="end"/>
        </w:r>
      </w:hyperlink>
    </w:p>
    <w:p w14:paraId="5656A195" w14:textId="56F87AAB"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68" w:history="1">
        <w:r w:rsidR="00135D0A" w:rsidRPr="004131E5">
          <w:rPr>
            <w:rStyle w:val="Hyperlink"/>
            <w:noProof/>
            <w:lang w:val="de-DE"/>
          </w:rPr>
          <w:t>4.8.1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ListLineItem</w:t>
        </w:r>
        <w:r w:rsidR="00135D0A">
          <w:rPr>
            <w:noProof/>
            <w:webHidden/>
          </w:rPr>
          <w:tab/>
        </w:r>
        <w:r w:rsidR="00135D0A">
          <w:rPr>
            <w:noProof/>
            <w:webHidden/>
          </w:rPr>
          <w:fldChar w:fldCharType="begin"/>
        </w:r>
        <w:r w:rsidR="00135D0A">
          <w:rPr>
            <w:noProof/>
            <w:webHidden/>
          </w:rPr>
          <w:instrText xml:space="preserve"> PAGEREF _Toc504405168 \h </w:instrText>
        </w:r>
        <w:r w:rsidR="00135D0A">
          <w:rPr>
            <w:noProof/>
            <w:webHidden/>
          </w:rPr>
        </w:r>
        <w:r w:rsidR="00135D0A">
          <w:rPr>
            <w:noProof/>
            <w:webHidden/>
          </w:rPr>
          <w:fldChar w:fldCharType="separate"/>
        </w:r>
        <w:r w:rsidR="00135D0A">
          <w:rPr>
            <w:noProof/>
            <w:webHidden/>
          </w:rPr>
          <w:t>32</w:t>
        </w:r>
        <w:r w:rsidR="00135D0A">
          <w:rPr>
            <w:noProof/>
            <w:webHidden/>
          </w:rPr>
          <w:fldChar w:fldCharType="end"/>
        </w:r>
      </w:hyperlink>
    </w:p>
    <w:p w14:paraId="5481B9F4" w14:textId="3D3F43C7"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69" w:history="1">
        <w:r w:rsidR="00135D0A" w:rsidRPr="004131E5">
          <w:rPr>
            <w:rStyle w:val="Hyperlink"/>
            <w:noProof/>
            <w:lang w:val="de-DE"/>
          </w:rPr>
          <w:t>4.9</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ReductionAndSurchargeDetails</w:t>
        </w:r>
        <w:r w:rsidR="00135D0A">
          <w:rPr>
            <w:noProof/>
            <w:webHidden/>
          </w:rPr>
          <w:tab/>
        </w:r>
        <w:r w:rsidR="00135D0A">
          <w:rPr>
            <w:noProof/>
            <w:webHidden/>
          </w:rPr>
          <w:fldChar w:fldCharType="begin"/>
        </w:r>
        <w:r w:rsidR="00135D0A">
          <w:rPr>
            <w:noProof/>
            <w:webHidden/>
          </w:rPr>
          <w:instrText xml:space="preserve"> PAGEREF _Toc504405169 \h </w:instrText>
        </w:r>
        <w:r w:rsidR="00135D0A">
          <w:rPr>
            <w:noProof/>
            <w:webHidden/>
          </w:rPr>
        </w:r>
        <w:r w:rsidR="00135D0A">
          <w:rPr>
            <w:noProof/>
            <w:webHidden/>
          </w:rPr>
          <w:fldChar w:fldCharType="separate"/>
        </w:r>
        <w:r w:rsidR="00135D0A">
          <w:rPr>
            <w:noProof/>
            <w:webHidden/>
          </w:rPr>
          <w:t>39</w:t>
        </w:r>
        <w:r w:rsidR="00135D0A">
          <w:rPr>
            <w:noProof/>
            <w:webHidden/>
          </w:rPr>
          <w:fldChar w:fldCharType="end"/>
        </w:r>
      </w:hyperlink>
    </w:p>
    <w:p w14:paraId="0FC7A3E7" w14:textId="655E49E7" w:rsidR="00135D0A" w:rsidRDefault="00F56E9B">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504405170" w:history="1">
        <w:r w:rsidR="00135D0A" w:rsidRPr="004131E5">
          <w:rPr>
            <w:rStyle w:val="Hyperlink"/>
            <w:noProof/>
            <w:lang w:val="de-DE"/>
          </w:rPr>
          <w:t>4.10</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Tax</w:t>
        </w:r>
        <w:r w:rsidR="00135D0A">
          <w:rPr>
            <w:noProof/>
            <w:webHidden/>
          </w:rPr>
          <w:tab/>
        </w:r>
        <w:r w:rsidR="00135D0A">
          <w:rPr>
            <w:noProof/>
            <w:webHidden/>
          </w:rPr>
          <w:fldChar w:fldCharType="begin"/>
        </w:r>
        <w:r w:rsidR="00135D0A">
          <w:rPr>
            <w:noProof/>
            <w:webHidden/>
          </w:rPr>
          <w:instrText xml:space="preserve"> PAGEREF _Toc504405170 \h </w:instrText>
        </w:r>
        <w:r w:rsidR="00135D0A">
          <w:rPr>
            <w:noProof/>
            <w:webHidden/>
          </w:rPr>
        </w:r>
        <w:r w:rsidR="00135D0A">
          <w:rPr>
            <w:noProof/>
            <w:webHidden/>
          </w:rPr>
          <w:fldChar w:fldCharType="separate"/>
        </w:r>
        <w:r w:rsidR="00135D0A">
          <w:rPr>
            <w:noProof/>
            <w:webHidden/>
          </w:rPr>
          <w:t>44</w:t>
        </w:r>
        <w:r w:rsidR="00135D0A">
          <w:rPr>
            <w:noProof/>
            <w:webHidden/>
          </w:rPr>
          <w:fldChar w:fldCharType="end"/>
        </w:r>
      </w:hyperlink>
    </w:p>
    <w:p w14:paraId="78E79BB9" w14:textId="1C099F26" w:rsidR="00135D0A" w:rsidRDefault="00F56E9B">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504405171" w:history="1">
        <w:r w:rsidR="00135D0A" w:rsidRPr="004131E5">
          <w:rPr>
            <w:rStyle w:val="Hyperlink"/>
            <w:noProof/>
            <w:lang w:val="de-DE"/>
          </w:rPr>
          <w:t>4.11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PaymentMethod</w:t>
        </w:r>
        <w:r w:rsidR="00135D0A">
          <w:rPr>
            <w:noProof/>
            <w:webHidden/>
          </w:rPr>
          <w:tab/>
        </w:r>
        <w:r w:rsidR="00135D0A">
          <w:rPr>
            <w:noProof/>
            <w:webHidden/>
          </w:rPr>
          <w:fldChar w:fldCharType="begin"/>
        </w:r>
        <w:r w:rsidR="00135D0A">
          <w:rPr>
            <w:noProof/>
            <w:webHidden/>
          </w:rPr>
          <w:instrText xml:space="preserve"> PAGEREF _Toc504405171 \h </w:instrText>
        </w:r>
        <w:r w:rsidR="00135D0A">
          <w:rPr>
            <w:noProof/>
            <w:webHidden/>
          </w:rPr>
        </w:r>
        <w:r w:rsidR="00135D0A">
          <w:rPr>
            <w:noProof/>
            <w:webHidden/>
          </w:rPr>
          <w:fldChar w:fldCharType="separate"/>
        </w:r>
        <w:r w:rsidR="00135D0A">
          <w:rPr>
            <w:noProof/>
            <w:webHidden/>
          </w:rPr>
          <w:t>46</w:t>
        </w:r>
        <w:r w:rsidR="00135D0A">
          <w:rPr>
            <w:noProof/>
            <w:webHidden/>
          </w:rPr>
          <w:fldChar w:fldCharType="end"/>
        </w:r>
      </w:hyperlink>
    </w:p>
    <w:p w14:paraId="684DFAFF" w14:textId="2F1ABD58"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72" w:history="1">
        <w:r w:rsidR="00135D0A" w:rsidRPr="004131E5">
          <w:rPr>
            <w:rStyle w:val="Hyperlink"/>
            <w:noProof/>
            <w:lang w:val="de-DE"/>
          </w:rPr>
          <w:t>4.11.1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NoPayment</w:t>
        </w:r>
        <w:r w:rsidR="00135D0A">
          <w:rPr>
            <w:noProof/>
            <w:webHidden/>
          </w:rPr>
          <w:tab/>
        </w:r>
        <w:r w:rsidR="00135D0A">
          <w:rPr>
            <w:noProof/>
            <w:webHidden/>
          </w:rPr>
          <w:fldChar w:fldCharType="begin"/>
        </w:r>
        <w:r w:rsidR="00135D0A">
          <w:rPr>
            <w:noProof/>
            <w:webHidden/>
          </w:rPr>
          <w:instrText xml:space="preserve"> PAGEREF _Toc504405172 \h </w:instrText>
        </w:r>
        <w:r w:rsidR="00135D0A">
          <w:rPr>
            <w:noProof/>
            <w:webHidden/>
          </w:rPr>
        </w:r>
        <w:r w:rsidR="00135D0A">
          <w:rPr>
            <w:noProof/>
            <w:webHidden/>
          </w:rPr>
          <w:fldChar w:fldCharType="separate"/>
        </w:r>
        <w:r w:rsidR="00135D0A">
          <w:rPr>
            <w:noProof/>
            <w:webHidden/>
          </w:rPr>
          <w:t>47</w:t>
        </w:r>
        <w:r w:rsidR="00135D0A">
          <w:rPr>
            <w:noProof/>
            <w:webHidden/>
          </w:rPr>
          <w:fldChar w:fldCharType="end"/>
        </w:r>
      </w:hyperlink>
    </w:p>
    <w:p w14:paraId="12A2ECF8" w14:textId="7E10DE3C"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73" w:history="1">
        <w:r w:rsidR="00135D0A" w:rsidRPr="004131E5">
          <w:rPr>
            <w:rStyle w:val="Hyperlink"/>
            <w:noProof/>
            <w:lang w:val="de-DE"/>
          </w:rPr>
          <w:t>4.11.2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SEPADirectDebit</w:t>
        </w:r>
        <w:r w:rsidR="00135D0A">
          <w:rPr>
            <w:noProof/>
            <w:webHidden/>
          </w:rPr>
          <w:tab/>
        </w:r>
        <w:r w:rsidR="00135D0A">
          <w:rPr>
            <w:noProof/>
            <w:webHidden/>
          </w:rPr>
          <w:fldChar w:fldCharType="begin"/>
        </w:r>
        <w:r w:rsidR="00135D0A">
          <w:rPr>
            <w:noProof/>
            <w:webHidden/>
          </w:rPr>
          <w:instrText xml:space="preserve"> PAGEREF _Toc504405173 \h </w:instrText>
        </w:r>
        <w:r w:rsidR="00135D0A">
          <w:rPr>
            <w:noProof/>
            <w:webHidden/>
          </w:rPr>
        </w:r>
        <w:r w:rsidR="00135D0A">
          <w:rPr>
            <w:noProof/>
            <w:webHidden/>
          </w:rPr>
          <w:fldChar w:fldCharType="separate"/>
        </w:r>
        <w:r w:rsidR="00135D0A">
          <w:rPr>
            <w:noProof/>
            <w:webHidden/>
          </w:rPr>
          <w:t>47</w:t>
        </w:r>
        <w:r w:rsidR="00135D0A">
          <w:rPr>
            <w:noProof/>
            <w:webHidden/>
          </w:rPr>
          <w:fldChar w:fldCharType="end"/>
        </w:r>
      </w:hyperlink>
    </w:p>
    <w:p w14:paraId="0F69A1E4" w14:textId="4BB98295"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74" w:history="1">
        <w:r w:rsidR="00135D0A" w:rsidRPr="004131E5">
          <w:rPr>
            <w:rStyle w:val="Hyperlink"/>
            <w:noProof/>
            <w:lang w:val="de-DE"/>
          </w:rPr>
          <w:t>4.11.3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UniversalBankTransaction</w:t>
        </w:r>
        <w:r w:rsidR="00135D0A">
          <w:rPr>
            <w:noProof/>
            <w:webHidden/>
          </w:rPr>
          <w:tab/>
        </w:r>
        <w:r w:rsidR="00135D0A">
          <w:rPr>
            <w:noProof/>
            <w:webHidden/>
          </w:rPr>
          <w:fldChar w:fldCharType="begin"/>
        </w:r>
        <w:r w:rsidR="00135D0A">
          <w:rPr>
            <w:noProof/>
            <w:webHidden/>
          </w:rPr>
          <w:instrText xml:space="preserve"> PAGEREF _Toc504405174 \h </w:instrText>
        </w:r>
        <w:r w:rsidR="00135D0A">
          <w:rPr>
            <w:noProof/>
            <w:webHidden/>
          </w:rPr>
        </w:r>
        <w:r w:rsidR="00135D0A">
          <w:rPr>
            <w:noProof/>
            <w:webHidden/>
          </w:rPr>
          <w:fldChar w:fldCharType="separate"/>
        </w:r>
        <w:r w:rsidR="00135D0A">
          <w:rPr>
            <w:noProof/>
            <w:webHidden/>
          </w:rPr>
          <w:t>48</w:t>
        </w:r>
        <w:r w:rsidR="00135D0A">
          <w:rPr>
            <w:noProof/>
            <w:webHidden/>
          </w:rPr>
          <w:fldChar w:fldCharType="end"/>
        </w:r>
      </w:hyperlink>
    </w:p>
    <w:p w14:paraId="6274595B" w14:textId="5A07C313"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75" w:history="1">
        <w:r w:rsidR="00135D0A" w:rsidRPr="004131E5">
          <w:rPr>
            <w:rStyle w:val="Hyperlink"/>
            <w:noProof/>
            <w:lang w:val="de-DE"/>
          </w:rPr>
          <w:t>4.11.4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PaymentCard</w:t>
        </w:r>
        <w:r w:rsidR="00135D0A">
          <w:rPr>
            <w:noProof/>
            <w:webHidden/>
          </w:rPr>
          <w:tab/>
        </w:r>
        <w:r w:rsidR="00135D0A">
          <w:rPr>
            <w:noProof/>
            <w:webHidden/>
          </w:rPr>
          <w:fldChar w:fldCharType="begin"/>
        </w:r>
        <w:r w:rsidR="00135D0A">
          <w:rPr>
            <w:noProof/>
            <w:webHidden/>
          </w:rPr>
          <w:instrText xml:space="preserve"> PAGEREF _Toc504405175 \h </w:instrText>
        </w:r>
        <w:r w:rsidR="00135D0A">
          <w:rPr>
            <w:noProof/>
            <w:webHidden/>
          </w:rPr>
        </w:r>
        <w:r w:rsidR="00135D0A">
          <w:rPr>
            <w:noProof/>
            <w:webHidden/>
          </w:rPr>
          <w:fldChar w:fldCharType="separate"/>
        </w:r>
        <w:r w:rsidR="00135D0A">
          <w:rPr>
            <w:noProof/>
            <w:webHidden/>
          </w:rPr>
          <w:t>49</w:t>
        </w:r>
        <w:r w:rsidR="00135D0A">
          <w:rPr>
            <w:noProof/>
            <w:webHidden/>
          </w:rPr>
          <w:fldChar w:fldCharType="end"/>
        </w:r>
      </w:hyperlink>
    </w:p>
    <w:p w14:paraId="2494D45F" w14:textId="3A9F7255" w:rsidR="00135D0A" w:rsidRDefault="00F56E9B">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504405176" w:history="1">
        <w:r w:rsidR="00135D0A" w:rsidRPr="004131E5">
          <w:rPr>
            <w:rStyle w:val="Hyperlink"/>
            <w:noProof/>
            <w:lang w:val="de-DE"/>
          </w:rPr>
          <w:t>4.11.5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OtherPayment</w:t>
        </w:r>
        <w:r w:rsidR="00135D0A">
          <w:rPr>
            <w:noProof/>
            <w:webHidden/>
          </w:rPr>
          <w:tab/>
        </w:r>
        <w:r w:rsidR="00135D0A">
          <w:rPr>
            <w:noProof/>
            <w:webHidden/>
          </w:rPr>
          <w:fldChar w:fldCharType="begin"/>
        </w:r>
        <w:r w:rsidR="00135D0A">
          <w:rPr>
            <w:noProof/>
            <w:webHidden/>
          </w:rPr>
          <w:instrText xml:space="preserve"> PAGEREF _Toc504405176 \h </w:instrText>
        </w:r>
        <w:r w:rsidR="00135D0A">
          <w:rPr>
            <w:noProof/>
            <w:webHidden/>
          </w:rPr>
        </w:r>
        <w:r w:rsidR="00135D0A">
          <w:rPr>
            <w:noProof/>
            <w:webHidden/>
          </w:rPr>
          <w:fldChar w:fldCharType="separate"/>
        </w:r>
        <w:r w:rsidR="00135D0A">
          <w:rPr>
            <w:noProof/>
            <w:webHidden/>
          </w:rPr>
          <w:t>50</w:t>
        </w:r>
        <w:r w:rsidR="00135D0A">
          <w:rPr>
            <w:noProof/>
            <w:webHidden/>
          </w:rPr>
          <w:fldChar w:fldCharType="end"/>
        </w:r>
      </w:hyperlink>
    </w:p>
    <w:p w14:paraId="7CA411F5" w14:textId="46CF3633" w:rsidR="00135D0A" w:rsidRDefault="00F56E9B">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504405177" w:history="1">
        <w:r w:rsidR="00135D0A" w:rsidRPr="004131E5">
          <w:rPr>
            <w:rStyle w:val="Hyperlink"/>
            <w:noProof/>
            <w:lang w:val="de-DE"/>
          </w:rPr>
          <w:t>4.12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PaymentConditions</w:t>
        </w:r>
        <w:r w:rsidR="00135D0A">
          <w:rPr>
            <w:noProof/>
            <w:webHidden/>
          </w:rPr>
          <w:tab/>
        </w:r>
        <w:r w:rsidR="00135D0A">
          <w:rPr>
            <w:noProof/>
            <w:webHidden/>
          </w:rPr>
          <w:fldChar w:fldCharType="begin"/>
        </w:r>
        <w:r w:rsidR="00135D0A">
          <w:rPr>
            <w:noProof/>
            <w:webHidden/>
          </w:rPr>
          <w:instrText xml:space="preserve"> PAGEREF _Toc504405177 \h </w:instrText>
        </w:r>
        <w:r w:rsidR="00135D0A">
          <w:rPr>
            <w:noProof/>
            <w:webHidden/>
          </w:rPr>
        </w:r>
        <w:r w:rsidR="00135D0A">
          <w:rPr>
            <w:noProof/>
            <w:webHidden/>
          </w:rPr>
          <w:fldChar w:fldCharType="separate"/>
        </w:r>
        <w:r w:rsidR="00135D0A">
          <w:rPr>
            <w:noProof/>
            <w:webHidden/>
          </w:rPr>
          <w:t>51</w:t>
        </w:r>
        <w:r w:rsidR="00135D0A">
          <w:rPr>
            <w:noProof/>
            <w:webHidden/>
          </w:rPr>
          <w:fldChar w:fldCharType="end"/>
        </w:r>
      </w:hyperlink>
    </w:p>
    <w:p w14:paraId="3D51CEDA" w14:textId="3D278701" w:rsidR="00135D0A" w:rsidRDefault="00F56E9B">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504405178" w:history="1">
        <w:r w:rsidR="00135D0A" w:rsidRPr="004131E5">
          <w:rPr>
            <w:rStyle w:val="Hyperlink"/>
            <w:noProof/>
            <w:lang w:val="de-DE"/>
          </w:rPr>
          <w:t>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Anwendungsempfehlungen</w:t>
        </w:r>
        <w:r w:rsidR="00135D0A">
          <w:rPr>
            <w:noProof/>
            <w:webHidden/>
          </w:rPr>
          <w:tab/>
        </w:r>
        <w:r w:rsidR="00135D0A">
          <w:rPr>
            <w:noProof/>
            <w:webHidden/>
          </w:rPr>
          <w:fldChar w:fldCharType="begin"/>
        </w:r>
        <w:r w:rsidR="00135D0A">
          <w:rPr>
            <w:noProof/>
            <w:webHidden/>
          </w:rPr>
          <w:instrText xml:space="preserve"> PAGEREF _Toc504405178 \h </w:instrText>
        </w:r>
        <w:r w:rsidR="00135D0A">
          <w:rPr>
            <w:noProof/>
            <w:webHidden/>
          </w:rPr>
        </w:r>
        <w:r w:rsidR="00135D0A">
          <w:rPr>
            <w:noProof/>
            <w:webHidden/>
          </w:rPr>
          <w:fldChar w:fldCharType="separate"/>
        </w:r>
        <w:r w:rsidR="00135D0A">
          <w:rPr>
            <w:noProof/>
            <w:webHidden/>
          </w:rPr>
          <w:t>54</w:t>
        </w:r>
        <w:r w:rsidR="00135D0A">
          <w:rPr>
            <w:noProof/>
            <w:webHidden/>
          </w:rPr>
          <w:fldChar w:fldCharType="end"/>
        </w:r>
      </w:hyperlink>
    </w:p>
    <w:p w14:paraId="06795BF0" w14:textId="59E198BD" w:rsidR="00135D0A" w:rsidRDefault="00F56E9B">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504405179" w:history="1">
        <w:r w:rsidR="00135D0A" w:rsidRPr="004131E5">
          <w:rPr>
            <w:rStyle w:val="Hyperlink"/>
            <w:noProof/>
            <w:lang w:val="de-DE"/>
          </w:rPr>
          <w:t>5.1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Verwendung von Vorzeichen für Beträge in Rechnungen und Gutschriften</w:t>
        </w:r>
        <w:r w:rsidR="00135D0A">
          <w:rPr>
            <w:noProof/>
            <w:webHidden/>
          </w:rPr>
          <w:tab/>
        </w:r>
        <w:r w:rsidR="00135D0A">
          <w:rPr>
            <w:noProof/>
            <w:webHidden/>
          </w:rPr>
          <w:fldChar w:fldCharType="begin"/>
        </w:r>
        <w:r w:rsidR="00135D0A">
          <w:rPr>
            <w:noProof/>
            <w:webHidden/>
          </w:rPr>
          <w:instrText xml:space="preserve"> PAGEREF _Toc504405179 \h </w:instrText>
        </w:r>
        <w:r w:rsidR="00135D0A">
          <w:rPr>
            <w:noProof/>
            <w:webHidden/>
          </w:rPr>
        </w:r>
        <w:r w:rsidR="00135D0A">
          <w:rPr>
            <w:noProof/>
            <w:webHidden/>
          </w:rPr>
          <w:fldChar w:fldCharType="separate"/>
        </w:r>
        <w:r w:rsidR="00135D0A">
          <w:rPr>
            <w:noProof/>
            <w:webHidden/>
          </w:rPr>
          <w:t>54</w:t>
        </w:r>
        <w:r w:rsidR="00135D0A">
          <w:rPr>
            <w:noProof/>
            <w:webHidden/>
          </w:rPr>
          <w:fldChar w:fldCharType="end"/>
        </w:r>
      </w:hyperlink>
    </w:p>
    <w:p w14:paraId="78C8B863" w14:textId="52112C76" w:rsidR="00135D0A" w:rsidRDefault="00F56E9B">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504405180" w:history="1">
        <w:r w:rsidR="00135D0A" w:rsidRPr="004131E5">
          <w:rPr>
            <w:rStyle w:val="Hyperlink"/>
            <w:noProof/>
            <w:lang w:val="de-DE"/>
          </w:rPr>
          <w:t>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Referenzen</w:t>
        </w:r>
        <w:r w:rsidR="00135D0A">
          <w:rPr>
            <w:noProof/>
            <w:webHidden/>
          </w:rPr>
          <w:tab/>
        </w:r>
        <w:r w:rsidR="00135D0A">
          <w:rPr>
            <w:noProof/>
            <w:webHidden/>
          </w:rPr>
          <w:fldChar w:fldCharType="begin"/>
        </w:r>
        <w:r w:rsidR="00135D0A">
          <w:rPr>
            <w:noProof/>
            <w:webHidden/>
          </w:rPr>
          <w:instrText xml:space="preserve"> PAGEREF _Toc504405180 \h </w:instrText>
        </w:r>
        <w:r w:rsidR="00135D0A">
          <w:rPr>
            <w:noProof/>
            <w:webHidden/>
          </w:rPr>
        </w:r>
        <w:r w:rsidR="00135D0A">
          <w:rPr>
            <w:noProof/>
            <w:webHidden/>
          </w:rPr>
          <w:fldChar w:fldCharType="separate"/>
        </w:r>
        <w:r w:rsidR="00135D0A">
          <w:rPr>
            <w:noProof/>
            <w:webHidden/>
          </w:rPr>
          <w:t>55</w:t>
        </w:r>
        <w:r w:rsidR="00135D0A">
          <w:rPr>
            <w:noProof/>
            <w:webHidden/>
          </w:rPr>
          <w:fldChar w:fldCharType="end"/>
        </w:r>
      </w:hyperlink>
    </w:p>
    <w:p w14:paraId="2EE5F005" w14:textId="33BC5308"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0" w:name="_Toc504405146"/>
      <w:r w:rsidRPr="0083051F">
        <w:rPr>
          <w:lang w:val="de-DE"/>
        </w:rPr>
        <w:lastRenderedPageBreak/>
        <w:t>Einleitung</w:t>
      </w:r>
      <w:bookmarkEnd w:id="0"/>
    </w:p>
    <w:p w14:paraId="0A136C27" w14:textId="77777777" w:rsidR="00100A82" w:rsidRPr="0083051F" w:rsidRDefault="00100A82" w:rsidP="008B019B">
      <w:pPr>
        <w:pStyle w:val="Heading2"/>
        <w:rPr>
          <w:lang w:val="de-DE"/>
        </w:rPr>
      </w:pPr>
      <w:bookmarkStart w:id="1" w:name="_Toc504405147"/>
      <w:r w:rsidRPr="0083051F">
        <w:rPr>
          <w:lang w:val="de-DE"/>
        </w:rPr>
        <w:t>Gegenstand</w:t>
      </w:r>
      <w:bookmarkEnd w:id="1"/>
    </w:p>
    <w:p w14:paraId="2628C9D2" w14:textId="60DE2495" w:rsidR="00100A82" w:rsidRPr="0083051F" w:rsidRDefault="00100A82" w:rsidP="00B17E6B">
      <w:pPr>
        <w:jc w:val="both"/>
        <w:rPr>
          <w:lang w:val="de-DE"/>
        </w:rPr>
      </w:pPr>
      <w:r w:rsidRPr="0083051F">
        <w:rPr>
          <w:lang w:val="de-DE"/>
        </w:rPr>
        <w:t xml:space="preserve">Dieses Dokument beschreibt das einheitliche Rechnungsformat des XML-Schemas Invoice.xsd des ebInterface </w:t>
      </w:r>
      <w:r w:rsidR="00293155">
        <w:rPr>
          <w:lang w:val="de-DE"/>
        </w:rPr>
        <w:t>5</w:t>
      </w:r>
      <w:r w:rsidR="006A30AD" w:rsidRPr="0083051F">
        <w:rPr>
          <w:lang w:val="de-DE"/>
        </w:rPr>
        <w:t>.</w:t>
      </w:r>
      <w:r w:rsidR="00293155">
        <w:rPr>
          <w:lang w:val="de-DE"/>
        </w:rPr>
        <w:t>0</w:t>
      </w:r>
      <w:r w:rsidRPr="0083051F">
        <w:rPr>
          <w:lang w:val="de-DE"/>
        </w:rPr>
        <w:t xml:space="preserve"> Standards. </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2" w:name="_Toc504405148"/>
      <w:r>
        <w:rPr>
          <w:lang w:val="de-DE"/>
        </w:rPr>
        <w:t>Referenzierte XML-</w:t>
      </w:r>
      <w:r w:rsidR="00100A82" w:rsidRPr="0083051F">
        <w:rPr>
          <w:lang w:val="de-DE"/>
        </w:rPr>
        <w:t>Standards und Spezifikationen</w:t>
      </w:r>
      <w:bookmarkEnd w:id="2"/>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1AFACF50"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p://www.ebinterface.at/schema/5p0/</w:t>
            </w:r>
          </w:p>
        </w:tc>
        <w:tc>
          <w:tcPr>
            <w:tcW w:w="5220" w:type="dxa"/>
          </w:tcPr>
          <w:p w14:paraId="3C65FCF0" w14:textId="32CB51FF"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EB707D">
              <w:rPr>
                <w:sz w:val="20"/>
                <w:szCs w:val="20"/>
                <w:lang w:val="de-DE"/>
              </w:rPr>
              <w:t>5.0</w:t>
            </w:r>
          </w:p>
        </w:tc>
      </w:tr>
    </w:tbl>
    <w:p w14:paraId="734565DD" w14:textId="77777777" w:rsidR="00100A82" w:rsidRPr="0083051F" w:rsidRDefault="00100A82" w:rsidP="00100A82">
      <w:pPr>
        <w:rPr>
          <w:lang w:val="de-DE"/>
        </w:rPr>
      </w:pPr>
    </w:p>
    <w:p w14:paraId="1A928907" w14:textId="1F76FCF4" w:rsidR="00315474" w:rsidDel="00D60008" w:rsidRDefault="00315474" w:rsidP="008B019B">
      <w:pPr>
        <w:pStyle w:val="Heading2"/>
        <w:rPr>
          <w:moveFrom w:id="3" w:author="BlaschMa" w:date="2018-01-24T09:06:00Z"/>
          <w:lang w:val="de-DE"/>
        </w:rPr>
      </w:pPr>
      <w:bookmarkStart w:id="4" w:name="_Toc504405149"/>
      <w:moveFromRangeStart w:id="5" w:author="BlaschMa" w:date="2018-01-24T09:06:00Z" w:name="move504548138"/>
      <w:moveFrom w:id="6" w:author="BlaschMa" w:date="2018-01-24T09:06:00Z">
        <w:r w:rsidDel="00D60008">
          <w:rPr>
            <w:lang w:val="de-DE"/>
          </w:rPr>
          <w:t>Änderungen in Version 5.0</w:t>
        </w:r>
        <w:bookmarkEnd w:id="4"/>
      </w:moveFrom>
    </w:p>
    <w:p w14:paraId="59387802" w14:textId="0451CCD9" w:rsidR="003956D3" w:rsidRPr="00542CFA" w:rsidDel="00D60008" w:rsidRDefault="00315474" w:rsidP="00542CFA">
      <w:pPr>
        <w:rPr>
          <w:moveFrom w:id="7" w:author="BlaschMa" w:date="2018-01-24T09:06:00Z"/>
          <w:lang w:val="de-AT"/>
        </w:rPr>
      </w:pPr>
      <w:moveFrom w:id="8" w:author="BlaschMa" w:date="2018-01-24T09:06:00Z">
        <w:r w:rsidDel="00D60008">
          <w:rPr>
            <w:lang w:val="de-DE"/>
          </w:rPr>
          <w:t xml:space="preserve">Im Folgenden werden die Änderungen von ebInterface </w:t>
        </w:r>
        <w:r w:rsidR="00EB707D" w:rsidDel="00D60008">
          <w:rPr>
            <w:lang w:val="de-DE"/>
          </w:rPr>
          <w:t xml:space="preserve">4.3 </w:t>
        </w:r>
        <w:r w:rsidDel="00D60008">
          <w:rPr>
            <w:lang w:val="de-DE"/>
          </w:rPr>
          <w:t xml:space="preserve">auf ebInterface </w:t>
        </w:r>
        <w:r w:rsidR="00EB707D" w:rsidDel="00D60008">
          <w:rPr>
            <w:lang w:val="de-DE"/>
          </w:rPr>
          <w:t xml:space="preserve">5.0 </w:t>
        </w:r>
        <w:r w:rsidDel="00D60008">
          <w:rPr>
            <w:lang w:val="de-DE"/>
          </w:rPr>
          <w:t>beschrieben.</w:t>
        </w:r>
        <w:r w:rsidR="00542CFA" w:rsidDel="00D60008">
          <w:rPr>
            <w:lang w:val="de-DE"/>
          </w:rPr>
          <w:t xml:space="preserve"> Die Motivation hinter ebInterface 5.0 ist die Angleichung von ebInterface an die europäische </w:t>
        </w:r>
        <w:r w:rsidR="00EB707D" w:rsidDel="00D60008">
          <w:rPr>
            <w:lang w:val="de-DE"/>
          </w:rPr>
          <w:t>e-</w:t>
        </w:r>
        <w:r w:rsidR="00542CFA" w:rsidDel="00D60008">
          <w:rPr>
            <w:lang w:val="de-DE"/>
          </w:rPr>
          <w:t xml:space="preserve">Rechnungsnorm </w:t>
        </w:r>
        <w:r w:rsidR="00542CFA" w:rsidDel="00D60008">
          <w:rPr>
            <w:lang w:val="de-AT"/>
          </w:rPr>
          <w:t>EN 16931</w:t>
        </w:r>
        <w:r w:rsidR="006B1827" w:rsidDel="00D60008">
          <w:rPr>
            <w:lang w:val="de-AT"/>
          </w:rPr>
          <w:t xml:space="preserve"> [CEN17]</w:t>
        </w:r>
        <w:r w:rsidR="00542CFA" w:rsidDel="00D60008">
          <w:rPr>
            <w:lang w:val="de-AT"/>
          </w:rPr>
          <w:t>.</w:t>
        </w:r>
      </w:moveFrom>
    </w:p>
    <w:p w14:paraId="0650410B" w14:textId="512C5222" w:rsidR="00315474" w:rsidDel="00D60008" w:rsidRDefault="00315474" w:rsidP="00315474">
      <w:pPr>
        <w:rPr>
          <w:moveFrom w:id="9" w:author="BlaschMa" w:date="2018-01-24T09:06:00Z"/>
          <w:lang w:val="de-DE"/>
        </w:rPr>
      </w:pPr>
    </w:p>
    <w:p w14:paraId="4FDBFA25" w14:textId="3FD81313" w:rsidR="00315474" w:rsidRPr="003D605B" w:rsidDel="00D60008" w:rsidRDefault="00315474" w:rsidP="00315474">
      <w:pPr>
        <w:rPr>
          <w:moveFrom w:id="10" w:author="BlaschMa" w:date="2018-01-24T09:06:00Z"/>
          <w:b/>
          <w:lang w:val="de-DE"/>
        </w:rPr>
      </w:pPr>
      <w:moveFrom w:id="11" w:author="BlaschMa" w:date="2018-01-24T09:06:00Z">
        <w:r w:rsidRPr="003D605B" w:rsidDel="00D60008">
          <w:rPr>
            <w:b/>
            <w:lang w:val="de-DE"/>
          </w:rPr>
          <w:t>Änderungen am complexType AdditionalInformationType</w:t>
        </w:r>
      </w:moveFrom>
    </w:p>
    <w:p w14:paraId="56C987F4" w14:textId="0CE2CA3D" w:rsidR="00315474" w:rsidDel="00D60008" w:rsidRDefault="00315474" w:rsidP="00315474">
      <w:pPr>
        <w:pStyle w:val="ListParagraph"/>
        <w:numPr>
          <w:ilvl w:val="0"/>
          <w:numId w:val="24"/>
        </w:numPr>
        <w:rPr>
          <w:moveFrom w:id="12" w:author="BlaschMa" w:date="2018-01-24T09:06:00Z"/>
          <w:lang w:val="de-DE"/>
        </w:rPr>
      </w:pPr>
      <w:moveFrom w:id="13" w:author="BlaschMa" w:date="2018-01-24T09:06:00Z">
        <w:r w:rsidDel="00D60008">
          <w:rPr>
            <w:lang w:val="de-DE"/>
          </w:rPr>
          <w:t xml:space="preserve">Die folgenden Kinderelemente von </w:t>
        </w:r>
        <w:r w:rsidRPr="00315474" w:rsidDel="00D60008">
          <w:rPr>
            <w:rFonts w:ascii="Courier New" w:hAnsi="Courier New" w:cs="Courier New"/>
            <w:lang w:val="de-DE"/>
          </w:rPr>
          <w:t>AdditionalInformationType</w:t>
        </w:r>
        <w:r w:rsidDel="00D60008">
          <w:rPr>
            <w:lang w:val="de-DE"/>
          </w:rPr>
          <w:t xml:space="preserve"> wurden entfernt: </w:t>
        </w:r>
        <w:r w:rsidRPr="00315474" w:rsidDel="00D60008">
          <w:rPr>
            <w:rFonts w:ascii="Courier New" w:hAnsi="Courier New" w:cs="Courier New"/>
            <w:lang w:val="de-DE"/>
          </w:rPr>
          <w:t>SerialNumber</w:t>
        </w:r>
        <w:r w:rsidDel="00D60008">
          <w:rPr>
            <w:lang w:val="de-DE"/>
          </w:rPr>
          <w:t xml:space="preserve">, </w:t>
        </w:r>
        <w:r w:rsidRPr="00315474" w:rsidDel="00D60008">
          <w:rPr>
            <w:rFonts w:ascii="Courier New" w:hAnsi="Courier New" w:cs="Courier New"/>
            <w:lang w:val="de-DE"/>
          </w:rPr>
          <w:t>ChargeNumber</w:t>
        </w:r>
        <w:r w:rsidDel="00D60008">
          <w:rPr>
            <w:lang w:val="de-DE"/>
          </w:rPr>
          <w:t xml:space="preserve">, </w:t>
        </w:r>
        <w:r w:rsidRPr="00315474" w:rsidDel="00D60008">
          <w:rPr>
            <w:rFonts w:ascii="Courier New" w:hAnsi="Courier New" w:cs="Courier New"/>
            <w:lang w:val="de-DE"/>
          </w:rPr>
          <w:t>Classification</w:t>
        </w:r>
        <w:r w:rsidDel="00D60008">
          <w:rPr>
            <w:lang w:val="de-DE"/>
          </w:rPr>
          <w:t xml:space="preserve">, </w:t>
        </w:r>
        <w:r w:rsidRPr="00315474" w:rsidDel="00D60008">
          <w:rPr>
            <w:rFonts w:ascii="Courier New" w:hAnsi="Courier New" w:cs="Courier New"/>
            <w:lang w:val="de-DE"/>
          </w:rPr>
          <w:t>AlternativeQuantity</w:t>
        </w:r>
        <w:r w:rsidDel="00D60008">
          <w:rPr>
            <w:lang w:val="de-DE"/>
          </w:rPr>
          <w:t xml:space="preserve">, </w:t>
        </w:r>
        <w:r w:rsidRPr="00315474" w:rsidDel="00D60008">
          <w:rPr>
            <w:rFonts w:ascii="Courier New" w:hAnsi="Courier New" w:cs="Courier New"/>
            <w:lang w:val="de-DE"/>
          </w:rPr>
          <w:t>Size</w:t>
        </w:r>
        <w:r w:rsidDel="00D60008">
          <w:rPr>
            <w:lang w:val="de-DE"/>
          </w:rPr>
          <w:t xml:space="preserve">, </w:t>
        </w:r>
        <w:r w:rsidRPr="00315474" w:rsidDel="00D60008">
          <w:rPr>
            <w:rFonts w:ascii="Courier New" w:hAnsi="Courier New" w:cs="Courier New"/>
            <w:lang w:val="de-DE"/>
          </w:rPr>
          <w:t>Weight</w:t>
        </w:r>
        <w:r w:rsidDel="00D60008">
          <w:rPr>
            <w:lang w:val="de-DE"/>
          </w:rPr>
          <w:t xml:space="preserve">, </w:t>
        </w:r>
        <w:r w:rsidRPr="00315474" w:rsidDel="00D60008">
          <w:rPr>
            <w:rFonts w:ascii="Courier New" w:hAnsi="Courier New" w:cs="Courier New"/>
            <w:lang w:val="de-DE"/>
          </w:rPr>
          <w:t>Boxes</w:t>
        </w:r>
        <w:r w:rsidDel="00D60008">
          <w:rPr>
            <w:lang w:val="de-DE"/>
          </w:rPr>
          <w:t xml:space="preserve">, </w:t>
        </w:r>
        <w:r w:rsidRPr="00315474" w:rsidDel="00D60008">
          <w:rPr>
            <w:rFonts w:ascii="Courier New" w:hAnsi="Courier New" w:cs="Courier New"/>
            <w:lang w:val="de-DE"/>
          </w:rPr>
          <w:t>Color</w:t>
        </w:r>
        <w:r w:rsidDel="00D60008">
          <w:rPr>
            <w:rFonts w:ascii="Courier New" w:hAnsi="Courier New" w:cs="Courier New"/>
            <w:lang w:val="de-DE"/>
          </w:rPr>
          <w:t>.</w:t>
        </w:r>
        <w:r w:rsidR="00D722E1" w:rsidDel="00D60008">
          <w:rPr>
            <w:rFonts w:ascii="Courier New" w:hAnsi="Courier New" w:cs="Courier New"/>
            <w:lang w:val="de-DE"/>
          </w:rPr>
          <w:t xml:space="preserve"> </w:t>
        </w:r>
        <w:r w:rsidRPr="00315474" w:rsidDel="00D60008">
          <w:rPr>
            <w:lang w:val="de-DE"/>
          </w:rPr>
          <w:t>Sta</w:t>
        </w:r>
        <w:r w:rsidR="008C080F" w:rsidDel="00D60008">
          <w:rPr>
            <w:lang w:val="de-DE"/>
          </w:rPr>
          <w:t xml:space="preserve">ttdessen wurde </w:t>
        </w:r>
        <w:r w:rsidR="008C080F" w:rsidRPr="00C82C24" w:rsidDel="00D60008">
          <w:rPr>
            <w:rFonts w:ascii="Courier New" w:hAnsi="Courier New" w:cs="Courier New"/>
            <w:lang w:val="de-DE"/>
          </w:rPr>
          <w:t>Ad</w:t>
        </w:r>
        <w:r w:rsidR="008C080F" w:rsidRPr="008C080F" w:rsidDel="00D60008">
          <w:rPr>
            <w:rFonts w:ascii="Courier New" w:hAnsi="Courier New" w:cs="Courier New"/>
            <w:lang w:val="de-DE"/>
          </w:rPr>
          <w:t xml:space="preserve">ditionalInformation </w:t>
        </w:r>
        <w:r w:rsidR="008C080F" w:rsidDel="00D60008">
          <w:rPr>
            <w:lang w:val="de-DE"/>
          </w:rPr>
          <w:t xml:space="preserve">wiederholbar gemacht, sowie ein </w:t>
        </w:r>
        <w:r w:rsidR="008C080F" w:rsidRPr="008C080F" w:rsidDel="00D60008">
          <w:rPr>
            <w:rFonts w:ascii="Courier New" w:hAnsi="Courier New" w:cs="Courier New"/>
            <w:lang w:val="de-DE"/>
          </w:rPr>
          <w:t>Key</w:t>
        </w:r>
        <w:r w:rsidR="00C82C24" w:rsidDel="00D60008">
          <w:rPr>
            <w:lang w:val="de-DE"/>
          </w:rPr>
          <w:t xml:space="preserve">-Attribut </w:t>
        </w:r>
        <w:r w:rsidR="008C080F" w:rsidDel="00D60008">
          <w:rPr>
            <w:lang w:val="de-DE"/>
          </w:rPr>
          <w:t xml:space="preserve">eingeführt. Dadurch lassen sich Key-Value-Paare mit zusätzlicher Information auf </w:t>
        </w:r>
        <w:r w:rsidR="003D01EA" w:rsidDel="00D60008">
          <w:rPr>
            <w:lang w:val="de-DE"/>
          </w:rPr>
          <w:t>Detail</w:t>
        </w:r>
        <w:r w:rsidR="008C080F" w:rsidDel="00D60008">
          <w:rPr>
            <w:lang w:val="de-DE"/>
          </w:rPr>
          <w:t>-Ebene angeben.</w:t>
        </w:r>
      </w:moveFrom>
    </w:p>
    <w:p w14:paraId="32988C89" w14:textId="6AC0D86F" w:rsidR="00C82C24" w:rsidDel="00D60008" w:rsidRDefault="00C82C24" w:rsidP="00315474">
      <w:pPr>
        <w:pStyle w:val="ListParagraph"/>
        <w:numPr>
          <w:ilvl w:val="0"/>
          <w:numId w:val="24"/>
        </w:numPr>
        <w:rPr>
          <w:moveFrom w:id="14" w:author="BlaschMa" w:date="2018-01-24T09:06:00Z"/>
          <w:lang w:val="de-DE"/>
        </w:rPr>
      </w:pPr>
      <w:moveFrom w:id="15" w:author="BlaschMa" w:date="2018-01-24T09:06:00Z">
        <w:r w:rsidDel="00D60008">
          <w:rPr>
            <w:lang w:val="de-DE"/>
          </w:rPr>
          <w:t xml:space="preserve">Das bisher unter </w:t>
        </w:r>
        <w:r w:rsidRPr="00C82C24" w:rsidDel="00D60008">
          <w:rPr>
            <w:rFonts w:ascii="Courier New" w:hAnsi="Courier New" w:cs="Courier New"/>
            <w:lang w:val="de-DE"/>
          </w:rPr>
          <w:t>AdditionalInformation</w:t>
        </w:r>
        <w:r w:rsidDel="00D60008">
          <w:rPr>
            <w:lang w:val="de-DE"/>
          </w:rPr>
          <w:t xml:space="preserve"> angeordnete </w:t>
        </w:r>
        <w:r w:rsidRPr="00C82C24" w:rsidDel="00D60008">
          <w:rPr>
            <w:rFonts w:ascii="Courier New" w:hAnsi="Courier New" w:cs="Courier New"/>
            <w:lang w:val="de-DE"/>
          </w:rPr>
          <w:t>Classification</w:t>
        </w:r>
        <w:r w:rsidRPr="00C82C24" w:rsidDel="00D60008">
          <w:rPr>
            <w:lang w:val="de-DE"/>
          </w:rPr>
          <w:t>-</w:t>
        </w:r>
        <w:r w:rsidDel="00D60008">
          <w:rPr>
            <w:lang w:val="de-DE"/>
          </w:rPr>
          <w:t xml:space="preserve">Element wurde eine Ebene höher verschoben, auf dieselbe Ebene wie </w:t>
        </w:r>
        <w:r w:rsidRPr="00C82C24" w:rsidDel="00D60008">
          <w:rPr>
            <w:rFonts w:ascii="Courier New" w:hAnsi="Courier New" w:cs="Courier New"/>
            <w:lang w:val="de-DE"/>
          </w:rPr>
          <w:t>AdditionalInformation</w:t>
        </w:r>
        <w:r w:rsidDel="00D60008">
          <w:rPr>
            <w:lang w:val="de-DE"/>
          </w:rPr>
          <w:t>.</w:t>
        </w:r>
      </w:moveFrom>
    </w:p>
    <w:p w14:paraId="36F63640" w14:textId="24DA2924" w:rsidR="00947148" w:rsidDel="00D60008" w:rsidRDefault="00F674B5" w:rsidP="00315474">
      <w:pPr>
        <w:pStyle w:val="ListParagraph"/>
        <w:numPr>
          <w:ilvl w:val="0"/>
          <w:numId w:val="24"/>
        </w:numPr>
        <w:rPr>
          <w:moveFrom w:id="16" w:author="BlaschMa" w:date="2018-01-24T09:06:00Z"/>
          <w:lang w:val="de-DE"/>
        </w:rPr>
      </w:pPr>
      <w:moveFrom w:id="17" w:author="BlaschMa" w:date="2018-01-24T09:06:00Z">
        <w:r w:rsidDel="00D60008">
          <w:rPr>
            <w:lang w:val="de-DE"/>
          </w:rPr>
          <w:t xml:space="preserve">Für die Abbildung der bisher unter </w:t>
        </w:r>
        <w:r w:rsidRPr="006E4F23" w:rsidDel="00D60008">
          <w:rPr>
            <w:rFonts w:ascii="Courier New" w:hAnsi="Courier New" w:cs="Courier New"/>
            <w:lang w:val="de-DE"/>
          </w:rPr>
          <w:t>AdditionalInformation</w:t>
        </w:r>
        <w:r w:rsidDel="00D60008">
          <w:rPr>
            <w:lang w:val="de-DE"/>
          </w:rPr>
          <w:t xml:space="preserve"> enthaltenen Elemente steht ein entsprechner Migrationspfad zur Verfügung. </w:t>
        </w:r>
      </w:moveFrom>
    </w:p>
    <w:p w14:paraId="34065D41" w14:textId="3924279E" w:rsidR="00304939" w:rsidRPr="00D71A92" w:rsidDel="00D60008" w:rsidRDefault="00304939" w:rsidP="00304939">
      <w:pPr>
        <w:rPr>
          <w:moveFrom w:id="18" w:author="BlaschMa" w:date="2018-01-24T09:06:00Z"/>
          <w:b/>
          <w:lang w:val="de-DE"/>
        </w:rPr>
      </w:pPr>
      <w:moveFrom w:id="19" w:author="BlaschMa" w:date="2018-01-24T09:06:00Z">
        <w:r w:rsidRPr="00D71A92" w:rsidDel="00D60008">
          <w:rPr>
            <w:b/>
            <w:lang w:val="de-DE"/>
          </w:rPr>
          <w:t>Änderungen am complexType AbstractPartyType</w:t>
        </w:r>
      </w:moveFrom>
    </w:p>
    <w:p w14:paraId="773E81CC" w14:textId="59146E53" w:rsidR="00304939" w:rsidRPr="006E4F23" w:rsidDel="00D60008" w:rsidRDefault="00304939" w:rsidP="00D71A92">
      <w:pPr>
        <w:pStyle w:val="ListParagraph"/>
        <w:numPr>
          <w:ilvl w:val="0"/>
          <w:numId w:val="24"/>
        </w:numPr>
        <w:rPr>
          <w:moveFrom w:id="20" w:author="BlaschMa" w:date="2018-01-24T09:06:00Z"/>
          <w:lang w:val="de-AT"/>
        </w:rPr>
      </w:pPr>
      <w:moveFrom w:id="21" w:author="BlaschMa" w:date="2018-01-24T09:06:00Z">
        <w:r w:rsidDel="00D60008">
          <w:rPr>
            <w:lang w:val="de-DE"/>
          </w:rPr>
          <w:t xml:space="preserve">Die Inhalte zu </w:t>
        </w:r>
        <w:r w:rsidR="00EB707D" w:rsidDel="00D60008">
          <w:rPr>
            <w:lang w:val="de-DE"/>
          </w:rPr>
          <w:t xml:space="preserve">einer Ansprechperson </w:t>
        </w:r>
        <w:r w:rsidDel="00D60008">
          <w:rPr>
            <w:lang w:val="de-DE"/>
          </w:rPr>
          <w:t>wurde</w:t>
        </w:r>
        <w:r w:rsidR="00EB707D" w:rsidDel="00D60008">
          <w:rPr>
            <w:lang w:val="de-DE"/>
          </w:rPr>
          <w:t>n</w:t>
        </w:r>
        <w:r w:rsidDel="00D60008">
          <w:rPr>
            <w:lang w:val="de-DE"/>
          </w:rPr>
          <w:t xml:space="preserve"> aus dem Element </w:t>
        </w:r>
        <w:r w:rsidRPr="00D71A92" w:rsidDel="00D60008">
          <w:rPr>
            <w:rFonts w:ascii="Courier New" w:hAnsi="Courier New" w:cs="Courier New"/>
            <w:lang w:val="de-DE"/>
          </w:rPr>
          <w:t>Address</w:t>
        </w:r>
        <w:r w:rsidDel="00D60008">
          <w:rPr>
            <w:lang w:val="de-DE"/>
          </w:rPr>
          <w:t xml:space="preserve"> herausgelöst und werden nun mit einem eigenen Element </w:t>
        </w:r>
        <w:r w:rsidRPr="00D71A92" w:rsidDel="00D60008">
          <w:rPr>
            <w:rFonts w:ascii="Courier New" w:hAnsi="Courier New" w:cs="Courier New"/>
            <w:lang w:val="de-DE"/>
          </w:rPr>
          <w:t>Contact</w:t>
        </w:r>
        <w:r w:rsidDel="00D60008">
          <w:rPr>
            <w:lang w:val="de-DE"/>
          </w:rPr>
          <w:t xml:space="preserve"> abgebildet. Dementsprechend wurde ein neuer complexType </w:t>
        </w:r>
        <w:r w:rsidRPr="006E4F23" w:rsidDel="00D60008">
          <w:rPr>
            <w:rFonts w:ascii="Courier New" w:hAnsi="Courier New" w:cs="Courier New"/>
            <w:lang w:val="de-AT"/>
          </w:rPr>
          <w:t>ContactType</w:t>
        </w:r>
        <w:r w:rsidRPr="006E4F23" w:rsidDel="00D60008">
          <w:rPr>
            <w:lang w:val="de-AT"/>
          </w:rPr>
          <w:t xml:space="preserve"> eingeführt.</w:t>
        </w:r>
      </w:moveFrom>
    </w:p>
    <w:p w14:paraId="06C27B57" w14:textId="4BCC4CB4" w:rsidR="001275BB" w:rsidRPr="001275BB" w:rsidDel="00D60008" w:rsidRDefault="001275BB" w:rsidP="001275BB">
      <w:pPr>
        <w:rPr>
          <w:moveFrom w:id="22" w:author="BlaschMa" w:date="2018-01-24T09:06:00Z"/>
          <w:b/>
        </w:rPr>
      </w:pPr>
      <w:moveFrom w:id="23" w:author="BlaschMa" w:date="2018-01-24T09:06:00Z">
        <w:r w:rsidRPr="001275BB" w:rsidDel="00D60008">
          <w:rPr>
            <w:b/>
          </w:rPr>
          <w:t>Änderungen am complexType AddressType</w:t>
        </w:r>
      </w:moveFrom>
    </w:p>
    <w:p w14:paraId="255DC39C" w14:textId="727EC792" w:rsidR="001275BB" w:rsidRPr="001275BB" w:rsidDel="00D60008" w:rsidRDefault="001275BB" w:rsidP="001275BB">
      <w:pPr>
        <w:pStyle w:val="ListParagraph"/>
        <w:numPr>
          <w:ilvl w:val="0"/>
          <w:numId w:val="24"/>
        </w:numPr>
        <w:rPr>
          <w:moveFrom w:id="24" w:author="BlaschMa" w:date="2018-01-24T09:06:00Z"/>
          <w:lang w:val="de-AT"/>
        </w:rPr>
      </w:pPr>
      <w:moveFrom w:id="25" w:author="BlaschMa" w:date="2018-01-24T09:06:00Z">
        <w:r w:rsidRPr="001275BB" w:rsidDel="00D60008">
          <w:rPr>
            <w:lang w:val="de-AT"/>
          </w:rPr>
          <w:t xml:space="preserve">Das Element </w:t>
        </w:r>
        <w:r w:rsidRPr="001275BB" w:rsidDel="00D60008">
          <w:rPr>
            <w:rFonts w:ascii="Courier New" w:hAnsi="Courier New" w:cs="Courier New"/>
            <w:lang w:val="de-AT"/>
          </w:rPr>
          <w:t>Salutation</w:t>
        </w:r>
        <w:r w:rsidRPr="001275BB" w:rsidDel="00D60008">
          <w:rPr>
            <w:lang w:val="de-AT"/>
          </w:rPr>
          <w:t xml:space="preserve"> wurde entfernt, da es nunmehr unter </w:t>
        </w:r>
        <w:r w:rsidRPr="001275BB" w:rsidDel="00D60008">
          <w:rPr>
            <w:rFonts w:ascii="Courier New" w:hAnsi="Courier New" w:cs="Courier New"/>
            <w:lang w:val="de-AT"/>
          </w:rPr>
          <w:t>Contact</w:t>
        </w:r>
        <w:r w:rsidRPr="001275BB" w:rsidDel="00D60008">
          <w:rPr>
            <w:lang w:val="de-AT"/>
          </w:rPr>
          <w:t xml:space="preserve"> abgebildet wird</w:t>
        </w:r>
      </w:moveFrom>
    </w:p>
    <w:p w14:paraId="420BFFE8" w14:textId="5DE7B7BD" w:rsidR="001275BB" w:rsidDel="00D60008" w:rsidRDefault="001275BB" w:rsidP="001275BB">
      <w:pPr>
        <w:pStyle w:val="ListParagraph"/>
        <w:numPr>
          <w:ilvl w:val="0"/>
          <w:numId w:val="24"/>
        </w:numPr>
        <w:rPr>
          <w:moveFrom w:id="26" w:author="BlaschMa" w:date="2018-01-24T09:06:00Z"/>
          <w:lang w:val="de-AT"/>
        </w:rPr>
      </w:pPr>
      <w:moveFrom w:id="27" w:author="BlaschMa" w:date="2018-01-24T09:06:00Z">
        <w:r w:rsidDel="00D60008">
          <w:rPr>
            <w:lang w:val="de-AT"/>
          </w:rPr>
          <w:t xml:space="preserve">Das Element </w:t>
        </w:r>
        <w:r w:rsidRPr="001275BB" w:rsidDel="00D60008">
          <w:rPr>
            <w:rFonts w:ascii="Courier New" w:hAnsi="Courier New" w:cs="Courier New"/>
            <w:lang w:val="de-AT"/>
          </w:rPr>
          <w:t>Contact</w:t>
        </w:r>
        <w:r w:rsidDel="00D60008">
          <w:rPr>
            <w:lang w:val="de-AT"/>
          </w:rPr>
          <w:t xml:space="preserve"> wurde entfernt, da die Daten zum Ansprechpartner nun in einem eigenen </w:t>
        </w:r>
        <w:r w:rsidRPr="001275BB" w:rsidDel="00D60008">
          <w:rPr>
            <w:rFonts w:ascii="Courier New" w:hAnsi="Courier New" w:cs="Courier New"/>
            <w:lang w:val="de-AT"/>
          </w:rPr>
          <w:t>Contact</w:t>
        </w:r>
        <w:r w:rsidRPr="001275BB" w:rsidDel="00D60008">
          <w:rPr>
            <w:lang w:val="de-AT"/>
          </w:rPr>
          <w:t>-</w:t>
        </w:r>
        <w:r w:rsidDel="00D60008">
          <w:rPr>
            <w:lang w:val="de-AT"/>
          </w:rPr>
          <w:t xml:space="preserve">Element abgebildet werden, welches unabhängig </w:t>
        </w:r>
        <w:r w:rsidR="00EB707D" w:rsidDel="00D60008">
          <w:rPr>
            <w:lang w:val="de-AT"/>
          </w:rPr>
          <w:t xml:space="preserve">vom </w:t>
        </w:r>
        <w:r w:rsidRPr="001275BB" w:rsidDel="00D60008">
          <w:rPr>
            <w:rFonts w:ascii="Courier New" w:hAnsi="Courier New" w:cs="Courier New"/>
            <w:lang w:val="de-AT"/>
          </w:rPr>
          <w:t>Address</w:t>
        </w:r>
        <w:r w:rsidR="00EB707D" w:rsidDel="00D60008">
          <w:rPr>
            <w:rFonts w:ascii="Courier New" w:hAnsi="Courier New" w:cs="Courier New"/>
            <w:lang w:val="de-AT"/>
          </w:rPr>
          <w:t>Type</w:t>
        </w:r>
        <w:r w:rsidDel="00D60008">
          <w:rPr>
            <w:lang w:val="de-AT"/>
          </w:rPr>
          <w:t xml:space="preserve"> ist.</w:t>
        </w:r>
      </w:moveFrom>
    </w:p>
    <w:p w14:paraId="42323B10" w14:textId="310A71FC" w:rsidR="001275BB" w:rsidDel="00D60008" w:rsidRDefault="001275BB" w:rsidP="001275BB">
      <w:pPr>
        <w:pStyle w:val="ListParagraph"/>
        <w:numPr>
          <w:ilvl w:val="0"/>
          <w:numId w:val="24"/>
        </w:numPr>
        <w:rPr>
          <w:moveFrom w:id="28" w:author="BlaschMa" w:date="2018-01-24T09:06:00Z"/>
          <w:lang w:val="de-AT"/>
        </w:rPr>
      </w:pPr>
      <w:moveFrom w:id="29" w:author="BlaschMa" w:date="2018-01-24T09:06:00Z">
        <w:r w:rsidDel="00D60008">
          <w:rPr>
            <w:lang w:val="de-AT"/>
          </w:rPr>
          <w:t xml:space="preserve">Das </w:t>
        </w:r>
        <w:r w:rsidR="00EB707D" w:rsidDel="00D60008">
          <w:rPr>
            <w:lang w:val="de-AT"/>
          </w:rPr>
          <w:t xml:space="preserve">optionale </w:t>
        </w:r>
        <w:r w:rsidDel="00D60008">
          <w:rPr>
            <w:lang w:val="de-AT"/>
          </w:rPr>
          <w:t xml:space="preserve">Element </w:t>
        </w:r>
        <w:r w:rsidRPr="001275BB" w:rsidDel="00D60008">
          <w:rPr>
            <w:rFonts w:ascii="Courier New" w:hAnsi="Courier New" w:cs="Courier New"/>
            <w:lang w:val="de-AT"/>
          </w:rPr>
          <w:t>Email</w:t>
        </w:r>
        <w:r w:rsidDel="00D60008">
          <w:rPr>
            <w:lang w:val="de-AT"/>
          </w:rPr>
          <w:t xml:space="preserve"> ist nun beliebig oft wiederholbar.</w:t>
        </w:r>
      </w:moveFrom>
    </w:p>
    <w:p w14:paraId="07A9072E" w14:textId="266656C6" w:rsidR="007E38C4" w:rsidDel="00D60008" w:rsidRDefault="007E38C4" w:rsidP="001275BB">
      <w:pPr>
        <w:pStyle w:val="ListParagraph"/>
        <w:numPr>
          <w:ilvl w:val="0"/>
          <w:numId w:val="24"/>
        </w:numPr>
        <w:rPr>
          <w:moveFrom w:id="30" w:author="BlaschMa" w:date="2018-01-24T09:06:00Z"/>
          <w:lang w:val="de-AT"/>
        </w:rPr>
      </w:pPr>
      <w:moveFrom w:id="31" w:author="BlaschMa" w:date="2018-01-24T09:06:00Z">
        <w:r w:rsidDel="00D60008">
          <w:rPr>
            <w:lang w:val="de-AT"/>
          </w:rPr>
          <w:t xml:space="preserve">Das </w:t>
        </w:r>
        <w:r w:rsidR="00EB707D" w:rsidDel="00D60008">
          <w:rPr>
            <w:lang w:val="de-AT"/>
          </w:rPr>
          <w:t xml:space="preserve">optionale </w:t>
        </w:r>
        <w:r w:rsidDel="00D60008">
          <w:rPr>
            <w:lang w:val="de-AT"/>
          </w:rPr>
          <w:t xml:space="preserve">Element </w:t>
        </w:r>
        <w:r w:rsidRPr="007E38C4" w:rsidDel="00D60008">
          <w:rPr>
            <w:rFonts w:ascii="Courier New" w:hAnsi="Courier New" w:cs="Courier New"/>
            <w:lang w:val="de-AT"/>
          </w:rPr>
          <w:t>TradingName</w:t>
        </w:r>
        <w:r w:rsidDel="00D60008">
          <w:rPr>
            <w:lang w:val="de-AT"/>
          </w:rPr>
          <w:t xml:space="preserve"> wurde neu aufgenommen.</w:t>
        </w:r>
      </w:moveFrom>
    </w:p>
    <w:p w14:paraId="295AE198" w14:textId="530F105B" w:rsidR="00562A9F" w:rsidRPr="00562A9F" w:rsidDel="00D60008" w:rsidRDefault="00562A9F" w:rsidP="00562A9F">
      <w:pPr>
        <w:rPr>
          <w:moveFrom w:id="32" w:author="BlaschMa" w:date="2018-01-24T09:06:00Z"/>
          <w:b/>
        </w:rPr>
      </w:pPr>
      <w:moveFrom w:id="33" w:author="BlaschMa" w:date="2018-01-24T09:06:00Z">
        <w:r w:rsidDel="00D60008">
          <w:rPr>
            <w:b/>
            <w:lang w:val="de-AT"/>
          </w:rPr>
          <w:t xml:space="preserve">Änderungen am simpleType </w:t>
        </w:r>
        <w:r w:rsidRPr="00562A9F" w:rsidDel="00D60008">
          <w:rPr>
            <w:b/>
          </w:rPr>
          <w:t>AddressIdentifierTypeType</w:t>
        </w:r>
      </w:moveFrom>
    </w:p>
    <w:p w14:paraId="3FB3DD52" w14:textId="5531FBB8" w:rsidR="00562A9F" w:rsidRPr="00562A9F" w:rsidDel="00D60008" w:rsidRDefault="00562A9F" w:rsidP="00562A9F">
      <w:pPr>
        <w:pStyle w:val="ListParagraph"/>
        <w:numPr>
          <w:ilvl w:val="0"/>
          <w:numId w:val="28"/>
        </w:numPr>
        <w:rPr>
          <w:moveFrom w:id="34" w:author="BlaschMa" w:date="2018-01-24T09:06:00Z"/>
          <w:lang w:val="de-AT"/>
        </w:rPr>
      </w:pPr>
      <w:moveFrom w:id="35" w:author="BlaschMa" w:date="2018-01-24T09:06:00Z">
        <w:r w:rsidRPr="00562A9F" w:rsidDel="00D60008">
          <w:rPr>
            <w:lang w:val="de-AT"/>
          </w:rPr>
          <w:t>D</w:t>
        </w:r>
        <w:r w:rsidR="00DF0356" w:rsidDel="00D60008">
          <w:rPr>
            <w:lang w:val="de-AT"/>
          </w:rPr>
          <w:t>as Attribut</w:t>
        </w:r>
        <w:r w:rsidRPr="00562A9F" w:rsidDel="00D60008">
          <w:rPr>
            <w:lang w:val="de-AT"/>
          </w:rPr>
          <w:t xml:space="preserve"> </w:t>
        </w:r>
        <w:r w:rsidRPr="00562A9F" w:rsidDel="00D60008">
          <w:rPr>
            <w:rFonts w:ascii="Courier New" w:hAnsi="Courier New" w:cs="Courier New"/>
            <w:lang w:val="de-AT"/>
          </w:rPr>
          <w:t>AddressIdentifierType</w:t>
        </w:r>
        <w:r w:rsidRPr="00562A9F" w:rsidDel="00D60008">
          <w:rPr>
            <w:lang w:val="de-AT"/>
          </w:rPr>
          <w:t xml:space="preserve"> ist nun vom Typ </w:t>
        </w:r>
        <w:r w:rsidRPr="00562A9F" w:rsidDel="00D60008">
          <w:rPr>
            <w:rFonts w:ascii="Courier New" w:hAnsi="Courier New" w:cs="Courier New"/>
            <w:lang w:val="de-AT"/>
          </w:rPr>
          <w:t>xs:string</w:t>
        </w:r>
        <w:r w:rsidRPr="00562A9F" w:rsidDel="00D60008">
          <w:rPr>
            <w:lang w:val="de-AT"/>
          </w:rPr>
          <w:t>. D</w:t>
        </w:r>
        <w:r w:rsidDel="00D60008">
          <w:rPr>
            <w:lang w:val="de-AT"/>
          </w:rPr>
          <w:t>er</w:t>
        </w:r>
        <w:r w:rsidRPr="00562A9F" w:rsidDel="00D60008">
          <w:rPr>
            <w:lang w:val="de-AT"/>
          </w:rPr>
          <w:t xml:space="preserve"> bisherige simpleType </w:t>
        </w:r>
        <w:r w:rsidRPr="00562A9F" w:rsidDel="00D60008">
          <w:rPr>
            <w:rFonts w:ascii="Courier New" w:hAnsi="Courier New" w:cs="Courier New"/>
            <w:lang w:val="de-AT"/>
          </w:rPr>
          <w:t>AddressIdentifierTypeType</w:t>
        </w:r>
        <w:r w:rsidRPr="00562A9F" w:rsidDel="00D60008">
          <w:rPr>
            <w:lang w:val="de-AT"/>
          </w:rPr>
          <w:t xml:space="preserve"> wurde entfernt.</w:t>
        </w:r>
      </w:moveFrom>
    </w:p>
    <w:p w14:paraId="25C39DD8" w14:textId="0B77C72D" w:rsidR="001A6D76" w:rsidRPr="001A6D76" w:rsidDel="00D60008" w:rsidRDefault="001A6D76" w:rsidP="001A6D76">
      <w:pPr>
        <w:rPr>
          <w:moveFrom w:id="36" w:author="BlaschMa" w:date="2018-01-24T09:06:00Z"/>
          <w:b/>
          <w:lang w:val="de-AT"/>
        </w:rPr>
      </w:pPr>
      <w:moveFrom w:id="37" w:author="BlaschMa" w:date="2018-01-24T09:06:00Z">
        <w:r w:rsidRPr="001A6D76" w:rsidDel="00D60008">
          <w:rPr>
            <w:b/>
            <w:lang w:val="de-AT"/>
          </w:rPr>
          <w:t>Änderungen am Element Contact</w:t>
        </w:r>
      </w:moveFrom>
    </w:p>
    <w:p w14:paraId="2AA6FB5A" w14:textId="237EE20F" w:rsidR="001A6D76" w:rsidRPr="001A6D76" w:rsidDel="00D60008" w:rsidRDefault="001A6D76" w:rsidP="001A6D76">
      <w:pPr>
        <w:pStyle w:val="ListParagraph"/>
        <w:numPr>
          <w:ilvl w:val="0"/>
          <w:numId w:val="24"/>
        </w:numPr>
        <w:rPr>
          <w:moveFrom w:id="38" w:author="BlaschMa" w:date="2018-01-24T09:06:00Z"/>
          <w:lang w:val="de-AT"/>
        </w:rPr>
      </w:pPr>
      <w:moveFrom w:id="39" w:author="BlaschMa" w:date="2018-01-24T09:06:00Z">
        <w:r w:rsidRPr="001A6D76" w:rsidDel="00D60008">
          <w:rPr>
            <w:rFonts w:ascii="Courier New" w:hAnsi="Courier New" w:cs="Courier New"/>
            <w:lang w:val="de-AT"/>
          </w:rPr>
          <w:t>Contact</w:t>
        </w:r>
        <w:r w:rsidDel="00D60008">
          <w:rPr>
            <w:lang w:val="de-AT"/>
          </w:rPr>
          <w:t xml:space="preserve"> ist nun kein String mehr. Stattdessen wurde ein neuer complexType </w:t>
        </w:r>
        <w:r w:rsidRPr="001A6D76" w:rsidDel="00D60008">
          <w:rPr>
            <w:rFonts w:ascii="Courier New" w:hAnsi="Courier New" w:cs="Courier New"/>
            <w:lang w:val="de-AT"/>
          </w:rPr>
          <w:t>ContactType</w:t>
        </w:r>
        <w:r w:rsidDel="00D60008">
          <w:rPr>
            <w:lang w:val="de-AT"/>
          </w:rPr>
          <w:t xml:space="preserve"> eingeführt, in welchem die Daten für eine </w:t>
        </w:r>
        <w:r w:rsidR="00EB707D" w:rsidDel="00D60008">
          <w:rPr>
            <w:lang w:val="de-AT"/>
          </w:rPr>
          <w:t xml:space="preserve">Ansprechperson </w:t>
        </w:r>
        <w:r w:rsidDel="00D60008">
          <w:rPr>
            <w:lang w:val="de-AT"/>
          </w:rPr>
          <w:t>abgebildet sind.</w:t>
        </w:r>
      </w:moveFrom>
    </w:p>
    <w:p w14:paraId="0D1D2BA8" w14:textId="13C1AACA" w:rsidR="00304939" w:rsidRPr="00516571" w:rsidDel="00D60008" w:rsidRDefault="00304939" w:rsidP="00304939">
      <w:pPr>
        <w:rPr>
          <w:moveFrom w:id="40" w:author="BlaschMa" w:date="2018-01-24T09:06:00Z"/>
          <w:b/>
        </w:rPr>
      </w:pPr>
      <w:moveFrom w:id="41" w:author="BlaschMa" w:date="2018-01-24T09:06:00Z">
        <w:r w:rsidDel="00D60008">
          <w:rPr>
            <w:b/>
            <w:lang w:val="de-AT"/>
          </w:rPr>
          <w:t xml:space="preserve">Änderungen am complexType </w:t>
        </w:r>
        <w:r w:rsidRPr="00835968" w:rsidDel="00D60008">
          <w:rPr>
            <w:b/>
          </w:rPr>
          <w:t>PaymentMethodType</w:t>
        </w:r>
      </w:moveFrom>
    </w:p>
    <w:p w14:paraId="33207ADD" w14:textId="6B0D862F" w:rsidR="00304939" w:rsidDel="00D60008" w:rsidRDefault="00304939" w:rsidP="00304939">
      <w:pPr>
        <w:pStyle w:val="ListParagraph"/>
        <w:numPr>
          <w:ilvl w:val="0"/>
          <w:numId w:val="24"/>
        </w:numPr>
        <w:rPr>
          <w:moveFrom w:id="42" w:author="BlaschMa" w:date="2018-01-24T09:06:00Z"/>
          <w:lang w:val="de-AT"/>
        </w:rPr>
      </w:pPr>
      <w:moveFrom w:id="43" w:author="BlaschMa" w:date="2018-01-24T09:06:00Z">
        <w:r w:rsidDel="00D60008">
          <w:rPr>
            <w:lang w:val="de-AT"/>
          </w:rPr>
          <w:t xml:space="preserve">Zur Abbildung von Karten-Zahlungen wurden das neue Element </w:t>
        </w:r>
        <w:r w:rsidRPr="00112CB2" w:rsidDel="00D60008">
          <w:rPr>
            <w:rFonts w:ascii="Courier New" w:hAnsi="Courier New" w:cs="Courier New"/>
            <w:lang w:val="de-AT"/>
          </w:rPr>
          <w:t>PaymentCard</w:t>
        </w:r>
        <w:r w:rsidDel="00D60008">
          <w:rPr>
            <w:lang w:val="de-AT"/>
          </w:rPr>
          <w:t xml:space="preserve">, sowie der dazugehörige complexType </w:t>
        </w:r>
        <w:r w:rsidRPr="00112CB2" w:rsidDel="00D60008">
          <w:rPr>
            <w:rFonts w:ascii="Courier New" w:hAnsi="Courier New" w:cs="Courier New"/>
            <w:lang w:val="de-AT"/>
          </w:rPr>
          <w:t>PaymentCardType</w:t>
        </w:r>
        <w:r w:rsidDel="00D60008">
          <w:rPr>
            <w:lang w:val="de-AT"/>
          </w:rPr>
          <w:t xml:space="preserve"> eingeführt</w:t>
        </w:r>
        <w:r w:rsidR="006B1827" w:rsidDel="00D60008">
          <w:rPr>
            <w:lang w:val="de-AT"/>
          </w:rPr>
          <w:t>.</w:t>
        </w:r>
      </w:moveFrom>
    </w:p>
    <w:p w14:paraId="001637EC" w14:textId="5F500163" w:rsidR="00304939" w:rsidDel="00D60008" w:rsidRDefault="00304939" w:rsidP="00031FE2">
      <w:pPr>
        <w:pStyle w:val="ListParagraph"/>
        <w:numPr>
          <w:ilvl w:val="0"/>
          <w:numId w:val="24"/>
        </w:numPr>
        <w:rPr>
          <w:moveFrom w:id="44" w:author="BlaschMa" w:date="2018-01-24T09:06:00Z"/>
          <w:lang w:val="de-AT"/>
        </w:rPr>
      </w:pPr>
      <w:moveFrom w:id="45" w:author="BlaschMa" w:date="2018-01-24T09:06:00Z">
        <w:r w:rsidRPr="001C3F76" w:rsidDel="00D60008">
          <w:rPr>
            <w:lang w:val="de-AT"/>
          </w:rPr>
          <w:t xml:space="preserve">Das Element </w:t>
        </w:r>
        <w:r w:rsidRPr="00112CB2" w:rsidDel="00D60008">
          <w:rPr>
            <w:rFonts w:ascii="Courier New" w:hAnsi="Courier New" w:cs="Courier New"/>
            <w:lang w:val="de-AT"/>
          </w:rPr>
          <w:t>DirectDebit</w:t>
        </w:r>
        <w:r w:rsidRPr="001C3F76" w:rsidDel="00D60008">
          <w:rPr>
            <w:lang w:val="de-AT"/>
          </w:rPr>
          <w:t xml:space="preserve"> und der dazugehörige complexType </w:t>
        </w:r>
        <w:r w:rsidRPr="00112CB2" w:rsidDel="00D60008">
          <w:rPr>
            <w:rFonts w:ascii="Courier New" w:hAnsi="Courier New" w:cs="Courier New"/>
            <w:lang w:val="de-AT"/>
          </w:rPr>
          <w:t>DirectDebitType</w:t>
        </w:r>
        <w:r w:rsidDel="00D60008">
          <w:rPr>
            <w:lang w:val="de-AT"/>
          </w:rPr>
          <w:t xml:space="preserve"> wurden entfernt</w:t>
        </w:r>
        <w:r w:rsidR="006B1827" w:rsidDel="00D60008">
          <w:rPr>
            <w:lang w:val="de-AT"/>
          </w:rPr>
          <w:t>.</w:t>
        </w:r>
        <w:r w:rsidR="00031FE2" w:rsidDel="00D60008">
          <w:rPr>
            <w:lang w:val="de-AT"/>
          </w:rPr>
          <w:t xml:space="preserve"> Es ist ausschließlich das Element </w:t>
        </w:r>
        <w:r w:rsidR="00031FE2" w:rsidRPr="006E4F23" w:rsidDel="00D60008">
          <w:rPr>
            <w:rFonts w:ascii="Courier New" w:hAnsi="Courier New" w:cs="Courier New"/>
            <w:lang w:val="de-AT"/>
          </w:rPr>
          <w:t>SEPADirectDebit</w:t>
        </w:r>
        <w:r w:rsidR="00031FE2" w:rsidDel="00D60008">
          <w:rPr>
            <w:lang w:val="de-AT"/>
          </w:rPr>
          <w:t xml:space="preserve"> zu verwenden.</w:t>
        </w:r>
      </w:moveFrom>
    </w:p>
    <w:p w14:paraId="3B0E6AC8" w14:textId="592010DA" w:rsidR="00722A34" w:rsidDel="00D60008" w:rsidRDefault="00722A34" w:rsidP="00031FE2">
      <w:pPr>
        <w:pStyle w:val="ListParagraph"/>
        <w:numPr>
          <w:ilvl w:val="0"/>
          <w:numId w:val="24"/>
        </w:numPr>
        <w:rPr>
          <w:moveFrom w:id="46" w:author="BlaschMa" w:date="2018-01-24T09:06:00Z"/>
          <w:lang w:val="de-AT"/>
        </w:rPr>
      </w:pPr>
      <w:moveFrom w:id="47" w:author="BlaschMa" w:date="2018-01-24T09:06:00Z">
        <w:r w:rsidRPr="009917BB" w:rsidDel="00D60008">
          <w:rPr>
            <w:lang w:val="de-DE"/>
          </w:rPr>
          <w:t xml:space="preserve">Ein neues Kindelement </w:t>
        </w:r>
        <w:r w:rsidRPr="009917BB" w:rsidDel="00D60008">
          <w:rPr>
            <w:rFonts w:ascii="Courier New" w:hAnsi="Courier New" w:cs="Courier New"/>
            <w:lang w:val="de-DE"/>
          </w:rPr>
          <w:t>OtherPayment</w:t>
        </w:r>
        <w:r w:rsidRPr="009917BB" w:rsidDel="00D60008">
          <w:rPr>
            <w:lang w:val="de-DE"/>
          </w:rPr>
          <w:t xml:space="preserve"> wurde aufgenommen</w:t>
        </w:r>
        <w:r w:rsidDel="00D60008">
          <w:rPr>
            <w:lang w:val="de-DE"/>
          </w:rPr>
          <w:t xml:space="preserve"> um sonstige Zahlungsarten darstellen zu können</w:t>
        </w:r>
        <w:r w:rsidRPr="009917BB" w:rsidDel="00D60008">
          <w:rPr>
            <w:lang w:val="de-DE"/>
          </w:rPr>
          <w:t>.</w:t>
        </w:r>
      </w:moveFrom>
    </w:p>
    <w:p w14:paraId="6F6BFEB8" w14:textId="3C0A4E53" w:rsidR="00304939" w:rsidRPr="00112CB2" w:rsidDel="00D60008" w:rsidRDefault="00304939" w:rsidP="00304939">
      <w:pPr>
        <w:rPr>
          <w:moveFrom w:id="48" w:author="BlaschMa" w:date="2018-01-24T09:06:00Z"/>
          <w:b/>
        </w:rPr>
      </w:pPr>
      <w:moveFrom w:id="49" w:author="BlaschMa" w:date="2018-01-24T09:06:00Z">
        <w:r w:rsidRPr="00112CB2" w:rsidDel="00D60008">
          <w:rPr>
            <w:b/>
            <w:lang w:val="de-AT"/>
          </w:rPr>
          <w:t xml:space="preserve">Änderungen am complexType </w:t>
        </w:r>
        <w:r w:rsidRPr="00112CB2" w:rsidDel="00D60008">
          <w:rPr>
            <w:b/>
          </w:rPr>
          <w:t>SEPADirectDebitType</w:t>
        </w:r>
      </w:moveFrom>
    </w:p>
    <w:p w14:paraId="0CC217F1" w14:textId="04643F6E" w:rsidR="00304939" w:rsidRPr="00DF10B8" w:rsidDel="00D60008" w:rsidRDefault="006E3FAE" w:rsidP="00D71A92">
      <w:pPr>
        <w:pStyle w:val="ListParagraph"/>
        <w:numPr>
          <w:ilvl w:val="0"/>
          <w:numId w:val="25"/>
        </w:numPr>
        <w:rPr>
          <w:moveFrom w:id="50" w:author="BlaschMa" w:date="2018-01-24T09:06:00Z"/>
          <w:lang w:val="de-AT"/>
        </w:rPr>
      </w:pPr>
      <w:moveFrom w:id="51" w:author="BlaschMa" w:date="2018-01-24T09:06:00Z">
        <w:r w:rsidDel="00D60008">
          <w:rPr>
            <w:lang w:val="de-AT"/>
          </w:rPr>
          <w:t>Alle Kinderelement</w:t>
        </w:r>
        <w:r w:rsidR="00DF10B8" w:rsidDel="00D60008">
          <w:rPr>
            <w:lang w:val="de-AT"/>
          </w:rPr>
          <w:t>e</w:t>
        </w:r>
        <w:r w:rsidDel="00D60008">
          <w:rPr>
            <w:lang w:val="de-AT"/>
          </w:rPr>
          <w:t xml:space="preserve"> sind</w:t>
        </w:r>
        <w:r w:rsidR="00304939" w:rsidRPr="00DF10B8" w:rsidDel="00D60008">
          <w:rPr>
            <w:lang w:val="de-AT"/>
          </w:rPr>
          <w:t xml:space="preserve"> nun optional.</w:t>
        </w:r>
      </w:moveFrom>
    </w:p>
    <w:p w14:paraId="02C6E4CC" w14:textId="617A12C2" w:rsidR="00D75A82" w:rsidRPr="00D75A82" w:rsidDel="00D60008" w:rsidRDefault="00D75A82" w:rsidP="00D75A82">
      <w:pPr>
        <w:rPr>
          <w:moveFrom w:id="52" w:author="BlaschMa" w:date="2018-01-24T09:06:00Z"/>
          <w:b/>
        </w:rPr>
      </w:pPr>
      <w:moveFrom w:id="53" w:author="BlaschMa" w:date="2018-01-24T09:06:00Z">
        <w:r w:rsidRPr="00D75A82" w:rsidDel="00D60008">
          <w:rPr>
            <w:b/>
          </w:rPr>
          <w:t>Änderungen am complexType VATItemType</w:t>
        </w:r>
      </w:moveFrom>
    </w:p>
    <w:p w14:paraId="083F2C32" w14:textId="51619649" w:rsidR="00C837B6" w:rsidDel="00D60008" w:rsidRDefault="00943F20" w:rsidP="00C837B6">
      <w:pPr>
        <w:pStyle w:val="ListParagraph"/>
        <w:numPr>
          <w:ilvl w:val="0"/>
          <w:numId w:val="25"/>
        </w:numPr>
        <w:rPr>
          <w:moveFrom w:id="54" w:author="BlaschMa" w:date="2018-01-24T09:06:00Z"/>
          <w:lang w:val="de-AT"/>
        </w:rPr>
      </w:pPr>
      <w:moveFrom w:id="55" w:author="BlaschMa" w:date="2018-01-24T09:06:00Z">
        <w:r w:rsidRPr="00943F20" w:rsidDel="00D60008">
          <w:rPr>
            <w:rFonts w:ascii="Courier New" w:hAnsi="Courier New" w:cs="Courier New"/>
            <w:lang w:val="de-AT"/>
          </w:rPr>
          <w:t>VATItem</w:t>
        </w:r>
        <w:r w:rsidRPr="00943F20" w:rsidDel="00D60008">
          <w:rPr>
            <w:lang w:val="de-AT"/>
          </w:rPr>
          <w:t xml:space="preserve"> wurde zu </w:t>
        </w:r>
        <w:r w:rsidRPr="00943F20" w:rsidDel="00D60008">
          <w:rPr>
            <w:rFonts w:ascii="Courier New" w:hAnsi="Courier New" w:cs="Courier New"/>
            <w:lang w:val="de-AT"/>
          </w:rPr>
          <w:t>TaxItem</w:t>
        </w:r>
        <w:r w:rsidRPr="00943F20" w:rsidDel="00D60008">
          <w:rPr>
            <w:lang w:val="de-AT"/>
          </w:rPr>
          <w:t xml:space="preserve"> umbenannt. Demen</w:t>
        </w:r>
        <w:r w:rsidDel="00D60008">
          <w:rPr>
            <w:lang w:val="de-AT"/>
          </w:rPr>
          <w:t>t</w:t>
        </w:r>
        <w:r w:rsidRPr="00943F20" w:rsidDel="00D60008">
          <w:rPr>
            <w:lang w:val="de-AT"/>
          </w:rPr>
          <w:t xml:space="preserve">sprechend wurde auch der complexType </w:t>
        </w:r>
        <w:r w:rsidRPr="00943F20" w:rsidDel="00D60008">
          <w:rPr>
            <w:rFonts w:ascii="Courier New" w:hAnsi="Courier New" w:cs="Courier New"/>
            <w:lang w:val="de-AT"/>
          </w:rPr>
          <w:t>TaxItemType</w:t>
        </w:r>
        <w:r w:rsidRPr="00943F20" w:rsidDel="00D60008">
          <w:rPr>
            <w:lang w:val="de-AT"/>
          </w:rPr>
          <w:t xml:space="preserve"> geändert</w:t>
        </w:r>
        <w:r w:rsidR="008C758D" w:rsidDel="00D60008">
          <w:rPr>
            <w:lang w:val="de-AT"/>
          </w:rPr>
          <w:t xml:space="preserve"> und Kinderlemente wurde umbenannt, bzw. neu hinzugefügt.</w:t>
        </w:r>
      </w:moveFrom>
    </w:p>
    <w:p w14:paraId="3560A50D" w14:textId="497A04A6" w:rsidR="00D75A82" w:rsidDel="00D60008" w:rsidRDefault="00C837B6" w:rsidP="006E4F23">
      <w:pPr>
        <w:pStyle w:val="ListParagraph"/>
        <w:numPr>
          <w:ilvl w:val="1"/>
          <w:numId w:val="25"/>
        </w:numPr>
        <w:rPr>
          <w:moveFrom w:id="56" w:author="BlaschMa" w:date="2018-01-24T09:06:00Z"/>
          <w:lang w:val="de-AT"/>
        </w:rPr>
      </w:pPr>
      <w:moveFrom w:id="57" w:author="BlaschMa" w:date="2018-01-24T09:06:00Z">
        <w:r w:rsidDel="00D60008">
          <w:rPr>
            <w:lang w:val="de-AT"/>
          </w:rPr>
          <w:t xml:space="preserve">Das Element </w:t>
        </w:r>
        <w:r w:rsidRPr="006E4F23" w:rsidDel="00D60008">
          <w:rPr>
            <w:rFonts w:ascii="Courier New" w:hAnsi="Courier New" w:cs="Courier New"/>
            <w:lang w:val="de-AT"/>
          </w:rPr>
          <w:t>TaxedAmount</w:t>
        </w:r>
        <w:r w:rsidDel="00D60008">
          <w:rPr>
            <w:lang w:val="de-AT"/>
          </w:rPr>
          <w:t xml:space="preserve"> wurde </w:t>
        </w:r>
        <w:r w:rsidR="00D47428" w:rsidDel="00D60008">
          <w:rPr>
            <w:lang w:val="de-AT"/>
          </w:rPr>
          <w:t>in</w:t>
        </w:r>
        <w:r w:rsidDel="00D60008">
          <w:rPr>
            <w:lang w:val="de-AT"/>
          </w:rPr>
          <w:t xml:space="preserve"> </w:t>
        </w:r>
        <w:r w:rsidRPr="006E4F23" w:rsidDel="00D60008">
          <w:rPr>
            <w:rFonts w:ascii="Courier New" w:hAnsi="Courier New" w:cs="Courier New"/>
            <w:lang w:val="de-AT"/>
          </w:rPr>
          <w:t>TaxableAmount</w:t>
        </w:r>
        <w:r w:rsidDel="00D60008">
          <w:rPr>
            <w:lang w:val="de-AT"/>
          </w:rPr>
          <w:t xml:space="preserve"> umbenannt.</w:t>
        </w:r>
      </w:moveFrom>
    </w:p>
    <w:p w14:paraId="60558F94" w14:textId="423B6D29" w:rsidR="00C837B6" w:rsidRPr="006E4F23" w:rsidDel="00D60008" w:rsidRDefault="00C837B6" w:rsidP="006E4F23">
      <w:pPr>
        <w:pStyle w:val="ListParagraph"/>
        <w:numPr>
          <w:ilvl w:val="1"/>
          <w:numId w:val="25"/>
        </w:numPr>
        <w:rPr>
          <w:moveFrom w:id="58" w:author="BlaschMa" w:date="2018-01-24T09:06:00Z"/>
          <w:rStyle w:val="pl-s"/>
          <w:lang w:val="de-AT"/>
        </w:rPr>
      </w:pPr>
      <w:moveFrom w:id="59" w:author="BlaschMa" w:date="2018-01-24T09:06:00Z">
        <w:r w:rsidDel="00D60008">
          <w:rPr>
            <w:lang w:val="de-AT"/>
          </w:rPr>
          <w:t xml:space="preserve">Das Element </w:t>
        </w:r>
        <w:r w:rsidRPr="006E4F23" w:rsidDel="00D60008">
          <w:rPr>
            <w:rStyle w:val="pl-s"/>
            <w:rFonts w:ascii="Courier New" w:hAnsi="Courier New" w:cs="Courier New"/>
          </w:rPr>
          <w:t>TaxExemption</w:t>
        </w:r>
        <w:r w:rsidDel="00D60008">
          <w:rPr>
            <w:rStyle w:val="pl-s"/>
          </w:rPr>
          <w:t xml:space="preserve"> entfällt.</w:t>
        </w:r>
      </w:moveFrom>
    </w:p>
    <w:p w14:paraId="5A2F1847" w14:textId="50F9B782" w:rsidR="00C837B6" w:rsidDel="00D60008" w:rsidRDefault="00D47428" w:rsidP="006E4F23">
      <w:pPr>
        <w:pStyle w:val="ListParagraph"/>
        <w:numPr>
          <w:ilvl w:val="1"/>
          <w:numId w:val="25"/>
        </w:numPr>
        <w:rPr>
          <w:moveFrom w:id="60" w:author="BlaschMa" w:date="2018-01-24T09:06:00Z"/>
          <w:rStyle w:val="pl-s"/>
          <w:lang w:val="de-AT"/>
        </w:rPr>
      </w:pPr>
      <w:moveFrom w:id="61" w:author="BlaschMa" w:date="2018-01-24T09:06:00Z">
        <w:r w:rsidRPr="006E4F23" w:rsidDel="00D60008">
          <w:rPr>
            <w:rStyle w:val="pl-s"/>
            <w:lang w:val="de-AT"/>
          </w:rPr>
          <w:t xml:space="preserve">Das Element </w:t>
        </w:r>
        <w:r w:rsidRPr="006E4F23" w:rsidDel="00D60008">
          <w:rPr>
            <w:rStyle w:val="pl-s"/>
            <w:rFonts w:ascii="Courier New" w:hAnsi="Courier New" w:cs="Courier New"/>
            <w:lang w:val="de-AT"/>
          </w:rPr>
          <w:t>VATRate</w:t>
        </w:r>
        <w:r w:rsidRPr="006E4F23" w:rsidDel="00D60008">
          <w:rPr>
            <w:rStyle w:val="pl-s"/>
            <w:lang w:val="de-AT"/>
          </w:rPr>
          <w:t xml:space="preserve"> wurde </w:t>
        </w:r>
        <w:r w:rsidDel="00D60008">
          <w:rPr>
            <w:rStyle w:val="pl-s"/>
            <w:lang w:val="de-AT"/>
          </w:rPr>
          <w:t xml:space="preserve">in </w:t>
        </w:r>
        <w:r w:rsidRPr="006E4F23" w:rsidDel="00D60008">
          <w:rPr>
            <w:rStyle w:val="pl-s"/>
            <w:rFonts w:ascii="Courier New" w:hAnsi="Courier New" w:cs="Courier New"/>
            <w:lang w:val="de-AT"/>
          </w:rPr>
          <w:t>TaxPercent</w:t>
        </w:r>
        <w:r w:rsidDel="00D60008">
          <w:rPr>
            <w:rStyle w:val="pl-s"/>
            <w:lang w:val="de-AT"/>
          </w:rPr>
          <w:t xml:space="preserve"> </w:t>
        </w:r>
        <w:r w:rsidRPr="006E4F23" w:rsidDel="00D60008">
          <w:rPr>
            <w:rStyle w:val="pl-s"/>
            <w:lang w:val="de-AT"/>
          </w:rPr>
          <w:t>umbenannt</w:t>
        </w:r>
      </w:moveFrom>
    </w:p>
    <w:p w14:paraId="53617417" w14:textId="05054BF6" w:rsidR="00D47428" w:rsidDel="00D60008" w:rsidRDefault="00D47428" w:rsidP="006E4F23">
      <w:pPr>
        <w:pStyle w:val="ListParagraph"/>
        <w:numPr>
          <w:ilvl w:val="1"/>
          <w:numId w:val="25"/>
        </w:numPr>
        <w:rPr>
          <w:moveFrom w:id="62" w:author="BlaschMa" w:date="2018-01-24T09:06:00Z"/>
          <w:rStyle w:val="pl-s"/>
          <w:lang w:val="de-AT"/>
        </w:rPr>
      </w:pPr>
      <w:moveFrom w:id="63" w:author="BlaschMa" w:date="2018-01-24T09:06:00Z">
        <w:r w:rsidDel="00D60008">
          <w:rPr>
            <w:rStyle w:val="pl-s"/>
            <w:lang w:val="de-AT"/>
          </w:rPr>
          <w:t xml:space="preserve">Dem Element </w:t>
        </w:r>
        <w:r w:rsidRPr="006E4F23" w:rsidDel="00D60008">
          <w:rPr>
            <w:rStyle w:val="pl-s"/>
            <w:rFonts w:ascii="Courier New" w:hAnsi="Courier New" w:cs="Courier New"/>
            <w:lang w:val="de-AT"/>
          </w:rPr>
          <w:t>TaxPercent</w:t>
        </w:r>
        <w:r w:rsidDel="00D60008">
          <w:rPr>
            <w:rStyle w:val="pl-s"/>
            <w:lang w:val="de-AT"/>
          </w:rPr>
          <w:t xml:space="preserve"> wurde das Attribut </w:t>
        </w:r>
        <w:r w:rsidRPr="006E4F23" w:rsidDel="00D60008">
          <w:rPr>
            <w:rStyle w:val="pl-s"/>
            <w:rFonts w:ascii="Courier New" w:hAnsi="Courier New" w:cs="Courier New"/>
            <w:lang w:val="de-AT"/>
          </w:rPr>
          <w:t>TaxCategoryCode</w:t>
        </w:r>
        <w:r w:rsidDel="00D60008">
          <w:rPr>
            <w:rStyle w:val="pl-s"/>
            <w:lang w:val="de-AT"/>
          </w:rPr>
          <w:t xml:space="preserve"> hinzugefügt mit dem u.a. </w:t>
        </w:r>
        <w:r w:rsidRPr="006E4F23" w:rsidDel="00D60008">
          <w:rPr>
            <w:rStyle w:val="pl-s"/>
            <w:rFonts w:ascii="Courier New" w:hAnsi="Courier New" w:cs="Courier New"/>
            <w:lang w:val="de-AT"/>
          </w:rPr>
          <w:t>TaxExemption</w:t>
        </w:r>
        <w:r w:rsidDel="00D60008">
          <w:rPr>
            <w:rStyle w:val="pl-s"/>
            <w:lang w:val="de-AT"/>
          </w:rPr>
          <w:t xml:space="preserve"> abgebildet werden kann.</w:t>
        </w:r>
      </w:moveFrom>
    </w:p>
    <w:p w14:paraId="63F9B0FB" w14:textId="0792199C" w:rsidR="00D47428" w:rsidDel="00D60008" w:rsidRDefault="00D47428" w:rsidP="006E4F23">
      <w:pPr>
        <w:pStyle w:val="ListParagraph"/>
        <w:numPr>
          <w:ilvl w:val="1"/>
          <w:numId w:val="25"/>
        </w:numPr>
        <w:rPr>
          <w:moveFrom w:id="64" w:author="BlaschMa" w:date="2018-01-24T09:06:00Z"/>
          <w:rStyle w:val="pl-s"/>
          <w:lang w:val="de-AT"/>
        </w:rPr>
      </w:pPr>
      <w:moveFrom w:id="65" w:author="BlaschMa" w:date="2018-01-24T09:06:00Z">
        <w:r w:rsidDel="00D60008">
          <w:rPr>
            <w:rStyle w:val="pl-s"/>
            <w:lang w:val="de-AT"/>
          </w:rPr>
          <w:t xml:space="preserve">Das Element </w:t>
        </w:r>
        <w:r w:rsidRPr="006E4F23" w:rsidDel="00D60008">
          <w:rPr>
            <w:rStyle w:val="pl-s"/>
            <w:rFonts w:ascii="Courier New" w:hAnsi="Courier New" w:cs="Courier New"/>
            <w:lang w:val="de-AT"/>
          </w:rPr>
          <w:t>Amount</w:t>
        </w:r>
        <w:r w:rsidDel="00D60008">
          <w:rPr>
            <w:rStyle w:val="pl-s"/>
            <w:lang w:val="de-AT"/>
          </w:rPr>
          <w:t xml:space="preserve"> wurde in </w:t>
        </w:r>
        <w:r w:rsidRPr="006E4F23" w:rsidDel="00D60008">
          <w:rPr>
            <w:rStyle w:val="pl-s"/>
            <w:rFonts w:ascii="Courier New" w:hAnsi="Courier New" w:cs="Courier New"/>
            <w:lang w:val="de-AT"/>
          </w:rPr>
          <w:t>TaxAmount</w:t>
        </w:r>
        <w:r w:rsidDel="00D60008">
          <w:rPr>
            <w:rStyle w:val="pl-s"/>
            <w:lang w:val="de-AT"/>
          </w:rPr>
          <w:t xml:space="preserve"> umbenannt und optional gemacht.</w:t>
        </w:r>
      </w:moveFrom>
    </w:p>
    <w:p w14:paraId="114F95B8" w14:textId="75FDB7C1" w:rsidR="00D47428" w:rsidDel="00D60008" w:rsidRDefault="00D47428" w:rsidP="006E4F23">
      <w:pPr>
        <w:pStyle w:val="ListParagraph"/>
        <w:numPr>
          <w:ilvl w:val="1"/>
          <w:numId w:val="25"/>
        </w:numPr>
        <w:rPr>
          <w:moveFrom w:id="66" w:author="BlaschMa" w:date="2018-01-24T09:06:00Z"/>
          <w:lang w:val="de-AT"/>
        </w:rPr>
      </w:pPr>
      <w:moveFrom w:id="67" w:author="BlaschMa" w:date="2018-01-24T09:06:00Z">
        <w:r w:rsidDel="00D60008">
          <w:rPr>
            <w:rStyle w:val="pl-s"/>
            <w:lang w:val="de-AT"/>
          </w:rPr>
          <w:t xml:space="preserve">Das optionale Element </w:t>
        </w:r>
        <w:r w:rsidRPr="006E4F23" w:rsidDel="00D60008">
          <w:rPr>
            <w:rStyle w:val="pl-s"/>
            <w:rFonts w:ascii="Courier New" w:hAnsi="Courier New" w:cs="Courier New"/>
            <w:lang w:val="de-AT"/>
          </w:rPr>
          <w:t>Comment</w:t>
        </w:r>
        <w:r w:rsidDel="00D60008">
          <w:rPr>
            <w:rStyle w:val="pl-s"/>
            <w:lang w:val="de-AT"/>
          </w:rPr>
          <w:t xml:space="preserve"> wurde hinzugefügt.</w:t>
        </w:r>
      </w:moveFrom>
    </w:p>
    <w:p w14:paraId="037FAA6C" w14:textId="3A886A06" w:rsidR="00943F20" w:rsidDel="00D60008" w:rsidRDefault="00943F20" w:rsidP="00D75A82">
      <w:pPr>
        <w:pStyle w:val="ListParagraph"/>
        <w:numPr>
          <w:ilvl w:val="0"/>
          <w:numId w:val="25"/>
        </w:numPr>
        <w:rPr>
          <w:moveFrom w:id="68" w:author="BlaschMa" w:date="2018-01-24T09:06:00Z"/>
          <w:lang w:val="de-AT"/>
        </w:rPr>
      </w:pPr>
      <w:moveFrom w:id="69" w:author="BlaschMa" w:date="2018-01-24T09:06:00Z">
        <w:r w:rsidDel="00D60008">
          <w:rPr>
            <w:lang w:val="de-AT"/>
          </w:rPr>
          <w:t xml:space="preserve">Das Zwischenelement </w:t>
        </w:r>
        <w:r w:rsidRPr="00943F20" w:rsidDel="00D60008">
          <w:rPr>
            <w:rFonts w:ascii="Courier New" w:hAnsi="Courier New" w:cs="Courier New"/>
            <w:lang w:val="de-AT"/>
          </w:rPr>
          <w:t>VAT</w:t>
        </w:r>
        <w:r w:rsidDel="00D60008">
          <w:rPr>
            <w:lang w:val="de-AT"/>
          </w:rPr>
          <w:t xml:space="preserve"> wurde entfernt. Stattdessen wurde </w:t>
        </w:r>
        <w:r w:rsidRPr="00943F20" w:rsidDel="00D60008">
          <w:rPr>
            <w:rFonts w:ascii="Courier New" w:hAnsi="Courier New" w:cs="Courier New"/>
            <w:lang w:val="de-AT"/>
          </w:rPr>
          <w:t>TaxItem</w:t>
        </w:r>
        <w:r w:rsidDel="00D60008">
          <w:rPr>
            <w:lang w:val="de-AT"/>
          </w:rPr>
          <w:t xml:space="preserve"> auf </w:t>
        </w:r>
        <w:r w:rsidR="008C758D" w:rsidDel="00D60008">
          <w:rPr>
            <w:lang w:val="de-AT"/>
          </w:rPr>
          <w:t>die</w:t>
        </w:r>
        <w:r w:rsidDel="00D60008">
          <w:rPr>
            <w:lang w:val="de-AT"/>
          </w:rPr>
          <w:t xml:space="preserve"> Ebene</w:t>
        </w:r>
        <w:r w:rsidR="008C758D" w:rsidDel="00D60008">
          <w:rPr>
            <w:lang w:val="de-AT"/>
          </w:rPr>
          <w:t xml:space="preserve"> von </w:t>
        </w:r>
        <w:r w:rsidR="003D01EA" w:rsidDel="00D60008">
          <w:rPr>
            <w:rFonts w:ascii="Courier New" w:hAnsi="Courier New" w:cs="Courier New"/>
            <w:lang w:val="de-AT"/>
          </w:rPr>
          <w:t>Tax</w:t>
        </w:r>
        <w:r w:rsidR="003D01EA" w:rsidDel="00D60008">
          <w:rPr>
            <w:lang w:val="de-AT"/>
          </w:rPr>
          <w:t xml:space="preserve"> </w:t>
        </w:r>
        <w:r w:rsidDel="00D60008">
          <w:rPr>
            <w:lang w:val="de-AT"/>
          </w:rPr>
          <w:t>gehoben</w:t>
        </w:r>
        <w:r w:rsidR="00133EC6" w:rsidDel="00D60008">
          <w:rPr>
            <w:lang w:val="de-AT"/>
          </w:rPr>
          <w:t>.</w:t>
        </w:r>
      </w:moveFrom>
    </w:p>
    <w:p w14:paraId="39A1ADEF" w14:textId="3D29E184" w:rsidR="008C758D" w:rsidRPr="008C758D" w:rsidDel="00D60008" w:rsidRDefault="008C758D" w:rsidP="008C758D">
      <w:pPr>
        <w:rPr>
          <w:moveFrom w:id="70" w:author="BlaschMa" w:date="2018-01-24T09:06:00Z"/>
          <w:b/>
          <w:lang w:val="de-AT"/>
        </w:rPr>
      </w:pPr>
      <w:moveFrom w:id="71" w:author="BlaschMa" w:date="2018-01-24T09:06:00Z">
        <w:r w:rsidRPr="008C758D" w:rsidDel="00D60008">
          <w:rPr>
            <w:b/>
            <w:lang w:val="de-AT"/>
          </w:rPr>
          <w:t>Änderungen am complexType ReductionAndSurcharge</w:t>
        </w:r>
        <w:r w:rsidR="003D01EA" w:rsidDel="00D60008">
          <w:rPr>
            <w:b/>
            <w:lang w:val="de-AT"/>
          </w:rPr>
          <w:t>Details</w:t>
        </w:r>
        <w:r w:rsidRPr="008C758D" w:rsidDel="00D60008">
          <w:rPr>
            <w:b/>
            <w:lang w:val="de-AT"/>
          </w:rPr>
          <w:t>Type</w:t>
        </w:r>
      </w:moveFrom>
    </w:p>
    <w:p w14:paraId="49F0E8EC" w14:textId="67D67EF7" w:rsidR="0024262A" w:rsidRPr="0024262A" w:rsidDel="00D60008" w:rsidRDefault="008C758D" w:rsidP="0024262A">
      <w:pPr>
        <w:pStyle w:val="ListParagraph"/>
        <w:numPr>
          <w:ilvl w:val="0"/>
          <w:numId w:val="25"/>
        </w:numPr>
        <w:rPr>
          <w:moveFrom w:id="72" w:author="BlaschMa" w:date="2018-01-24T09:06:00Z"/>
          <w:b/>
          <w:lang w:val="de-DE"/>
        </w:rPr>
      </w:pPr>
      <w:moveFrom w:id="73" w:author="BlaschMa" w:date="2018-01-24T09:06:00Z">
        <w:r w:rsidRPr="008C758D" w:rsidDel="00D60008">
          <w:rPr>
            <w:lang w:val="de-AT"/>
          </w:rPr>
          <w:t xml:space="preserve">Durch den neuen Typ </w:t>
        </w:r>
        <w:r w:rsidRPr="002A2D6A" w:rsidDel="00D60008">
          <w:rPr>
            <w:rFonts w:ascii="Courier New" w:hAnsi="Courier New" w:cs="Courier New"/>
            <w:lang w:val="de-AT"/>
          </w:rPr>
          <w:t>TaxItemType</w:t>
        </w:r>
        <w:r w:rsidRPr="008C758D" w:rsidDel="00D60008">
          <w:rPr>
            <w:lang w:val="de-AT"/>
          </w:rPr>
          <w:t xml:space="preserve"> haben sich auch die Strukturen von </w:t>
        </w:r>
        <w:r w:rsidRPr="002A2D6A" w:rsidDel="00D60008">
          <w:rPr>
            <w:rFonts w:ascii="Courier New" w:hAnsi="Courier New" w:cs="Courier New"/>
            <w:lang w:val="de-AT"/>
          </w:rPr>
          <w:t>Reduction</w:t>
        </w:r>
        <w:r w:rsidRPr="008C758D" w:rsidDel="00D60008">
          <w:rPr>
            <w:lang w:val="de-AT"/>
          </w:rPr>
          <w:t xml:space="preserve"> und </w:t>
        </w:r>
        <w:r w:rsidRPr="002A2D6A" w:rsidDel="00D60008">
          <w:rPr>
            <w:rFonts w:ascii="Courier New" w:hAnsi="Courier New" w:cs="Courier New"/>
            <w:lang w:val="de-AT"/>
          </w:rPr>
          <w:t>Surcharge</w:t>
        </w:r>
        <w:r w:rsidRPr="008C758D" w:rsidDel="00D60008">
          <w:rPr>
            <w:lang w:val="de-AT"/>
          </w:rPr>
          <w:t xml:space="preserve"> geändert</w:t>
        </w:r>
        <w:r w:rsidR="006B1827" w:rsidDel="00D60008">
          <w:rPr>
            <w:lang w:val="de-AT"/>
          </w:rPr>
          <w:t>.</w:t>
        </w:r>
      </w:moveFrom>
    </w:p>
    <w:p w14:paraId="41F69D94" w14:textId="2653C4D4" w:rsidR="003D01EA" w:rsidRPr="008C758D" w:rsidDel="00D60008" w:rsidRDefault="003D01EA" w:rsidP="003D01EA">
      <w:pPr>
        <w:rPr>
          <w:moveFrom w:id="74" w:author="BlaschMa" w:date="2018-01-24T09:06:00Z"/>
          <w:b/>
          <w:lang w:val="de-AT"/>
        </w:rPr>
      </w:pPr>
      <w:moveFrom w:id="75" w:author="BlaschMa" w:date="2018-01-24T09:06:00Z">
        <w:r w:rsidRPr="008C758D" w:rsidDel="00D60008">
          <w:rPr>
            <w:b/>
            <w:lang w:val="de-AT"/>
          </w:rPr>
          <w:t>Änderungen am complexType ReductionAndSurcharge</w:t>
        </w:r>
        <w:r w:rsidDel="00D60008">
          <w:rPr>
            <w:b/>
            <w:lang w:val="de-AT"/>
          </w:rPr>
          <w:t>ListLineItemDetails</w:t>
        </w:r>
        <w:r w:rsidRPr="008C758D" w:rsidDel="00D60008">
          <w:rPr>
            <w:b/>
            <w:lang w:val="de-AT"/>
          </w:rPr>
          <w:t>Type</w:t>
        </w:r>
      </w:moveFrom>
    </w:p>
    <w:p w14:paraId="520C6E77" w14:textId="07C2EC6F" w:rsidR="003D01EA" w:rsidRPr="003D01EA" w:rsidDel="00D60008" w:rsidRDefault="003D01EA" w:rsidP="006E4F23">
      <w:pPr>
        <w:pStyle w:val="ListParagraph"/>
        <w:numPr>
          <w:ilvl w:val="0"/>
          <w:numId w:val="25"/>
        </w:numPr>
        <w:rPr>
          <w:moveFrom w:id="76" w:author="BlaschMa" w:date="2018-01-24T09:06:00Z"/>
          <w:b/>
          <w:lang w:val="de-DE"/>
        </w:rPr>
      </w:pPr>
      <w:moveFrom w:id="77" w:author="BlaschMa" w:date="2018-01-24T09:06:00Z">
        <w:r w:rsidRPr="003D01EA" w:rsidDel="00D60008">
          <w:rPr>
            <w:lang w:val="de-AT"/>
          </w:rPr>
          <w:t xml:space="preserve">Durch den neuen Typ </w:t>
        </w:r>
        <w:r w:rsidRPr="003D01EA" w:rsidDel="00D60008">
          <w:rPr>
            <w:rFonts w:ascii="Courier New" w:hAnsi="Courier New" w:cs="Courier New"/>
            <w:lang w:val="de-AT"/>
          </w:rPr>
          <w:t>TaxItemType</w:t>
        </w:r>
        <w:r w:rsidRPr="003D01EA" w:rsidDel="00D60008">
          <w:rPr>
            <w:lang w:val="de-AT"/>
          </w:rPr>
          <w:t xml:space="preserve"> haben sich auch die Strukturen von </w:t>
        </w:r>
        <w:r w:rsidRPr="003D01EA" w:rsidDel="00D60008">
          <w:rPr>
            <w:rFonts w:ascii="Courier New" w:hAnsi="Courier New" w:cs="Courier New"/>
            <w:lang w:val="de-AT"/>
          </w:rPr>
          <w:t>Reduction</w:t>
        </w:r>
        <w:r w:rsidDel="00D60008">
          <w:rPr>
            <w:rFonts w:ascii="Courier New" w:hAnsi="Courier New" w:cs="Courier New"/>
            <w:lang w:val="de-AT"/>
          </w:rPr>
          <w:t>ListLineItem</w:t>
        </w:r>
        <w:r w:rsidRPr="003D01EA" w:rsidDel="00D60008">
          <w:rPr>
            <w:lang w:val="de-AT"/>
          </w:rPr>
          <w:t xml:space="preserve"> und </w:t>
        </w:r>
        <w:r w:rsidRPr="003D01EA" w:rsidDel="00D60008">
          <w:rPr>
            <w:rFonts w:ascii="Courier New" w:hAnsi="Courier New" w:cs="Courier New"/>
            <w:lang w:val="de-AT"/>
          </w:rPr>
          <w:t>Surcharge</w:t>
        </w:r>
        <w:r w:rsidDel="00D60008">
          <w:rPr>
            <w:rFonts w:ascii="Courier New" w:hAnsi="Courier New" w:cs="Courier New"/>
            <w:lang w:val="de-AT"/>
          </w:rPr>
          <w:t>ListLineItem</w:t>
        </w:r>
        <w:r w:rsidRPr="003D01EA" w:rsidDel="00D60008">
          <w:rPr>
            <w:lang w:val="de-AT"/>
          </w:rPr>
          <w:t xml:space="preserve"> geändert.</w:t>
        </w:r>
      </w:moveFrom>
    </w:p>
    <w:p w14:paraId="665829A9" w14:textId="640373C8" w:rsidR="00C2732A" w:rsidDel="00D60008" w:rsidRDefault="00C2732A" w:rsidP="00C2732A">
      <w:pPr>
        <w:rPr>
          <w:moveFrom w:id="78" w:author="BlaschMa" w:date="2018-01-24T09:06:00Z"/>
          <w:b/>
          <w:lang w:val="de-DE"/>
        </w:rPr>
      </w:pPr>
      <w:moveFrom w:id="79" w:author="BlaschMa" w:date="2018-01-24T09:06:00Z">
        <w:r w:rsidDel="00D60008">
          <w:rPr>
            <w:b/>
            <w:lang w:val="de-DE"/>
          </w:rPr>
          <w:t>Änderungen am complexType ListLineItemType</w:t>
        </w:r>
      </w:moveFrom>
    </w:p>
    <w:p w14:paraId="6062E562" w14:textId="4F488948" w:rsidR="00C2732A" w:rsidRPr="009010E0" w:rsidDel="00D60008" w:rsidRDefault="00C2732A" w:rsidP="00C2732A">
      <w:pPr>
        <w:pStyle w:val="ListParagraph"/>
        <w:numPr>
          <w:ilvl w:val="0"/>
          <w:numId w:val="25"/>
        </w:numPr>
        <w:rPr>
          <w:moveFrom w:id="80" w:author="BlaschMa" w:date="2018-01-24T09:06:00Z"/>
          <w:b/>
          <w:lang w:val="de-DE"/>
        </w:rPr>
      </w:pPr>
      <w:moveFrom w:id="81" w:author="BlaschMa" w:date="2018-01-24T09:06:00Z">
        <w:r w:rsidRPr="008C758D" w:rsidDel="00D60008">
          <w:rPr>
            <w:lang w:val="de-AT"/>
          </w:rPr>
          <w:t xml:space="preserve">Durch den neuen Typ </w:t>
        </w:r>
        <w:r w:rsidRPr="002A2D6A" w:rsidDel="00D60008">
          <w:rPr>
            <w:rFonts w:ascii="Courier New" w:hAnsi="Courier New" w:cs="Courier New"/>
            <w:lang w:val="de-AT"/>
          </w:rPr>
          <w:t>TaxItemType</w:t>
        </w:r>
        <w:r w:rsidRPr="008C758D" w:rsidDel="00D60008">
          <w:rPr>
            <w:lang w:val="de-AT"/>
          </w:rPr>
          <w:t xml:space="preserve"> ha</w:t>
        </w:r>
        <w:r w:rsidDel="00D60008">
          <w:rPr>
            <w:lang w:val="de-AT"/>
          </w:rPr>
          <w:t>t</w:t>
        </w:r>
        <w:r w:rsidRPr="008C758D" w:rsidDel="00D60008">
          <w:rPr>
            <w:lang w:val="de-AT"/>
          </w:rPr>
          <w:t xml:space="preserve"> sich auch die Struktur von </w:t>
        </w:r>
        <w:r w:rsidRPr="002A2D6A" w:rsidDel="00D60008">
          <w:rPr>
            <w:rFonts w:ascii="Courier New" w:hAnsi="Courier New" w:cs="Courier New"/>
            <w:lang w:val="de-AT"/>
          </w:rPr>
          <w:t>ListLineItem</w:t>
        </w:r>
        <w:r w:rsidRPr="008C758D" w:rsidDel="00D60008">
          <w:rPr>
            <w:lang w:val="de-AT"/>
          </w:rPr>
          <w:t xml:space="preserve"> geändert</w:t>
        </w:r>
        <w:r w:rsidR="006B1827" w:rsidDel="00D60008">
          <w:rPr>
            <w:lang w:val="de-AT"/>
          </w:rPr>
          <w:t>.</w:t>
        </w:r>
      </w:moveFrom>
    </w:p>
    <w:p w14:paraId="13272815" w14:textId="78B7D472" w:rsidR="009010E0" w:rsidDel="00D60008" w:rsidRDefault="009010E0" w:rsidP="009010E0">
      <w:pPr>
        <w:rPr>
          <w:moveFrom w:id="82" w:author="BlaschMa" w:date="2018-01-24T09:06:00Z"/>
          <w:b/>
          <w:lang w:val="de-DE"/>
        </w:rPr>
      </w:pPr>
      <w:moveFrom w:id="83" w:author="BlaschMa" w:date="2018-01-24T09:06:00Z">
        <w:r w:rsidDel="00D60008">
          <w:rPr>
            <w:b/>
            <w:lang w:val="de-DE"/>
          </w:rPr>
          <w:t>Änderungen am complexType OtherVATableTaxType</w:t>
        </w:r>
      </w:moveFrom>
    </w:p>
    <w:p w14:paraId="4EB472A5" w14:textId="79E4129F" w:rsidR="009010E0" w:rsidRPr="009010E0" w:rsidDel="00D60008" w:rsidRDefault="009010E0" w:rsidP="009010E0">
      <w:pPr>
        <w:pStyle w:val="ListParagraph"/>
        <w:numPr>
          <w:ilvl w:val="0"/>
          <w:numId w:val="25"/>
        </w:numPr>
        <w:rPr>
          <w:moveFrom w:id="84" w:author="BlaschMa" w:date="2018-01-24T09:06:00Z"/>
          <w:lang w:val="de-DE"/>
        </w:rPr>
      </w:pPr>
      <w:moveFrom w:id="85" w:author="BlaschMa" w:date="2018-01-24T09:06:00Z">
        <w:r w:rsidRPr="009010E0" w:rsidDel="00D60008">
          <w:rPr>
            <w:lang w:val="de-DE"/>
          </w:rPr>
          <w:t>Dieser complexType</w:t>
        </w:r>
        <w:r w:rsidDel="00D60008">
          <w:rPr>
            <w:lang w:val="de-DE"/>
          </w:rPr>
          <w:t xml:space="preserve"> basiert nunmehr auf </w:t>
        </w:r>
        <w:r w:rsidRPr="009010E0" w:rsidDel="00D60008">
          <w:rPr>
            <w:rFonts w:ascii="Courier New" w:hAnsi="Courier New" w:cs="Courier New"/>
            <w:lang w:val="de-DE"/>
          </w:rPr>
          <w:t>TaxItemType</w:t>
        </w:r>
        <w:r w:rsidDel="00D60008">
          <w:rPr>
            <w:lang w:val="de-DE"/>
          </w:rPr>
          <w:t xml:space="preserve"> und erweitert diesen um das element </w:t>
        </w:r>
        <w:r w:rsidRPr="009010E0" w:rsidDel="00D60008">
          <w:rPr>
            <w:rFonts w:ascii="Courier New" w:hAnsi="Courier New" w:cs="Courier New"/>
            <w:lang w:val="de-DE"/>
          </w:rPr>
          <w:t>TaxID</w:t>
        </w:r>
        <w:r w:rsidDel="00D60008">
          <w:rPr>
            <w:lang w:val="de-DE"/>
          </w:rPr>
          <w:t>.</w:t>
        </w:r>
        <w:r w:rsidR="007A31FC" w:rsidDel="00D60008">
          <w:rPr>
            <w:lang w:val="de-DE"/>
          </w:rPr>
          <w:t xml:space="preserve"> Der complexType wird für </w:t>
        </w:r>
        <w:r w:rsidR="007A31FC" w:rsidRPr="008F3726" w:rsidDel="00D60008">
          <w:rPr>
            <w:rFonts w:ascii="Courier New" w:hAnsi="Courier New" w:cs="Courier New"/>
            <w:lang w:val="de-DE"/>
          </w:rPr>
          <w:t>OtherVATableTax</w:t>
        </w:r>
        <w:r w:rsidR="007A31FC" w:rsidDel="00D60008">
          <w:rPr>
            <w:lang w:val="de-DE"/>
          </w:rPr>
          <w:t xml:space="preserve"> auf Detail- sowie auf ROOT-Ebene verwendet</w:t>
        </w:r>
        <w:r w:rsidR="00AA046D" w:rsidDel="00D60008">
          <w:rPr>
            <w:lang w:val="de-DE"/>
          </w:rPr>
          <w:t>.</w:t>
        </w:r>
      </w:moveFrom>
    </w:p>
    <w:p w14:paraId="76B86946" w14:textId="731834B3" w:rsidR="00522CC9" w:rsidDel="00D60008" w:rsidRDefault="00522CC9" w:rsidP="00D71A92">
      <w:pPr>
        <w:rPr>
          <w:moveFrom w:id="86" w:author="BlaschMa" w:date="2018-01-24T09:06:00Z"/>
          <w:b/>
          <w:lang w:val="de-DE"/>
        </w:rPr>
      </w:pPr>
      <w:moveFrom w:id="87" w:author="BlaschMa" w:date="2018-01-24T09:06:00Z">
        <w:r w:rsidDel="00D60008">
          <w:rPr>
            <w:b/>
            <w:lang w:val="de-DE"/>
          </w:rPr>
          <w:t>Änderungen am ROOT-Element</w:t>
        </w:r>
      </w:moveFrom>
    </w:p>
    <w:p w14:paraId="1BAB96B9" w14:textId="1186C156" w:rsidR="00522CC9" w:rsidDel="00D60008" w:rsidRDefault="0004526A" w:rsidP="0004526A">
      <w:pPr>
        <w:pStyle w:val="ListParagraph"/>
        <w:numPr>
          <w:ilvl w:val="0"/>
          <w:numId w:val="25"/>
        </w:numPr>
        <w:rPr>
          <w:moveFrom w:id="88" w:author="BlaschMa" w:date="2018-01-24T09:06:00Z"/>
        </w:rPr>
      </w:pPr>
      <w:moveFrom w:id="89" w:author="BlaschMa" w:date="2018-01-24T09:06:00Z">
        <w:r w:rsidRPr="0004526A" w:rsidDel="00D60008">
          <w:t xml:space="preserve">Das Attribut </w:t>
        </w:r>
        <w:r w:rsidRPr="0004526A" w:rsidDel="00D60008">
          <w:rPr>
            <w:rFonts w:ascii="Courier New" w:hAnsi="Courier New" w:cs="Courier New"/>
          </w:rPr>
          <w:t>attributeFormDefault</w:t>
        </w:r>
        <w:r w:rsidRPr="0004526A" w:rsidDel="00D60008">
          <w:t xml:space="preserve"> wurde auf </w:t>
        </w:r>
        <w:r w:rsidRPr="0004526A" w:rsidDel="00D60008">
          <w:rPr>
            <w:rFonts w:ascii="Courier New" w:hAnsi="Courier New" w:cs="Courier New"/>
          </w:rPr>
          <w:t>unqualified</w:t>
        </w:r>
        <w:r w:rsidRPr="0004526A" w:rsidDel="00D60008">
          <w:t xml:space="preserve"> gesetzt.</w:t>
        </w:r>
      </w:moveFrom>
    </w:p>
    <w:p w14:paraId="52C691AA" w14:textId="79E34F43" w:rsidR="006B1827" w:rsidRPr="006B1827" w:rsidDel="00D60008" w:rsidRDefault="006B1827" w:rsidP="006B1827">
      <w:pPr>
        <w:rPr>
          <w:moveFrom w:id="90" w:author="BlaschMa" w:date="2018-01-24T09:06:00Z"/>
          <w:b/>
        </w:rPr>
      </w:pPr>
      <w:moveFrom w:id="91" w:author="BlaschMa" w:date="2018-01-24T09:06:00Z">
        <w:r w:rsidRPr="006B1827" w:rsidDel="00D60008">
          <w:rPr>
            <w:b/>
            <w:lang w:val="de-AT"/>
          </w:rPr>
          <w:t xml:space="preserve">Änderungen am complexType </w:t>
        </w:r>
        <w:r w:rsidRPr="006B1827" w:rsidDel="00D60008">
          <w:rPr>
            <w:b/>
          </w:rPr>
          <w:t>DiscountType</w:t>
        </w:r>
      </w:moveFrom>
    </w:p>
    <w:p w14:paraId="26CF11AF" w14:textId="7D23D401" w:rsidR="006B1827" w:rsidRPr="006B1827" w:rsidDel="00D60008" w:rsidRDefault="006B1827" w:rsidP="006B1827">
      <w:pPr>
        <w:pStyle w:val="ListParagraph"/>
        <w:numPr>
          <w:ilvl w:val="0"/>
          <w:numId w:val="32"/>
        </w:numPr>
        <w:rPr>
          <w:moveFrom w:id="92" w:author="BlaschMa" w:date="2018-01-24T09:06:00Z"/>
          <w:lang w:val="de-AT"/>
        </w:rPr>
      </w:pPr>
      <w:moveFrom w:id="93" w:author="BlaschMa" w:date="2018-01-24T09:06:00Z">
        <w:r w:rsidRPr="008F3726" w:rsidDel="00D60008">
          <w:rPr>
            <w:rFonts w:ascii="Courier New" w:hAnsi="Courier New" w:cs="Courier New"/>
            <w:lang w:val="de-AT"/>
          </w:rPr>
          <w:t>Comment</w:t>
        </w:r>
        <w:r w:rsidRPr="006B1827" w:rsidDel="00D60008">
          <w:rPr>
            <w:lang w:val="de-AT"/>
          </w:rPr>
          <w:t>-Element wurde aufgenommen</w:t>
        </w:r>
        <w:r w:rsidDel="00D60008">
          <w:rPr>
            <w:lang w:val="de-AT"/>
          </w:rPr>
          <w:t>.</w:t>
        </w:r>
      </w:moveFrom>
    </w:p>
    <w:p w14:paraId="6F4D33C7" w14:textId="4266B788" w:rsidR="00E5334B" w:rsidDel="00D60008" w:rsidRDefault="00E5334B" w:rsidP="00D71A92">
      <w:pPr>
        <w:rPr>
          <w:moveFrom w:id="94" w:author="BlaschMa" w:date="2018-01-24T09:06:00Z"/>
          <w:b/>
          <w:lang w:val="de-DE"/>
        </w:rPr>
      </w:pPr>
      <w:moveFrom w:id="95" w:author="BlaschMa" w:date="2018-01-24T09:06:00Z">
        <w:r w:rsidDel="00D60008">
          <w:rPr>
            <w:b/>
            <w:lang w:val="de-DE"/>
          </w:rPr>
          <w:t>Neues Element AdditionalInformation auf ROOT-Ebene</w:t>
        </w:r>
      </w:moveFrom>
    </w:p>
    <w:p w14:paraId="3B08FD08" w14:textId="0B102C86" w:rsidR="00A00594" w:rsidRPr="009917BB" w:rsidDel="00D60008" w:rsidRDefault="00E5334B" w:rsidP="00A00594">
      <w:pPr>
        <w:pStyle w:val="ListParagraph"/>
        <w:numPr>
          <w:ilvl w:val="0"/>
          <w:numId w:val="25"/>
        </w:numPr>
        <w:rPr>
          <w:moveFrom w:id="96" w:author="BlaschMa" w:date="2018-01-24T09:06:00Z"/>
          <w:lang w:val="de-DE"/>
        </w:rPr>
      </w:pPr>
      <w:moveFrom w:id="97" w:author="BlaschMa" w:date="2018-01-24T09:06:00Z">
        <w:r w:rsidRPr="00E5334B" w:rsidDel="00D60008">
          <w:rPr>
            <w:lang w:val="de-DE"/>
          </w:rPr>
          <w:t xml:space="preserve">Auf ROOT-Ebene wurde das </w:t>
        </w:r>
        <w:r w:rsidR="000416C7" w:rsidDel="00D60008">
          <w:rPr>
            <w:lang w:val="de-DE"/>
          </w:rPr>
          <w:t xml:space="preserve">optionale </w:t>
        </w:r>
        <w:r w:rsidRPr="00E5334B" w:rsidDel="00D60008">
          <w:rPr>
            <w:lang w:val="de-DE"/>
          </w:rPr>
          <w:t xml:space="preserve">Element </w:t>
        </w:r>
        <w:r w:rsidRPr="009917BB" w:rsidDel="00D60008">
          <w:rPr>
            <w:rFonts w:ascii="Courier New" w:hAnsi="Courier New" w:cs="Courier New"/>
            <w:lang w:val="de-AT"/>
          </w:rPr>
          <w:t>AdditionalInformation</w:t>
        </w:r>
        <w:r w:rsidRPr="00E5334B" w:rsidDel="00D60008">
          <w:rPr>
            <w:lang w:val="de-AT"/>
          </w:rPr>
          <w:t xml:space="preserve"> ein</w:t>
        </w:r>
        <w:r w:rsidR="009917BB" w:rsidDel="00D60008">
          <w:rPr>
            <w:lang w:val="de-AT"/>
          </w:rPr>
          <w:t>ge</w:t>
        </w:r>
        <w:r w:rsidRPr="00E5334B" w:rsidDel="00D60008">
          <w:rPr>
            <w:lang w:val="de-AT"/>
          </w:rPr>
          <w:t>führt, welches vom Aufbau her ident mit jenem von der ListLineItem-Ebene ist.</w:t>
        </w:r>
      </w:moveFrom>
    </w:p>
    <w:p w14:paraId="1874CC85" w14:textId="0026822D" w:rsidR="009917BB" w:rsidRPr="009917BB" w:rsidDel="00D60008" w:rsidRDefault="009917BB" w:rsidP="009917BB">
      <w:pPr>
        <w:rPr>
          <w:moveFrom w:id="98" w:author="BlaschMa" w:date="2018-01-24T09:06:00Z"/>
          <w:b/>
        </w:rPr>
      </w:pPr>
      <w:moveFrom w:id="99" w:author="BlaschMa" w:date="2018-01-24T09:06:00Z">
        <w:r w:rsidRPr="009917BB" w:rsidDel="00D60008">
          <w:rPr>
            <w:b/>
          </w:rPr>
          <w:t>Neues Element RoundingAmount auf ROOT-Ebene</w:t>
        </w:r>
      </w:moveFrom>
    </w:p>
    <w:p w14:paraId="10AB58A8" w14:textId="0B10EE50" w:rsidR="009917BB" w:rsidRPr="009917BB" w:rsidDel="00D60008" w:rsidRDefault="009917BB" w:rsidP="009917BB">
      <w:pPr>
        <w:pStyle w:val="ListParagraph"/>
        <w:numPr>
          <w:ilvl w:val="0"/>
          <w:numId w:val="25"/>
        </w:numPr>
        <w:rPr>
          <w:moveFrom w:id="100" w:author="BlaschMa" w:date="2018-01-24T09:06:00Z"/>
          <w:lang w:val="de-AT"/>
        </w:rPr>
      </w:pPr>
      <w:moveFrom w:id="101" w:author="BlaschMa" w:date="2018-01-24T09:06:00Z">
        <w:r w:rsidRPr="009917BB" w:rsidDel="00D60008">
          <w:rPr>
            <w:lang w:val="de-AT"/>
          </w:rPr>
          <w:t xml:space="preserve">Auf ROOT-Ebene wurde das </w:t>
        </w:r>
        <w:r w:rsidR="000416C7" w:rsidDel="00D60008">
          <w:rPr>
            <w:lang w:val="de-DE"/>
          </w:rPr>
          <w:t xml:space="preserve">optionale </w:t>
        </w:r>
        <w:r w:rsidRPr="009917BB" w:rsidDel="00D60008">
          <w:rPr>
            <w:lang w:val="de-AT"/>
          </w:rPr>
          <w:t xml:space="preserve">Element </w:t>
        </w:r>
        <w:r w:rsidRPr="009917BB" w:rsidDel="00D60008">
          <w:rPr>
            <w:rFonts w:ascii="Courier New" w:hAnsi="Courier New" w:cs="Courier New"/>
            <w:lang w:val="de-AT"/>
          </w:rPr>
          <w:t>RoundingAmount</w:t>
        </w:r>
        <w:r w:rsidDel="00D60008">
          <w:rPr>
            <w:lang w:val="de-AT"/>
          </w:rPr>
          <w:t xml:space="preserve"> eingeführt, mit welchem Rundungs-Differenzen abgebildet werden können.</w:t>
        </w:r>
      </w:moveFrom>
    </w:p>
    <w:p w14:paraId="0105390C" w14:textId="60933E49" w:rsidR="009917BB" w:rsidRPr="009917BB" w:rsidDel="00D60008" w:rsidRDefault="009917BB" w:rsidP="009917BB">
      <w:pPr>
        <w:rPr>
          <w:moveFrom w:id="102" w:author="BlaschMa" w:date="2018-01-24T09:06:00Z"/>
          <w:b/>
        </w:rPr>
      </w:pPr>
      <w:moveFrom w:id="103" w:author="BlaschMa" w:date="2018-01-24T09:06:00Z">
        <w:r w:rsidRPr="009917BB" w:rsidDel="00D60008">
          <w:rPr>
            <w:b/>
          </w:rPr>
          <w:t>Neues Element PrepaidAmount auf ROOT-Ebene</w:t>
        </w:r>
      </w:moveFrom>
    </w:p>
    <w:p w14:paraId="43C8736A" w14:textId="7F596523" w:rsidR="009917BB" w:rsidRPr="009917BB" w:rsidDel="00D60008" w:rsidRDefault="009917BB" w:rsidP="009917BB">
      <w:pPr>
        <w:pStyle w:val="ListParagraph"/>
        <w:numPr>
          <w:ilvl w:val="0"/>
          <w:numId w:val="25"/>
        </w:numPr>
        <w:rPr>
          <w:moveFrom w:id="104" w:author="BlaschMa" w:date="2018-01-24T09:06:00Z"/>
          <w:lang w:val="de-AT"/>
        </w:rPr>
      </w:pPr>
      <w:moveFrom w:id="105" w:author="BlaschMa" w:date="2018-01-24T09:06:00Z">
        <w:r w:rsidRPr="009917BB" w:rsidDel="00D60008">
          <w:rPr>
            <w:lang w:val="de-AT"/>
          </w:rPr>
          <w:t xml:space="preserve">Auf ROOT-Ebene wurde das </w:t>
        </w:r>
        <w:r w:rsidR="000416C7" w:rsidDel="00D60008">
          <w:rPr>
            <w:lang w:val="de-DE"/>
          </w:rPr>
          <w:t xml:space="preserve">optionale </w:t>
        </w:r>
        <w:r w:rsidRPr="009917BB" w:rsidDel="00D60008">
          <w:rPr>
            <w:lang w:val="de-AT"/>
          </w:rPr>
          <w:t xml:space="preserve">Element </w:t>
        </w:r>
        <w:r w:rsidRPr="009917BB" w:rsidDel="00D60008">
          <w:rPr>
            <w:rFonts w:ascii="Courier New" w:hAnsi="Courier New" w:cs="Courier New"/>
            <w:lang w:val="de-AT"/>
          </w:rPr>
          <w:t>PrepaidAmount</w:t>
        </w:r>
        <w:r w:rsidRPr="009917BB" w:rsidDel="00D60008">
          <w:rPr>
            <w:lang w:val="de-AT"/>
          </w:rPr>
          <w:t xml:space="preserve"> eingeführt, mit welchem bereits erfolgte Zahlungen abgebildet werden können.</w:t>
        </w:r>
      </w:moveFrom>
    </w:p>
    <w:p w14:paraId="25EE7D68" w14:textId="7AFA1C3E" w:rsidR="00D71A92" w:rsidRPr="00D71A92" w:rsidDel="00D60008" w:rsidRDefault="00D71A92" w:rsidP="00D71A92">
      <w:pPr>
        <w:rPr>
          <w:moveFrom w:id="106" w:author="BlaschMa" w:date="2018-01-24T09:06:00Z"/>
          <w:b/>
          <w:lang w:val="de-DE"/>
        </w:rPr>
      </w:pPr>
      <w:moveFrom w:id="107" w:author="BlaschMa" w:date="2018-01-24T09:06:00Z">
        <w:r w:rsidRPr="00D71A92" w:rsidDel="00D60008">
          <w:rPr>
            <w:b/>
            <w:lang w:val="de-DE"/>
          </w:rPr>
          <w:t>Element PresentationDetails wurde entfernt</w:t>
        </w:r>
      </w:moveFrom>
    </w:p>
    <w:p w14:paraId="5CAFAFCA" w14:textId="6B8B2ED4" w:rsidR="00D71A92" w:rsidDel="00D60008" w:rsidRDefault="00D71A92" w:rsidP="00D71A92">
      <w:pPr>
        <w:pStyle w:val="ListParagraph"/>
        <w:numPr>
          <w:ilvl w:val="0"/>
          <w:numId w:val="24"/>
        </w:numPr>
        <w:rPr>
          <w:moveFrom w:id="108" w:author="BlaschMa" w:date="2018-01-24T09:06:00Z"/>
          <w:lang w:val="de-DE"/>
        </w:rPr>
      </w:pPr>
      <w:moveFrom w:id="109" w:author="BlaschMa" w:date="2018-01-24T09:06:00Z">
        <w:r w:rsidDel="00D60008">
          <w:rPr>
            <w:lang w:val="de-DE"/>
          </w:rPr>
          <w:t xml:space="preserve">Das Element </w:t>
        </w:r>
        <w:r w:rsidRPr="00D71A92" w:rsidDel="00D60008">
          <w:rPr>
            <w:rFonts w:ascii="Courier New" w:hAnsi="Courier New" w:cs="Courier New"/>
            <w:lang w:val="de-DE"/>
          </w:rPr>
          <w:t>PresentationDetails</w:t>
        </w:r>
        <w:r w:rsidDel="00D60008">
          <w:rPr>
            <w:lang w:val="de-DE"/>
          </w:rPr>
          <w:t xml:space="preserve"> sowie die dazugehörigen Kinderelemente wurde</w:t>
        </w:r>
        <w:r w:rsidR="000416C7" w:rsidDel="00D60008">
          <w:rPr>
            <w:lang w:val="de-DE"/>
          </w:rPr>
          <w:t>n</w:t>
        </w:r>
        <w:r w:rsidDel="00D60008">
          <w:rPr>
            <w:lang w:val="de-DE"/>
          </w:rPr>
          <w:t xml:space="preserve"> entfernt.</w:t>
        </w:r>
      </w:moveFrom>
    </w:p>
    <w:p w14:paraId="063D32A5" w14:textId="207B200C" w:rsidR="00971097" w:rsidRPr="00971097" w:rsidDel="00D60008" w:rsidRDefault="00971097" w:rsidP="00971097">
      <w:pPr>
        <w:rPr>
          <w:moveFrom w:id="110" w:author="BlaschMa" w:date="2018-01-24T09:06:00Z"/>
          <w:b/>
          <w:lang w:val="de-AT"/>
        </w:rPr>
      </w:pPr>
      <w:moveFrom w:id="111" w:author="BlaschMa" w:date="2018-01-24T09:06:00Z">
        <w:r w:rsidRPr="00971097" w:rsidDel="00D60008">
          <w:rPr>
            <w:b/>
            <w:lang w:val="de-AT"/>
          </w:rPr>
          <w:t>Extension-Schema wurde entfernt</w:t>
        </w:r>
      </w:moveFrom>
    </w:p>
    <w:p w14:paraId="2267D821" w14:textId="1333B083" w:rsidR="00971097" w:rsidDel="00D60008" w:rsidRDefault="00971097" w:rsidP="00971097">
      <w:pPr>
        <w:pStyle w:val="ListParagraph"/>
        <w:numPr>
          <w:ilvl w:val="0"/>
          <w:numId w:val="24"/>
        </w:numPr>
        <w:rPr>
          <w:moveFrom w:id="112" w:author="BlaschMa" w:date="2018-01-24T09:06:00Z"/>
          <w:lang w:val="de-AT"/>
        </w:rPr>
      </w:pPr>
      <w:moveFrom w:id="113" w:author="BlaschMa" w:date="2018-01-24T09:06:00Z">
        <w:r w:rsidDel="00D60008">
          <w:rPr>
            <w:lang w:val="de-AT"/>
          </w:rPr>
          <w:t>Das ebInterface-Extension-Schema, sowie das Extension-Schema für die Erweiterungen der Sozialversicherungen wurden entfernt, da diese in der Praxis keine Verwendung gefunden haben</w:t>
        </w:r>
        <w:r w:rsidR="000416C7" w:rsidDel="00D60008">
          <w:rPr>
            <w:lang w:val="de-AT"/>
          </w:rPr>
          <w:t xml:space="preserve"> und durch die neuen generischen Konstrukte einfach verwendet werden können</w:t>
        </w:r>
        <w:r w:rsidDel="00D60008">
          <w:rPr>
            <w:lang w:val="de-AT"/>
          </w:rPr>
          <w:t>.</w:t>
        </w:r>
      </w:moveFrom>
    </w:p>
    <w:p w14:paraId="4A2218AC" w14:textId="29161FDD" w:rsidR="003D3404" w:rsidRPr="003D3404" w:rsidDel="00D60008" w:rsidRDefault="003D3404" w:rsidP="003D3404">
      <w:pPr>
        <w:rPr>
          <w:moveFrom w:id="114" w:author="BlaschMa" w:date="2018-01-24T09:06:00Z"/>
          <w:b/>
          <w:lang w:val="de-AT"/>
        </w:rPr>
      </w:pPr>
      <w:moveFrom w:id="115" w:author="BlaschMa" w:date="2018-01-24T09:06:00Z">
        <w:r w:rsidRPr="003D3404" w:rsidDel="00D60008">
          <w:rPr>
            <w:b/>
            <w:lang w:val="de-AT"/>
          </w:rPr>
          <w:t>Signature-Element wurde entfernt</w:t>
        </w:r>
      </w:moveFrom>
    </w:p>
    <w:p w14:paraId="054CE6B7" w14:textId="25445498" w:rsidR="003D3404" w:rsidDel="00D60008" w:rsidRDefault="003D3404" w:rsidP="003D3404">
      <w:pPr>
        <w:pStyle w:val="ListParagraph"/>
        <w:numPr>
          <w:ilvl w:val="0"/>
          <w:numId w:val="24"/>
        </w:numPr>
        <w:rPr>
          <w:moveFrom w:id="116" w:author="BlaschMa" w:date="2018-01-24T09:06:00Z"/>
          <w:lang w:val="de-AT"/>
        </w:rPr>
      </w:pPr>
      <w:moveFrom w:id="117" w:author="BlaschMa" w:date="2018-01-24T09:06:00Z">
        <w:r w:rsidDel="00D60008">
          <w:rPr>
            <w:lang w:val="de-AT"/>
          </w:rPr>
          <w:t xml:space="preserve">Das </w:t>
        </w:r>
        <w:r w:rsidRPr="008F3726" w:rsidDel="00D60008">
          <w:rPr>
            <w:rFonts w:ascii="Courier New" w:hAnsi="Courier New" w:cs="Courier New"/>
            <w:lang w:val="de-AT"/>
          </w:rPr>
          <w:t>Signature</w:t>
        </w:r>
        <w:r w:rsidDel="00D60008">
          <w:rPr>
            <w:lang w:val="de-AT"/>
          </w:rPr>
          <w:t>-Element, sowie die dazugehörigen Kinderelemente wurden entfernt.</w:t>
        </w:r>
      </w:moveFrom>
    </w:p>
    <w:p w14:paraId="735413B7" w14:textId="1DCAAD94" w:rsidR="0078687F" w:rsidRPr="009917BB" w:rsidDel="00D60008" w:rsidRDefault="0078687F" w:rsidP="0078687F">
      <w:pPr>
        <w:rPr>
          <w:moveFrom w:id="118" w:author="BlaschMa" w:date="2018-01-24T09:06:00Z"/>
          <w:b/>
          <w:lang w:val="de-AT"/>
        </w:rPr>
      </w:pPr>
      <w:moveFrom w:id="119" w:author="BlaschMa" w:date="2018-01-24T09:06:00Z">
        <w:r w:rsidRPr="009917BB" w:rsidDel="00D60008">
          <w:rPr>
            <w:b/>
            <w:lang w:val="de-AT"/>
          </w:rPr>
          <w:t>BelowTheLine-Element wurde entfernt</w:t>
        </w:r>
      </w:moveFrom>
    </w:p>
    <w:p w14:paraId="77E6BBFF" w14:textId="4E80E8ED" w:rsidR="0078687F" w:rsidDel="00D60008" w:rsidRDefault="009917BB" w:rsidP="0078687F">
      <w:pPr>
        <w:pStyle w:val="ListParagraph"/>
        <w:numPr>
          <w:ilvl w:val="0"/>
          <w:numId w:val="24"/>
        </w:numPr>
        <w:rPr>
          <w:moveFrom w:id="120" w:author="BlaschMa" w:date="2018-01-24T09:06:00Z"/>
          <w:lang w:val="de-AT"/>
        </w:rPr>
      </w:pPr>
      <w:moveFrom w:id="121" w:author="BlaschMa" w:date="2018-01-24T09:06:00Z">
        <w:r w:rsidRPr="009917BB" w:rsidDel="00D60008">
          <w:rPr>
            <w:lang w:val="de-AT"/>
          </w:rPr>
          <w:t xml:space="preserve">Das </w:t>
        </w:r>
        <w:r w:rsidRPr="009917BB" w:rsidDel="00D60008">
          <w:rPr>
            <w:rFonts w:ascii="Courier New" w:hAnsi="Courier New" w:cs="Courier New"/>
            <w:lang w:val="de-AT"/>
          </w:rPr>
          <w:t>BelowTheLine-</w:t>
        </w:r>
        <w:r w:rsidRPr="009917BB" w:rsidDel="00D60008">
          <w:rPr>
            <w:lang w:val="de-AT"/>
          </w:rPr>
          <w:t>Element, sowie die dazugehörigen Kinderelemente wurden entfernt.</w:t>
        </w:r>
        <w:r w:rsidR="008A5DB8" w:rsidDel="00D60008">
          <w:rPr>
            <w:lang w:val="de-AT"/>
          </w:rPr>
          <w:t xml:space="preserve"> Die Semantik kann nun über das Element </w:t>
        </w:r>
        <w:r w:rsidR="008A5DB8" w:rsidRPr="00B0608C" w:rsidDel="00D60008">
          <w:rPr>
            <w:rFonts w:ascii="Courier New" w:hAnsi="Courier New" w:cs="Courier New"/>
            <w:lang w:val="de-AT"/>
          </w:rPr>
          <w:t>TaxItem</w:t>
        </w:r>
        <w:r w:rsidR="008A5DB8" w:rsidDel="00D60008">
          <w:rPr>
            <w:lang w:val="de-AT"/>
          </w:rPr>
          <w:t xml:space="preserve"> bzw. das Element </w:t>
        </w:r>
        <w:r w:rsidR="008A5DB8" w:rsidRPr="00B0608C" w:rsidDel="00D60008">
          <w:rPr>
            <w:rFonts w:ascii="Courier New" w:hAnsi="Courier New" w:cs="Courier New"/>
            <w:lang w:val="de-AT"/>
          </w:rPr>
          <w:t>PrepaidAmount</w:t>
        </w:r>
        <w:r w:rsidR="008A5DB8" w:rsidDel="00D60008">
          <w:rPr>
            <w:lang w:val="de-AT"/>
          </w:rPr>
          <w:t xml:space="preserve"> abgedeckt werden.</w:t>
        </w:r>
      </w:moveFrom>
    </w:p>
    <w:p w14:paraId="4AF713D3" w14:textId="0F4E2287" w:rsidR="006B1827" w:rsidRPr="006B1827" w:rsidDel="00D60008" w:rsidRDefault="006B1827" w:rsidP="006B1827">
      <w:pPr>
        <w:rPr>
          <w:moveFrom w:id="122" w:author="BlaschMa" w:date="2018-01-24T09:06:00Z"/>
          <w:b/>
          <w:lang w:val="de-AT"/>
        </w:rPr>
      </w:pPr>
      <w:moveFrom w:id="123" w:author="BlaschMa" w:date="2018-01-24T09:06:00Z">
        <w:r w:rsidDel="00D60008">
          <w:rPr>
            <w:b/>
            <w:lang w:val="de-AT"/>
          </w:rPr>
          <w:t>DiscountFlag-Element wurde entfernt</w:t>
        </w:r>
      </w:moveFrom>
    </w:p>
    <w:p w14:paraId="6EAF04FE" w14:textId="2F4BF256" w:rsidR="006B1827" w:rsidRPr="006B1827" w:rsidDel="00D60008" w:rsidRDefault="006B1827" w:rsidP="006B1827">
      <w:pPr>
        <w:pStyle w:val="ListParagraph"/>
        <w:numPr>
          <w:ilvl w:val="0"/>
          <w:numId w:val="24"/>
        </w:numPr>
        <w:rPr>
          <w:moveFrom w:id="124" w:author="BlaschMa" w:date="2018-01-24T09:06:00Z"/>
          <w:b/>
          <w:lang w:val="de-AT"/>
        </w:rPr>
      </w:pPr>
      <w:moveFrom w:id="125" w:author="BlaschMa" w:date="2018-01-24T09:06:00Z">
        <w:r w:rsidRPr="006B1827" w:rsidDel="00D60008">
          <w:rPr>
            <w:lang w:val="de-AT"/>
          </w:rPr>
          <w:t xml:space="preserve">Das Element </w:t>
        </w:r>
        <w:r w:rsidRPr="006B1827" w:rsidDel="00D60008">
          <w:rPr>
            <w:rFonts w:ascii="Courier New" w:hAnsi="Courier New" w:cs="Courier New"/>
            <w:lang w:val="de-AT"/>
          </w:rPr>
          <w:t>DiscountFlag</w:t>
        </w:r>
        <w:r w:rsidRPr="006B1827" w:rsidDel="00D60008">
          <w:rPr>
            <w:lang w:val="de-AT"/>
          </w:rPr>
          <w:t xml:space="preserve"> auf LineItem-Ebene wurde entfernt</w:t>
        </w:r>
        <w:r w:rsidR="008F3726" w:rsidDel="00D60008">
          <w:rPr>
            <w:lang w:val="de-AT"/>
          </w:rPr>
          <w:t>.</w:t>
        </w:r>
      </w:moveFrom>
    </w:p>
    <w:p w14:paraId="0CBA2B8A" w14:textId="05897BE9" w:rsidR="00481238" w:rsidRPr="00481238" w:rsidDel="00D60008" w:rsidRDefault="00481238" w:rsidP="00481238">
      <w:pPr>
        <w:rPr>
          <w:moveFrom w:id="126" w:author="BlaschMa" w:date="2018-01-24T09:06:00Z"/>
          <w:b/>
          <w:lang w:val="de-AT"/>
        </w:rPr>
      </w:pPr>
      <w:moveFrom w:id="127" w:author="BlaschMa" w:date="2018-01-24T09:06:00Z">
        <w:r w:rsidRPr="00481238" w:rsidDel="00D60008">
          <w:rPr>
            <w:b/>
            <w:lang w:val="de-AT"/>
          </w:rPr>
          <w:t>Darstellung von Attributen im Schema</w:t>
        </w:r>
      </w:moveFrom>
    </w:p>
    <w:p w14:paraId="5354CADB" w14:textId="5C3DEA3B" w:rsidR="00481238" w:rsidRPr="00481238" w:rsidDel="00D60008" w:rsidRDefault="00481238" w:rsidP="00481238">
      <w:pPr>
        <w:pStyle w:val="ListParagraph"/>
        <w:numPr>
          <w:ilvl w:val="0"/>
          <w:numId w:val="24"/>
        </w:numPr>
        <w:rPr>
          <w:moveFrom w:id="128" w:author="BlaschMa" w:date="2018-01-24T09:06:00Z"/>
          <w:lang w:val="de-AT"/>
        </w:rPr>
      </w:pPr>
      <w:moveFrom w:id="129" w:author="BlaschMa" w:date="2018-01-24T09:06:00Z">
        <w:r w:rsidDel="00D60008">
          <w:rPr>
            <w:lang w:val="de-AT"/>
          </w:rPr>
          <w:t>Die Darstellung von Attributen im Schema wurde insofern geändert, als dass nun auf die Verwendung von global definierten Attributen verzichtet wird. Attribute werden direkt in den entsprechenden complexTypes definier</w:t>
        </w:r>
        <w:r w:rsidR="006B1827" w:rsidDel="00D60008">
          <w:rPr>
            <w:lang w:val="de-AT"/>
          </w:rPr>
          <w:t xml:space="preserve">t und es wird auf den globalen </w:t>
        </w:r>
        <w:r w:rsidR="006B1827" w:rsidRPr="006B1827" w:rsidDel="00D60008">
          <w:rPr>
            <w:rFonts w:ascii="Courier New" w:hAnsi="Courier New" w:cs="Courier New"/>
            <w:lang w:val="de-AT"/>
          </w:rPr>
          <w:t>s</w:t>
        </w:r>
        <w:r w:rsidRPr="006B1827" w:rsidDel="00D60008">
          <w:rPr>
            <w:rFonts w:ascii="Courier New" w:hAnsi="Courier New" w:cs="Courier New"/>
            <w:lang w:val="de-AT"/>
          </w:rPr>
          <w:t>impleType</w:t>
        </w:r>
        <w:r w:rsidDel="00D60008">
          <w:rPr>
            <w:lang w:val="de-AT"/>
          </w:rPr>
          <w:t xml:space="preserve"> referenziert.</w:t>
        </w:r>
        <w:r w:rsidR="000416C7" w:rsidDel="00D60008">
          <w:rPr>
            <w:lang w:val="de-AT"/>
          </w:rPr>
          <w:t xml:space="preserve"> Dadurch können ebInterface-Rechnungen auch mit dem XML Default-Namespace-Präfix verwendet werden.</w:t>
        </w:r>
      </w:moveFrom>
    </w:p>
    <w:p w14:paraId="3F214B79" w14:textId="67743E5C" w:rsidR="00CB444F" w:rsidDel="00D60008" w:rsidRDefault="00CB444F" w:rsidP="008B019B">
      <w:pPr>
        <w:pStyle w:val="Heading2"/>
        <w:rPr>
          <w:moveFrom w:id="130" w:author="BlaschMa" w:date="2018-01-24T09:06:00Z"/>
          <w:lang w:val="de-DE"/>
        </w:rPr>
      </w:pPr>
      <w:bookmarkStart w:id="131" w:name="_Toc504405150"/>
      <w:moveFrom w:id="132" w:author="BlaschMa" w:date="2018-01-24T09:06:00Z">
        <w:r w:rsidDel="00D60008">
          <w:rPr>
            <w:lang w:val="de-DE"/>
          </w:rPr>
          <w:t>Änderungen in Version 4.3</w:t>
        </w:r>
        <w:bookmarkEnd w:id="131"/>
      </w:moveFrom>
    </w:p>
    <w:p w14:paraId="31991C25" w14:textId="39F7735C" w:rsidR="00CB444F" w:rsidDel="00D60008" w:rsidRDefault="00CB444F" w:rsidP="00CB444F">
      <w:pPr>
        <w:rPr>
          <w:moveFrom w:id="133" w:author="BlaschMa" w:date="2018-01-24T09:06:00Z"/>
          <w:lang w:val="de-DE"/>
        </w:rPr>
      </w:pPr>
      <w:moveFrom w:id="134" w:author="BlaschMa" w:date="2018-01-24T09:06:00Z">
        <w:r w:rsidDel="00D60008">
          <w:rPr>
            <w:lang w:val="de-DE"/>
          </w:rPr>
          <w:t>Im Folgenden werden die Änderungen von ebInterface4p2 auf ebInterface4p3 beschrieben.</w:t>
        </w:r>
      </w:moveFrom>
    </w:p>
    <w:p w14:paraId="5E939AD0" w14:textId="65116CF5" w:rsidR="00CB444F" w:rsidDel="00D60008" w:rsidRDefault="00CB444F" w:rsidP="00CB444F">
      <w:pPr>
        <w:rPr>
          <w:moveFrom w:id="135" w:author="BlaschMa" w:date="2018-01-24T09:06:00Z"/>
          <w:lang w:val="de-DE"/>
        </w:rPr>
      </w:pPr>
    </w:p>
    <w:p w14:paraId="7590C35F" w14:textId="236FF1AA" w:rsidR="008A3CBF" w:rsidRPr="0083051F" w:rsidDel="00D60008" w:rsidRDefault="008A3CBF" w:rsidP="008A3CBF">
      <w:pPr>
        <w:rPr>
          <w:moveFrom w:id="136" w:author="BlaschMa" w:date="2018-01-24T09:06:00Z"/>
          <w:b/>
          <w:lang w:val="de-DE"/>
        </w:rPr>
      </w:pPr>
      <w:moveFrom w:id="137" w:author="BlaschMa" w:date="2018-01-24T09:06:00Z">
        <w:r w:rsidRPr="0083051F" w:rsidDel="00D60008">
          <w:rPr>
            <w:b/>
            <w:lang w:val="de-DE"/>
          </w:rPr>
          <w:t xml:space="preserve">Änderungen am </w:t>
        </w:r>
        <w:r w:rsidDel="00D60008">
          <w:rPr>
            <w:b/>
            <w:lang w:val="de-DE"/>
          </w:rPr>
          <w:t>complex</w:t>
        </w:r>
        <w:r w:rsidRPr="0083051F" w:rsidDel="00D60008">
          <w:rPr>
            <w:b/>
            <w:lang w:val="de-DE"/>
          </w:rPr>
          <w:t xml:space="preserve">Type </w:t>
        </w:r>
        <w:r w:rsidRPr="008A3CBF" w:rsidDel="00D60008">
          <w:rPr>
            <w:b/>
            <w:lang w:val="en-US"/>
          </w:rPr>
          <w:t>ReductionAndSurchargeBaseType</w:t>
        </w:r>
      </w:moveFrom>
    </w:p>
    <w:p w14:paraId="4DA419C8" w14:textId="6142D158" w:rsidR="008A3CBF" w:rsidRPr="0083051F" w:rsidDel="00D60008" w:rsidRDefault="008A3CBF" w:rsidP="008A3CBF">
      <w:pPr>
        <w:pStyle w:val="ListParagraph"/>
        <w:numPr>
          <w:ilvl w:val="0"/>
          <w:numId w:val="23"/>
        </w:numPr>
        <w:rPr>
          <w:moveFrom w:id="138" w:author="BlaschMa" w:date="2018-01-24T09:06:00Z"/>
          <w:lang w:val="de-DE"/>
        </w:rPr>
      </w:pPr>
      <w:moveFrom w:id="139" w:author="BlaschMa" w:date="2018-01-24T09:06:00Z">
        <w:r w:rsidRPr="0083051F" w:rsidDel="00D60008">
          <w:rPr>
            <w:lang w:val="de-DE"/>
          </w:rPr>
          <w:t xml:space="preserve">Die Umsetzung wurde dahingehend geändert, dass nun </w:t>
        </w:r>
        <w:r w:rsidR="00BA5E76" w:rsidDel="00D60008">
          <w:rPr>
            <w:lang w:val="de-DE"/>
          </w:rPr>
          <w:t xml:space="preserve">ein weiteres </w:t>
        </w:r>
        <w:r w:rsidR="00A33F64" w:rsidDel="00D60008">
          <w:rPr>
            <w:lang w:val="de-DE"/>
          </w:rPr>
          <w:t xml:space="preserve">Element </w:t>
        </w:r>
        <w:r w:rsidR="00BA5E76" w:rsidRPr="00A33F64" w:rsidDel="00D60008">
          <w:rPr>
            <w:rFonts w:ascii="Courier New" w:hAnsi="Courier New" w:cs="Courier New"/>
            <w:lang w:val="de-DE"/>
          </w:rPr>
          <w:t>Classification</w:t>
        </w:r>
        <w:r w:rsidR="00BA5E76" w:rsidDel="00D60008">
          <w:rPr>
            <w:lang w:val="de-DE"/>
          </w:rPr>
          <w:t xml:space="preserve"> mit aufgenommen wurde. Dadurch ist es möglich Zu- und Abschläge zu klassifizieren.</w:t>
        </w:r>
      </w:moveFrom>
    </w:p>
    <w:p w14:paraId="3E1BE00A" w14:textId="1699E355" w:rsidR="00BA5E76" w:rsidRPr="00BA5E76" w:rsidDel="00D60008" w:rsidRDefault="00BA5E76" w:rsidP="00BA5E76">
      <w:pPr>
        <w:rPr>
          <w:moveFrom w:id="140" w:author="BlaschMa" w:date="2018-01-24T09:06:00Z"/>
          <w:b/>
          <w:lang w:val="en-US"/>
        </w:rPr>
      </w:pPr>
      <w:moveFrom w:id="141" w:author="BlaschMa" w:date="2018-01-24T09:06:00Z">
        <w:r w:rsidRPr="0083051F" w:rsidDel="00D60008">
          <w:rPr>
            <w:b/>
            <w:lang w:val="de-DE"/>
          </w:rPr>
          <w:t xml:space="preserve">Änderungen am </w:t>
        </w:r>
        <w:r w:rsidDel="00D60008">
          <w:rPr>
            <w:b/>
            <w:lang w:val="de-DE"/>
          </w:rPr>
          <w:t>complex</w:t>
        </w:r>
        <w:r w:rsidRPr="0083051F" w:rsidDel="00D60008">
          <w:rPr>
            <w:b/>
            <w:lang w:val="de-DE"/>
          </w:rPr>
          <w:t xml:space="preserve">Type </w:t>
        </w:r>
        <w:r w:rsidRPr="00BA5E76" w:rsidDel="00D60008">
          <w:rPr>
            <w:b/>
            <w:lang w:val="en-US"/>
          </w:rPr>
          <w:t>VATItemType</w:t>
        </w:r>
      </w:moveFrom>
    </w:p>
    <w:p w14:paraId="4B25DF73" w14:textId="33C53E2D" w:rsidR="008A3CBF" w:rsidRPr="00180178" w:rsidDel="00D60008" w:rsidRDefault="00BA5E76" w:rsidP="00CB444F">
      <w:pPr>
        <w:pStyle w:val="ListParagraph"/>
        <w:numPr>
          <w:ilvl w:val="0"/>
          <w:numId w:val="23"/>
        </w:numPr>
        <w:rPr>
          <w:moveFrom w:id="142" w:author="BlaschMa" w:date="2018-01-24T09:06:00Z"/>
          <w:lang w:val="de-AT"/>
        </w:rPr>
      </w:pPr>
      <w:moveFrom w:id="143" w:author="BlaschMa" w:date="2018-01-24T09:06:00Z">
        <w:r w:rsidRPr="0083051F" w:rsidDel="00D60008">
          <w:rPr>
            <w:lang w:val="de-DE"/>
          </w:rPr>
          <w:t xml:space="preserve">Die Umsetzung wurde dahingehend geändert, dass nun </w:t>
        </w:r>
        <w:r w:rsidR="00A33F64" w:rsidDel="00D60008">
          <w:rPr>
            <w:lang w:val="de-DE"/>
          </w:rPr>
          <w:t xml:space="preserve">ein weiteres Element </w:t>
        </w:r>
        <w:r w:rsidRPr="00A33F64" w:rsidDel="00D60008">
          <w:rPr>
            <w:rFonts w:ascii="Courier New" w:hAnsi="Courier New" w:cs="Courier New"/>
            <w:lang w:val="de-AT"/>
          </w:rPr>
          <w:t>AccountingCurrencyAmount</w:t>
        </w:r>
        <w:r w:rsidDel="00D60008">
          <w:rPr>
            <w:lang w:val="de-AT"/>
          </w:rPr>
          <w:t xml:space="preserve"> </w:t>
        </w:r>
        <w:r w:rsidRPr="00BA5E76" w:rsidDel="00D60008">
          <w:rPr>
            <w:lang w:val="de-DE"/>
          </w:rPr>
          <w:t xml:space="preserve">mit aufgenommen wurde. Dadurch ist es möglich </w:t>
        </w:r>
        <w:r w:rsidDel="00D60008">
          <w:rPr>
            <w:lang w:val="de-DE"/>
          </w:rPr>
          <w:t>einen Steuerbetrag in EUR anzugeben, auch wenn die Rechnung nicht in EUR ausgestellt ist</w:t>
        </w:r>
        <w:r w:rsidRPr="00BA5E76" w:rsidDel="00D60008">
          <w:rPr>
            <w:lang w:val="de-DE"/>
          </w:rPr>
          <w:t>.</w:t>
        </w:r>
        <w:r w:rsidR="00180178" w:rsidDel="00D60008">
          <w:rPr>
            <w:lang w:val="de-DE"/>
          </w:rPr>
          <w:t xml:space="preserve"> Damit wird den Anforderungen von </w:t>
        </w:r>
        <w:r w:rsidR="00180178" w:rsidRPr="00180178" w:rsidDel="00D60008">
          <w:t>UStG §11 (1) 3f</w:t>
        </w:r>
        <w:r w:rsidR="00180178" w:rsidDel="00D60008">
          <w:t xml:space="preserve"> Genüge getan.</w:t>
        </w:r>
      </w:moveFrom>
    </w:p>
    <w:p w14:paraId="582B710A" w14:textId="5C4418B3" w:rsidR="00506B06" w:rsidRPr="0083051F" w:rsidDel="00D60008" w:rsidRDefault="00506B06" w:rsidP="008B019B">
      <w:pPr>
        <w:pStyle w:val="Heading2"/>
        <w:rPr>
          <w:moveFrom w:id="144" w:author="BlaschMa" w:date="2018-01-24T09:06:00Z"/>
          <w:lang w:val="de-DE"/>
        </w:rPr>
      </w:pPr>
      <w:bookmarkStart w:id="145" w:name="_Toc504405151"/>
      <w:moveFrom w:id="146" w:author="BlaschMa" w:date="2018-01-24T09:06:00Z">
        <w:r w:rsidRPr="0083051F" w:rsidDel="00D60008">
          <w:rPr>
            <w:lang w:val="de-DE"/>
          </w:rPr>
          <w:t>Änderungen in Version 4.2</w:t>
        </w:r>
        <w:bookmarkEnd w:id="145"/>
      </w:moveFrom>
    </w:p>
    <w:p w14:paraId="57EB5CF1" w14:textId="1F7BAC19" w:rsidR="00506B06" w:rsidRPr="0083051F" w:rsidDel="00D60008" w:rsidRDefault="00506B06" w:rsidP="00506B06">
      <w:pPr>
        <w:spacing w:before="120"/>
        <w:rPr>
          <w:moveFrom w:id="147" w:author="BlaschMa" w:date="2018-01-24T09:06:00Z"/>
          <w:lang w:val="de-DE"/>
        </w:rPr>
      </w:pPr>
      <w:moveFrom w:id="148" w:author="BlaschMa" w:date="2018-01-24T09:06:00Z">
        <w:r w:rsidRPr="0083051F" w:rsidDel="00D60008">
          <w:rPr>
            <w:lang w:val="de-DE"/>
          </w:rPr>
          <w:t>Im Folgenden werden die Änderungen von ebInterface 4p1 auf ebInterface 4p2 beschrieben.</w:t>
        </w:r>
        <w:r w:rsidR="003F5598" w:rsidDel="00D60008">
          <w:rPr>
            <w:lang w:val="de-DE"/>
          </w:rPr>
          <w:t xml:space="preserve"> Beachten sie auch die Aktualisierung vom 4.5.2016 im Hinblick auf das BIC-Element.</w:t>
        </w:r>
      </w:moveFrom>
    </w:p>
    <w:p w14:paraId="4DD6745E" w14:textId="6685F9F2" w:rsidR="00D266A6" w:rsidRPr="0083051F" w:rsidDel="00D60008" w:rsidRDefault="00D266A6" w:rsidP="00506B06">
      <w:pPr>
        <w:spacing w:before="120"/>
        <w:rPr>
          <w:moveFrom w:id="149" w:author="BlaschMa" w:date="2018-01-24T09:06:00Z"/>
          <w:lang w:val="de-DE"/>
        </w:rPr>
      </w:pPr>
    </w:p>
    <w:p w14:paraId="159C7828" w14:textId="42573B37" w:rsidR="00506B06" w:rsidRPr="0083051F" w:rsidDel="00D60008" w:rsidRDefault="00506B06" w:rsidP="00506B06">
      <w:pPr>
        <w:rPr>
          <w:moveFrom w:id="150" w:author="BlaschMa" w:date="2018-01-24T09:06:00Z"/>
          <w:b/>
          <w:lang w:val="de-DE"/>
        </w:rPr>
      </w:pPr>
      <w:moveFrom w:id="151" w:author="BlaschMa" w:date="2018-01-24T09:06:00Z">
        <w:r w:rsidRPr="0083051F" w:rsidDel="00D60008">
          <w:rPr>
            <w:b/>
            <w:lang w:val="de-DE"/>
          </w:rPr>
          <w:t>Änderungen am simpleType CountryCodeType</w:t>
        </w:r>
      </w:moveFrom>
    </w:p>
    <w:p w14:paraId="293C3AEB" w14:textId="79589BAF" w:rsidR="00506B06" w:rsidRPr="0083051F" w:rsidDel="00D60008" w:rsidRDefault="00506B06" w:rsidP="00506B06">
      <w:pPr>
        <w:pStyle w:val="ListParagraph"/>
        <w:numPr>
          <w:ilvl w:val="0"/>
          <w:numId w:val="23"/>
        </w:numPr>
        <w:rPr>
          <w:moveFrom w:id="152" w:author="BlaschMa" w:date="2018-01-24T09:06:00Z"/>
          <w:lang w:val="de-DE"/>
        </w:rPr>
      </w:pPr>
      <w:moveFrom w:id="153" w:author="BlaschMa" w:date="2018-01-24T09:06:00Z">
        <w:r w:rsidRPr="0083051F" w:rsidDel="00D60008">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moveFrom>
    </w:p>
    <w:p w14:paraId="369AB4ED" w14:textId="216DE5A1" w:rsidR="00506B06" w:rsidRPr="0083051F" w:rsidDel="00D60008" w:rsidRDefault="00506B06" w:rsidP="00506B06">
      <w:pPr>
        <w:rPr>
          <w:moveFrom w:id="154" w:author="BlaschMa" w:date="2018-01-24T09:06:00Z"/>
          <w:b/>
          <w:lang w:val="de-DE"/>
        </w:rPr>
      </w:pPr>
      <w:moveFrom w:id="155" w:author="BlaschMa" w:date="2018-01-24T09:06:00Z">
        <w:r w:rsidRPr="0083051F" w:rsidDel="00D60008">
          <w:rPr>
            <w:b/>
            <w:lang w:val="de-DE"/>
          </w:rPr>
          <w:t>Änderungen am simpleType CurrencyType</w:t>
        </w:r>
      </w:moveFrom>
    </w:p>
    <w:p w14:paraId="681BB6C5" w14:textId="5F9E433E" w:rsidR="00506B06" w:rsidRPr="0083051F" w:rsidDel="00D60008" w:rsidRDefault="00506B06" w:rsidP="0083051F">
      <w:pPr>
        <w:pStyle w:val="ListParagraph"/>
        <w:numPr>
          <w:ilvl w:val="0"/>
          <w:numId w:val="23"/>
        </w:numPr>
        <w:rPr>
          <w:moveFrom w:id="156" w:author="BlaschMa" w:date="2018-01-24T09:06:00Z"/>
          <w:lang w:val="de-DE"/>
        </w:rPr>
      </w:pPr>
      <w:moveFrom w:id="157" w:author="BlaschMa" w:date="2018-01-24T09:06:00Z">
        <w:r w:rsidRPr="0083051F" w:rsidDel="00D60008">
          <w:rPr>
            <w:lang w:val="de-DE"/>
          </w:rPr>
          <w:t>Die Umsetzung wurde dahingehend geändert, dass nun drei beliebige Zeichen als CurrencyCode zulässig sind, anstatt wie bisher eine Enumeration aus Tokens. Es wird jedoch empfohlen weiterhin ausschließlich offizielle ISO 4217 Codes zu verwenden.</w:t>
        </w:r>
      </w:moveFrom>
    </w:p>
    <w:p w14:paraId="44E2609A" w14:textId="250EDB40" w:rsidR="00506B06" w:rsidRPr="0083051F" w:rsidDel="00D60008" w:rsidRDefault="00506B06" w:rsidP="00506B06">
      <w:pPr>
        <w:rPr>
          <w:moveFrom w:id="158" w:author="BlaschMa" w:date="2018-01-24T09:06:00Z"/>
          <w:b/>
          <w:lang w:val="de-DE"/>
        </w:rPr>
      </w:pPr>
      <w:moveFrom w:id="159" w:author="BlaschMa" w:date="2018-01-24T09:06:00Z">
        <w:r w:rsidRPr="0083051F" w:rsidDel="00D60008">
          <w:rPr>
            <w:b/>
            <w:lang w:val="de-DE"/>
          </w:rPr>
          <w:t>Änderungen am simpleType LanguageType</w:t>
        </w:r>
      </w:moveFrom>
    </w:p>
    <w:p w14:paraId="1F206384" w14:textId="1FEB6924" w:rsidR="00506B06" w:rsidRPr="0083051F" w:rsidDel="00D60008" w:rsidRDefault="00506B06" w:rsidP="00506B06">
      <w:pPr>
        <w:pStyle w:val="ListParagraph"/>
        <w:numPr>
          <w:ilvl w:val="0"/>
          <w:numId w:val="23"/>
        </w:numPr>
        <w:rPr>
          <w:moveFrom w:id="160" w:author="BlaschMa" w:date="2018-01-24T09:06:00Z"/>
          <w:lang w:val="de-DE"/>
        </w:rPr>
      </w:pPr>
      <w:moveFrom w:id="161" w:author="BlaschMa" w:date="2018-01-24T09:06:00Z">
        <w:r w:rsidRPr="0083051F" w:rsidDel="00D60008">
          <w:rPr>
            <w:lang w:val="de-DE"/>
          </w:rPr>
          <w:t>Die Umsetzung wurde dahingehend geändert, dass nun drei beliebige Zeichen als LanguageCode zulässig sind, anstatt wie bisher eine Enumeration aus Tokens. Es wird jedoch empfohlen weiterhin ausschließlich offizielle ISO 639-2 Codes zu verwenden.</w:t>
        </w:r>
      </w:moveFrom>
    </w:p>
    <w:p w14:paraId="1E4A718D" w14:textId="56CCBDA8" w:rsidR="00506B06" w:rsidRPr="0083051F" w:rsidDel="00D60008" w:rsidRDefault="00506B06" w:rsidP="00506B06">
      <w:pPr>
        <w:rPr>
          <w:moveFrom w:id="162" w:author="BlaschMa" w:date="2018-01-24T09:06:00Z"/>
          <w:b/>
          <w:lang w:val="de-DE"/>
        </w:rPr>
      </w:pPr>
      <w:moveFrom w:id="163" w:author="BlaschMa" w:date="2018-01-24T09:06:00Z">
        <w:r w:rsidRPr="0083051F" w:rsidDel="00D60008">
          <w:rPr>
            <w:b/>
            <w:lang w:val="de-DE"/>
          </w:rPr>
          <w:t>Änderungen am complexType ArticleNumberType</w:t>
        </w:r>
      </w:moveFrom>
    </w:p>
    <w:p w14:paraId="6334D41D" w14:textId="6F022FFC" w:rsidR="00506B06" w:rsidRPr="0083051F" w:rsidDel="00D60008" w:rsidRDefault="00506B06" w:rsidP="00506B06">
      <w:pPr>
        <w:pStyle w:val="ListParagraph"/>
        <w:numPr>
          <w:ilvl w:val="0"/>
          <w:numId w:val="23"/>
        </w:numPr>
        <w:rPr>
          <w:moveFrom w:id="164" w:author="BlaschMa" w:date="2018-01-24T09:06:00Z"/>
          <w:lang w:val="de-DE"/>
        </w:rPr>
      </w:pPr>
      <w:moveFrom w:id="165" w:author="BlaschMa" w:date="2018-01-24T09:06:00Z">
        <w:r w:rsidRPr="0083051F" w:rsidDel="00D60008">
          <w:rPr>
            <w:lang w:val="de-DE"/>
          </w:rPr>
          <w:t xml:space="preserve">Das Attribut </w:t>
        </w:r>
        <w:r w:rsidRPr="0083051F" w:rsidDel="00D60008">
          <w:rPr>
            <w:i/>
            <w:lang w:val="de-DE"/>
          </w:rPr>
          <w:t>mixed=”true”</w:t>
        </w:r>
        <w:r w:rsidRPr="0083051F" w:rsidDel="00D60008">
          <w:rPr>
            <w:lang w:val="de-DE"/>
          </w:rPr>
          <w:t xml:space="preserve"> wurde entfernt.</w:t>
        </w:r>
      </w:moveFrom>
    </w:p>
    <w:p w14:paraId="1CDAEF2A" w14:textId="5BF9354B" w:rsidR="00506B06" w:rsidRPr="0083051F" w:rsidDel="00D60008" w:rsidRDefault="00506B06" w:rsidP="00506B06">
      <w:pPr>
        <w:rPr>
          <w:moveFrom w:id="166" w:author="BlaschMa" w:date="2018-01-24T09:06:00Z"/>
          <w:b/>
          <w:lang w:val="de-DE"/>
        </w:rPr>
      </w:pPr>
      <w:moveFrom w:id="167" w:author="BlaschMa" w:date="2018-01-24T09:06:00Z">
        <w:r w:rsidRPr="0083051F" w:rsidDel="00D60008">
          <w:rPr>
            <w:b/>
            <w:lang w:val="de-DE"/>
          </w:rPr>
          <w:t>Änderungen am complexType CountryType</w:t>
        </w:r>
      </w:moveFrom>
    </w:p>
    <w:p w14:paraId="17ABCF57" w14:textId="4356BD8E" w:rsidR="00506B06" w:rsidRPr="0083051F" w:rsidDel="00D60008" w:rsidRDefault="00506B06" w:rsidP="00506B06">
      <w:pPr>
        <w:pStyle w:val="ListParagraph"/>
        <w:numPr>
          <w:ilvl w:val="0"/>
          <w:numId w:val="23"/>
        </w:numPr>
        <w:rPr>
          <w:moveFrom w:id="168" w:author="BlaschMa" w:date="2018-01-24T09:06:00Z"/>
          <w:lang w:val="de-DE"/>
        </w:rPr>
      </w:pPr>
      <w:moveFrom w:id="169" w:author="BlaschMa" w:date="2018-01-24T09:06:00Z">
        <w:r w:rsidRPr="0083051F" w:rsidDel="00D60008">
          <w:rPr>
            <w:lang w:val="de-DE"/>
          </w:rPr>
          <w:t>Das Attribut mixed=”true” wurde entfernt.</w:t>
        </w:r>
      </w:moveFrom>
    </w:p>
    <w:p w14:paraId="353E0763" w14:textId="0BCA3973" w:rsidR="00506B06" w:rsidRPr="0083051F" w:rsidDel="00D60008" w:rsidRDefault="00506B06" w:rsidP="00506B06">
      <w:pPr>
        <w:rPr>
          <w:moveFrom w:id="170" w:author="BlaschMa" w:date="2018-01-24T09:06:00Z"/>
          <w:b/>
          <w:lang w:val="de-DE"/>
        </w:rPr>
      </w:pPr>
      <w:moveFrom w:id="171" w:author="BlaschMa" w:date="2018-01-24T09:06:00Z">
        <w:r w:rsidRPr="0083051F" w:rsidDel="00D60008">
          <w:rPr>
            <w:b/>
            <w:lang w:val="de-DE"/>
          </w:rPr>
          <w:t>Empfohlene Codes für FurtherIdentification</w:t>
        </w:r>
      </w:moveFrom>
    </w:p>
    <w:p w14:paraId="2F0EFA55" w14:textId="7DBEC717" w:rsidR="00506B06" w:rsidRPr="0083051F" w:rsidDel="00D60008" w:rsidRDefault="00506B06" w:rsidP="00506B06">
      <w:pPr>
        <w:pStyle w:val="ListParagraph"/>
        <w:numPr>
          <w:ilvl w:val="0"/>
          <w:numId w:val="23"/>
        </w:numPr>
        <w:rPr>
          <w:moveFrom w:id="172" w:author="BlaschMa" w:date="2018-01-24T09:06:00Z"/>
          <w:lang w:val="de-DE"/>
        </w:rPr>
      </w:pPr>
      <w:moveFrom w:id="173" w:author="BlaschMa" w:date="2018-01-24T09:06:00Z">
        <w:r w:rsidRPr="0083051F" w:rsidDel="00D60008">
          <w:rPr>
            <w:lang w:val="de-DE"/>
          </w:rPr>
          <w:t>Die Liste an empfohlenen Codes für FurtherIdentification im Appendix wurde erweitert.</w:t>
        </w:r>
      </w:moveFrom>
    </w:p>
    <w:p w14:paraId="091DBCA3" w14:textId="6B448525" w:rsidR="00506B06" w:rsidRPr="0083051F" w:rsidDel="00D60008" w:rsidRDefault="00506B06" w:rsidP="00506B06">
      <w:pPr>
        <w:rPr>
          <w:moveFrom w:id="174" w:author="BlaschMa" w:date="2018-01-24T09:06:00Z"/>
          <w:b/>
          <w:lang w:val="de-DE"/>
        </w:rPr>
      </w:pPr>
      <w:moveFrom w:id="175" w:author="BlaschMa" w:date="2018-01-24T09:06:00Z">
        <w:r w:rsidRPr="0083051F" w:rsidDel="00D60008">
          <w:rPr>
            <w:b/>
            <w:lang w:val="de-DE"/>
          </w:rPr>
          <w:t>Änderungen am complexType PaymentConditionsType</w:t>
        </w:r>
      </w:moveFrom>
    </w:p>
    <w:p w14:paraId="7BF97426" w14:textId="26F9CE58" w:rsidR="00506B06" w:rsidDel="00D60008" w:rsidRDefault="00506B06" w:rsidP="00506B06">
      <w:pPr>
        <w:pStyle w:val="ListParagraph"/>
        <w:numPr>
          <w:ilvl w:val="0"/>
          <w:numId w:val="23"/>
        </w:numPr>
        <w:rPr>
          <w:moveFrom w:id="176" w:author="BlaschMa" w:date="2018-01-24T09:06:00Z"/>
          <w:lang w:val="de-DE"/>
        </w:rPr>
      </w:pPr>
      <w:moveFrom w:id="177" w:author="BlaschMa" w:date="2018-01-24T09:06:00Z">
        <w:r w:rsidRPr="0083051F" w:rsidDel="00D60008">
          <w:rPr>
            <w:lang w:val="de-DE"/>
          </w:rPr>
          <w:t xml:space="preserve">Das Element </w:t>
        </w:r>
        <w:r w:rsidRPr="0083051F" w:rsidDel="00D60008">
          <w:rPr>
            <w:i/>
            <w:lang w:val="de-DE"/>
          </w:rPr>
          <w:t>DueDate</w:t>
        </w:r>
        <w:r w:rsidRPr="0083051F" w:rsidDel="00D60008">
          <w:rPr>
            <w:lang w:val="de-DE"/>
          </w:rPr>
          <w:t xml:space="preserve"> ist nun optional.</w:t>
        </w:r>
      </w:moveFrom>
    </w:p>
    <w:p w14:paraId="4B4BA08A" w14:textId="586DDC36" w:rsidR="003F5598" w:rsidDel="00D60008" w:rsidRDefault="003F5598" w:rsidP="003F5598">
      <w:pPr>
        <w:rPr>
          <w:moveFrom w:id="178" w:author="BlaschMa" w:date="2018-01-24T09:06:00Z"/>
          <w:lang w:val="de-DE"/>
        </w:rPr>
      </w:pPr>
    </w:p>
    <w:p w14:paraId="092282F7" w14:textId="3B923EA6" w:rsidR="003F5598" w:rsidRPr="003F5598" w:rsidDel="00D60008" w:rsidRDefault="003F5598" w:rsidP="003F5598">
      <w:pPr>
        <w:rPr>
          <w:moveFrom w:id="179" w:author="BlaschMa" w:date="2018-01-24T09:06:00Z"/>
          <w:b/>
          <w:lang w:val="de-DE"/>
        </w:rPr>
      </w:pPr>
      <w:moveFrom w:id="180" w:author="BlaschMa" w:date="2018-01-24T09:06:00Z">
        <w:r w:rsidRPr="003F5598" w:rsidDel="00D60008">
          <w:rPr>
            <w:b/>
            <w:lang w:val="de-DE"/>
          </w:rPr>
          <w:t>Aktualisierung vom 4.5.2016:</w:t>
        </w:r>
      </w:moveFrom>
    </w:p>
    <w:p w14:paraId="4DFF031D" w14:textId="05F5A036" w:rsidR="003F5598" w:rsidRPr="003F5598" w:rsidDel="00D60008" w:rsidRDefault="003F5598" w:rsidP="003F5598">
      <w:pPr>
        <w:pStyle w:val="ListParagraph"/>
        <w:numPr>
          <w:ilvl w:val="0"/>
          <w:numId w:val="23"/>
        </w:numPr>
        <w:rPr>
          <w:moveFrom w:id="181" w:author="BlaschMa" w:date="2018-01-24T09:06:00Z"/>
          <w:lang w:val="de-DE"/>
        </w:rPr>
      </w:pPr>
      <w:moveFrom w:id="182" w:author="BlaschMa" w:date="2018-01-24T09:06:00Z">
        <w:r w:rsidDel="00D60008">
          <w:rPr>
            <w:lang w:val="de-DE"/>
          </w:rPr>
          <w:t>Um mit dem SEPA-Rulebook 8 konsistent zu sein, wurde das BIC-Element im SEPADirectDebitType auf optional gesetzt.</w:t>
        </w:r>
      </w:moveFrom>
    </w:p>
    <w:p w14:paraId="20DB7B92" w14:textId="3B0FEBEB" w:rsidR="00506B06" w:rsidRPr="0083051F" w:rsidDel="00D60008" w:rsidRDefault="00506B06" w:rsidP="00506B06">
      <w:pPr>
        <w:rPr>
          <w:moveFrom w:id="183" w:author="BlaschMa" w:date="2018-01-24T09:06:00Z"/>
          <w:lang w:val="de-DE"/>
        </w:rPr>
      </w:pPr>
    </w:p>
    <w:p w14:paraId="4861BA48" w14:textId="7637054C" w:rsidR="00441812" w:rsidRPr="0083051F" w:rsidDel="00D60008" w:rsidRDefault="00441812" w:rsidP="008B019B">
      <w:pPr>
        <w:pStyle w:val="Heading2"/>
        <w:rPr>
          <w:moveFrom w:id="184" w:author="BlaschMa" w:date="2018-01-24T09:06:00Z"/>
          <w:lang w:val="de-DE"/>
        </w:rPr>
      </w:pPr>
      <w:bookmarkStart w:id="185" w:name="_Toc504405152"/>
      <w:moveFrom w:id="186" w:author="BlaschMa" w:date="2018-01-24T09:06:00Z">
        <w:r w:rsidRPr="0083051F" w:rsidDel="00D60008">
          <w:rPr>
            <w:lang w:val="de-DE"/>
          </w:rPr>
          <w:t>Änderungen in Version 4.</w:t>
        </w:r>
        <w:r w:rsidR="00DA7340" w:rsidRPr="0083051F" w:rsidDel="00D60008">
          <w:rPr>
            <w:lang w:val="de-DE"/>
          </w:rPr>
          <w:t>1</w:t>
        </w:r>
        <w:bookmarkEnd w:id="185"/>
      </w:moveFrom>
    </w:p>
    <w:p w14:paraId="683444AE" w14:textId="3A731A32" w:rsidR="00DA7340" w:rsidRPr="0083051F" w:rsidDel="00D60008" w:rsidRDefault="00DA7340" w:rsidP="008B019B">
      <w:pPr>
        <w:spacing w:before="120"/>
        <w:rPr>
          <w:moveFrom w:id="187" w:author="BlaschMa" w:date="2018-01-24T09:06:00Z"/>
          <w:lang w:val="de-DE"/>
        </w:rPr>
      </w:pPr>
      <w:moveFrom w:id="188" w:author="BlaschMa" w:date="2018-01-24T09:06:00Z">
        <w:r w:rsidRPr="0083051F" w:rsidDel="00D60008">
          <w:rPr>
            <w:lang w:val="de-DE"/>
          </w:rPr>
          <w:t>Im Folgenden werden die Änderungen von ebInterface 4p0 auf ebInterface 4p1 beschrieben.</w:t>
        </w:r>
      </w:moveFrom>
    </w:p>
    <w:p w14:paraId="383BAFF6" w14:textId="39774C88" w:rsidR="00D9268F" w:rsidRPr="0083051F" w:rsidDel="00D60008" w:rsidRDefault="00DA7340" w:rsidP="008B019B">
      <w:pPr>
        <w:spacing w:before="120"/>
        <w:rPr>
          <w:moveFrom w:id="189" w:author="BlaschMa" w:date="2018-01-24T09:06:00Z"/>
          <w:b/>
          <w:lang w:val="de-DE"/>
        </w:rPr>
      </w:pPr>
      <w:moveFrom w:id="190" w:author="BlaschMa" w:date="2018-01-24T09:06:00Z">
        <w:r w:rsidRPr="0083051F" w:rsidDel="00D60008">
          <w:rPr>
            <w:b/>
            <w:lang w:val="de-DE"/>
          </w:rPr>
          <w:t>Änderungen am complexType AddressIdentifierType</w:t>
        </w:r>
      </w:moveFrom>
    </w:p>
    <w:p w14:paraId="64DA47A8" w14:textId="6B45041A" w:rsidR="008E6EDC" w:rsidRPr="0083051F" w:rsidDel="00D60008" w:rsidRDefault="00DA7340" w:rsidP="00CA6221">
      <w:pPr>
        <w:pStyle w:val="ListParagraph"/>
        <w:numPr>
          <w:ilvl w:val="0"/>
          <w:numId w:val="9"/>
        </w:numPr>
        <w:jc w:val="both"/>
        <w:rPr>
          <w:moveFrom w:id="191" w:author="BlaschMa" w:date="2018-01-24T09:06:00Z"/>
          <w:lang w:val="de-DE"/>
        </w:rPr>
      </w:pPr>
      <w:moveFrom w:id="192" w:author="BlaschMa" w:date="2018-01-24T09:06:00Z">
        <w:r w:rsidRPr="0083051F" w:rsidDel="00D60008">
          <w:rPr>
            <w:lang w:val="de-DE"/>
          </w:rPr>
          <w:t xml:space="preserve">Die Umsetzung des complexTypes </w:t>
        </w:r>
        <w:r w:rsidRPr="0083051F" w:rsidDel="00D60008">
          <w:rPr>
            <w:rFonts w:ascii="Courier New" w:hAnsi="Courier New" w:cs="Courier New"/>
            <w:lang w:val="de-DE"/>
          </w:rPr>
          <w:t>AddressIdentifierType</w:t>
        </w:r>
        <w:r w:rsidRPr="0083051F" w:rsidDel="00D60008">
          <w:rPr>
            <w:lang w:val="de-DE"/>
          </w:rPr>
          <w:t xml:space="preserve"> wurde dahingehend geändert, dass nun </w:t>
        </w:r>
        <w:r w:rsidRPr="0083051F" w:rsidDel="00D60008">
          <w:rPr>
            <w:rFonts w:ascii="Courier New" w:hAnsi="Courier New" w:cs="Courier New"/>
            <w:lang w:val="de-DE"/>
          </w:rPr>
          <w:t>xs:string</w:t>
        </w:r>
        <w:r w:rsidRPr="0083051F" w:rsidDel="00D60008">
          <w:rPr>
            <w:lang w:val="de-DE"/>
          </w:rPr>
          <w:t xml:space="preserve"> erweitert wird und nicht mehr </w:t>
        </w:r>
        <w:r w:rsidRPr="0083051F" w:rsidDel="00D60008">
          <w:rPr>
            <w:i/>
            <w:lang w:val="de-DE"/>
          </w:rPr>
          <w:t>mixed content</w:t>
        </w:r>
        <w:r w:rsidRPr="0083051F" w:rsidDel="00D60008">
          <w:rPr>
            <w:lang w:val="de-DE"/>
          </w:rPr>
          <w:t xml:space="preserve"> verwendet wird.</w:t>
        </w:r>
      </w:moveFrom>
    </w:p>
    <w:p w14:paraId="24FBE953" w14:textId="187FA8AE" w:rsidR="006A35C9" w:rsidRPr="0083051F" w:rsidDel="00D60008" w:rsidRDefault="006A35C9" w:rsidP="006A35C9">
      <w:pPr>
        <w:jc w:val="both"/>
        <w:rPr>
          <w:moveFrom w:id="193" w:author="BlaschMa" w:date="2018-01-24T09:06:00Z"/>
          <w:b/>
          <w:lang w:val="de-DE"/>
        </w:rPr>
      </w:pPr>
      <w:moveFrom w:id="194" w:author="BlaschMa" w:date="2018-01-24T09:06:00Z">
        <w:r w:rsidRPr="0083051F" w:rsidDel="00D60008">
          <w:rPr>
            <w:b/>
            <w:lang w:val="de-DE"/>
          </w:rPr>
          <w:t>Änderung am complexType AddressType</w:t>
        </w:r>
      </w:moveFrom>
    </w:p>
    <w:p w14:paraId="6F32E134" w14:textId="408F56AE" w:rsidR="006A35C9" w:rsidRPr="0083051F" w:rsidDel="00D60008" w:rsidRDefault="006A35C9" w:rsidP="006A35C9">
      <w:pPr>
        <w:pStyle w:val="ListParagraph"/>
        <w:numPr>
          <w:ilvl w:val="0"/>
          <w:numId w:val="9"/>
        </w:numPr>
        <w:jc w:val="both"/>
        <w:rPr>
          <w:moveFrom w:id="195" w:author="BlaschMa" w:date="2018-01-24T09:06:00Z"/>
          <w:lang w:val="de-DE"/>
        </w:rPr>
      </w:pPr>
      <w:moveFrom w:id="196" w:author="BlaschMa" w:date="2018-01-24T09:06:00Z">
        <w:r w:rsidRPr="0083051F" w:rsidDel="00D60008">
          <w:rPr>
            <w:lang w:val="de-DE"/>
          </w:rPr>
          <w:t xml:space="preserve">Das Element </w:t>
        </w:r>
        <w:r w:rsidRPr="0083051F" w:rsidDel="00D60008">
          <w:rPr>
            <w:rFonts w:ascii="Courier New" w:hAnsi="Courier New" w:cs="Courier New"/>
            <w:lang w:val="de-DE"/>
          </w:rPr>
          <w:t>AddressIdentifier</w:t>
        </w:r>
        <w:r w:rsidRPr="0083051F" w:rsidDel="00D60008">
          <w:rPr>
            <w:lang w:val="de-DE"/>
          </w:rPr>
          <w:t xml:space="preserve"> in einer </w:t>
        </w:r>
        <w:r w:rsidRPr="0083051F" w:rsidDel="00D60008">
          <w:rPr>
            <w:rFonts w:ascii="Courier New" w:hAnsi="Courier New" w:cs="Courier New"/>
            <w:lang w:val="de-DE"/>
          </w:rPr>
          <w:t>Address</w:t>
        </w:r>
        <w:r w:rsidRPr="0083051F" w:rsidDel="00D60008">
          <w:rPr>
            <w:lang w:val="de-DE"/>
          </w:rPr>
          <w:t xml:space="preserve"> darf nun beliebig oft vorkommen.</w:t>
        </w:r>
      </w:moveFrom>
    </w:p>
    <w:p w14:paraId="0DF66FBF" w14:textId="6BEDC8F4" w:rsidR="00893613" w:rsidRPr="0083051F" w:rsidDel="00D60008" w:rsidRDefault="00893613" w:rsidP="00893613">
      <w:pPr>
        <w:jc w:val="both"/>
        <w:rPr>
          <w:moveFrom w:id="197" w:author="BlaschMa" w:date="2018-01-24T09:06:00Z"/>
          <w:b/>
          <w:lang w:val="de-DE"/>
        </w:rPr>
      </w:pPr>
      <w:moveFrom w:id="198" w:author="BlaschMa" w:date="2018-01-24T09:06:00Z">
        <w:r w:rsidRPr="0083051F" w:rsidDel="00D60008">
          <w:rPr>
            <w:b/>
            <w:lang w:val="de-DE"/>
          </w:rPr>
          <w:t>Streichung von AlphaNumType und Adaptierung von AlphaNumIDType</w:t>
        </w:r>
      </w:moveFrom>
    </w:p>
    <w:p w14:paraId="42299C92" w14:textId="07DBACC8" w:rsidR="00893613" w:rsidRPr="0083051F" w:rsidDel="00D60008" w:rsidRDefault="00893613" w:rsidP="00CA6221">
      <w:pPr>
        <w:pStyle w:val="ListParagraph"/>
        <w:numPr>
          <w:ilvl w:val="0"/>
          <w:numId w:val="9"/>
        </w:numPr>
        <w:jc w:val="both"/>
        <w:rPr>
          <w:moveFrom w:id="199" w:author="BlaschMa" w:date="2018-01-24T09:06:00Z"/>
          <w:lang w:val="de-DE"/>
        </w:rPr>
      </w:pPr>
      <w:moveFrom w:id="200" w:author="BlaschMa" w:date="2018-01-24T09:06:00Z">
        <w:r w:rsidRPr="0083051F" w:rsidDel="00D60008">
          <w:rPr>
            <w:lang w:val="de-DE"/>
          </w:rPr>
          <w:t xml:space="preserve">Der complexType </w:t>
        </w:r>
        <w:r w:rsidRPr="0083051F" w:rsidDel="00D60008">
          <w:rPr>
            <w:rFonts w:ascii="Courier New" w:hAnsi="Courier New" w:cs="Courier New"/>
            <w:lang w:val="de-DE"/>
          </w:rPr>
          <w:t>AlphaNumType</w:t>
        </w:r>
        <w:r w:rsidRPr="0083051F" w:rsidDel="00D60008">
          <w:rPr>
            <w:lang w:val="de-DE"/>
          </w:rPr>
          <w:t xml:space="preserve"> wurde entfernt und durch </w:t>
        </w:r>
        <w:r w:rsidRPr="0083051F" w:rsidDel="00D60008">
          <w:rPr>
            <w:rFonts w:ascii="Courier New" w:hAnsi="Courier New" w:cs="Courier New"/>
            <w:lang w:val="de-DE"/>
          </w:rPr>
          <w:t>xs:string</w:t>
        </w:r>
        <w:r w:rsidRPr="0083051F" w:rsidDel="00D60008">
          <w:rPr>
            <w:lang w:val="de-DE"/>
          </w:rPr>
          <w:t xml:space="preserve"> ersetzt.</w:t>
        </w:r>
      </w:moveFrom>
    </w:p>
    <w:p w14:paraId="516870FE" w14:textId="4368A0A9" w:rsidR="00893613" w:rsidRPr="0083051F" w:rsidDel="00D60008" w:rsidRDefault="00893613" w:rsidP="00CA6221">
      <w:pPr>
        <w:pStyle w:val="ListParagraph"/>
        <w:numPr>
          <w:ilvl w:val="0"/>
          <w:numId w:val="9"/>
        </w:numPr>
        <w:jc w:val="both"/>
        <w:rPr>
          <w:moveFrom w:id="201" w:author="BlaschMa" w:date="2018-01-24T09:06:00Z"/>
          <w:lang w:val="de-DE"/>
        </w:rPr>
      </w:pPr>
      <w:moveFrom w:id="202" w:author="BlaschMa" w:date="2018-01-24T09:06:00Z">
        <w:r w:rsidRPr="0083051F" w:rsidDel="00D60008">
          <w:rPr>
            <w:lang w:val="de-DE"/>
          </w:rPr>
          <w:t xml:space="preserve">Der auf dem </w:t>
        </w:r>
        <w:r w:rsidRPr="0083051F" w:rsidDel="00D60008">
          <w:rPr>
            <w:rFonts w:ascii="Courier New" w:hAnsi="Courier New" w:cs="Courier New"/>
            <w:lang w:val="de-DE"/>
          </w:rPr>
          <w:t>AlphaNumType</w:t>
        </w:r>
        <w:r w:rsidRPr="0083051F" w:rsidDel="00D60008">
          <w:rPr>
            <w:lang w:val="de-DE"/>
          </w:rPr>
          <w:t xml:space="preserve"> basierende </w:t>
        </w:r>
        <w:r w:rsidRPr="0083051F" w:rsidDel="00D60008">
          <w:rPr>
            <w:rFonts w:ascii="Courier New" w:hAnsi="Courier New" w:cs="Courier New"/>
            <w:lang w:val="de-DE"/>
          </w:rPr>
          <w:t>AlphaNumIDType</w:t>
        </w:r>
        <w:r w:rsidR="00410B7E" w:rsidRPr="0083051F" w:rsidDel="00D60008">
          <w:rPr>
            <w:lang w:val="de-DE"/>
          </w:rPr>
          <w:t xml:space="preserve"> wurde in </w:t>
        </w:r>
        <w:r w:rsidR="00410B7E" w:rsidRPr="0083051F" w:rsidDel="00D60008">
          <w:rPr>
            <w:rFonts w:ascii="Courier New" w:hAnsi="Courier New" w:cs="Courier New"/>
            <w:lang w:val="de-DE"/>
          </w:rPr>
          <w:t>IDType</w:t>
        </w:r>
        <w:r w:rsidR="00410B7E" w:rsidRPr="0083051F" w:rsidDel="00D60008">
          <w:rPr>
            <w:lang w:val="de-DE"/>
          </w:rPr>
          <w:t xml:space="preserve"> umbenannt und die Länge des Strings auf 255 beschränkt.</w:t>
        </w:r>
      </w:moveFrom>
    </w:p>
    <w:p w14:paraId="2EC3A5F4" w14:textId="4F395091" w:rsidR="007C3676" w:rsidRPr="0083051F" w:rsidDel="00D60008" w:rsidRDefault="007C3676" w:rsidP="00CA6221">
      <w:pPr>
        <w:pStyle w:val="ListParagraph"/>
        <w:numPr>
          <w:ilvl w:val="0"/>
          <w:numId w:val="9"/>
        </w:numPr>
        <w:jc w:val="both"/>
        <w:rPr>
          <w:moveFrom w:id="203" w:author="BlaschMa" w:date="2018-01-24T09:06:00Z"/>
          <w:lang w:val="de-DE"/>
        </w:rPr>
      </w:pPr>
      <w:moveFrom w:id="204" w:author="BlaschMa" w:date="2018-01-24T09:06:00Z">
        <w:r w:rsidRPr="0083051F" w:rsidDel="00D60008">
          <w:rPr>
            <w:lang w:val="de-DE"/>
          </w:rPr>
          <w:t xml:space="preserve">Zusätzlich wurde ein weiterer Typ </w:t>
        </w:r>
        <w:r w:rsidRPr="0083051F" w:rsidDel="00D60008">
          <w:rPr>
            <w:rFonts w:ascii="Courier New" w:hAnsi="Courier New" w:cs="Courier New"/>
            <w:lang w:val="de-DE"/>
          </w:rPr>
          <w:t>ID35Type</w:t>
        </w:r>
        <w:r w:rsidRPr="0083051F" w:rsidDel="00D60008">
          <w:rPr>
            <w:lang w:val="de-DE"/>
          </w:rPr>
          <w:t xml:space="preserve"> eingeführt, der für Strings mit der maximalen Länge 35 verwendet werden kann</w:t>
        </w:r>
        <w:r w:rsidR="00EB4A8B" w:rsidRPr="0083051F" w:rsidDel="00D60008">
          <w:rPr>
            <w:lang w:val="de-DE"/>
          </w:rPr>
          <w:t>.</w:t>
        </w:r>
      </w:moveFrom>
    </w:p>
    <w:p w14:paraId="22C247C7" w14:textId="4CCF2C97" w:rsidR="00D43072" w:rsidRPr="0083051F" w:rsidDel="00D60008" w:rsidRDefault="00D43072" w:rsidP="00D43072">
      <w:pPr>
        <w:jc w:val="both"/>
        <w:rPr>
          <w:moveFrom w:id="205" w:author="BlaschMa" w:date="2018-01-24T09:06:00Z"/>
          <w:b/>
          <w:lang w:val="de-DE"/>
        </w:rPr>
      </w:pPr>
      <w:moveFrom w:id="206" w:author="BlaschMa" w:date="2018-01-24T09:06:00Z">
        <w:r w:rsidRPr="0083051F" w:rsidDel="00D60008">
          <w:rPr>
            <w:b/>
            <w:lang w:val="de-DE"/>
          </w:rPr>
          <w:t>Änderung von BICType</w:t>
        </w:r>
      </w:moveFrom>
    </w:p>
    <w:p w14:paraId="1248515F" w14:textId="4B7C5A5F" w:rsidR="00D43072" w:rsidRPr="0083051F" w:rsidDel="00D60008" w:rsidRDefault="00D43072" w:rsidP="00CA6221">
      <w:pPr>
        <w:pStyle w:val="ListParagraph"/>
        <w:numPr>
          <w:ilvl w:val="0"/>
          <w:numId w:val="11"/>
        </w:numPr>
        <w:jc w:val="both"/>
        <w:rPr>
          <w:moveFrom w:id="207" w:author="BlaschMa" w:date="2018-01-24T09:06:00Z"/>
          <w:lang w:val="de-DE"/>
        </w:rPr>
      </w:pPr>
      <w:moveFrom w:id="208" w:author="BlaschMa" w:date="2018-01-24T09:06:00Z">
        <w:r w:rsidRPr="0083051F" w:rsidDel="00D60008">
          <w:rPr>
            <w:lang w:val="de-DE"/>
          </w:rPr>
          <w:t xml:space="preserve">Der reguläre Ausdruck für einen </w:t>
        </w:r>
        <w:r w:rsidRPr="0083051F" w:rsidDel="00D60008">
          <w:rPr>
            <w:rFonts w:ascii="Courier New" w:hAnsi="Courier New"/>
            <w:lang w:val="de-DE"/>
          </w:rPr>
          <w:t>BICType</w:t>
        </w:r>
        <w:r w:rsidRPr="0083051F" w:rsidDel="00D60008">
          <w:rPr>
            <w:lang w:val="de-DE"/>
          </w:rPr>
          <w:t xml:space="preserve"> war fehlerhaft und wurde korrigiert</w:t>
        </w:r>
        <w:r w:rsidR="00EB4A8B" w:rsidRPr="0083051F" w:rsidDel="00D60008">
          <w:rPr>
            <w:lang w:val="de-DE"/>
          </w:rPr>
          <w:t>.</w:t>
        </w:r>
      </w:moveFrom>
    </w:p>
    <w:p w14:paraId="7B666633" w14:textId="3363A9B2" w:rsidR="003E15F2" w:rsidRPr="0083051F" w:rsidDel="00D60008" w:rsidRDefault="003E15F2" w:rsidP="003E15F2">
      <w:pPr>
        <w:jc w:val="both"/>
        <w:rPr>
          <w:moveFrom w:id="209" w:author="BlaschMa" w:date="2018-01-24T09:06:00Z"/>
          <w:b/>
          <w:lang w:val="de-DE"/>
        </w:rPr>
      </w:pPr>
      <w:moveFrom w:id="210" w:author="BlaschMa" w:date="2018-01-24T09:06:00Z">
        <w:r w:rsidRPr="0083051F" w:rsidDel="00D60008">
          <w:rPr>
            <w:b/>
            <w:lang w:val="de-DE"/>
          </w:rPr>
          <w:t>Berechnungsvorgaben ergänzt</w:t>
        </w:r>
      </w:moveFrom>
    </w:p>
    <w:p w14:paraId="226BB7AD" w14:textId="574E482C" w:rsidR="004A1CED" w:rsidRPr="0083051F" w:rsidDel="00D60008" w:rsidRDefault="00537442" w:rsidP="00CA6221">
      <w:pPr>
        <w:pStyle w:val="ListParagraph"/>
        <w:numPr>
          <w:ilvl w:val="0"/>
          <w:numId w:val="11"/>
        </w:numPr>
        <w:jc w:val="both"/>
        <w:rPr>
          <w:moveFrom w:id="211" w:author="BlaschMa" w:date="2018-01-24T09:06:00Z"/>
          <w:lang w:val="de-DE"/>
        </w:rPr>
      </w:pPr>
      <w:moveFrom w:id="212" w:author="BlaschMa" w:date="2018-01-24T09:06:00Z">
        <w:r w:rsidRPr="0083051F" w:rsidDel="00D60008">
          <w:rPr>
            <w:lang w:val="de-DE"/>
          </w:rPr>
          <w:t>Bei Elementen die sich aus dem Inhalt von anderen Element</w:t>
        </w:r>
        <w:r w:rsidR="00EB4A8B" w:rsidRPr="0083051F" w:rsidDel="00D60008">
          <w:rPr>
            <w:lang w:val="de-DE"/>
          </w:rPr>
          <w:t>en</w:t>
        </w:r>
        <w:r w:rsidRPr="0083051F" w:rsidDel="00D60008">
          <w:rPr>
            <w:lang w:val="de-DE"/>
          </w:rPr>
          <w:t xml:space="preserve"> berechnen wird nun explizit angegeben wie die Berechnung erfolgt.</w:t>
        </w:r>
        <w:r w:rsidR="00B81287" w:rsidRPr="0083051F" w:rsidDel="00D60008">
          <w:rPr>
            <w:lang w:val="de-DE"/>
          </w:rPr>
          <w:t xml:space="preserve"> Entsprechende Kommentare sind mit „Berechnung“ gekennzeichnet.</w:t>
        </w:r>
      </w:moveFrom>
    </w:p>
    <w:p w14:paraId="19723926" w14:textId="62F1AD36" w:rsidR="00433EB4" w:rsidRPr="0083051F" w:rsidDel="00D60008" w:rsidRDefault="00433EB4" w:rsidP="00433EB4">
      <w:pPr>
        <w:jc w:val="both"/>
        <w:rPr>
          <w:moveFrom w:id="213" w:author="BlaschMa" w:date="2018-01-24T09:06:00Z"/>
          <w:b/>
          <w:lang w:val="de-DE"/>
        </w:rPr>
      </w:pPr>
      <w:moveFrom w:id="214" w:author="BlaschMa" w:date="2018-01-24T09:06:00Z">
        <w:r w:rsidRPr="0083051F" w:rsidDel="00D60008">
          <w:rPr>
            <w:b/>
            <w:lang w:val="de-DE"/>
          </w:rPr>
          <w:t>Kommentarelemente bei ReductionAndSurchargeListLineItemDetails und ReductionAndSurchargeDetails</w:t>
        </w:r>
      </w:moveFrom>
    </w:p>
    <w:p w14:paraId="4E071D5A" w14:textId="29CDF763" w:rsidR="00433EB4" w:rsidRPr="0083051F" w:rsidDel="00D60008" w:rsidRDefault="00433EB4" w:rsidP="00CA6221">
      <w:pPr>
        <w:pStyle w:val="ListParagraph"/>
        <w:numPr>
          <w:ilvl w:val="0"/>
          <w:numId w:val="12"/>
        </w:numPr>
        <w:jc w:val="both"/>
        <w:rPr>
          <w:moveFrom w:id="215" w:author="BlaschMa" w:date="2018-01-24T09:06:00Z"/>
          <w:lang w:val="de-DE"/>
        </w:rPr>
      </w:pPr>
      <w:moveFrom w:id="216" w:author="BlaschMa" w:date="2018-01-24T09:06:00Z">
        <w:r w:rsidRPr="0083051F" w:rsidDel="00D60008">
          <w:rPr>
            <w:lang w:val="de-DE"/>
          </w:rPr>
          <w:t xml:space="preserve">Bei Aufschläge und Rabatten auf Zeilen- bzw. auf ROOT-Ebene wurde ein </w:t>
        </w:r>
        <w:r w:rsidR="00EB4A8B" w:rsidRPr="0083051F" w:rsidDel="00D60008">
          <w:rPr>
            <w:rFonts w:ascii="Courier New" w:hAnsi="Courier New"/>
            <w:lang w:val="de-DE"/>
          </w:rPr>
          <w:t>Comment</w:t>
        </w:r>
        <w:r w:rsidR="00EB4A8B" w:rsidRPr="0083051F" w:rsidDel="00D60008">
          <w:rPr>
            <w:lang w:val="de-DE"/>
          </w:rPr>
          <w:t xml:space="preserve">-Element </w:t>
        </w:r>
        <w:r w:rsidRPr="0083051F" w:rsidDel="00D60008">
          <w:rPr>
            <w:lang w:val="de-DE"/>
          </w:rPr>
          <w:t>aufgenommen, in welchem der Grund für den Rabatt bzw. für den Aufschlag angegeben werden kann.</w:t>
        </w:r>
      </w:moveFrom>
    </w:p>
    <w:p w14:paraId="01FDE888" w14:textId="3AED1684" w:rsidR="00EB7BDA" w:rsidRPr="0083051F" w:rsidDel="00D60008" w:rsidRDefault="00EB7BDA" w:rsidP="00EB7BDA">
      <w:pPr>
        <w:jc w:val="both"/>
        <w:rPr>
          <w:moveFrom w:id="217" w:author="BlaschMa" w:date="2018-01-24T09:06:00Z"/>
          <w:b/>
          <w:lang w:val="de-DE"/>
        </w:rPr>
      </w:pPr>
      <w:moveFrom w:id="218" w:author="BlaschMa" w:date="2018-01-24T09:06:00Z">
        <w:r w:rsidRPr="0083051F" w:rsidDel="00D60008">
          <w:rPr>
            <w:b/>
            <w:lang w:val="de-DE"/>
          </w:rPr>
          <w:t>Neues Attribut zur Anzeige einer Rechnungskopie</w:t>
        </w:r>
      </w:moveFrom>
    </w:p>
    <w:p w14:paraId="04CE4CED" w14:textId="5AA0DC23" w:rsidR="00EB7BDA" w:rsidRPr="0083051F" w:rsidDel="00D60008" w:rsidRDefault="00EB7BDA" w:rsidP="00CA6221">
      <w:pPr>
        <w:pStyle w:val="ListParagraph"/>
        <w:numPr>
          <w:ilvl w:val="0"/>
          <w:numId w:val="12"/>
        </w:numPr>
        <w:jc w:val="both"/>
        <w:rPr>
          <w:moveFrom w:id="219" w:author="BlaschMa" w:date="2018-01-24T09:06:00Z"/>
          <w:lang w:val="de-DE"/>
        </w:rPr>
      </w:pPr>
      <w:moveFrom w:id="220" w:author="BlaschMa" w:date="2018-01-24T09:06:00Z">
        <w:r w:rsidRPr="0083051F" w:rsidDel="00D60008">
          <w:rPr>
            <w:lang w:val="de-DE"/>
          </w:rPr>
          <w:t xml:space="preserve">Das </w:t>
        </w:r>
        <w:r w:rsidR="00EB4A8B" w:rsidRPr="0083051F" w:rsidDel="00D60008">
          <w:rPr>
            <w:lang w:val="de-DE"/>
          </w:rPr>
          <w:t>ROOT-</w:t>
        </w:r>
        <w:r w:rsidRPr="0083051F" w:rsidDel="00D60008">
          <w:rPr>
            <w:lang w:val="de-DE"/>
          </w:rPr>
          <w:t xml:space="preserve">Element </w:t>
        </w:r>
        <w:r w:rsidRPr="0083051F" w:rsidDel="00D60008">
          <w:rPr>
            <w:rFonts w:ascii="Courier New" w:hAnsi="Courier New"/>
            <w:lang w:val="de-DE"/>
          </w:rPr>
          <w:t>Invoice</w:t>
        </w:r>
        <w:r w:rsidRPr="0083051F" w:rsidDel="00D60008">
          <w:rPr>
            <w:lang w:val="de-DE"/>
          </w:rPr>
          <w:t xml:space="preserve"> verfügt nun über eine neues Attribut </w:t>
        </w:r>
        <w:r w:rsidRPr="0083051F" w:rsidDel="00D60008">
          <w:rPr>
            <w:rFonts w:ascii="Courier New" w:hAnsi="Courier New" w:cs="Courier New"/>
            <w:lang w:val="de-DE"/>
          </w:rPr>
          <w:t>IsDuplicate</w:t>
        </w:r>
        <w:r w:rsidRPr="0083051F" w:rsidDel="00D60008">
          <w:rPr>
            <w:lang w:val="de-DE"/>
          </w:rPr>
          <w:t>, mit Hilfe dessen eine Rechnungskopie angezeigt werden kann</w:t>
        </w:r>
        <w:r w:rsidR="00EB4A8B" w:rsidRPr="0083051F" w:rsidDel="00D60008">
          <w:rPr>
            <w:lang w:val="de-DE"/>
          </w:rPr>
          <w:t>.</w:t>
        </w:r>
      </w:moveFrom>
    </w:p>
    <w:p w14:paraId="7969D752" w14:textId="45E3D368" w:rsidR="00D24856" w:rsidRPr="0083051F" w:rsidDel="00D60008" w:rsidRDefault="00D24856" w:rsidP="00D24856">
      <w:pPr>
        <w:jc w:val="both"/>
        <w:rPr>
          <w:moveFrom w:id="221" w:author="BlaschMa" w:date="2018-01-24T09:06:00Z"/>
          <w:b/>
          <w:lang w:val="de-DE"/>
        </w:rPr>
      </w:pPr>
      <w:moveFrom w:id="222" w:author="BlaschMa" w:date="2018-01-24T09:06:00Z">
        <w:r w:rsidRPr="0083051F" w:rsidDel="00D60008">
          <w:rPr>
            <w:b/>
            <w:lang w:val="de-DE"/>
          </w:rPr>
          <w:t>Anpassung und Erweiterung des complexTypes PaymentMethod</w:t>
        </w:r>
      </w:moveFrom>
    </w:p>
    <w:p w14:paraId="6C765099" w14:textId="320156D2" w:rsidR="00D24856" w:rsidRPr="0083051F" w:rsidDel="00D60008" w:rsidRDefault="00D24856" w:rsidP="00CA6221">
      <w:pPr>
        <w:pStyle w:val="ListParagraph"/>
        <w:numPr>
          <w:ilvl w:val="0"/>
          <w:numId w:val="12"/>
        </w:numPr>
        <w:jc w:val="both"/>
        <w:rPr>
          <w:moveFrom w:id="223" w:author="BlaschMa" w:date="2018-01-24T09:06:00Z"/>
          <w:lang w:val="de-DE"/>
        </w:rPr>
      </w:pPr>
      <w:moveFrom w:id="224" w:author="BlaschMa" w:date="2018-01-24T09:06:00Z">
        <w:r w:rsidRPr="0083051F" w:rsidDel="00D60008">
          <w:rPr>
            <w:lang w:val="de-DE"/>
          </w:rPr>
          <w:t>Statt xsi:type wird nun ein xs:choice verwendet</w:t>
        </w:r>
        <w:r w:rsidR="00405CBE" w:rsidRPr="0083051F" w:rsidDel="00D60008">
          <w:rPr>
            <w:lang w:val="de-DE"/>
          </w:rPr>
          <w:t>.</w:t>
        </w:r>
      </w:moveFrom>
    </w:p>
    <w:p w14:paraId="11FEFD30" w14:textId="5CA10F30" w:rsidR="00D24856" w:rsidRPr="0083051F" w:rsidDel="00D60008" w:rsidRDefault="00D24856" w:rsidP="00CA6221">
      <w:pPr>
        <w:pStyle w:val="ListParagraph"/>
        <w:numPr>
          <w:ilvl w:val="0"/>
          <w:numId w:val="12"/>
        </w:numPr>
        <w:jc w:val="both"/>
        <w:rPr>
          <w:moveFrom w:id="225" w:author="BlaschMa" w:date="2018-01-24T09:06:00Z"/>
          <w:lang w:val="de-DE"/>
        </w:rPr>
      </w:pPr>
      <w:moveFrom w:id="226" w:author="BlaschMa" w:date="2018-01-24T09:06:00Z">
        <w:r w:rsidRPr="0083051F" w:rsidDel="00D60008">
          <w:rPr>
            <w:lang w:val="de-DE"/>
          </w:rPr>
          <w:t xml:space="preserve">Zusätzlich wurde </w:t>
        </w:r>
        <w:r w:rsidR="00EB4A8B" w:rsidRPr="0083051F" w:rsidDel="00D60008">
          <w:rPr>
            <w:lang w:val="de-DE"/>
          </w:rPr>
          <w:t xml:space="preserve">das SEPA-Lastschriftverfahren </w:t>
        </w:r>
        <w:r w:rsidRPr="0083051F" w:rsidDel="00D60008">
          <w:rPr>
            <w:lang w:val="de-DE"/>
          </w:rPr>
          <w:t xml:space="preserve">als </w:t>
        </w:r>
        <w:r w:rsidRPr="0083051F" w:rsidDel="00D60008">
          <w:rPr>
            <w:rFonts w:ascii="Courier New" w:hAnsi="Courier New"/>
            <w:lang w:val="de-DE"/>
          </w:rPr>
          <w:t>PaymentMethod</w:t>
        </w:r>
        <w:r w:rsidRPr="0083051F" w:rsidDel="00D60008">
          <w:rPr>
            <w:lang w:val="de-DE"/>
          </w:rPr>
          <w:t xml:space="preserve"> aufgenommen</w:t>
        </w:r>
        <w:r w:rsidR="00EB4A8B" w:rsidRPr="0083051F" w:rsidDel="00D60008">
          <w:rPr>
            <w:lang w:val="de-DE"/>
          </w:rPr>
          <w:t>.</w:t>
        </w:r>
      </w:moveFrom>
    </w:p>
    <w:p w14:paraId="7E43DACC" w14:textId="29DD4687" w:rsidR="0017761B" w:rsidRPr="0083051F" w:rsidDel="00D60008" w:rsidRDefault="0017761B" w:rsidP="0017761B">
      <w:pPr>
        <w:jc w:val="both"/>
        <w:rPr>
          <w:moveFrom w:id="227" w:author="BlaschMa" w:date="2018-01-24T09:06:00Z"/>
          <w:b/>
          <w:lang w:val="de-DE"/>
        </w:rPr>
      </w:pPr>
      <w:moveFrom w:id="228" w:author="BlaschMa" w:date="2018-01-24T09:06:00Z">
        <w:r w:rsidRPr="0083051F" w:rsidDel="00D60008">
          <w:rPr>
            <w:b/>
            <w:lang w:val="de-DE"/>
          </w:rPr>
          <w:t xml:space="preserve">Neues Comment Element auf </w:t>
        </w:r>
        <w:r w:rsidR="00EB4A8B" w:rsidRPr="0083051F" w:rsidDel="00D60008">
          <w:rPr>
            <w:b/>
            <w:lang w:val="de-DE"/>
          </w:rPr>
          <w:t>ROOT-</w:t>
        </w:r>
        <w:r w:rsidRPr="0083051F" w:rsidDel="00D60008">
          <w:rPr>
            <w:b/>
            <w:lang w:val="de-DE"/>
          </w:rPr>
          <w:t>Ebene</w:t>
        </w:r>
      </w:moveFrom>
    </w:p>
    <w:p w14:paraId="0C2DC570" w14:textId="47C2D4D3" w:rsidR="0017761B" w:rsidRPr="0083051F" w:rsidDel="00D60008" w:rsidRDefault="0017761B" w:rsidP="00CA6221">
      <w:pPr>
        <w:pStyle w:val="ListParagraph"/>
        <w:numPr>
          <w:ilvl w:val="0"/>
          <w:numId w:val="13"/>
        </w:numPr>
        <w:jc w:val="both"/>
        <w:rPr>
          <w:moveFrom w:id="229" w:author="BlaschMa" w:date="2018-01-24T09:06:00Z"/>
          <w:lang w:val="de-DE"/>
        </w:rPr>
      </w:pPr>
      <w:moveFrom w:id="230" w:author="BlaschMa" w:date="2018-01-24T09:06:00Z">
        <w:r w:rsidRPr="0083051F" w:rsidDel="00D60008">
          <w:rPr>
            <w:lang w:val="de-DE"/>
          </w:rPr>
          <w:t xml:space="preserve">Auf der </w:t>
        </w:r>
        <w:r w:rsidR="00EB4A8B" w:rsidRPr="0083051F" w:rsidDel="00D60008">
          <w:rPr>
            <w:lang w:val="de-DE"/>
          </w:rPr>
          <w:t>ROOT-</w:t>
        </w:r>
        <w:r w:rsidRPr="0083051F" w:rsidDel="00D60008">
          <w:rPr>
            <w:lang w:val="de-DE"/>
          </w:rPr>
          <w:t xml:space="preserve">Ebene des Dokuments wurde ein </w:t>
        </w:r>
        <w:r w:rsidRPr="0083051F" w:rsidDel="00D60008">
          <w:rPr>
            <w:rFonts w:ascii="Courier New" w:hAnsi="Courier New"/>
            <w:lang w:val="de-DE"/>
          </w:rPr>
          <w:t>Comment</w:t>
        </w:r>
        <w:r w:rsidRPr="0083051F" w:rsidDel="00D60008">
          <w:rPr>
            <w:lang w:val="de-DE"/>
          </w:rPr>
          <w:t>-Element eingefügt, in welchem beliebige Kommentare und Anmerkungen zur Rechnung in Freitextform gespeichert werden können.</w:t>
        </w:r>
      </w:moveFrom>
    </w:p>
    <w:p w14:paraId="52FC20F2" w14:textId="67509C70" w:rsidR="00EA7E37" w:rsidRPr="0083051F" w:rsidDel="00D60008" w:rsidRDefault="00EA7E37" w:rsidP="00EA7E37">
      <w:pPr>
        <w:jc w:val="both"/>
        <w:rPr>
          <w:moveFrom w:id="231" w:author="BlaschMa" w:date="2018-01-24T09:06:00Z"/>
          <w:b/>
          <w:lang w:val="de-DE"/>
        </w:rPr>
      </w:pPr>
      <w:moveFrom w:id="232" w:author="BlaschMa" w:date="2018-01-24T09:06:00Z">
        <w:r w:rsidRPr="0083051F" w:rsidDel="00D60008">
          <w:rPr>
            <w:b/>
            <w:lang w:val="de-DE"/>
          </w:rPr>
          <w:t>Neues Kapitel „</w:t>
        </w:r>
        <w:r w:rsidR="002A0F40" w:rsidRPr="0083051F" w:rsidDel="00D60008">
          <w:rPr>
            <w:b/>
            <w:lang w:val="de-DE"/>
          </w:rPr>
          <w:t>Anwendungsempfehlungen</w:t>
        </w:r>
        <w:r w:rsidRPr="0083051F" w:rsidDel="00D60008">
          <w:rPr>
            <w:b/>
            <w:lang w:val="de-DE"/>
          </w:rPr>
          <w:t>“</w:t>
        </w:r>
      </w:moveFrom>
    </w:p>
    <w:p w14:paraId="2D88B3CA" w14:textId="7093BA22" w:rsidR="00EA7E37" w:rsidRPr="0083051F" w:rsidDel="00D60008" w:rsidRDefault="00EA7E37" w:rsidP="00CA6221">
      <w:pPr>
        <w:pStyle w:val="ListParagraph"/>
        <w:numPr>
          <w:ilvl w:val="0"/>
          <w:numId w:val="13"/>
        </w:numPr>
        <w:jc w:val="both"/>
        <w:rPr>
          <w:moveFrom w:id="233" w:author="BlaschMa" w:date="2018-01-24T09:06:00Z"/>
          <w:lang w:val="de-DE"/>
        </w:rPr>
      </w:pPr>
      <w:moveFrom w:id="234" w:author="BlaschMa" w:date="2018-01-24T09:06:00Z">
        <w:r w:rsidRPr="0083051F" w:rsidDel="00D60008">
          <w:rPr>
            <w:lang w:val="de-DE"/>
          </w:rPr>
          <w:t>Es wurde ein neue</w:t>
        </w:r>
        <w:r w:rsidR="00A23717" w:rsidRPr="0083051F" w:rsidDel="00D60008">
          <w:rPr>
            <w:lang w:val="de-DE"/>
          </w:rPr>
          <w:t>r</w:t>
        </w:r>
        <w:r w:rsidRPr="0083051F" w:rsidDel="00D60008">
          <w:rPr>
            <w:lang w:val="de-DE"/>
          </w:rPr>
          <w:t xml:space="preserve"> </w:t>
        </w:r>
        <w:r w:rsidR="00A23717" w:rsidRPr="0083051F" w:rsidDel="00D60008">
          <w:rPr>
            <w:lang w:val="de-DE"/>
          </w:rPr>
          <w:t xml:space="preserve">Abschnitt </w:t>
        </w:r>
        <w:r w:rsidRPr="0083051F" w:rsidDel="00D60008">
          <w:rPr>
            <w:lang w:val="de-DE"/>
          </w:rPr>
          <w:t>„Spezialfälle“ aufgenommen, in welchem die Verwendung von Gutschriften erläutert wird</w:t>
        </w:r>
        <w:r w:rsidR="00EB4A8B" w:rsidRPr="0083051F" w:rsidDel="00D60008">
          <w:rPr>
            <w:lang w:val="de-DE"/>
          </w:rPr>
          <w:t>.</w:t>
        </w:r>
      </w:moveFrom>
    </w:p>
    <w:p w14:paraId="706617FC" w14:textId="0F811E6E" w:rsidR="00101D7C" w:rsidRPr="0083051F" w:rsidDel="00D60008" w:rsidRDefault="00101D7C" w:rsidP="00101D7C">
      <w:pPr>
        <w:jc w:val="both"/>
        <w:rPr>
          <w:moveFrom w:id="235" w:author="BlaschMa" w:date="2018-01-24T09:06:00Z"/>
          <w:b/>
          <w:lang w:val="de-DE"/>
        </w:rPr>
      </w:pPr>
      <w:moveFrom w:id="236" w:author="BlaschMa" w:date="2018-01-24T09:06:00Z">
        <w:r w:rsidRPr="0083051F" w:rsidDel="00D60008">
          <w:rPr>
            <w:b/>
            <w:lang w:val="de-DE"/>
          </w:rPr>
          <w:t>Neues Element PayableAmount und BelowTheLineItems</w:t>
        </w:r>
      </w:moveFrom>
    </w:p>
    <w:p w14:paraId="17B302F4" w14:textId="7233D57C" w:rsidR="00101D7C" w:rsidRPr="0083051F" w:rsidDel="00D60008" w:rsidRDefault="00101D7C" w:rsidP="00CA6221">
      <w:pPr>
        <w:pStyle w:val="ListParagraph"/>
        <w:numPr>
          <w:ilvl w:val="0"/>
          <w:numId w:val="13"/>
        </w:numPr>
        <w:jc w:val="both"/>
        <w:rPr>
          <w:moveFrom w:id="237" w:author="BlaschMa" w:date="2018-01-24T09:06:00Z"/>
          <w:lang w:val="de-DE"/>
        </w:rPr>
      </w:pPr>
      <w:moveFrom w:id="238" w:author="BlaschMa" w:date="2018-01-24T09:06:00Z">
        <w:r w:rsidRPr="0083051F" w:rsidDel="00D60008">
          <w:rPr>
            <w:lang w:val="de-DE"/>
          </w:rPr>
          <w:t>Um nicht-</w:t>
        </w:r>
        <w:r w:rsidR="00537442" w:rsidRPr="0083051F" w:rsidDel="00D60008">
          <w:rPr>
            <w:lang w:val="de-DE"/>
          </w:rPr>
          <w:t>steuer</w:t>
        </w:r>
        <w:r w:rsidRPr="0083051F" w:rsidDel="00D60008">
          <w:rPr>
            <w:lang w:val="de-DE"/>
          </w:rPr>
          <w:t xml:space="preserve">relevante Beträge wie Verzugszinsen, Drittleistungen usw. abzubilden, wurde in der </w:t>
        </w:r>
        <w:r w:rsidRPr="0083051F" w:rsidDel="00D60008">
          <w:rPr>
            <w:rFonts w:ascii="Courier New" w:hAnsi="Courier New" w:cs="Courier New"/>
            <w:lang w:val="de-DE"/>
          </w:rPr>
          <w:t>Details</w:t>
        </w:r>
        <w:r w:rsidR="00EB4A8B" w:rsidRPr="0083051F" w:rsidDel="00D60008">
          <w:rPr>
            <w:lang w:val="de-DE"/>
          </w:rPr>
          <w:t>-</w:t>
        </w:r>
        <w:r w:rsidRPr="0083051F" w:rsidDel="00D60008">
          <w:rPr>
            <w:lang w:val="de-DE"/>
          </w:rPr>
          <w:t xml:space="preserve">Sektion ein neues Element </w:t>
        </w:r>
        <w:r w:rsidRPr="0083051F" w:rsidDel="00D60008">
          <w:rPr>
            <w:rFonts w:ascii="Courier New" w:hAnsi="Courier New" w:cs="Courier New"/>
            <w:lang w:val="de-DE"/>
          </w:rPr>
          <w:t>BelowTheLineItems</w:t>
        </w:r>
        <w:r w:rsidRPr="0083051F" w:rsidDel="00D60008">
          <w:rPr>
            <w:lang w:val="de-DE"/>
          </w:rPr>
          <w:t xml:space="preserve"> </w:t>
        </w:r>
        <w:r w:rsidR="00EB4A8B" w:rsidRPr="0083051F" w:rsidDel="00D60008">
          <w:rPr>
            <w:lang w:val="de-DE"/>
          </w:rPr>
          <w:t xml:space="preserve">für Drittleistungen, Verzugszinsen und andere nicht steuer-relevante Daten </w:t>
        </w:r>
        <w:r w:rsidRPr="0083051F" w:rsidDel="00D60008">
          <w:rPr>
            <w:lang w:val="de-DE"/>
          </w:rPr>
          <w:t>eingeführt</w:t>
        </w:r>
        <w:r w:rsidR="00EB4A8B" w:rsidRPr="0083051F" w:rsidDel="00D60008">
          <w:rPr>
            <w:lang w:val="de-DE"/>
          </w:rPr>
          <w:t>.</w:t>
        </w:r>
      </w:moveFrom>
    </w:p>
    <w:p w14:paraId="49850D67" w14:textId="7F4B7A43" w:rsidR="00101D7C" w:rsidRPr="0083051F" w:rsidDel="00D60008" w:rsidRDefault="00101D7C" w:rsidP="00CA6221">
      <w:pPr>
        <w:pStyle w:val="ListParagraph"/>
        <w:numPr>
          <w:ilvl w:val="0"/>
          <w:numId w:val="13"/>
        </w:numPr>
        <w:jc w:val="both"/>
        <w:rPr>
          <w:moveFrom w:id="239" w:author="BlaschMa" w:date="2018-01-24T09:06:00Z"/>
          <w:lang w:val="de-DE"/>
        </w:rPr>
      </w:pPr>
      <w:moveFrom w:id="240" w:author="BlaschMa" w:date="2018-01-24T09:06:00Z">
        <w:r w:rsidRPr="0083051F" w:rsidDel="00D60008">
          <w:rPr>
            <w:lang w:val="de-DE"/>
          </w:rPr>
          <w:t xml:space="preserve">Zusätzlich existiert nun auf ROOT-Ebene ein weiteres Element </w:t>
        </w:r>
        <w:r w:rsidRPr="0083051F" w:rsidDel="00D60008">
          <w:rPr>
            <w:rFonts w:ascii="Courier New" w:hAnsi="Courier New" w:cs="Courier New"/>
            <w:lang w:val="de-DE"/>
          </w:rPr>
          <w:t>PayableAmount</w:t>
        </w:r>
        <w:r w:rsidRPr="0083051F" w:rsidDel="00D60008">
          <w:rPr>
            <w:lang w:val="de-DE"/>
          </w:rPr>
          <w:t xml:space="preserve">, </w:t>
        </w:r>
        <w:r w:rsidR="00EB4A8B" w:rsidRPr="0083051F" w:rsidDel="00D60008">
          <w:rPr>
            <w:lang w:val="de-DE"/>
          </w:rPr>
          <w:t>das</w:t>
        </w:r>
        <w:r w:rsidRPr="0083051F" w:rsidDel="00D60008">
          <w:rPr>
            <w:lang w:val="de-DE"/>
          </w:rPr>
          <w:t xml:space="preserve"> den zahlbaren Betrag angibt. Dieser kann </w:t>
        </w:r>
        <w:r w:rsidR="00EB4A8B" w:rsidRPr="0083051F" w:rsidDel="00D60008">
          <w:rPr>
            <w:lang w:val="de-DE"/>
          </w:rPr>
          <w:t>bei Vorhandensein</w:t>
        </w:r>
        <w:r w:rsidRPr="0083051F" w:rsidDel="00D60008">
          <w:rPr>
            <w:lang w:val="de-DE"/>
          </w:rPr>
          <w:t xml:space="preserve"> von </w:t>
        </w:r>
        <w:r w:rsidR="00EB4A8B" w:rsidRPr="0083051F" w:rsidDel="00D60008">
          <w:rPr>
            <w:rFonts w:ascii="Courier New" w:hAnsi="Courier New"/>
            <w:lang w:val="de-DE"/>
          </w:rPr>
          <w:t>BelowTheLineItems</w:t>
        </w:r>
        <w:r w:rsidRPr="0083051F" w:rsidDel="00D60008">
          <w:rPr>
            <w:lang w:val="de-DE"/>
          </w:rPr>
          <w:t xml:space="preserve"> vom Rechnungsbruttobetrag </w:t>
        </w:r>
        <w:r w:rsidR="00EB4A8B" w:rsidRPr="0083051F" w:rsidDel="00D60008">
          <w:rPr>
            <w:lang w:val="de-DE"/>
          </w:rPr>
          <w:t>(</w:t>
        </w:r>
        <w:r w:rsidR="00EB4A8B" w:rsidRPr="0083051F" w:rsidDel="00D60008">
          <w:rPr>
            <w:rFonts w:ascii="Courier New" w:hAnsi="Courier New"/>
            <w:lang w:val="de-DE"/>
          </w:rPr>
          <w:t>TotalGrossAmount</w:t>
        </w:r>
        <w:r w:rsidR="00EB4A8B" w:rsidRPr="0083051F" w:rsidDel="00D60008">
          <w:rPr>
            <w:lang w:val="de-DE"/>
          </w:rPr>
          <w:t xml:space="preserve">-Element) </w:t>
        </w:r>
        <w:r w:rsidRPr="0083051F" w:rsidDel="00D60008">
          <w:rPr>
            <w:lang w:val="de-DE"/>
          </w:rPr>
          <w:t>abweichen</w:t>
        </w:r>
        <w:r w:rsidR="00EB4A8B" w:rsidRPr="0083051F" w:rsidDel="00D60008">
          <w:rPr>
            <w:lang w:val="de-DE"/>
          </w:rPr>
          <w:t>.</w:t>
        </w:r>
      </w:moveFrom>
    </w:p>
    <w:p w14:paraId="105FFC31" w14:textId="6B687861" w:rsidR="00101D7C" w:rsidRPr="0083051F" w:rsidDel="00D60008" w:rsidRDefault="00101D7C" w:rsidP="00101D7C">
      <w:pPr>
        <w:jc w:val="both"/>
        <w:rPr>
          <w:moveFrom w:id="241" w:author="BlaschMa" w:date="2018-01-24T09:06:00Z"/>
          <w:b/>
          <w:lang w:val="de-DE"/>
        </w:rPr>
      </w:pPr>
      <w:moveFrom w:id="242" w:author="BlaschMa" w:date="2018-01-24T09:06:00Z">
        <w:r w:rsidRPr="0083051F" w:rsidDel="00D60008">
          <w:rPr>
            <w:b/>
            <w:lang w:val="de-DE"/>
          </w:rPr>
          <w:t>Unterscheidung zwischen Tax und TaxExemption auf ListLineItem-Ebene</w:t>
        </w:r>
      </w:moveFrom>
    </w:p>
    <w:p w14:paraId="4D5A9A20" w14:textId="6421EA79" w:rsidR="00101D7C" w:rsidRPr="0083051F" w:rsidDel="00D60008" w:rsidRDefault="00101D7C" w:rsidP="00CA6221">
      <w:pPr>
        <w:pStyle w:val="ListParagraph"/>
        <w:numPr>
          <w:ilvl w:val="0"/>
          <w:numId w:val="16"/>
        </w:numPr>
        <w:jc w:val="both"/>
        <w:rPr>
          <w:moveFrom w:id="243" w:author="BlaschMa" w:date="2018-01-24T09:06:00Z"/>
          <w:lang w:val="de-DE"/>
        </w:rPr>
      </w:pPr>
      <w:moveFrom w:id="244" w:author="BlaschMa" w:date="2018-01-24T09:06:00Z">
        <w:r w:rsidRPr="0083051F" w:rsidDel="00D60008">
          <w:rPr>
            <w:lang w:val="de-DE"/>
          </w:rPr>
          <w:t xml:space="preserve">Auf ListLineItem-Ebene gibt es die Möglichkeit entweder </w:t>
        </w:r>
        <w:r w:rsidRPr="0083051F" w:rsidDel="00D60008">
          <w:rPr>
            <w:rFonts w:ascii="Courier New" w:hAnsi="Courier New" w:cs="Courier New"/>
            <w:lang w:val="de-DE"/>
          </w:rPr>
          <w:t>Tax</w:t>
        </w:r>
        <w:r w:rsidRPr="0083051F" w:rsidDel="00D60008">
          <w:rPr>
            <w:lang w:val="de-DE"/>
          </w:rPr>
          <w:t xml:space="preserve"> oder </w:t>
        </w:r>
        <w:r w:rsidRPr="0083051F" w:rsidDel="00D60008">
          <w:rPr>
            <w:rFonts w:ascii="Courier New" w:hAnsi="Courier New" w:cs="Courier New"/>
            <w:lang w:val="de-DE"/>
          </w:rPr>
          <w:t>TaxExemption</w:t>
        </w:r>
        <w:r w:rsidRPr="0083051F" w:rsidDel="00D60008">
          <w:rPr>
            <w:lang w:val="de-DE"/>
          </w:rPr>
          <w:t xml:space="preserve"> anzugeben. Dadurch können steuerbefreite Rechnungspositionen angegeben werden.</w:t>
        </w:r>
      </w:moveFrom>
    </w:p>
    <w:p w14:paraId="27D78B8D" w14:textId="19D93305" w:rsidR="005C6989" w:rsidRPr="0083051F" w:rsidDel="00D60008" w:rsidRDefault="005C6989" w:rsidP="00CA6221">
      <w:pPr>
        <w:pStyle w:val="ListParagraph"/>
        <w:numPr>
          <w:ilvl w:val="0"/>
          <w:numId w:val="16"/>
        </w:numPr>
        <w:jc w:val="both"/>
        <w:rPr>
          <w:moveFrom w:id="245" w:author="BlaschMa" w:date="2018-01-24T09:06:00Z"/>
          <w:lang w:val="de-DE"/>
        </w:rPr>
      </w:pPr>
      <w:moveFrom w:id="246" w:author="BlaschMa" w:date="2018-01-24T09:06:00Z">
        <w:r w:rsidRPr="0083051F" w:rsidDel="00D60008">
          <w:rPr>
            <w:lang w:val="de-DE"/>
          </w:rPr>
          <w:t xml:space="preserve">Auf ROOT-Ebene wurde die Struktur von </w:t>
        </w:r>
        <w:r w:rsidRPr="0083051F" w:rsidDel="00D60008">
          <w:rPr>
            <w:rFonts w:ascii="Courier New" w:hAnsi="Courier New" w:cs="Courier New"/>
            <w:lang w:val="de-DE"/>
          </w:rPr>
          <w:t>Tax</w:t>
        </w:r>
        <w:r w:rsidRPr="0083051F" w:rsidDel="00D60008">
          <w:rPr>
            <w:lang w:val="de-DE"/>
          </w:rPr>
          <w:t xml:space="preserve"> entsprechend adaptiert, sodass sowohl </w:t>
        </w:r>
        <w:r w:rsidR="00DA3F97" w:rsidRPr="0083051F" w:rsidDel="00D60008">
          <w:rPr>
            <w:rFonts w:ascii="Courier New" w:hAnsi="Courier New" w:cs="Courier New"/>
            <w:lang w:val="de-DE"/>
          </w:rPr>
          <w:t>Tax</w:t>
        </w:r>
        <w:r w:rsidRPr="0083051F" w:rsidDel="00D60008">
          <w:rPr>
            <w:lang w:val="de-DE"/>
          </w:rPr>
          <w:t xml:space="preserve"> als auch </w:t>
        </w:r>
        <w:r w:rsidRPr="0083051F" w:rsidDel="00D60008">
          <w:rPr>
            <w:rFonts w:ascii="Courier New" w:hAnsi="Courier New" w:cs="Courier New"/>
            <w:lang w:val="de-DE"/>
          </w:rPr>
          <w:t>TaxExemption</w:t>
        </w:r>
        <w:r w:rsidRPr="0083051F" w:rsidDel="00D60008">
          <w:rPr>
            <w:lang w:val="de-DE"/>
          </w:rPr>
          <w:t xml:space="preserve"> </w:t>
        </w:r>
        <w:r w:rsidR="00C62D0E" w:rsidRPr="0083051F" w:rsidDel="00D60008">
          <w:rPr>
            <w:lang w:val="de-DE"/>
          </w:rPr>
          <w:t>Summene</w:t>
        </w:r>
        <w:r w:rsidRPr="0083051F" w:rsidDel="00D60008">
          <w:rPr>
            <w:lang w:val="de-DE"/>
          </w:rPr>
          <w:t xml:space="preserve">inträge </w:t>
        </w:r>
        <w:r w:rsidR="00C62D0E" w:rsidRPr="0083051F" w:rsidDel="00D60008">
          <w:rPr>
            <w:lang w:val="de-DE"/>
          </w:rPr>
          <w:t xml:space="preserve">abgebildet </w:t>
        </w:r>
        <w:r w:rsidRPr="0083051F" w:rsidDel="00D60008">
          <w:rPr>
            <w:lang w:val="de-DE"/>
          </w:rPr>
          <w:t>werden können.</w:t>
        </w:r>
      </w:moveFrom>
    </w:p>
    <w:p w14:paraId="13117678" w14:textId="245BFCF8" w:rsidR="00E16488" w:rsidRPr="0083051F" w:rsidDel="00D60008" w:rsidRDefault="00E16488" w:rsidP="00E16488">
      <w:pPr>
        <w:jc w:val="both"/>
        <w:rPr>
          <w:moveFrom w:id="247" w:author="BlaschMa" w:date="2018-01-24T09:06:00Z"/>
          <w:b/>
          <w:lang w:val="de-DE"/>
        </w:rPr>
      </w:pPr>
      <w:moveFrom w:id="248" w:author="BlaschMa" w:date="2018-01-24T09:06:00Z">
        <w:r w:rsidRPr="0083051F" w:rsidDel="00D60008">
          <w:rPr>
            <w:b/>
            <w:lang w:val="de-DE"/>
          </w:rPr>
          <w:t>Neuer abstrakter Supertyp für InvoiceRecipient, OrderingParty und Biller</w:t>
        </w:r>
      </w:moveFrom>
    </w:p>
    <w:p w14:paraId="1FFA8FB2" w14:textId="61171447" w:rsidR="00E16488" w:rsidRPr="0083051F" w:rsidDel="00D60008" w:rsidRDefault="00E16488" w:rsidP="00CA6221">
      <w:pPr>
        <w:pStyle w:val="ListParagraph"/>
        <w:numPr>
          <w:ilvl w:val="0"/>
          <w:numId w:val="17"/>
        </w:numPr>
        <w:jc w:val="both"/>
        <w:rPr>
          <w:moveFrom w:id="249" w:author="BlaschMa" w:date="2018-01-24T09:06:00Z"/>
          <w:lang w:val="de-DE"/>
        </w:rPr>
      </w:pPr>
      <w:moveFrom w:id="250" w:author="BlaschMa" w:date="2018-01-24T09:06:00Z">
        <w:r w:rsidRPr="0083051F" w:rsidDel="00D60008">
          <w:rPr>
            <w:lang w:val="de-DE"/>
          </w:rPr>
          <w:t xml:space="preserve">Für die drei Typen </w:t>
        </w:r>
        <w:r w:rsidRPr="0083051F" w:rsidDel="00D60008">
          <w:rPr>
            <w:rFonts w:ascii="Courier New" w:hAnsi="Courier New" w:cs="Courier New"/>
            <w:lang w:val="de-DE"/>
          </w:rPr>
          <w:t>InvoiceRecipient</w:t>
        </w:r>
        <w:r w:rsidRPr="0083051F" w:rsidDel="00D60008">
          <w:rPr>
            <w:lang w:val="de-DE"/>
          </w:rPr>
          <w:t xml:space="preserve">, </w:t>
        </w:r>
        <w:r w:rsidRPr="0083051F" w:rsidDel="00D60008">
          <w:rPr>
            <w:rFonts w:ascii="Courier New" w:hAnsi="Courier New" w:cs="Courier New"/>
            <w:lang w:val="de-DE"/>
          </w:rPr>
          <w:t>OrderingParty</w:t>
        </w:r>
        <w:r w:rsidRPr="0083051F" w:rsidDel="00D60008">
          <w:rPr>
            <w:lang w:val="de-DE"/>
          </w:rPr>
          <w:t xml:space="preserve"> und </w:t>
        </w:r>
        <w:r w:rsidRPr="0083051F" w:rsidDel="00D60008">
          <w:rPr>
            <w:rFonts w:ascii="Courier New" w:hAnsi="Courier New" w:cs="Courier New"/>
            <w:lang w:val="de-DE"/>
          </w:rPr>
          <w:t>Biller</w:t>
        </w:r>
        <w:r w:rsidRPr="0083051F" w:rsidDel="00D60008">
          <w:rPr>
            <w:lang w:val="de-DE"/>
          </w:rPr>
          <w:t xml:space="preserve"> wurde ein neuer gemeinsamer Supertyp </w:t>
        </w:r>
        <w:r w:rsidRPr="0083051F" w:rsidDel="00D60008">
          <w:rPr>
            <w:rFonts w:ascii="Courier New" w:hAnsi="Courier New" w:cs="Courier New"/>
            <w:lang w:val="de-DE"/>
          </w:rPr>
          <w:t>AbstractPartyType</w:t>
        </w:r>
        <w:r w:rsidRPr="0083051F" w:rsidDel="00D60008">
          <w:rPr>
            <w:lang w:val="de-DE"/>
          </w:rPr>
          <w:t xml:space="preserve"> eingeführt</w:t>
        </w:r>
        <w:r w:rsidR="00E10AEE" w:rsidRPr="0083051F" w:rsidDel="00D60008">
          <w:rPr>
            <w:lang w:val="de-DE"/>
          </w:rPr>
          <w:t>. Dadurch ändert sich die Reihenfolge der Kindelemente im XML geringfügig.</w:t>
        </w:r>
      </w:moveFrom>
    </w:p>
    <w:p w14:paraId="6A6758AF" w14:textId="2493622F" w:rsidR="00662307" w:rsidRPr="0083051F" w:rsidDel="00D60008" w:rsidRDefault="00662307" w:rsidP="00662307">
      <w:pPr>
        <w:jc w:val="both"/>
        <w:rPr>
          <w:moveFrom w:id="251" w:author="BlaschMa" w:date="2018-01-24T09:06:00Z"/>
          <w:b/>
          <w:lang w:val="de-DE"/>
        </w:rPr>
      </w:pPr>
      <w:moveFrom w:id="252" w:author="BlaschMa" w:date="2018-01-24T09:06:00Z">
        <w:r w:rsidRPr="0083051F" w:rsidDel="00D60008">
          <w:rPr>
            <w:b/>
            <w:lang w:val="de-DE"/>
          </w:rPr>
          <w:t>BillersInvoiceRecipientID nun optional</w:t>
        </w:r>
      </w:moveFrom>
    </w:p>
    <w:p w14:paraId="19C2142F" w14:textId="5558990B" w:rsidR="00662307" w:rsidRPr="0083051F" w:rsidDel="00D60008" w:rsidRDefault="00662307" w:rsidP="00662307">
      <w:pPr>
        <w:pStyle w:val="ListParagraph"/>
        <w:numPr>
          <w:ilvl w:val="0"/>
          <w:numId w:val="17"/>
        </w:numPr>
        <w:jc w:val="both"/>
        <w:rPr>
          <w:moveFrom w:id="253" w:author="BlaschMa" w:date="2018-01-24T09:06:00Z"/>
          <w:lang w:val="de-DE"/>
        </w:rPr>
      </w:pPr>
      <w:moveFrom w:id="254" w:author="BlaschMa" w:date="2018-01-24T09:06:00Z">
        <w:r w:rsidRPr="0083051F" w:rsidDel="00D60008">
          <w:rPr>
            <w:lang w:val="de-DE"/>
          </w:rPr>
          <w:t xml:space="preserve">Die Angabe von </w:t>
        </w:r>
        <w:r w:rsidRPr="0083051F" w:rsidDel="00D60008">
          <w:rPr>
            <w:rFonts w:ascii="Courier New" w:hAnsi="Courier New" w:cs="Courier New"/>
            <w:lang w:val="de-DE"/>
          </w:rPr>
          <w:t>BillersInvoiceRecipientID</w:t>
        </w:r>
        <w:r w:rsidRPr="0083051F" w:rsidDel="00D60008">
          <w:rPr>
            <w:lang w:val="de-DE"/>
          </w:rPr>
          <w:t xml:space="preserve"> in einem </w:t>
        </w:r>
        <w:r w:rsidRPr="0083051F" w:rsidDel="00D60008">
          <w:rPr>
            <w:rFonts w:ascii="Courier New" w:hAnsi="Courier New" w:cs="Courier New"/>
            <w:lang w:val="de-DE"/>
          </w:rPr>
          <w:t>InvoiceRecipient</w:t>
        </w:r>
        <w:r w:rsidRPr="0083051F" w:rsidDel="00D60008">
          <w:rPr>
            <w:lang w:val="de-DE"/>
          </w:rPr>
          <w:t xml:space="preserve"> ist nun optional</w:t>
        </w:r>
        <w:r w:rsidR="00E10AEE" w:rsidRPr="0083051F" w:rsidDel="00D60008">
          <w:rPr>
            <w:lang w:val="de-DE"/>
          </w:rPr>
          <w:t>.</w:t>
        </w:r>
      </w:moveFrom>
    </w:p>
    <w:p w14:paraId="458D040C" w14:textId="2BE983B9" w:rsidR="00662307" w:rsidRPr="0083051F" w:rsidDel="00D60008" w:rsidRDefault="00662307" w:rsidP="00662307">
      <w:pPr>
        <w:jc w:val="both"/>
        <w:rPr>
          <w:moveFrom w:id="255" w:author="BlaschMa" w:date="2018-01-24T09:06:00Z"/>
          <w:b/>
          <w:lang w:val="de-DE"/>
        </w:rPr>
      </w:pPr>
      <w:moveFrom w:id="256" w:author="BlaschMa" w:date="2018-01-24T09:06:00Z">
        <w:r w:rsidRPr="0083051F" w:rsidDel="00D60008">
          <w:rPr>
            <w:b/>
            <w:lang w:val="de-DE"/>
          </w:rPr>
          <w:t>ConsolidatorsBillerID entfernt</w:t>
        </w:r>
      </w:moveFrom>
    </w:p>
    <w:p w14:paraId="4DE12A4F" w14:textId="68AD03D8" w:rsidR="00662307" w:rsidRPr="0083051F" w:rsidDel="00D60008" w:rsidRDefault="00662307" w:rsidP="00662307">
      <w:pPr>
        <w:pStyle w:val="ListParagraph"/>
        <w:numPr>
          <w:ilvl w:val="0"/>
          <w:numId w:val="17"/>
        </w:numPr>
        <w:jc w:val="both"/>
        <w:rPr>
          <w:moveFrom w:id="257" w:author="BlaschMa" w:date="2018-01-24T09:06:00Z"/>
          <w:lang w:val="de-DE"/>
        </w:rPr>
      </w:pPr>
      <w:moveFrom w:id="258" w:author="BlaschMa" w:date="2018-01-24T09:06:00Z">
        <w:r w:rsidRPr="0083051F" w:rsidDel="00D60008">
          <w:rPr>
            <w:lang w:val="de-DE"/>
          </w:rPr>
          <w:t xml:space="preserve">Das Element </w:t>
        </w:r>
        <w:r w:rsidRPr="0083051F" w:rsidDel="00D60008">
          <w:rPr>
            <w:rFonts w:ascii="Courier New" w:hAnsi="Courier New" w:cs="Courier New"/>
            <w:lang w:val="de-DE"/>
          </w:rPr>
          <w:t>ConsolidatorsBillerID</w:t>
        </w:r>
        <w:r w:rsidRPr="0083051F" w:rsidDel="00D60008">
          <w:rPr>
            <w:lang w:val="de-DE"/>
          </w:rPr>
          <w:t xml:space="preserve"> bei </w:t>
        </w:r>
        <w:r w:rsidR="00DA3F97" w:rsidRPr="0083051F" w:rsidDel="00D60008">
          <w:rPr>
            <w:rFonts w:ascii="Courier New" w:hAnsi="Courier New" w:cs="Courier New"/>
            <w:lang w:val="de-DE"/>
          </w:rPr>
          <w:t>Biller</w:t>
        </w:r>
        <w:r w:rsidR="00DA3F97" w:rsidRPr="0083051F" w:rsidDel="00D60008">
          <w:rPr>
            <w:lang w:val="de-DE"/>
          </w:rPr>
          <w:t xml:space="preserve"> </w:t>
        </w:r>
        <w:r w:rsidRPr="0083051F" w:rsidDel="00D60008">
          <w:rPr>
            <w:lang w:val="de-DE"/>
          </w:rPr>
          <w:t xml:space="preserve">wurde entfernt. Bei Bedarf ist eine Abbildung über das Element </w:t>
        </w:r>
        <w:r w:rsidRPr="0083051F" w:rsidDel="00D60008">
          <w:rPr>
            <w:rFonts w:ascii="Courier New" w:hAnsi="Courier New"/>
            <w:lang w:val="de-DE"/>
          </w:rPr>
          <w:t>FurtherIdentification</w:t>
        </w:r>
        <w:r w:rsidRPr="0083051F" w:rsidDel="00D60008">
          <w:rPr>
            <w:lang w:val="de-DE"/>
          </w:rPr>
          <w:t xml:space="preserve"> weiterhin möglich</w:t>
        </w:r>
        <w:r w:rsidR="00E10AEE" w:rsidRPr="0083051F" w:rsidDel="00D60008">
          <w:rPr>
            <w:lang w:val="de-DE"/>
          </w:rPr>
          <w:t>.</w:t>
        </w:r>
      </w:moveFrom>
    </w:p>
    <w:p w14:paraId="5220EC65" w14:textId="6C63BE6A" w:rsidR="006A35C9" w:rsidRPr="0083051F" w:rsidDel="00D60008" w:rsidRDefault="006A35C9" w:rsidP="006A35C9">
      <w:pPr>
        <w:jc w:val="both"/>
        <w:rPr>
          <w:moveFrom w:id="259" w:author="BlaschMa" w:date="2018-01-24T09:06:00Z"/>
          <w:b/>
          <w:lang w:val="de-DE"/>
        </w:rPr>
      </w:pPr>
      <w:moveFrom w:id="260" w:author="BlaschMa" w:date="2018-01-24T09:06:00Z">
        <w:r w:rsidRPr="0083051F" w:rsidDel="00D60008">
          <w:rPr>
            <w:b/>
            <w:lang w:val="de-DE"/>
          </w:rPr>
          <w:t>Weitere Verwendung des Elements FurtherIdentification</w:t>
        </w:r>
      </w:moveFrom>
    </w:p>
    <w:p w14:paraId="5419B469" w14:textId="2CD88D2F" w:rsidR="006A35C9" w:rsidRPr="0083051F" w:rsidDel="00D60008" w:rsidRDefault="006A35C9" w:rsidP="0068142B">
      <w:pPr>
        <w:pStyle w:val="ListParagraph"/>
        <w:numPr>
          <w:ilvl w:val="0"/>
          <w:numId w:val="9"/>
        </w:numPr>
        <w:jc w:val="both"/>
        <w:rPr>
          <w:moveFrom w:id="261" w:author="BlaschMa" w:date="2018-01-24T09:06:00Z"/>
          <w:lang w:val="de-DE"/>
        </w:rPr>
      </w:pPr>
      <w:moveFrom w:id="262" w:author="BlaschMa" w:date="2018-01-24T09:06:00Z">
        <w:r w:rsidRPr="0083051F" w:rsidDel="00D60008">
          <w:rPr>
            <w:lang w:val="de-DE"/>
          </w:rPr>
          <w:t xml:space="preserve">Das Element </w:t>
        </w:r>
        <w:r w:rsidRPr="0083051F" w:rsidDel="00D60008">
          <w:rPr>
            <w:rFonts w:ascii="Courier New" w:hAnsi="Courier New" w:cs="Courier New"/>
            <w:lang w:val="de-DE"/>
          </w:rPr>
          <w:t>FurtherIdentification</w:t>
        </w:r>
        <w:r w:rsidRPr="0083051F" w:rsidDel="00D60008">
          <w:rPr>
            <w:lang w:val="de-DE"/>
          </w:rPr>
          <w:t xml:space="preserve"> ist nun nicht mehr nur in </w:t>
        </w:r>
        <w:r w:rsidRPr="0083051F" w:rsidDel="00D60008">
          <w:rPr>
            <w:rFonts w:ascii="Courier New" w:hAnsi="Courier New" w:cs="Courier New"/>
            <w:lang w:val="de-DE"/>
          </w:rPr>
          <w:t>Biller</w:t>
        </w:r>
        <w:r w:rsidRPr="0083051F" w:rsidDel="00D60008">
          <w:rPr>
            <w:lang w:val="de-DE"/>
          </w:rPr>
          <w:t xml:space="preserve"> </w:t>
        </w:r>
        <w:r w:rsidR="00DD6528" w:rsidRPr="0083051F" w:rsidDel="00D60008">
          <w:rPr>
            <w:lang w:val="de-DE"/>
          </w:rPr>
          <w:t>verfügbar,</w:t>
        </w:r>
        <w:r w:rsidRPr="0083051F" w:rsidDel="00D60008">
          <w:rPr>
            <w:lang w:val="de-DE"/>
          </w:rPr>
          <w:t xml:space="preserve"> sondern auch in </w:t>
        </w:r>
        <w:r w:rsidRPr="0083051F" w:rsidDel="00D60008">
          <w:rPr>
            <w:rFonts w:ascii="Courier New" w:hAnsi="Courier New" w:cs="Courier New"/>
            <w:lang w:val="de-DE"/>
          </w:rPr>
          <w:t>InvoiceRecipient</w:t>
        </w:r>
        <w:r w:rsidRPr="0083051F" w:rsidDel="00D60008">
          <w:rPr>
            <w:lang w:val="de-DE"/>
          </w:rPr>
          <w:t xml:space="preserve"> und </w:t>
        </w:r>
        <w:r w:rsidRPr="0083051F" w:rsidDel="00D60008">
          <w:rPr>
            <w:rFonts w:ascii="Courier New" w:hAnsi="Courier New" w:cs="Courier New"/>
            <w:lang w:val="de-DE"/>
          </w:rPr>
          <w:t>OrderingParty</w:t>
        </w:r>
        <w:r w:rsidR="00E10AEE" w:rsidRPr="0083051F" w:rsidDel="00D60008">
          <w:rPr>
            <w:lang w:val="de-DE"/>
          </w:rPr>
          <w:t>.</w:t>
        </w:r>
      </w:moveFrom>
    </w:p>
    <w:p w14:paraId="792AF230" w14:textId="2D9274FE" w:rsidR="00BE5129" w:rsidRPr="0083051F" w:rsidDel="00D60008" w:rsidRDefault="00BE5129" w:rsidP="00BE5129">
      <w:pPr>
        <w:jc w:val="both"/>
        <w:rPr>
          <w:moveFrom w:id="263" w:author="BlaschMa" w:date="2018-01-24T09:06:00Z"/>
          <w:b/>
          <w:lang w:val="de-DE"/>
        </w:rPr>
      </w:pPr>
      <w:moveFrom w:id="264" w:author="BlaschMa" w:date="2018-01-24T09:06:00Z">
        <w:r w:rsidRPr="0083051F" w:rsidDel="00D60008">
          <w:rPr>
            <w:b/>
            <w:lang w:val="de-DE"/>
          </w:rPr>
          <w:t>Anpassung des complexTypes ReductionAndSurchargeListLineItemDetailsType</w:t>
        </w:r>
      </w:moveFrom>
    </w:p>
    <w:p w14:paraId="7F9A17AA" w14:textId="031A075D" w:rsidR="00BE5129" w:rsidRPr="0083051F" w:rsidDel="00D60008" w:rsidRDefault="00BE5129" w:rsidP="00BE5129">
      <w:pPr>
        <w:pStyle w:val="ListParagraph"/>
        <w:numPr>
          <w:ilvl w:val="0"/>
          <w:numId w:val="17"/>
        </w:numPr>
        <w:jc w:val="both"/>
        <w:rPr>
          <w:moveFrom w:id="265" w:author="BlaschMa" w:date="2018-01-24T09:06:00Z"/>
          <w:lang w:val="de-DE"/>
        </w:rPr>
      </w:pPr>
      <w:moveFrom w:id="266" w:author="BlaschMa" w:date="2018-01-24T09:06:00Z">
        <w:r w:rsidRPr="0083051F" w:rsidDel="00D60008">
          <w:rPr>
            <w:lang w:val="de-DE"/>
          </w:rPr>
          <w:t>Auf ListLineItem</w:t>
        </w:r>
        <w:r w:rsidR="00E10AEE" w:rsidRPr="0083051F" w:rsidDel="00D60008">
          <w:rPr>
            <w:lang w:val="de-DE"/>
          </w:rPr>
          <w:t>-</w:t>
        </w:r>
        <w:r w:rsidRPr="0083051F" w:rsidDel="00D60008">
          <w:rPr>
            <w:lang w:val="de-DE"/>
          </w:rPr>
          <w:t xml:space="preserve">Ebene können nun sowohl </w:t>
        </w:r>
        <w:r w:rsidR="00E10AEE" w:rsidRPr="0083051F" w:rsidDel="00D60008">
          <w:rPr>
            <w:lang w:val="de-DE"/>
          </w:rPr>
          <w:t>Rabatte (</w:t>
        </w:r>
        <w:r w:rsidR="00E10AEE" w:rsidRPr="0083051F" w:rsidDel="00D60008">
          <w:rPr>
            <w:rFonts w:ascii="Courier New" w:hAnsi="Courier New"/>
            <w:lang w:val="de-DE"/>
          </w:rPr>
          <w:t>Reduction</w:t>
        </w:r>
        <w:r w:rsidR="00E10AEE" w:rsidRPr="0083051F" w:rsidDel="00D60008">
          <w:rPr>
            <w:lang w:val="de-DE"/>
          </w:rPr>
          <w:t xml:space="preserve">) </w:t>
        </w:r>
        <w:r w:rsidRPr="0083051F" w:rsidDel="00D60008">
          <w:rPr>
            <w:lang w:val="de-DE"/>
          </w:rPr>
          <w:t xml:space="preserve">als auch </w:t>
        </w:r>
        <w:r w:rsidR="00E10AEE" w:rsidRPr="0083051F" w:rsidDel="00D60008">
          <w:rPr>
            <w:lang w:val="de-DE"/>
          </w:rPr>
          <w:t>Aufschläge (</w:t>
        </w:r>
        <w:r w:rsidR="00E10AEE" w:rsidRPr="0083051F" w:rsidDel="00D60008">
          <w:rPr>
            <w:rFonts w:ascii="Courier New" w:hAnsi="Courier New"/>
            <w:lang w:val="de-DE"/>
          </w:rPr>
          <w:t>Surcharge</w:t>
        </w:r>
        <w:r w:rsidR="00E10AEE" w:rsidRPr="0083051F" w:rsidDel="00D60008">
          <w:rPr>
            <w:lang w:val="de-DE"/>
          </w:rPr>
          <w:t xml:space="preserve">) </w:t>
        </w:r>
        <w:r w:rsidRPr="0083051F" w:rsidDel="00D60008">
          <w:rPr>
            <w:lang w:val="de-DE"/>
          </w:rPr>
          <w:t>gemischt angegeben werden.</w:t>
        </w:r>
      </w:moveFrom>
    </w:p>
    <w:p w14:paraId="558ADB41" w14:textId="5841F025" w:rsidR="00BE5129" w:rsidRPr="0083051F" w:rsidDel="00D60008" w:rsidRDefault="00BE5129" w:rsidP="00BE5129">
      <w:pPr>
        <w:jc w:val="both"/>
        <w:rPr>
          <w:moveFrom w:id="267" w:author="BlaschMa" w:date="2018-01-24T09:06:00Z"/>
          <w:b/>
          <w:lang w:val="de-DE"/>
        </w:rPr>
      </w:pPr>
      <w:moveFrom w:id="268" w:author="BlaschMa" w:date="2018-01-24T09:06:00Z">
        <w:r w:rsidRPr="0083051F" w:rsidDel="00D60008">
          <w:rPr>
            <w:b/>
            <w:lang w:val="de-DE"/>
          </w:rPr>
          <w:t xml:space="preserve">Aufnahme </w:t>
        </w:r>
        <w:r w:rsidR="00E10AEE" w:rsidRPr="0083051F" w:rsidDel="00D60008">
          <w:rPr>
            <w:b/>
            <w:lang w:val="de-DE"/>
          </w:rPr>
          <w:t xml:space="preserve">von </w:t>
        </w:r>
        <w:r w:rsidRPr="0083051F" w:rsidDel="00D60008">
          <w:rPr>
            <w:b/>
            <w:lang w:val="de-DE"/>
          </w:rPr>
          <w:t>Codelistenempfehlung</w:t>
        </w:r>
        <w:r w:rsidR="00E10AEE" w:rsidRPr="0083051F" w:rsidDel="00D60008">
          <w:rPr>
            <w:b/>
            <w:lang w:val="de-DE"/>
          </w:rPr>
          <w:t>en</w:t>
        </w:r>
      </w:moveFrom>
    </w:p>
    <w:p w14:paraId="4B0A2840" w14:textId="31DD4948" w:rsidR="00BE5129" w:rsidRPr="0083051F" w:rsidDel="00D60008" w:rsidRDefault="00BE5129" w:rsidP="00BB618D">
      <w:pPr>
        <w:pStyle w:val="ListParagraph"/>
        <w:numPr>
          <w:ilvl w:val="0"/>
          <w:numId w:val="17"/>
        </w:numPr>
        <w:jc w:val="both"/>
        <w:rPr>
          <w:moveFrom w:id="269" w:author="BlaschMa" w:date="2018-01-24T09:06:00Z"/>
          <w:lang w:val="de-DE"/>
        </w:rPr>
      </w:pPr>
      <w:moveFrom w:id="270" w:author="BlaschMa" w:date="2018-01-24T09:06:00Z">
        <w:r w:rsidRPr="0083051F" w:rsidDel="00D60008">
          <w:rPr>
            <w:lang w:val="de-DE"/>
          </w:rPr>
          <w:t xml:space="preserve">Im Appendix dieser Dokumentation finden sich Empfehlungen für Codelisten für </w:t>
        </w:r>
        <w:r w:rsidR="00E10AEE" w:rsidRPr="0083051F" w:rsidDel="00D60008">
          <w:rPr>
            <w:lang w:val="de-DE"/>
          </w:rPr>
          <w:t xml:space="preserve">Steuerbefreiungsgründe </w:t>
        </w:r>
        <w:r w:rsidRPr="0083051F" w:rsidDel="00D60008">
          <w:rPr>
            <w:lang w:val="de-DE"/>
          </w:rPr>
          <w:t xml:space="preserve">und </w:t>
        </w:r>
        <w:r w:rsidR="00E10AEE" w:rsidRPr="0083051F" w:rsidDel="00D60008">
          <w:rPr>
            <w:lang w:val="de-DE"/>
          </w:rPr>
          <w:t>Mengeneinheiten</w:t>
        </w:r>
        <w:r w:rsidR="00BB618D" w:rsidRPr="0083051F" w:rsidDel="00D60008">
          <w:rPr>
            <w:lang w:val="de-DE"/>
          </w:rPr>
          <w:t xml:space="preserve">. Um auf Seiten des Empfängers eine automatische Verarbeitung zu ermöglichen, wird die Verwendung der </w:t>
        </w:r>
        <w:r w:rsidR="00E10AEE" w:rsidRPr="0083051F" w:rsidDel="00D60008">
          <w:rPr>
            <w:lang w:val="de-DE"/>
          </w:rPr>
          <w:t>ebInterface-</w:t>
        </w:r>
        <w:r w:rsidR="00BB618D" w:rsidRPr="0083051F" w:rsidDel="00D60008">
          <w:rPr>
            <w:lang w:val="de-DE"/>
          </w:rPr>
          <w:t>Codelisten empfohlen.</w:t>
        </w:r>
      </w:moveFrom>
    </w:p>
    <w:p w14:paraId="5FB6FEB5" w14:textId="71C3EEA0" w:rsidR="00BE5129" w:rsidRPr="0083051F" w:rsidDel="00D60008" w:rsidRDefault="00BE5129" w:rsidP="00BE5129">
      <w:pPr>
        <w:jc w:val="both"/>
        <w:rPr>
          <w:moveFrom w:id="271" w:author="BlaschMa" w:date="2018-01-24T09:06:00Z"/>
          <w:b/>
          <w:lang w:val="de-DE"/>
        </w:rPr>
      </w:pPr>
      <w:moveFrom w:id="272" w:author="BlaschMa" w:date="2018-01-24T09:06:00Z">
        <w:r w:rsidRPr="0083051F" w:rsidDel="00D60008">
          <w:rPr>
            <w:b/>
            <w:lang w:val="de-DE"/>
          </w:rPr>
          <w:t>Neues Attribut BaseQuantity bei UnitPrice</w:t>
        </w:r>
      </w:moveFrom>
    </w:p>
    <w:p w14:paraId="0A564F55" w14:textId="463F1E55" w:rsidR="00BE5129" w:rsidRPr="0083051F" w:rsidDel="00D60008" w:rsidRDefault="00BE5129" w:rsidP="00BE5129">
      <w:pPr>
        <w:pStyle w:val="ListParagraph"/>
        <w:numPr>
          <w:ilvl w:val="0"/>
          <w:numId w:val="17"/>
        </w:numPr>
        <w:jc w:val="both"/>
        <w:rPr>
          <w:moveFrom w:id="273" w:author="BlaschMa" w:date="2018-01-24T09:06:00Z"/>
          <w:lang w:val="de-DE"/>
        </w:rPr>
      </w:pPr>
      <w:moveFrom w:id="274" w:author="BlaschMa" w:date="2018-01-24T09:06:00Z">
        <w:r w:rsidRPr="0083051F" w:rsidDel="00D60008">
          <w:rPr>
            <w:lang w:val="de-DE"/>
          </w:rPr>
          <w:t xml:space="preserve">Auf ListLineItem-Ebene verfügt das Element </w:t>
        </w:r>
        <w:r w:rsidRPr="0083051F" w:rsidDel="00D60008">
          <w:rPr>
            <w:rFonts w:ascii="Courier New" w:hAnsi="Courier New"/>
            <w:lang w:val="de-DE"/>
          </w:rPr>
          <w:t>UnitPrice</w:t>
        </w:r>
        <w:r w:rsidRPr="0083051F" w:rsidDel="00D60008">
          <w:rPr>
            <w:lang w:val="de-DE"/>
          </w:rPr>
          <w:t xml:space="preserve"> nun über ein </w:t>
        </w:r>
        <w:r w:rsidR="00E10AEE" w:rsidRPr="0083051F" w:rsidDel="00D60008">
          <w:rPr>
            <w:lang w:val="de-DE"/>
          </w:rPr>
          <w:t xml:space="preserve">Attribut </w:t>
        </w:r>
        <w:r w:rsidRPr="0083051F" w:rsidDel="00D60008">
          <w:rPr>
            <w:rFonts w:ascii="Courier New" w:hAnsi="Courier New"/>
            <w:lang w:val="de-DE"/>
          </w:rPr>
          <w:t>BaseQuantity</w:t>
        </w:r>
        <w:r w:rsidRPr="0083051F" w:rsidDel="00D60008">
          <w:rPr>
            <w:lang w:val="de-DE"/>
          </w:rPr>
          <w:t xml:space="preserve">. Dadurch kann angegeben werden, auf welche Basismenge sich der </w:t>
        </w:r>
        <w:r w:rsidR="00E10AEE" w:rsidRPr="0083051F" w:rsidDel="00D60008">
          <w:rPr>
            <w:lang w:val="de-DE"/>
          </w:rPr>
          <w:t xml:space="preserve">Nettoeinzelpreis </w:t>
        </w:r>
        <w:r w:rsidRPr="0083051F" w:rsidDel="00D60008">
          <w:rPr>
            <w:lang w:val="de-DE"/>
          </w:rPr>
          <w:t>bezieht.</w:t>
        </w:r>
      </w:moveFrom>
    </w:p>
    <w:p w14:paraId="2C2E20BC" w14:textId="648807AC" w:rsidR="006708FC" w:rsidRPr="0083051F" w:rsidDel="00D60008" w:rsidRDefault="006708FC" w:rsidP="006708FC">
      <w:pPr>
        <w:jc w:val="both"/>
        <w:rPr>
          <w:moveFrom w:id="275" w:author="BlaschMa" w:date="2018-01-24T09:06:00Z"/>
          <w:b/>
          <w:lang w:val="de-DE"/>
        </w:rPr>
      </w:pPr>
      <w:moveFrom w:id="276" w:author="BlaschMa" w:date="2018-01-24T09:06:00Z">
        <w:r w:rsidRPr="0083051F" w:rsidDel="00D60008">
          <w:rPr>
            <w:b/>
            <w:lang w:val="de-DE"/>
          </w:rPr>
          <w:t xml:space="preserve">Neues </w:t>
        </w:r>
        <w:r w:rsidR="006B7135" w:rsidRPr="0083051F" w:rsidDel="00D60008">
          <w:rPr>
            <w:b/>
            <w:lang w:val="de-DE"/>
          </w:rPr>
          <w:t xml:space="preserve">Element RelatedDocument </w:t>
        </w:r>
        <w:r w:rsidRPr="0083051F" w:rsidDel="00D60008">
          <w:rPr>
            <w:b/>
            <w:lang w:val="de-DE"/>
          </w:rPr>
          <w:t xml:space="preserve">auf </w:t>
        </w:r>
        <w:r w:rsidR="00E10AEE" w:rsidRPr="0083051F" w:rsidDel="00D60008">
          <w:rPr>
            <w:b/>
            <w:lang w:val="de-DE"/>
          </w:rPr>
          <w:t>ROOT-</w:t>
        </w:r>
        <w:r w:rsidRPr="0083051F" w:rsidDel="00D60008">
          <w:rPr>
            <w:b/>
            <w:lang w:val="de-DE"/>
          </w:rPr>
          <w:t>Ebene</w:t>
        </w:r>
      </w:moveFrom>
    </w:p>
    <w:p w14:paraId="00AA9043" w14:textId="57739AA4" w:rsidR="006708FC" w:rsidRPr="0083051F" w:rsidDel="00D60008" w:rsidRDefault="006708FC" w:rsidP="006708FC">
      <w:pPr>
        <w:pStyle w:val="ListParagraph"/>
        <w:numPr>
          <w:ilvl w:val="0"/>
          <w:numId w:val="17"/>
        </w:numPr>
        <w:jc w:val="both"/>
        <w:rPr>
          <w:moveFrom w:id="277" w:author="BlaschMa" w:date="2018-01-24T09:06:00Z"/>
          <w:lang w:val="de-DE"/>
        </w:rPr>
      </w:pPr>
      <w:moveFrom w:id="278" w:author="BlaschMa" w:date="2018-01-24T09:06:00Z">
        <w:r w:rsidRPr="0083051F" w:rsidDel="00D60008">
          <w:rPr>
            <w:lang w:val="de-DE"/>
          </w:rPr>
          <w:t xml:space="preserve">Auf ROOT-Ebene dient das </w:t>
        </w:r>
        <w:r w:rsidR="006B7135" w:rsidRPr="0083051F" w:rsidDel="00D60008">
          <w:rPr>
            <w:lang w:val="de-DE"/>
          </w:rPr>
          <w:t xml:space="preserve">Element </w:t>
        </w:r>
        <w:r w:rsidRPr="0083051F" w:rsidDel="00D60008">
          <w:rPr>
            <w:rFonts w:ascii="Courier New" w:hAnsi="Courier New"/>
            <w:lang w:val="de-DE"/>
          </w:rPr>
          <w:t>Related</w:t>
        </w:r>
        <w:r w:rsidR="006B7135" w:rsidRPr="0083051F" w:rsidDel="00D60008">
          <w:rPr>
            <w:rFonts w:ascii="Courier New" w:hAnsi="Courier New"/>
            <w:lang w:val="de-DE"/>
          </w:rPr>
          <w:t>Document</w:t>
        </w:r>
        <w:r w:rsidRPr="0083051F" w:rsidDel="00D60008">
          <w:rPr>
            <w:lang w:val="de-DE"/>
          </w:rPr>
          <w:t xml:space="preserve"> zur </w:t>
        </w:r>
        <w:r w:rsidR="00E10AEE" w:rsidRPr="0083051F" w:rsidDel="00D60008">
          <w:rPr>
            <w:lang w:val="de-DE"/>
          </w:rPr>
          <w:t xml:space="preserve">optionalen </w:t>
        </w:r>
        <w:r w:rsidRPr="0083051F" w:rsidDel="00D60008">
          <w:rPr>
            <w:lang w:val="de-DE"/>
          </w:rPr>
          <w:t xml:space="preserve">Angabe </w:t>
        </w:r>
        <w:r w:rsidR="006B7135" w:rsidRPr="0083051F" w:rsidDel="00D60008">
          <w:rPr>
            <w:lang w:val="de-DE"/>
          </w:rPr>
          <w:t>von weiteren ebInterface</w:t>
        </w:r>
        <w:r w:rsidR="00913522" w:rsidRPr="0083051F" w:rsidDel="00D60008">
          <w:rPr>
            <w:lang w:val="de-DE"/>
          </w:rPr>
          <w:t>-</w:t>
        </w:r>
        <w:r w:rsidR="006B7135" w:rsidRPr="0083051F" w:rsidDel="00D60008">
          <w:rPr>
            <w:lang w:val="de-DE"/>
          </w:rPr>
          <w:t>Dokumenten, auf welche das aktuelle ebInterface</w:t>
        </w:r>
        <w:r w:rsidR="00913522" w:rsidRPr="0083051F" w:rsidDel="00D60008">
          <w:rPr>
            <w:lang w:val="de-DE"/>
          </w:rPr>
          <w:t>-</w:t>
        </w:r>
        <w:r w:rsidR="006B7135" w:rsidRPr="0083051F" w:rsidDel="00D60008">
          <w:rPr>
            <w:lang w:val="de-DE"/>
          </w:rPr>
          <w:t>Dokument referenziert. Ein Anwendungsbereich ist zum Beispiel eine Endabrechnung, bei der auf mehrere vorangegangene ebInterface-Teilrechnungen verwiesen werden kann.</w:t>
        </w:r>
      </w:moveFrom>
    </w:p>
    <w:p w14:paraId="2A6D0427" w14:textId="705626A6" w:rsidR="006B7135" w:rsidRPr="0083051F" w:rsidDel="00D60008" w:rsidRDefault="006B7135" w:rsidP="009175C7">
      <w:pPr>
        <w:jc w:val="both"/>
        <w:rPr>
          <w:moveFrom w:id="279" w:author="BlaschMa" w:date="2018-01-24T09:06:00Z"/>
          <w:b/>
          <w:lang w:val="de-DE"/>
        </w:rPr>
      </w:pPr>
      <w:moveFrom w:id="280" w:author="BlaschMa" w:date="2018-01-24T09:06:00Z">
        <w:r w:rsidRPr="0083051F" w:rsidDel="00D60008">
          <w:rPr>
            <w:b/>
            <w:lang w:val="de-DE"/>
          </w:rPr>
          <w:t>Neues Element CancelledOriginalDocument</w:t>
        </w:r>
      </w:moveFrom>
    </w:p>
    <w:p w14:paraId="33450D48" w14:textId="28A2C006" w:rsidR="006B7135" w:rsidRPr="0083051F" w:rsidDel="00D60008" w:rsidRDefault="006B7135" w:rsidP="009175C7">
      <w:pPr>
        <w:pStyle w:val="ListParagraph"/>
        <w:numPr>
          <w:ilvl w:val="0"/>
          <w:numId w:val="22"/>
        </w:numPr>
        <w:jc w:val="both"/>
        <w:rPr>
          <w:moveFrom w:id="281" w:author="BlaschMa" w:date="2018-01-24T09:06:00Z"/>
          <w:lang w:val="de-DE"/>
        </w:rPr>
      </w:pPr>
      <w:moveFrom w:id="282" w:author="BlaschMa" w:date="2018-01-24T09:06:00Z">
        <w:r w:rsidRPr="0083051F" w:rsidDel="00D60008">
          <w:rPr>
            <w:lang w:val="de-DE"/>
          </w:rPr>
          <w:t>Um mit eine</w:t>
        </w:r>
        <w:r w:rsidR="00913522" w:rsidRPr="0083051F" w:rsidDel="00D60008">
          <w:rPr>
            <w:lang w:val="de-DE"/>
          </w:rPr>
          <w:t>m</w:t>
        </w:r>
        <w:r w:rsidRPr="0083051F" w:rsidDel="00D60008">
          <w:rPr>
            <w:lang w:val="de-DE"/>
          </w:rPr>
          <w:t xml:space="preserve"> ebInterface</w:t>
        </w:r>
        <w:r w:rsidR="00913522" w:rsidRPr="0083051F" w:rsidDel="00D60008">
          <w:rPr>
            <w:lang w:val="de-DE"/>
          </w:rPr>
          <w:t>-Dokument</w:t>
        </w:r>
        <w:r w:rsidRPr="0083051F" w:rsidDel="00D60008">
          <w:rPr>
            <w:lang w:val="de-DE"/>
          </w:rPr>
          <w:t xml:space="preserve"> ein vorangegangene</w:t>
        </w:r>
        <w:r w:rsidR="00913522" w:rsidRPr="0083051F" w:rsidDel="00D60008">
          <w:rPr>
            <w:lang w:val="de-DE"/>
          </w:rPr>
          <w:t>s</w:t>
        </w:r>
        <w:r w:rsidRPr="0083051F" w:rsidDel="00D60008">
          <w:rPr>
            <w:lang w:val="de-DE"/>
          </w:rPr>
          <w:t xml:space="preserve"> ebInterface</w:t>
        </w:r>
        <w:r w:rsidR="00913522" w:rsidRPr="0083051F" w:rsidDel="00D60008">
          <w:rPr>
            <w:lang w:val="de-DE"/>
          </w:rPr>
          <w:t>-Dokument</w:t>
        </w:r>
        <w:r w:rsidRPr="0083051F" w:rsidDel="00D60008">
          <w:rPr>
            <w:lang w:val="de-DE"/>
          </w:rPr>
          <w:t xml:space="preserve"> zu stornieren, kann das neue Element </w:t>
        </w:r>
        <w:r w:rsidRPr="0083051F" w:rsidDel="00D60008">
          <w:rPr>
            <w:rFonts w:ascii="Courier New" w:hAnsi="Courier New" w:cs="Courier New"/>
            <w:lang w:val="de-DE"/>
          </w:rPr>
          <w:t>CancelledOriginalDocument</w:t>
        </w:r>
        <w:r w:rsidRPr="0083051F" w:rsidDel="00D60008">
          <w:rPr>
            <w:lang w:val="de-DE"/>
          </w:rPr>
          <w:t xml:space="preserve"> auf ROOT-Ebene verwendet werden. Dabei ist die Angabe der Rechnungsnummer und des Rechnungsdatums verpflichtend. Dieses Element ersetzt das bisherige Attribut </w:t>
        </w:r>
        <w:r w:rsidRPr="0083051F" w:rsidDel="00D60008">
          <w:rPr>
            <w:rFonts w:ascii="Courier New" w:hAnsi="Courier New" w:cs="Courier New"/>
            <w:lang w:val="de-DE"/>
          </w:rPr>
          <w:t>CancelledOriginalDocument</w:t>
        </w:r>
        <w:r w:rsidRPr="0083051F" w:rsidDel="00D60008">
          <w:rPr>
            <w:lang w:val="de-DE"/>
          </w:rPr>
          <w:t xml:space="preserve"> im ROOT-Element. Das Attribut </w:t>
        </w:r>
        <w:r w:rsidRPr="0083051F" w:rsidDel="00D60008">
          <w:rPr>
            <w:rFonts w:ascii="Courier New" w:hAnsi="Courier New" w:cs="Courier New"/>
            <w:lang w:val="de-DE"/>
          </w:rPr>
          <w:t>CancelledOriginalDocument</w:t>
        </w:r>
        <w:r w:rsidRPr="0083051F" w:rsidDel="00D60008">
          <w:rPr>
            <w:lang w:val="de-DE"/>
          </w:rPr>
          <w:t xml:space="preserve"> wurde daher entfernt.</w:t>
        </w:r>
      </w:moveFrom>
    </w:p>
    <w:p w14:paraId="7B1B6293" w14:textId="47E17F53" w:rsidR="00D24856" w:rsidRPr="0083051F" w:rsidDel="00D60008" w:rsidRDefault="00E10AEE" w:rsidP="00D24856">
      <w:pPr>
        <w:jc w:val="both"/>
        <w:rPr>
          <w:moveFrom w:id="283" w:author="BlaschMa" w:date="2018-01-24T09:06:00Z"/>
          <w:b/>
          <w:lang w:val="de-DE"/>
        </w:rPr>
      </w:pPr>
      <w:moveFrom w:id="284" w:author="BlaschMa" w:date="2018-01-24T09:06:00Z">
        <w:r w:rsidRPr="0083051F" w:rsidDel="00D60008">
          <w:rPr>
            <w:b/>
            <w:lang w:val="de-DE"/>
          </w:rPr>
          <w:t>PaymentReference wurde SEPA-tauglich gemacht</w:t>
        </w:r>
      </w:moveFrom>
    </w:p>
    <w:p w14:paraId="64A19AAC" w14:textId="73157333" w:rsidR="00E10AEE" w:rsidRPr="0083051F" w:rsidDel="00D60008" w:rsidRDefault="00E10AEE" w:rsidP="00707594">
      <w:pPr>
        <w:pStyle w:val="ListParagraph"/>
        <w:numPr>
          <w:ilvl w:val="0"/>
          <w:numId w:val="17"/>
        </w:numPr>
        <w:jc w:val="both"/>
        <w:rPr>
          <w:moveFrom w:id="285" w:author="BlaschMa" w:date="2018-01-24T09:06:00Z"/>
          <w:lang w:val="de-DE"/>
        </w:rPr>
      </w:pPr>
      <w:moveFrom w:id="286" w:author="BlaschMa" w:date="2018-01-24T09:06:00Z">
        <w:r w:rsidRPr="0083051F" w:rsidDel="00D60008">
          <w:rPr>
            <w:lang w:val="de-DE"/>
          </w:rPr>
          <w:t xml:space="preserve">Die Zahlungsreferenz innerhalb der </w:t>
        </w:r>
        <w:r w:rsidRPr="0083051F" w:rsidDel="00D60008">
          <w:rPr>
            <w:rFonts w:ascii="Courier New" w:hAnsi="Courier New" w:cs="Courier New"/>
            <w:lang w:val="de-DE"/>
          </w:rPr>
          <w:t>UniversalBankingTransaction</w:t>
        </w:r>
        <w:r w:rsidRPr="0083051F" w:rsidDel="00D60008">
          <w:rPr>
            <w:lang w:val="de-DE"/>
          </w:rPr>
          <w:t xml:space="preserve"> wurde auf 35-Stellen </w:t>
        </w:r>
        <w:r w:rsidR="00C62D0E" w:rsidRPr="0083051F" w:rsidDel="00D60008">
          <w:rPr>
            <w:lang w:val="de-DE"/>
          </w:rPr>
          <w:t>erweitert</w:t>
        </w:r>
        <w:r w:rsidRPr="0083051F" w:rsidDel="00D60008">
          <w:rPr>
            <w:lang w:val="de-DE"/>
          </w:rPr>
          <w:t xml:space="preserve"> um SEPA-kompatibel zu sein. Auch das Prüfsummenattribut wurde auf 4 Stellen erweitert.</w:t>
        </w:r>
      </w:moveFrom>
    </w:p>
    <w:p w14:paraId="26B7A50F" w14:textId="7DD3584D" w:rsidR="001B1A56" w:rsidRPr="0083051F" w:rsidDel="00D60008" w:rsidRDefault="00761EE4" w:rsidP="00C85731">
      <w:pPr>
        <w:jc w:val="both"/>
        <w:rPr>
          <w:moveFrom w:id="287" w:author="BlaschMa" w:date="2018-01-24T09:06:00Z"/>
          <w:b/>
          <w:lang w:val="de-DE"/>
        </w:rPr>
      </w:pPr>
      <w:moveFrom w:id="288" w:author="BlaschMa" w:date="2018-01-24T09:06:00Z">
        <w:r w:rsidRPr="0083051F" w:rsidDel="00D60008">
          <w:rPr>
            <w:b/>
            <w:lang w:val="de-DE"/>
          </w:rPr>
          <w:t>Unterstützung für OtherVATableTax</w:t>
        </w:r>
      </w:moveFrom>
    </w:p>
    <w:p w14:paraId="6E43EB7D" w14:textId="11AC6B5F" w:rsidR="001B1A56" w:rsidRPr="0083051F" w:rsidDel="00D60008" w:rsidRDefault="006A4B23" w:rsidP="00C85731">
      <w:pPr>
        <w:pStyle w:val="ListParagraph"/>
        <w:numPr>
          <w:ilvl w:val="0"/>
          <w:numId w:val="22"/>
        </w:numPr>
        <w:jc w:val="both"/>
        <w:rPr>
          <w:moveFrom w:id="289" w:author="BlaschMa" w:date="2018-01-24T09:06:00Z"/>
          <w:lang w:val="de-DE"/>
        </w:rPr>
      </w:pPr>
      <w:moveFrom w:id="290" w:author="BlaschMa" w:date="2018-01-24T09:06:00Z">
        <w:r w:rsidRPr="0083051F" w:rsidDel="00D60008">
          <w:rPr>
            <w:lang w:val="de-DE"/>
          </w:rPr>
          <w:t>Zur Abbildung von Steuern, die selbst wieder der Umsatzsteuer unterliegen (</w:t>
        </w:r>
        <w:r w:rsidR="000B1E8D" w:rsidRPr="0083051F" w:rsidDel="00D60008">
          <w:rPr>
            <w:lang w:val="de-DE"/>
          </w:rPr>
          <w:t>Biersteuer</w:t>
        </w:r>
        <w:r w:rsidRPr="0083051F" w:rsidDel="00D60008">
          <w:rPr>
            <w:lang w:val="de-DE"/>
          </w:rPr>
          <w:t>, Mineralölsteuer, usw.), wurden auf LineItem</w:t>
        </w:r>
        <w:r w:rsidR="001B1A56" w:rsidRPr="0083051F" w:rsidDel="00D60008">
          <w:rPr>
            <w:lang w:val="de-DE"/>
          </w:rPr>
          <w:t>-</w:t>
        </w:r>
        <w:r w:rsidRPr="0083051F" w:rsidDel="00D60008">
          <w:rPr>
            <w:lang w:val="de-DE"/>
          </w:rPr>
          <w:t xml:space="preserve"> und auf ROOT-Ebene zwei neue Elemente eingeführt: </w:t>
        </w:r>
        <w:r w:rsidR="00761EE4" w:rsidRPr="0083051F" w:rsidDel="00D60008">
          <w:rPr>
            <w:rFonts w:ascii="Courier New" w:hAnsi="Courier New" w:cs="Courier New"/>
            <w:lang w:val="de-DE"/>
          </w:rPr>
          <w:t>OtherVATableTaxListLineItem</w:t>
        </w:r>
        <w:r w:rsidRPr="0083051F" w:rsidDel="00D60008">
          <w:rPr>
            <w:lang w:val="de-DE"/>
          </w:rPr>
          <w:t xml:space="preserve"> und </w:t>
        </w:r>
        <w:r w:rsidR="00761EE4" w:rsidRPr="0083051F" w:rsidDel="00D60008">
          <w:rPr>
            <w:rFonts w:ascii="Courier New" w:hAnsi="Courier New" w:cs="Courier New"/>
            <w:lang w:val="de-DE"/>
          </w:rPr>
          <w:t>OtherVATableTax</w:t>
        </w:r>
        <w:r w:rsidR="001B1A56" w:rsidRPr="0083051F" w:rsidDel="00D60008">
          <w:rPr>
            <w:rFonts w:ascii="Courier New" w:hAnsi="Courier New" w:cs="Courier New"/>
            <w:lang w:val="de-DE"/>
          </w:rPr>
          <w:t>.</w:t>
        </w:r>
      </w:moveFrom>
    </w:p>
    <w:p w14:paraId="6468BC66" w14:textId="753341CD" w:rsidR="00222A03" w:rsidRPr="0083051F" w:rsidDel="00D60008" w:rsidRDefault="00222A03" w:rsidP="00222A03">
      <w:pPr>
        <w:jc w:val="both"/>
        <w:rPr>
          <w:moveFrom w:id="291" w:author="BlaschMa" w:date="2018-01-24T09:06:00Z"/>
          <w:b/>
          <w:lang w:val="de-DE"/>
        </w:rPr>
      </w:pPr>
      <w:moveFrom w:id="292" w:author="BlaschMa" w:date="2018-01-24T09:06:00Z">
        <w:r w:rsidRPr="0083051F" w:rsidDel="00D60008">
          <w:rPr>
            <w:b/>
            <w:lang w:val="de-DE"/>
          </w:rPr>
          <w:t>Umbenennung von TaxRate</w:t>
        </w:r>
      </w:moveFrom>
    </w:p>
    <w:p w14:paraId="63A8F916" w14:textId="7D857B25" w:rsidR="00222A03" w:rsidRPr="0083051F" w:rsidDel="00D60008" w:rsidRDefault="00222A03" w:rsidP="00C85731">
      <w:pPr>
        <w:pStyle w:val="ListParagraph"/>
        <w:numPr>
          <w:ilvl w:val="0"/>
          <w:numId w:val="22"/>
        </w:numPr>
        <w:jc w:val="both"/>
        <w:rPr>
          <w:moveFrom w:id="293" w:author="BlaschMa" w:date="2018-01-24T09:06:00Z"/>
          <w:lang w:val="de-DE"/>
        </w:rPr>
      </w:pPr>
      <w:moveFrom w:id="294" w:author="BlaschMa" w:date="2018-01-24T09:06:00Z">
        <w:r w:rsidRPr="0083051F" w:rsidDel="00D60008">
          <w:rPr>
            <w:lang w:val="de-DE"/>
          </w:rPr>
          <w:t xml:space="preserve">Das Element </w:t>
        </w:r>
        <w:r w:rsidRPr="0083051F" w:rsidDel="00D60008">
          <w:rPr>
            <w:rFonts w:ascii="Courier New" w:hAnsi="Courier New" w:cs="Courier New"/>
            <w:lang w:val="de-DE"/>
          </w:rPr>
          <w:t>TaxRate</w:t>
        </w:r>
        <w:r w:rsidRPr="0083051F" w:rsidDel="00D60008">
          <w:rPr>
            <w:lang w:val="de-DE"/>
          </w:rPr>
          <w:t xml:space="preserve"> wurde in </w:t>
        </w:r>
        <w:r w:rsidRPr="0083051F" w:rsidDel="00D60008">
          <w:rPr>
            <w:rFonts w:ascii="Courier New" w:hAnsi="Courier New" w:cs="Courier New"/>
            <w:lang w:val="de-DE"/>
          </w:rPr>
          <w:t>VATRate</w:t>
        </w:r>
        <w:r w:rsidRPr="0083051F" w:rsidDel="00D60008">
          <w:rPr>
            <w:lang w:val="de-DE"/>
          </w:rPr>
          <w:t xml:space="preserve"> umbenannt</w:t>
        </w:r>
      </w:moveFrom>
    </w:p>
    <w:moveFromRangeEnd w:id="5"/>
    <w:p w14:paraId="3EAE1FB5" w14:textId="77777777" w:rsidR="006B7135" w:rsidRPr="0083051F" w:rsidRDefault="006B7135" w:rsidP="009175C7">
      <w:pPr>
        <w:jc w:val="both"/>
        <w:rPr>
          <w:lang w:val="de-DE"/>
        </w:rPr>
      </w:pPr>
    </w:p>
    <w:p w14:paraId="390341FD" w14:textId="77777777" w:rsidR="00441812" w:rsidRPr="0083051F" w:rsidRDefault="00441812" w:rsidP="00E2300E">
      <w:pPr>
        <w:rPr>
          <w:lang w:val="de-DE"/>
        </w:rPr>
      </w:pPr>
    </w:p>
    <w:p w14:paraId="4D075B94" w14:textId="27611DF4"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5B4067">
        <w:rPr>
          <w:rStyle w:val="codeChar"/>
          <w:sz w:val="20"/>
        </w:rPr>
        <w:t>0</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295" w:name="_Toc504405153"/>
      <w:r w:rsidR="00761EE4" w:rsidRPr="0083051F">
        <w:rPr>
          <w:lang w:val="de-DE"/>
        </w:rPr>
        <w:lastRenderedPageBreak/>
        <w:t>Schema</w:t>
      </w:r>
      <w:r w:rsidRPr="0083051F">
        <w:rPr>
          <w:lang w:val="de-DE"/>
        </w:rPr>
        <w:t xml:space="preserve"> Grundlagen</w:t>
      </w:r>
      <w:bookmarkEnd w:id="295"/>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E1550" w14:paraId="675AB366" w14:textId="77777777" w:rsidTr="00707594">
        <w:tc>
          <w:tcPr>
            <w:tcW w:w="2471" w:type="dxa"/>
          </w:tcPr>
          <w:p w14:paraId="42B0CB20" w14:textId="77777777" w:rsidR="00C60BC0" w:rsidRPr="0083051F" w:rsidRDefault="00C60BC0" w:rsidP="00100A82">
            <w:pPr>
              <w:rPr>
                <w:sz w:val="20"/>
                <w:szCs w:val="20"/>
                <w:lang w:val="de-DE"/>
              </w:rPr>
            </w:pPr>
            <w:r w:rsidRPr="0083051F">
              <w:rPr>
                <w:sz w:val="20"/>
                <w:szCs w:val="20"/>
                <w:lang w:val="de-DE"/>
              </w:rPr>
              <w:t>AccountingAreaType</w:t>
            </w:r>
          </w:p>
        </w:tc>
        <w:tc>
          <w:tcPr>
            <w:tcW w:w="6817" w:type="dxa"/>
          </w:tcPr>
          <w:p w14:paraId="136D68D0"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8A5DB8" w:rsidRPr="00AE1550" w14:paraId="63692B0A" w14:textId="77777777" w:rsidTr="00707594">
        <w:tc>
          <w:tcPr>
            <w:tcW w:w="2471" w:type="dxa"/>
          </w:tcPr>
          <w:p w14:paraId="45C1C4C8" w14:textId="5BFB39DA" w:rsidR="008A5DB8" w:rsidRPr="0083051F" w:rsidRDefault="008A5DB8" w:rsidP="00100A82">
            <w:pPr>
              <w:rPr>
                <w:sz w:val="20"/>
                <w:szCs w:val="20"/>
                <w:lang w:val="de-DE"/>
              </w:rPr>
            </w:pPr>
            <w:r w:rsidRPr="008A5DB8">
              <w:rPr>
                <w:sz w:val="20"/>
                <w:szCs w:val="20"/>
                <w:lang w:val="de-DE"/>
              </w:rPr>
              <w:t>AddressIdentifierTypeType</w:t>
            </w:r>
          </w:p>
        </w:tc>
        <w:tc>
          <w:tcPr>
            <w:tcW w:w="6817" w:type="dxa"/>
          </w:tcPr>
          <w:p w14:paraId="7E3F5D20" w14:textId="77777777" w:rsidR="008A5DB8" w:rsidRDefault="008A5DB8" w:rsidP="007178AC">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21F4A388" w14:textId="77777777" w:rsidR="008A5DB8" w:rsidRDefault="008A5DB8" w:rsidP="00B0608C">
            <w:pPr>
              <w:pStyle w:val="ListParagraph"/>
              <w:numPr>
                <w:ilvl w:val="0"/>
                <w:numId w:val="17"/>
              </w:numPr>
              <w:rPr>
                <w:sz w:val="20"/>
                <w:szCs w:val="20"/>
                <w:lang w:val="de-DE"/>
              </w:rPr>
            </w:pPr>
            <w:r w:rsidRPr="008A5DB8">
              <w:rPr>
                <w:sz w:val="20"/>
                <w:szCs w:val="20"/>
                <w:lang w:val="de-DE"/>
              </w:rPr>
              <w:t>GLN. Global Location Number</w:t>
            </w:r>
            <w:r>
              <w:rPr>
                <w:sz w:val="20"/>
                <w:szCs w:val="20"/>
                <w:lang w:val="de-DE"/>
              </w:rPr>
              <w:t>.</w:t>
            </w:r>
          </w:p>
          <w:p w14:paraId="403AD659" w14:textId="77777777" w:rsidR="008A5DB8" w:rsidRPr="00B0608C" w:rsidRDefault="008A5DB8" w:rsidP="00B0608C">
            <w:pPr>
              <w:pStyle w:val="ListParagraph"/>
              <w:numPr>
                <w:ilvl w:val="0"/>
                <w:numId w:val="17"/>
              </w:numPr>
              <w:rPr>
                <w:sz w:val="20"/>
                <w:szCs w:val="20"/>
              </w:rPr>
            </w:pPr>
            <w:r w:rsidRPr="00B0608C">
              <w:rPr>
                <w:sz w:val="20"/>
                <w:szCs w:val="20"/>
              </w:rPr>
              <w:t>DUNS. Data Universal Numbering System.</w:t>
            </w:r>
          </w:p>
          <w:p w14:paraId="35A7049F" w14:textId="455EF1B8" w:rsidR="008A5DB8" w:rsidRPr="00774608" w:rsidRDefault="008A5DB8" w:rsidP="00B0608C">
            <w:pPr>
              <w:pStyle w:val="ListParagraph"/>
              <w:numPr>
                <w:ilvl w:val="0"/>
                <w:numId w:val="17"/>
              </w:numPr>
              <w:rPr>
                <w:sz w:val="20"/>
                <w:szCs w:val="20"/>
                <w:lang w:val="de-DE"/>
              </w:rPr>
            </w:pPr>
            <w:r w:rsidRPr="008A5DB8">
              <w:rPr>
                <w:sz w:val="20"/>
                <w:szCs w:val="20"/>
                <w:lang w:val="de-DE"/>
              </w:rPr>
              <w:t>ProprietaryAddressID</w:t>
            </w:r>
            <w:r>
              <w:rPr>
                <w:sz w:val="20"/>
                <w:szCs w:val="20"/>
                <w:lang w:val="de-DE"/>
              </w:rPr>
              <w:t>. Eine proprietäre Identifikationsart für Adressen.</w:t>
            </w:r>
          </w:p>
        </w:tc>
      </w:tr>
      <w:tr w:rsidR="00EC6733" w:rsidRPr="00AE1550" w14:paraId="6E865A43" w14:textId="77777777" w:rsidTr="00707594">
        <w:tc>
          <w:tcPr>
            <w:tcW w:w="2471" w:type="dxa"/>
          </w:tcPr>
          <w:p w14:paraId="4E066B8A" w14:textId="4132613D" w:rsidR="00EC6733" w:rsidRPr="0083051F" w:rsidRDefault="00EC6733" w:rsidP="00100A82">
            <w:pPr>
              <w:rPr>
                <w:sz w:val="20"/>
                <w:szCs w:val="20"/>
                <w:lang w:val="de-DE"/>
              </w:rPr>
            </w:pPr>
            <w:r w:rsidRPr="0083051F">
              <w:rPr>
                <w:sz w:val="20"/>
                <w:szCs w:val="20"/>
                <w:lang w:val="de-DE"/>
              </w:rPr>
              <w:t>ArticleNumberTypeType</w:t>
            </w:r>
          </w:p>
        </w:tc>
        <w:tc>
          <w:tcPr>
            <w:tcW w:w="6817" w:type="dxa"/>
          </w:tcPr>
          <w:p w14:paraId="67585E6E" w14:textId="09B1B12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E1550" w14:paraId="21049A46" w14:textId="77777777" w:rsidTr="00707594">
        <w:tc>
          <w:tcPr>
            <w:tcW w:w="2471" w:type="dxa"/>
          </w:tcPr>
          <w:p w14:paraId="3341B4D3" w14:textId="77777777" w:rsidR="00C60BC0" w:rsidRPr="0083051F" w:rsidRDefault="00C60BC0" w:rsidP="00100A82">
            <w:pPr>
              <w:rPr>
                <w:sz w:val="20"/>
                <w:szCs w:val="20"/>
                <w:lang w:val="de-DE"/>
              </w:rPr>
            </w:pPr>
            <w:r w:rsidRPr="0083051F">
              <w:rPr>
                <w:sz w:val="20"/>
                <w:szCs w:val="20"/>
                <w:lang w:val="de-DE"/>
              </w:rPr>
              <w:lastRenderedPageBreak/>
              <w:t>BankAccountOwnerType</w:t>
            </w:r>
          </w:p>
        </w:tc>
        <w:tc>
          <w:tcPr>
            <w:tcW w:w="6817" w:type="dxa"/>
          </w:tcPr>
          <w:p w14:paraId="7AC2DF7C"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E1550" w14:paraId="448F7E1B" w14:textId="77777777" w:rsidTr="00707594">
        <w:tc>
          <w:tcPr>
            <w:tcW w:w="2471" w:type="dxa"/>
          </w:tcPr>
          <w:p w14:paraId="489F3D94" w14:textId="77777777" w:rsidR="00C60BC0" w:rsidRPr="0083051F" w:rsidRDefault="00C60BC0" w:rsidP="00100A82">
            <w:pPr>
              <w:rPr>
                <w:sz w:val="20"/>
                <w:szCs w:val="20"/>
                <w:lang w:val="de-DE"/>
              </w:rPr>
            </w:pPr>
            <w:r w:rsidRPr="0083051F">
              <w:rPr>
                <w:sz w:val="20"/>
                <w:szCs w:val="20"/>
                <w:lang w:val="de-DE"/>
              </w:rPr>
              <w:t>BankNameType</w:t>
            </w:r>
          </w:p>
        </w:tc>
        <w:tc>
          <w:tcPr>
            <w:tcW w:w="6817" w:type="dxa"/>
          </w:tcPr>
          <w:p w14:paraId="200A41EA"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r w:rsidRPr="0083051F">
              <w:rPr>
                <w:sz w:val="20"/>
                <w:szCs w:val="20"/>
                <w:lang w:val="de-DE"/>
              </w:rPr>
              <w:t>BICType</w:t>
            </w:r>
          </w:p>
        </w:tc>
        <w:tc>
          <w:tcPr>
            <w:tcW w:w="6817" w:type="dxa"/>
          </w:tcPr>
          <w:p w14:paraId="39F6A578" w14:textId="6678BE18"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r w:rsidRPr="0083051F">
              <w:rPr>
                <w:sz w:val="20"/>
                <w:szCs w:val="20"/>
                <w:lang w:val="de-DE"/>
              </w:rPr>
              <w:t>CheckSumType</w:t>
            </w:r>
          </w:p>
        </w:tc>
        <w:tc>
          <w:tcPr>
            <w:tcW w:w="6817" w:type="dxa"/>
          </w:tcPr>
          <w:p w14:paraId="7B6B085B" w14:textId="7339AC7D"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AE1550" w14:paraId="5FC7D5DF" w14:textId="77777777" w:rsidTr="00707594">
        <w:tc>
          <w:tcPr>
            <w:tcW w:w="2471" w:type="dxa"/>
          </w:tcPr>
          <w:p w14:paraId="35576B92" w14:textId="77777777" w:rsidR="00100A82" w:rsidRPr="0083051F" w:rsidRDefault="00100A82" w:rsidP="00100A82">
            <w:pPr>
              <w:rPr>
                <w:sz w:val="20"/>
                <w:szCs w:val="20"/>
                <w:lang w:val="de-DE"/>
              </w:rPr>
            </w:pPr>
            <w:r w:rsidRPr="0083051F">
              <w:rPr>
                <w:sz w:val="20"/>
                <w:szCs w:val="20"/>
                <w:lang w:val="de-DE"/>
              </w:rPr>
              <w:t>CountryCodeType</w:t>
            </w:r>
          </w:p>
        </w:tc>
        <w:tc>
          <w:tcPr>
            <w:tcW w:w="6817" w:type="dxa"/>
          </w:tcPr>
          <w:p w14:paraId="6B7CA960"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E1550" w14:paraId="2978FCBF" w14:textId="77777777" w:rsidTr="00707594">
        <w:tc>
          <w:tcPr>
            <w:tcW w:w="2471" w:type="dxa"/>
          </w:tcPr>
          <w:p w14:paraId="1064C852" w14:textId="77777777" w:rsidR="00100A82" w:rsidRPr="0083051F" w:rsidRDefault="00100A82" w:rsidP="00100A82">
            <w:pPr>
              <w:rPr>
                <w:sz w:val="20"/>
                <w:szCs w:val="20"/>
                <w:lang w:val="de-DE"/>
              </w:rPr>
            </w:pPr>
            <w:r w:rsidRPr="0083051F">
              <w:rPr>
                <w:sz w:val="20"/>
                <w:szCs w:val="20"/>
                <w:lang w:val="de-DE"/>
              </w:rPr>
              <w:t>CurrencyType</w:t>
            </w:r>
          </w:p>
        </w:tc>
        <w:tc>
          <w:tcPr>
            <w:tcW w:w="6817" w:type="dxa"/>
          </w:tcPr>
          <w:p w14:paraId="4BEB6E96" w14:textId="3057811E"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E1550"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3D1A67FA"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E1550"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4BF143D1"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E1550" w14:paraId="417758E0" w14:textId="77777777" w:rsidTr="00707594">
        <w:tc>
          <w:tcPr>
            <w:tcW w:w="2471" w:type="dxa"/>
          </w:tcPr>
          <w:p w14:paraId="671CA8DE" w14:textId="77777777" w:rsidR="00100A82" w:rsidRPr="0083051F" w:rsidRDefault="00100A82" w:rsidP="00100A82">
            <w:pPr>
              <w:rPr>
                <w:sz w:val="20"/>
                <w:szCs w:val="20"/>
                <w:lang w:val="de-DE"/>
              </w:rPr>
            </w:pPr>
            <w:r w:rsidRPr="0083051F">
              <w:rPr>
                <w:sz w:val="20"/>
                <w:szCs w:val="20"/>
                <w:lang w:val="de-DE"/>
              </w:rPr>
              <w:t>DocumentTypeType</w:t>
            </w:r>
          </w:p>
        </w:tc>
        <w:tc>
          <w:tcPr>
            <w:tcW w:w="6817" w:type="dxa"/>
          </w:tcPr>
          <w:p w14:paraId="51872DAE" w14:textId="42E84A71"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306C386"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240D79BF"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3404694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2847C148"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3CE9DA1"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882055B" w14:textId="77777777" w:rsidR="00A23717" w:rsidRPr="0083051F" w:rsidRDefault="00A23717" w:rsidP="00C60BC0">
            <w:pPr>
              <w:rPr>
                <w:i/>
                <w:sz w:val="20"/>
                <w:szCs w:val="20"/>
                <w:lang w:val="de-DE"/>
              </w:rPr>
            </w:pPr>
          </w:p>
          <w:p w14:paraId="7F141BB1" w14:textId="05B17824"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4.1</w:t>
            </w:r>
            <w:r w:rsidR="00761EE4" w:rsidRPr="0083051F">
              <w:rPr>
                <w:sz w:val="20"/>
                <w:szCs w:val="20"/>
                <w:lang w:val="de-DE"/>
              </w:rPr>
              <w:fldChar w:fldCharType="end"/>
            </w:r>
            <w:r w:rsidRPr="0083051F">
              <w:rPr>
                <w:sz w:val="20"/>
                <w:szCs w:val="20"/>
                <w:lang w:val="de-DE"/>
              </w:rPr>
              <w:t>.</w:t>
            </w:r>
          </w:p>
        </w:tc>
      </w:tr>
      <w:tr w:rsidR="00100A82" w:rsidRPr="00633FB6" w14:paraId="490DDF9E" w14:textId="77777777" w:rsidTr="00707594">
        <w:tc>
          <w:tcPr>
            <w:tcW w:w="2471" w:type="dxa"/>
          </w:tcPr>
          <w:p w14:paraId="1A9961B8" w14:textId="77777777" w:rsidR="00100A82" w:rsidRPr="0083051F" w:rsidRDefault="00100A82" w:rsidP="00100A82">
            <w:pPr>
              <w:rPr>
                <w:sz w:val="20"/>
                <w:szCs w:val="20"/>
                <w:lang w:val="de-DE"/>
              </w:rPr>
            </w:pPr>
            <w:r w:rsidRPr="0083051F">
              <w:rPr>
                <w:sz w:val="20"/>
                <w:szCs w:val="20"/>
                <w:lang w:val="de-DE"/>
              </w:rPr>
              <w:t>IBANType</w:t>
            </w:r>
          </w:p>
        </w:tc>
        <w:tc>
          <w:tcPr>
            <w:tcW w:w="6817" w:type="dxa"/>
          </w:tcPr>
          <w:p w14:paraId="6EDFA97A" w14:textId="1031C0D3"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720BC83E" w14:textId="5EE16BAF" w:rsidR="00100A82" w:rsidRPr="0083051F" w:rsidRDefault="00100A82" w:rsidP="00100A82">
            <w:pPr>
              <w:rPr>
                <w:sz w:val="20"/>
                <w:szCs w:val="20"/>
                <w:lang w:val="de-DE"/>
              </w:rPr>
            </w:pPr>
            <w:r w:rsidRPr="0083051F">
              <w:rPr>
                <w:sz w:val="20"/>
                <w:szCs w:val="20"/>
                <w:lang w:val="de-DE"/>
              </w:rPr>
              <w:t xml:space="preserve">ISO 13616 und EBS-Standard (European Banking Standard): </w:t>
            </w:r>
          </w:p>
        </w:tc>
      </w:tr>
      <w:tr w:rsidR="00410B7E" w:rsidRPr="00AE1550" w14:paraId="275E6588" w14:textId="77777777" w:rsidTr="00707594">
        <w:tc>
          <w:tcPr>
            <w:tcW w:w="2471" w:type="dxa"/>
          </w:tcPr>
          <w:p w14:paraId="34489C39" w14:textId="77777777" w:rsidR="00410B7E" w:rsidRPr="0083051F" w:rsidRDefault="00410B7E" w:rsidP="00100A82">
            <w:pPr>
              <w:rPr>
                <w:sz w:val="20"/>
                <w:szCs w:val="20"/>
                <w:lang w:val="de-DE"/>
              </w:rPr>
            </w:pPr>
            <w:r w:rsidRPr="0083051F">
              <w:rPr>
                <w:sz w:val="20"/>
                <w:szCs w:val="20"/>
                <w:lang w:val="de-DE"/>
              </w:rPr>
              <w:t>IDType</w:t>
            </w:r>
          </w:p>
        </w:tc>
        <w:tc>
          <w:tcPr>
            <w:tcW w:w="6817" w:type="dxa"/>
          </w:tcPr>
          <w:p w14:paraId="609DF8CB"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E1550"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E1550" w14:paraId="50E5EC78" w14:textId="77777777" w:rsidTr="00707594">
        <w:tc>
          <w:tcPr>
            <w:tcW w:w="2471" w:type="dxa"/>
          </w:tcPr>
          <w:p w14:paraId="08621D26" w14:textId="77777777" w:rsidR="00100A82" w:rsidRPr="0083051F" w:rsidRDefault="00100A82" w:rsidP="00100A82">
            <w:pPr>
              <w:rPr>
                <w:sz w:val="20"/>
                <w:szCs w:val="20"/>
                <w:lang w:val="de-DE"/>
              </w:rPr>
            </w:pPr>
            <w:r w:rsidRPr="0083051F">
              <w:rPr>
                <w:sz w:val="20"/>
                <w:szCs w:val="20"/>
                <w:lang w:val="de-DE"/>
              </w:rPr>
              <w:t>LanguageType</w:t>
            </w:r>
          </w:p>
        </w:tc>
        <w:tc>
          <w:tcPr>
            <w:tcW w:w="6817" w:type="dxa"/>
          </w:tcPr>
          <w:p w14:paraId="4A67AD4D"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AE1550" w14:paraId="668F96EF" w14:textId="77777777" w:rsidTr="00707594">
        <w:tc>
          <w:tcPr>
            <w:tcW w:w="2471" w:type="dxa"/>
          </w:tcPr>
          <w:p w14:paraId="1FAD95EE" w14:textId="77777777" w:rsidR="00100A82" w:rsidRPr="0083051F" w:rsidRDefault="00100A82" w:rsidP="00100A82">
            <w:pPr>
              <w:rPr>
                <w:sz w:val="20"/>
                <w:szCs w:val="20"/>
                <w:lang w:val="de-DE"/>
              </w:rPr>
            </w:pPr>
            <w:r w:rsidRPr="0083051F">
              <w:rPr>
                <w:sz w:val="20"/>
                <w:szCs w:val="20"/>
                <w:lang w:val="de-DE"/>
              </w:rPr>
              <w:t>PercentageType</w:t>
            </w:r>
          </w:p>
        </w:tc>
        <w:tc>
          <w:tcPr>
            <w:tcW w:w="6817" w:type="dxa"/>
          </w:tcPr>
          <w:p w14:paraId="615D993C" w14:textId="3ECD4353" w:rsidR="00100A82" w:rsidRPr="0083051F" w:rsidRDefault="003749F6" w:rsidP="00574E0F">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574E0F"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r w:rsidRPr="0083051F">
              <w:rPr>
                <w:sz w:val="20"/>
                <w:szCs w:val="20"/>
                <w:lang w:val="de-DE"/>
              </w:rPr>
              <w:t>SEPADirectDebitTypeType</w:t>
            </w:r>
          </w:p>
        </w:tc>
        <w:tc>
          <w:tcPr>
            <w:tcW w:w="6817" w:type="dxa"/>
          </w:tcPr>
          <w:p w14:paraId="2842CB28" w14:textId="23F3379C"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AE1550" w14:paraId="777A32EF" w14:textId="77777777" w:rsidTr="00707594">
        <w:tc>
          <w:tcPr>
            <w:tcW w:w="2471" w:type="dxa"/>
          </w:tcPr>
          <w:p w14:paraId="6548D676" w14:textId="77777777" w:rsidR="00100A82" w:rsidRPr="0083051F" w:rsidRDefault="00100A82" w:rsidP="00100A82">
            <w:pPr>
              <w:rPr>
                <w:sz w:val="20"/>
                <w:szCs w:val="20"/>
                <w:lang w:val="de-DE"/>
              </w:rPr>
            </w:pPr>
            <w:r w:rsidRPr="0083051F">
              <w:rPr>
                <w:sz w:val="20"/>
                <w:szCs w:val="20"/>
                <w:lang w:val="de-DE"/>
              </w:rPr>
              <w:t>xs:boolean</w:t>
            </w:r>
          </w:p>
        </w:tc>
        <w:tc>
          <w:tcPr>
            <w:tcW w:w="6817" w:type="dxa"/>
          </w:tcPr>
          <w:p w14:paraId="3658607C"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526F8C" w14:paraId="3CB8A847" w14:textId="77777777" w:rsidTr="00707594">
        <w:tc>
          <w:tcPr>
            <w:tcW w:w="2471" w:type="dxa"/>
          </w:tcPr>
          <w:p w14:paraId="2600FC61" w14:textId="77777777" w:rsidR="00100A82" w:rsidRPr="0083051F" w:rsidRDefault="00100A82" w:rsidP="00100A82">
            <w:pPr>
              <w:rPr>
                <w:sz w:val="20"/>
                <w:szCs w:val="20"/>
                <w:lang w:val="de-DE"/>
              </w:rPr>
            </w:pPr>
            <w:r w:rsidRPr="0083051F">
              <w:rPr>
                <w:sz w:val="20"/>
                <w:szCs w:val="20"/>
                <w:lang w:val="de-DE"/>
              </w:rPr>
              <w:t>xs:date</w:t>
            </w:r>
          </w:p>
        </w:tc>
        <w:tc>
          <w:tcPr>
            <w:tcW w:w="6817"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r w:rsidRPr="0083051F">
              <w:rPr>
                <w:sz w:val="20"/>
                <w:szCs w:val="20"/>
                <w:lang w:val="de-DE"/>
              </w:rPr>
              <w:t>xs:integer</w:t>
            </w:r>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r w:rsidRPr="0083051F">
              <w:rPr>
                <w:sz w:val="20"/>
                <w:szCs w:val="20"/>
                <w:lang w:val="de-DE"/>
              </w:rPr>
              <w:t>xs:positiveInteger</w:t>
            </w:r>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r w:rsidRPr="0083051F">
              <w:rPr>
                <w:sz w:val="20"/>
                <w:szCs w:val="20"/>
                <w:lang w:val="de-DE"/>
              </w:rPr>
              <w:t>xs:string</w:t>
            </w:r>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296" w:name="_Toc504405154"/>
      <w:r>
        <w:rPr>
          <w:lang w:val="de-DE"/>
        </w:rPr>
        <w:t>Anwendungshinweise</w:t>
      </w:r>
      <w:bookmarkEnd w:id="296"/>
    </w:p>
    <w:p w14:paraId="72CE77D2" w14:textId="77777777" w:rsidR="00ED15BF" w:rsidRDefault="00ED15BF" w:rsidP="00ED15BF">
      <w:pPr>
        <w:pStyle w:val="Heading2"/>
        <w:rPr>
          <w:lang w:val="de-DE"/>
        </w:rPr>
      </w:pPr>
      <w:bookmarkStart w:id="297" w:name="_Toc504405155"/>
      <w:r>
        <w:rPr>
          <w:lang w:val="de-DE"/>
        </w:rPr>
        <w:t>Abbildung von Factoring</w:t>
      </w:r>
      <w:bookmarkEnd w:id="297"/>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083C29BE" w:rsidR="00100A82" w:rsidRPr="0083051F" w:rsidRDefault="00100A82" w:rsidP="00CC1346">
      <w:pPr>
        <w:pStyle w:val="Heading1"/>
        <w:rPr>
          <w:lang w:val="de-DE"/>
        </w:rPr>
      </w:pPr>
      <w:bookmarkStart w:id="298" w:name="_Toc504405156"/>
      <w:r w:rsidRPr="0083051F">
        <w:rPr>
          <w:lang w:val="de-DE"/>
        </w:rPr>
        <w:lastRenderedPageBreak/>
        <w:t xml:space="preserve">ebInterface </w:t>
      </w:r>
      <w:r w:rsidR="00CC549E">
        <w:rPr>
          <w:lang w:val="de-DE"/>
        </w:rPr>
        <w:t>5.0</w:t>
      </w:r>
      <w:bookmarkEnd w:id="298"/>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299" w:name="_Toc305591172"/>
      <w:bookmarkStart w:id="300" w:name="_Toc305591539"/>
      <w:bookmarkStart w:id="301" w:name="_Toc369548852"/>
      <w:bookmarkStart w:id="302" w:name="_Toc369550145"/>
      <w:bookmarkStart w:id="303" w:name="_Toc369550886"/>
      <w:bookmarkStart w:id="304" w:name="_Toc369627322"/>
      <w:bookmarkStart w:id="305" w:name="_Toc369710638"/>
      <w:bookmarkStart w:id="306" w:name="_Toc372729694"/>
      <w:bookmarkStart w:id="307" w:name="_Toc373424546"/>
      <w:bookmarkStart w:id="308" w:name="_Toc373736421"/>
      <w:bookmarkStart w:id="309" w:name="_Toc374729691"/>
      <w:bookmarkStart w:id="310" w:name="_Toc374956497"/>
      <w:bookmarkStart w:id="311" w:name="_Toc435641109"/>
      <w:bookmarkStart w:id="312" w:name="_Toc450219018"/>
      <w:bookmarkStart w:id="313" w:name="_Toc450219106"/>
      <w:bookmarkStart w:id="314" w:name="_Toc469331968"/>
      <w:bookmarkStart w:id="315" w:name="_Toc503818015"/>
      <w:bookmarkStart w:id="316" w:name="_Toc503818053"/>
      <w:bookmarkStart w:id="317" w:name="_Toc503818126"/>
      <w:bookmarkStart w:id="318" w:name="_Toc305591173"/>
      <w:bookmarkStart w:id="319" w:name="_Toc305591540"/>
      <w:bookmarkStart w:id="320" w:name="_Toc369548853"/>
      <w:bookmarkStart w:id="321" w:name="_Toc369550146"/>
      <w:bookmarkStart w:id="322" w:name="_Toc369550887"/>
      <w:bookmarkStart w:id="323" w:name="_Toc369627323"/>
      <w:bookmarkStart w:id="324" w:name="_Toc369710639"/>
      <w:bookmarkStart w:id="325" w:name="_Toc372729695"/>
      <w:bookmarkStart w:id="326" w:name="_Toc373424547"/>
      <w:bookmarkStart w:id="327" w:name="_Toc373736422"/>
      <w:bookmarkStart w:id="328" w:name="_Toc374729692"/>
      <w:bookmarkStart w:id="329" w:name="_Toc374956498"/>
      <w:bookmarkStart w:id="330" w:name="_Toc435641110"/>
      <w:bookmarkStart w:id="331" w:name="_Toc450219019"/>
      <w:bookmarkStart w:id="332" w:name="_Toc450219107"/>
      <w:bookmarkStart w:id="333" w:name="_Toc469331969"/>
      <w:bookmarkStart w:id="334" w:name="_Toc503818016"/>
      <w:bookmarkStart w:id="335" w:name="_Toc503818054"/>
      <w:bookmarkStart w:id="336" w:name="_Toc503818127"/>
      <w:bookmarkStart w:id="337" w:name="_Toc305591174"/>
      <w:bookmarkStart w:id="338" w:name="_Toc305591541"/>
      <w:bookmarkStart w:id="339" w:name="_Toc369548854"/>
      <w:bookmarkStart w:id="340" w:name="_Toc369550147"/>
      <w:bookmarkStart w:id="341" w:name="_Toc369550888"/>
      <w:bookmarkStart w:id="342" w:name="_Toc369627324"/>
      <w:bookmarkStart w:id="343" w:name="_Toc369710640"/>
      <w:bookmarkStart w:id="344" w:name="_Toc372729696"/>
      <w:bookmarkStart w:id="345" w:name="_Toc373424548"/>
      <w:bookmarkStart w:id="346" w:name="_Toc373736423"/>
      <w:bookmarkStart w:id="347" w:name="_Toc374729693"/>
      <w:bookmarkStart w:id="348" w:name="_Toc374956499"/>
      <w:bookmarkStart w:id="349" w:name="_Toc435641111"/>
      <w:bookmarkStart w:id="350" w:name="_Toc450219020"/>
      <w:bookmarkStart w:id="351" w:name="_Toc450219108"/>
      <w:bookmarkStart w:id="352" w:name="_Toc469331970"/>
      <w:bookmarkStart w:id="353" w:name="_Toc503818017"/>
      <w:bookmarkStart w:id="354" w:name="_Toc503818055"/>
      <w:bookmarkStart w:id="355" w:name="_Toc503818128"/>
      <w:bookmarkStart w:id="356" w:name="_Toc504405157"/>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83051F">
        <w:rPr>
          <w:lang w:val="de-DE"/>
        </w:rPr>
        <w:t>Invoice</w:t>
      </w:r>
      <w:bookmarkEnd w:id="356"/>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4B31D11C" w:rsidR="00100A82" w:rsidRDefault="00AD7451" w:rsidP="00100A82">
      <w:pPr>
        <w:jc w:val="center"/>
        <w:rPr>
          <w:lang w:val="de-DE"/>
        </w:rPr>
      </w:pPr>
      <w:r>
        <w:rPr>
          <w:noProof/>
          <w:lang w:val="de-AT" w:eastAsia="de-AT"/>
        </w:rPr>
        <w:drawing>
          <wp:inline distT="0" distB="0" distL="0" distR="0" wp14:anchorId="5E80C914" wp14:editId="40533E3C">
            <wp:extent cx="37242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png"/>
                    <pic:cNvPicPr/>
                  </pic:nvPicPr>
                  <pic:blipFill rotWithShape="1">
                    <a:blip r:embed="rId12">
                      <a:extLst>
                        <a:ext uri="{28A0092B-C50C-407E-A947-70E740481C1C}">
                          <a14:useLocalDpi xmlns:a14="http://schemas.microsoft.com/office/drawing/2010/main" val="0"/>
                        </a:ext>
                      </a:extLst>
                    </a:blip>
                    <a:srcRect b="2604"/>
                    <a:stretch/>
                  </pic:blipFill>
                  <pic:spPr bwMode="auto">
                    <a:xfrm>
                      <a:off x="0" y="0"/>
                      <a:ext cx="3724275" cy="7124700"/>
                    </a:xfrm>
                    <a:prstGeom prst="rect">
                      <a:avLst/>
                    </a:prstGeom>
                    <a:ln>
                      <a:noFill/>
                    </a:ln>
                    <a:extLst>
                      <a:ext uri="{53640926-AAD7-44D8-BBD7-CCE9431645EC}">
                        <a14:shadowObscured xmlns:a14="http://schemas.microsoft.com/office/drawing/2010/main"/>
                      </a:ext>
                    </a:extLst>
                  </pic:spPr>
                </pic:pic>
              </a:graphicData>
            </a:graphic>
          </wp:inline>
        </w:drawing>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 xml:space="preserve">Name des ERP/FIBU-Systems, das die </w:t>
            </w:r>
            <w:r w:rsidRPr="0083051F">
              <w:rPr>
                <w:sz w:val="20"/>
                <w:szCs w:val="20"/>
                <w:lang w:val="de-DE"/>
              </w:rPr>
              <w:lastRenderedPageBreak/>
              <w:t>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1CB644F"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44E7CEA"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721AD7D3" w14:textId="77777777" w:rsidR="0012659B" w:rsidRPr="0083051F" w:rsidRDefault="0012659B">
            <w:pPr>
              <w:numPr>
                <w:ilvl w:val="0"/>
                <w:numId w:val="3"/>
              </w:numPr>
              <w:rPr>
                <w:sz w:val="20"/>
                <w:szCs w:val="20"/>
                <w:lang w:val="de-DE"/>
              </w:rPr>
            </w:pPr>
            <w:r w:rsidRPr="0083051F">
              <w:rPr>
                <w:sz w:val="20"/>
                <w:szCs w:val="20"/>
                <w:lang w:val="de-DE"/>
              </w:rPr>
              <w:t>SelfBilling (</w:t>
            </w:r>
            <w:commentRangeStart w:id="357"/>
            <w:commentRangeStart w:id="358"/>
            <w:r w:rsidRPr="0083051F">
              <w:rPr>
                <w:sz w:val="20"/>
                <w:szCs w:val="20"/>
                <w:lang w:val="de-DE"/>
              </w:rPr>
              <w:t>Gutschriftverfahren</w:t>
            </w:r>
            <w:commentRangeEnd w:id="357"/>
            <w:r w:rsidR="00D60008">
              <w:rPr>
                <w:rStyle w:val="CommentReference"/>
              </w:rPr>
              <w:commentReference w:id="357"/>
            </w:r>
            <w:commentRangeEnd w:id="358"/>
            <w:r w:rsidR="00AE1550">
              <w:rPr>
                <w:rStyle w:val="CommentReference"/>
              </w:rPr>
              <w:commentReference w:id="358"/>
            </w:r>
            <w:r w:rsidRPr="0083051F">
              <w:rPr>
                <w:sz w:val="20"/>
                <w:szCs w:val="20"/>
                <w:lang w:val="de-DE"/>
              </w:rPr>
              <w:t>)</w:t>
            </w:r>
          </w:p>
          <w:p w14:paraId="0AD6AA0C"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68465384"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6CFEE1E4" w14:textId="77777777" w:rsidR="00100A82" w:rsidRPr="0083051F" w:rsidRDefault="00100A82" w:rsidP="00100A82">
            <w:pPr>
              <w:rPr>
                <w:sz w:val="20"/>
                <w:szCs w:val="20"/>
                <w:lang w:val="de-DE"/>
              </w:rPr>
            </w:pPr>
          </w:p>
          <w:p w14:paraId="092CDA19" w14:textId="247C3D0C"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4.1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2ED29999" w14:textId="7A4FAF59"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78045ACC" w14:textId="485FB3EE"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tc>
          <w:tcPr>
            <w:tcW w:w="1908" w:type="dxa"/>
          </w:tcPr>
          <w:p w14:paraId="646B1745" w14:textId="65C64306" w:rsidR="00A83906" w:rsidRPr="0083051F" w:rsidRDefault="00A83906" w:rsidP="00100A82">
            <w:pPr>
              <w:rPr>
                <w:sz w:val="20"/>
                <w:szCs w:val="20"/>
                <w:lang w:val="de-DE"/>
              </w:rPr>
            </w:pPr>
            <w:r w:rsidRPr="0083051F">
              <w:rPr>
                <w:sz w:val="20"/>
                <w:szCs w:val="20"/>
              </w:rPr>
              <w:t>AdditionalInformation</w:t>
            </w:r>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A83906">
        <w:trPr>
          <w:trHeight w:val="488"/>
        </w:trPr>
        <w:tc>
          <w:tcPr>
            <w:tcW w:w="1908" w:type="dxa"/>
          </w:tcPr>
          <w:p w14:paraId="0F784EA9" w14:textId="371E6667" w:rsidR="00A83906" w:rsidRPr="0083051F" w:rsidRDefault="00A83906" w:rsidP="00100A82">
            <w:pPr>
              <w:rPr>
                <w:sz w:val="20"/>
                <w:szCs w:val="20"/>
                <w:lang w:val="de-DE"/>
              </w:rPr>
            </w:pPr>
            <w:r w:rsidRPr="00A83906">
              <w:rPr>
                <w:sz w:val="20"/>
                <w:szCs w:val="20"/>
                <w:lang w:val="de-AT"/>
              </w:rPr>
              <w:t>AdditionalInformation/@Key</w:t>
            </w:r>
          </w:p>
        </w:tc>
        <w:tc>
          <w:tcPr>
            <w:tcW w:w="4154" w:type="dxa"/>
          </w:tcPr>
          <w:p w14:paraId="156E60EC" w14:textId="0D5B5D95" w:rsidR="00A83906" w:rsidRPr="00A83906" w:rsidRDefault="00A83906" w:rsidP="00100A82">
            <w:pPr>
              <w:rPr>
                <w:sz w:val="20"/>
                <w:szCs w:val="20"/>
                <w:lang w:val="de-AT"/>
              </w:rPr>
            </w:pPr>
            <w:r>
              <w:rPr>
                <w:sz w:val="20"/>
                <w:szCs w:val="20"/>
                <w:lang w:val="de-DE"/>
              </w:rPr>
              <w:t xml:space="preserve">Wird zur Klassifikation der zusätzlichen Information verwendet. Es wird empfohlen Werte aus der Codeliste </w:t>
            </w:r>
            <w:r w:rsidRPr="00A83906">
              <w:rPr>
                <w:sz w:val="20"/>
                <w:szCs w:val="20"/>
                <w:lang w:val="de-AT"/>
              </w:rPr>
              <w:t>UNTDID 1153</w:t>
            </w:r>
            <w:r w:rsidR="00DF7C9E">
              <w:rPr>
                <w:sz w:val="20"/>
                <w:szCs w:val="20"/>
                <w:lang w:val="de-AT"/>
              </w:rPr>
              <w:t xml:space="preserve"> </w:t>
            </w:r>
            <w:r w:rsidR="00DF7C9E" w:rsidRPr="00DF7C9E">
              <w:rPr>
                <w:sz w:val="20"/>
                <w:szCs w:val="20"/>
                <w:lang w:val="de-AT"/>
              </w:rPr>
              <w:t>[UN1153]</w:t>
            </w:r>
            <w:r>
              <w:rPr>
                <w:sz w:val="20"/>
                <w:szCs w:val="20"/>
                <w:lang w:val="de-AT"/>
              </w:rPr>
              <w:t xml:space="preserve"> zu verwenden.</w:t>
            </w:r>
          </w:p>
        </w:tc>
        <w:tc>
          <w:tcPr>
            <w:tcW w:w="992" w:type="dxa"/>
          </w:tcPr>
          <w:p w14:paraId="4688ED34" w14:textId="2B242403"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r>
              <w:rPr>
                <w:sz w:val="20"/>
                <w:szCs w:val="20"/>
                <w:lang w:val="de-DE"/>
              </w:rPr>
              <w:t>xs:string</w:t>
            </w:r>
          </w:p>
        </w:tc>
      </w:tr>
      <w:tr w:rsidR="00A83906" w:rsidRPr="0083051F" w14:paraId="55239836" w14:textId="77777777">
        <w:tc>
          <w:tcPr>
            <w:tcW w:w="1908" w:type="dxa"/>
          </w:tcPr>
          <w:p w14:paraId="00A9B95A" w14:textId="77777777" w:rsidR="00A83906" w:rsidRPr="0083051F" w:rsidRDefault="00A83906" w:rsidP="00100A82">
            <w:pPr>
              <w:rPr>
                <w:sz w:val="20"/>
                <w:szCs w:val="20"/>
                <w:lang w:val="de-DE"/>
              </w:rPr>
            </w:pPr>
            <w:r w:rsidRPr="0083051F">
              <w:rPr>
                <w:sz w:val="20"/>
                <w:szCs w:val="20"/>
                <w:lang w:val="de-DE"/>
              </w:rPr>
              <w:lastRenderedPageBreak/>
              <w:t>Delivery</w:t>
            </w:r>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tc>
          <w:tcPr>
            <w:tcW w:w="1908" w:type="dxa"/>
          </w:tcPr>
          <w:p w14:paraId="3B417AC2"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tc>
          <w:tcPr>
            <w:tcW w:w="1908" w:type="dxa"/>
          </w:tcPr>
          <w:p w14:paraId="29A0732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tc>
          <w:tcPr>
            <w:tcW w:w="1908" w:type="dxa"/>
          </w:tcPr>
          <w:p w14:paraId="798C51FC"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tc>
          <w:tcPr>
            <w:tcW w:w="1908" w:type="dxa"/>
          </w:tcPr>
          <w:p w14:paraId="37C54D2B"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tc>
          <w:tcPr>
            <w:tcW w:w="1908" w:type="dxa"/>
          </w:tcPr>
          <w:p w14:paraId="5A5CDF7A"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r w:rsidRPr="008F6E7A">
              <w:rPr>
                <w:rFonts w:ascii="Courier New" w:hAnsi="Courier New" w:cs="Courier New"/>
                <w:sz w:val="20"/>
                <w:szCs w:val="20"/>
                <w:lang w:val="de-DE"/>
              </w:rPr>
              <w:t>OtherVATableTaxListLineItems</w:t>
            </w:r>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tc>
          <w:tcPr>
            <w:tcW w:w="1908" w:type="dxa"/>
          </w:tcPr>
          <w:p w14:paraId="05CEF9B2" w14:textId="6394E181" w:rsidR="00CD69EF" w:rsidRPr="0083051F" w:rsidRDefault="00CD69EF" w:rsidP="00100A82">
            <w:pPr>
              <w:rPr>
                <w:sz w:val="20"/>
                <w:szCs w:val="20"/>
                <w:lang w:val="de-DE"/>
              </w:rPr>
            </w:pPr>
            <w:r>
              <w:rPr>
                <w:sz w:val="20"/>
                <w:szCs w:val="20"/>
                <w:lang w:val="de-DE"/>
              </w:rPr>
              <w:t>PrepaidAmount</w:t>
            </w:r>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tc>
          <w:tcPr>
            <w:tcW w:w="1908" w:type="dxa"/>
          </w:tcPr>
          <w:p w14:paraId="0C3EF425" w14:textId="7A384143" w:rsidR="00CD69EF" w:rsidRPr="0083051F" w:rsidRDefault="00CD69EF" w:rsidP="00100A82">
            <w:pPr>
              <w:rPr>
                <w:sz w:val="20"/>
                <w:szCs w:val="20"/>
                <w:lang w:val="de-DE"/>
              </w:rPr>
            </w:pPr>
            <w:r>
              <w:rPr>
                <w:sz w:val="20"/>
                <w:szCs w:val="20"/>
                <w:lang w:val="de-DE"/>
              </w:rPr>
              <w:t>RoundingAmount</w:t>
            </w:r>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tc>
          <w:tcPr>
            <w:tcW w:w="1908" w:type="dxa"/>
          </w:tcPr>
          <w:p w14:paraId="1C10559F"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r w:rsidRPr="009C0422">
              <w:rPr>
                <w:sz w:val="20"/>
                <w:szCs w:val="20"/>
                <w:lang w:val="de-DE"/>
              </w:rPr>
              <w:t>TotalGrossAmount</w:t>
            </w:r>
          </w:p>
          <w:p w14:paraId="5FDA3FB8" w14:textId="77777777" w:rsidR="009C0422" w:rsidRPr="009C0422" w:rsidRDefault="009C0422" w:rsidP="009C0422">
            <w:pPr>
              <w:rPr>
                <w:sz w:val="20"/>
                <w:szCs w:val="20"/>
                <w:lang w:val="de-DE"/>
              </w:rPr>
            </w:pPr>
            <w:r w:rsidRPr="009C0422">
              <w:rPr>
                <w:sz w:val="20"/>
                <w:szCs w:val="20"/>
                <w:lang w:val="de-DE"/>
              </w:rPr>
              <w:t>- PrePaidAmount</w:t>
            </w:r>
          </w:p>
          <w:p w14:paraId="70945F0A" w14:textId="77777777" w:rsidR="00A83906" w:rsidRDefault="009C0422" w:rsidP="009C0422">
            <w:pPr>
              <w:rPr>
                <w:sz w:val="20"/>
                <w:szCs w:val="20"/>
                <w:lang w:val="de-DE"/>
              </w:rPr>
            </w:pPr>
            <w:r w:rsidRPr="009C0422">
              <w:rPr>
                <w:sz w:val="20"/>
                <w:szCs w:val="20"/>
                <w:lang w:val="de-DE"/>
              </w:rPr>
              <w:t>+ RoundingAmount</w:t>
            </w:r>
          </w:p>
          <w:p w14:paraId="5E87DD10" w14:textId="78745339" w:rsidR="009C0422" w:rsidRPr="0083051F" w:rsidRDefault="009C0422" w:rsidP="009C0422">
            <w:pPr>
              <w:rPr>
                <w:sz w:val="20"/>
                <w:szCs w:val="20"/>
                <w:lang w:val="de-DE"/>
              </w:rPr>
            </w:pPr>
            <w:r>
              <w:rPr>
                <w:sz w:val="20"/>
                <w:szCs w:val="20"/>
                <w:lang w:val="de-DE"/>
              </w:rPr>
              <w:t>= PayableAmount</w:t>
            </w:r>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tc>
          <w:tcPr>
            <w:tcW w:w="1908" w:type="dxa"/>
          </w:tcPr>
          <w:p w14:paraId="62D99E1F" w14:textId="71ADE922" w:rsidR="00A83906" w:rsidRPr="0083051F" w:rsidRDefault="00A83906" w:rsidP="00100A82">
            <w:pPr>
              <w:rPr>
                <w:sz w:val="20"/>
                <w:szCs w:val="20"/>
                <w:lang w:val="de-DE"/>
              </w:rPr>
            </w:pPr>
            <w:r w:rsidRPr="0083051F">
              <w:rPr>
                <w:sz w:val="20"/>
                <w:szCs w:val="20"/>
                <w:lang w:val="de-DE"/>
              </w:rPr>
              <w:t>PaymentMethod</w:t>
            </w:r>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tc>
          <w:tcPr>
            <w:tcW w:w="1908" w:type="dxa"/>
          </w:tcPr>
          <w:p w14:paraId="2AACBC95" w14:textId="77777777" w:rsidR="00A83906" w:rsidRPr="0083051F" w:rsidRDefault="00A83906" w:rsidP="00100A82">
            <w:pPr>
              <w:rPr>
                <w:sz w:val="20"/>
                <w:szCs w:val="20"/>
                <w:lang w:val="de-DE"/>
              </w:rPr>
            </w:pPr>
            <w:r w:rsidRPr="0083051F">
              <w:rPr>
                <w:sz w:val="20"/>
                <w:szCs w:val="20"/>
                <w:lang w:val="de-DE"/>
              </w:rPr>
              <w:lastRenderedPageBreak/>
              <w:t>PaymentConditions</w:t>
            </w:r>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r w:rsidRPr="0083051F">
              <w:rPr>
                <w:sz w:val="20"/>
                <w:szCs w:val="20"/>
                <w:lang w:val="de-DE"/>
              </w:rPr>
              <w:t>xs:string</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12918D8E" w14:textId="755F8BA2"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"http://www.ebinterface.at/schema/5p0/"</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GeneratingSystem</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ERP System xyz</w:t>
      </w:r>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DocumentType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InvoiceCurrency</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DocumentTitle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Eine Rechnung</w:t>
      </w:r>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3C2EBB1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http://www.ebinterface.at/schema/5p0/Invoice.xsd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359" w:name="_Ref372712804"/>
      <w:bookmarkStart w:id="360" w:name="_Toc504405158"/>
      <w:r w:rsidRPr="0083051F">
        <w:rPr>
          <w:lang w:val="de-DE"/>
        </w:rPr>
        <w:t>CancelledOriginalDocument</w:t>
      </w:r>
      <w:bookmarkEnd w:id="359"/>
      <w:bookmarkEnd w:id="360"/>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AT" w:eastAsia="de-AT"/>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361"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r w:rsidRPr="0083051F">
              <w:rPr>
                <w:sz w:val="20"/>
                <w:szCs w:val="20"/>
                <w:lang w:val="de-DE"/>
              </w:rPr>
              <w:t>xs:string</w:t>
            </w:r>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362" w:name="_Ref372712822"/>
      <w:bookmarkStart w:id="363" w:name="_Toc504405159"/>
      <w:r w:rsidRPr="0083051F">
        <w:rPr>
          <w:lang w:val="de-DE"/>
        </w:rPr>
        <w:t>RelatedDocument</w:t>
      </w:r>
      <w:bookmarkEnd w:id="362"/>
      <w:bookmarkEnd w:id="363"/>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AT" w:eastAsia="de-AT"/>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r w:rsidRPr="0083051F">
              <w:rPr>
                <w:sz w:val="20"/>
                <w:szCs w:val="20"/>
                <w:lang w:val="de-DE"/>
              </w:rPr>
              <w:t>xs:string</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364" w:name="_Ref372730098"/>
      <w:bookmarkStart w:id="365" w:name="_Toc504405160"/>
      <w:r w:rsidRPr="0083051F">
        <w:rPr>
          <w:lang w:val="de-DE"/>
        </w:rPr>
        <w:t>Delivery</w:t>
      </w:r>
      <w:bookmarkEnd w:id="361"/>
      <w:bookmarkEnd w:id="364"/>
      <w:bookmarkEnd w:id="365"/>
    </w:p>
    <w:p w14:paraId="1AE6DFED"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1197FEB1" w:rsidR="00100A82" w:rsidRPr="0083051F" w:rsidRDefault="00CD69EF" w:rsidP="00100A82">
      <w:pPr>
        <w:jc w:val="center"/>
        <w:rPr>
          <w:lang w:val="de-DE"/>
        </w:rPr>
      </w:pPr>
      <w:r>
        <w:rPr>
          <w:noProof/>
          <w:lang w:val="de-AT" w:eastAsia="de-AT"/>
        </w:rPr>
        <w:drawing>
          <wp:inline distT="0" distB="0" distL="0" distR="0" wp14:anchorId="0F12980E" wp14:editId="57601D10">
            <wp:extent cx="4619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3124200"/>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r w:rsidRPr="0083051F">
              <w:rPr>
                <w:sz w:val="20"/>
                <w:szCs w:val="20"/>
              </w:rPr>
              <w:t>xs:date</w:t>
            </w:r>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r w:rsidRPr="0083051F">
              <w:rPr>
                <w:sz w:val="20"/>
                <w:szCs w:val="20"/>
              </w:rPr>
              <w:t>xs:date</w:t>
            </w:r>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370AF59A"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w:t>
            </w:r>
            <w:r w:rsidR="00A23717"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B06EFF">
              <w:rPr>
                <w:sz w:val="20"/>
                <w:szCs w:val="20"/>
              </w:rPr>
              <w:t>3.4.1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r w:rsidRPr="0083051F">
              <w:rPr>
                <w:sz w:val="20"/>
                <w:szCs w:val="20"/>
              </w:rPr>
              <w:t>xs:string</w:t>
            </w:r>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bookmarkStart w:id="366"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Lieferung 2017/1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212C18D2" w14:textId="28A53AC8"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09FFE71A" w14:textId="3A11F2AE" w:rsidR="00C04E3A" w:rsidRPr="00B0608C" w:rsidRDefault="00526F8C"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0A793BCC"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A9BB826" w14:textId="0A3FABA4" w:rsidR="00C04E3A" w:rsidRPr="0083051F" w:rsidRDefault="00C04E3A" w:rsidP="00C04E3A">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367" w:name="_Ref304388820"/>
      <w:bookmarkStart w:id="368" w:name="_Ref304390004"/>
      <w:bookmarkStart w:id="369" w:name="_Ref304392089"/>
      <w:bookmarkStart w:id="370" w:name="_Toc504405161"/>
      <w:r w:rsidRPr="0083051F">
        <w:rPr>
          <w:lang w:val="de-DE"/>
        </w:rPr>
        <w:lastRenderedPageBreak/>
        <w:t>Address</w:t>
      </w:r>
      <w:bookmarkEnd w:id="366"/>
      <w:bookmarkEnd w:id="367"/>
      <w:bookmarkEnd w:id="368"/>
      <w:bookmarkEnd w:id="369"/>
      <w:bookmarkEnd w:id="370"/>
    </w:p>
    <w:p w14:paraId="1CB47EA5" w14:textId="77777777"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3B862B13" w:rsidR="00100A82" w:rsidRPr="0083051F" w:rsidRDefault="006704F8" w:rsidP="00100A82">
      <w:pPr>
        <w:jc w:val="center"/>
        <w:rPr>
          <w:lang w:val="de-DE"/>
        </w:rPr>
      </w:pPr>
      <w:r>
        <w:rPr>
          <w:noProof/>
          <w:lang w:val="de-AT" w:eastAsia="de-AT"/>
        </w:rPr>
        <w:drawing>
          <wp:inline distT="0" distB="0" distL="0" distR="0" wp14:anchorId="252F4A53" wp14:editId="22432480">
            <wp:extent cx="4638675" cy="6029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6029325"/>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7B3DCACD"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aus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r>
              <w:rPr>
                <w:sz w:val="20"/>
                <w:szCs w:val="20"/>
                <w:lang w:val="de-DE"/>
              </w:rPr>
              <w:t>TradingName</w:t>
            </w:r>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w:t>
            </w:r>
            <w:r>
              <w:rPr>
                <w:sz w:val="20"/>
                <w:szCs w:val="20"/>
                <w:lang w:val="de-DE"/>
              </w:rPr>
              <w:lastRenderedPageBreak/>
              <w:t>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lastRenderedPageBreak/>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r>
              <w:rPr>
                <w:sz w:val="20"/>
                <w:szCs w:val="20"/>
                <w:lang w:val="de-DE"/>
              </w:rPr>
              <w:t>xs:string</w:t>
            </w:r>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r w:rsidRPr="0083051F">
              <w:rPr>
                <w:sz w:val="20"/>
                <w:szCs w:val="20"/>
                <w:lang w:val="de-DE"/>
              </w:rPr>
              <w:t>xs:string</w:t>
            </w:r>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371" w:name="_Ref503696038"/>
      <w:bookmarkStart w:id="372" w:name="_Toc504405162"/>
      <w:r>
        <w:rPr>
          <w:lang w:val="de-DE"/>
        </w:rPr>
        <w:t>Contact</w:t>
      </w:r>
      <w:bookmarkEnd w:id="371"/>
      <w:bookmarkEnd w:id="372"/>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AT" w:eastAsia="de-AT"/>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r w:rsidRPr="0083051F">
              <w:rPr>
                <w:sz w:val="20"/>
                <w:szCs w:val="20"/>
                <w:lang w:val="de-DE"/>
              </w:rPr>
              <w:t>xs:string</w:t>
            </w:r>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373" w:name="_Toc504405163"/>
      <w:r w:rsidRPr="0083051F">
        <w:rPr>
          <w:lang w:val="de-DE"/>
        </w:rPr>
        <w:lastRenderedPageBreak/>
        <w:t>Biller</w:t>
      </w:r>
      <w:bookmarkEnd w:id="373"/>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01074213" w:rsidR="00100A82" w:rsidRPr="0083051F" w:rsidRDefault="002E5F2C" w:rsidP="00100A82">
      <w:pPr>
        <w:jc w:val="center"/>
        <w:rPr>
          <w:lang w:val="de-DE"/>
        </w:rPr>
      </w:pPr>
      <w:r>
        <w:rPr>
          <w:noProof/>
          <w:lang w:val="de-AT" w:eastAsia="de-AT"/>
        </w:rPr>
        <w:drawing>
          <wp:inline distT="0" distB="0" distL="0" distR="0" wp14:anchorId="0E7E8D46" wp14:editId="27FE7D04">
            <wp:extent cx="4752975" cy="433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4333875"/>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r>
            <w:r w:rsidRPr="0083051F">
              <w:rPr>
                <w:rFonts w:ascii="Courier New" w:hAnsi="Courier New"/>
                <w:sz w:val="18"/>
                <w:szCs w:val="20"/>
              </w:rPr>
              <w:lastRenderedPageBreak/>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6F76750B" w14:textId="64B95403"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B06EFF">
              <w:rPr>
                <w:sz w:val="20"/>
                <w:szCs w:val="20"/>
              </w:rPr>
              <w:t>3.5.1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r w:rsidRPr="0083051F">
              <w:rPr>
                <w:sz w:val="20"/>
                <w:szCs w:val="20"/>
              </w:rPr>
              <w:t>InvoiceRecipients</w:t>
            </w:r>
          </w:p>
          <w:p w14:paraId="4AA6B4B7" w14:textId="77777777" w:rsidR="00D220F9" w:rsidRPr="0083051F" w:rsidRDefault="00D220F9" w:rsidP="00D220F9">
            <w:pPr>
              <w:pStyle w:val="Default"/>
              <w:rPr>
                <w:sz w:val="20"/>
                <w:szCs w:val="20"/>
              </w:rPr>
            </w:pPr>
            <w:r w:rsidRPr="0083051F">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r w:rsidRPr="008B3DDB">
        <w:rPr>
          <w:b/>
          <w:i/>
          <w:lang w:val="en-US"/>
        </w:rPr>
        <w:t>Beispiel:</w:t>
      </w:r>
    </w:p>
    <w:p w14:paraId="5C973326" w14:textId="096F1442"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bookmarkStart w:id="374"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B84CCB0" w14:textId="77777777" w:rsidR="0019308D"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2B10C4E" w14:textId="03B32FDD" w:rsidR="003416EE" w:rsidRPr="00B0608C"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6A0E0F6B" w14:textId="34E8D62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38727CF9" w14:textId="377D9C4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1B313506" w14:textId="5C0C7AA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Eingegangen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30954268" w14:textId="19E05BB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r w:rsidRPr="00B0608C">
        <w:rPr>
          <w:rFonts w:ascii="Consolas" w:hAnsi="Consolas" w:cs="Consolas"/>
          <w:color w:val="FF0000"/>
          <w:sz w:val="20"/>
          <w:szCs w:val="20"/>
          <w:highlight w:val="white"/>
          <w:lang w:eastAsia="de-AT"/>
        </w:rPr>
        <w:t xml:space="preserve"> AddressIdentifierType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ProprietaryAddressID</w:t>
      </w:r>
      <w:r w:rsidRPr="00B0608C">
        <w:rPr>
          <w:rFonts w:ascii="Consolas" w:hAnsi="Consolas" w:cs="Consolas"/>
          <w:color w:val="0000FF"/>
          <w:sz w:val="20"/>
          <w:szCs w:val="20"/>
          <w:highlight w:val="white"/>
          <w:lang w:eastAsia="de-AT"/>
        </w:rPr>
        <w:t>"&gt;</w:t>
      </w:r>
    </w:p>
    <w:p w14:paraId="3F2BE979" w14:textId="42595F0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3416EE">
        <w:rPr>
          <w:rFonts w:ascii="Consolas" w:hAnsi="Consolas" w:cs="Consolas"/>
          <w:color w:val="000000"/>
          <w:sz w:val="20"/>
          <w:szCs w:val="20"/>
          <w:highlight w:val="white"/>
          <w:lang w:val="de-DE" w:eastAsia="de-AT"/>
        </w:rPr>
        <w:t>AnyOtherProprietaryID</w:t>
      </w:r>
    </w:p>
    <w:p w14:paraId="12A897F5" w14:textId="1DA12BF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AddressIdentifier</w:t>
      </w:r>
      <w:r w:rsidR="003416EE">
        <w:rPr>
          <w:rFonts w:ascii="Consolas" w:hAnsi="Consolas" w:cs="Consolas"/>
          <w:color w:val="0000FF"/>
          <w:sz w:val="20"/>
          <w:szCs w:val="20"/>
          <w:highlight w:val="white"/>
          <w:lang w:val="de-DE" w:eastAsia="de-AT"/>
        </w:rPr>
        <w:t>&gt;</w:t>
      </w:r>
    </w:p>
    <w:p w14:paraId="68DA530A" w14:textId="21551A6A" w:rsidR="003416EE" w:rsidRDefault="00F85AA8"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Lassallestraße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p>
    <w:p w14:paraId="5061B830" w14:textId="1911FC2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67A5EC8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p>
    <w:p w14:paraId="30B8C3AD" w14:textId="0B33041D" w:rsidR="00821C05"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375" w:name="_Ref88046393"/>
      <w:bookmarkStart w:id="376" w:name="_Ref88046416"/>
      <w:bookmarkStart w:id="377" w:name="_Toc504405164"/>
      <w:r w:rsidRPr="0083051F">
        <w:rPr>
          <w:lang w:val="de-DE"/>
        </w:rPr>
        <w:t>OrderReference</w:t>
      </w:r>
      <w:bookmarkEnd w:id="374"/>
      <w:bookmarkEnd w:id="375"/>
      <w:bookmarkEnd w:id="376"/>
      <w:bookmarkEnd w:id="377"/>
    </w:p>
    <w:p w14:paraId="5FDFD827"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AT" w:eastAsia="de-AT"/>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r w:rsidRPr="0083051F">
              <w:rPr>
                <w:sz w:val="20"/>
                <w:szCs w:val="20"/>
              </w:rPr>
              <w:t>xs:date</w:t>
            </w:r>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378" w:name="_Toc504405165"/>
      <w:r w:rsidRPr="0083051F">
        <w:rPr>
          <w:lang w:val="de-DE"/>
        </w:rPr>
        <w:lastRenderedPageBreak/>
        <w:t>InvoiceRecipient</w:t>
      </w:r>
      <w:bookmarkEnd w:id="378"/>
    </w:p>
    <w:p w14:paraId="59BF4C06"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1AD47832" w14:textId="77777777" w:rsidR="00100A82" w:rsidRPr="0083051F" w:rsidRDefault="00100A82" w:rsidP="00100A82">
      <w:pPr>
        <w:rPr>
          <w:lang w:val="de-DE"/>
        </w:rPr>
      </w:pPr>
    </w:p>
    <w:p w14:paraId="6413CCDC" w14:textId="0BC4B2C1" w:rsidR="00100A82" w:rsidRPr="0083051F" w:rsidRDefault="005F7ECA" w:rsidP="00100A82">
      <w:pPr>
        <w:jc w:val="center"/>
        <w:rPr>
          <w:lang w:val="de-DE"/>
        </w:rPr>
      </w:pPr>
      <w:r>
        <w:rPr>
          <w:noProof/>
          <w:lang w:val="de-AT" w:eastAsia="de-AT"/>
        </w:rPr>
        <w:drawing>
          <wp:inline distT="0" distB="0" distL="0" distR="0" wp14:anchorId="140A568F" wp14:editId="6BA75825">
            <wp:extent cx="5210175" cy="496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4962525"/>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 xml:space="preserve">Es wird empfohlen, dass zur Angabe des Typs nur die Werte aus der Codeliste im Appendix </w:t>
            </w:r>
            <w:r w:rsidRPr="0083051F">
              <w:rPr>
                <w:sz w:val="20"/>
                <w:szCs w:val="20"/>
                <w:lang w:val="de-DE"/>
              </w:rPr>
              <w:lastRenderedPageBreak/>
              <w:t>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7D21A8A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76D9B5B8"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161137F8"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B06EFF">
              <w:rPr>
                <w:sz w:val="20"/>
                <w:szCs w:val="20"/>
                <w:lang w:val="de-DE"/>
              </w:rPr>
              <w:t>3.4.2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r w:rsidRPr="0083051F">
              <w:rPr>
                <w:sz w:val="20"/>
                <w:szCs w:val="20"/>
              </w:rPr>
              <w:t>BillersInvoice</w:t>
            </w:r>
          </w:p>
          <w:p w14:paraId="127A1DFA" w14:textId="77777777" w:rsidR="004A3EF9" w:rsidRPr="0083051F" w:rsidRDefault="004A3EF9" w:rsidP="004A3EF9">
            <w:pPr>
              <w:pStyle w:val="Default"/>
              <w:rPr>
                <w:sz w:val="20"/>
                <w:szCs w:val="20"/>
              </w:rPr>
            </w:pPr>
            <w:r w:rsidRPr="0083051F">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r w:rsidRPr="0083051F">
              <w:rPr>
                <w:sz w:val="20"/>
                <w:szCs w:val="20"/>
                <w:lang w:val="de-DE"/>
              </w:rPr>
              <w:t>IDType</w:t>
            </w:r>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r w:rsidRPr="0083051F">
              <w:rPr>
                <w:sz w:val="20"/>
                <w:szCs w:val="20"/>
                <w:lang w:val="de-DE"/>
              </w:rPr>
              <w:t>xs:string</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2BFBF28" w14:textId="0A72DDE5"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61151096" w14:textId="5A5872B3"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C97E1D1" w14:textId="77777777"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002A2708" w14:textId="0F276A7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IdentificationType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FurtherIdentification</w:t>
      </w:r>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A0FB8AD" w14:textId="68A7B3DD"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282CAF06" w14:textId="0453D79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55433B6A" w14:textId="6E7F5F8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Bestellung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512213D" w14:textId="7DF007D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339212D4" w14:textId="4BED1F32"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AddressIdentifierType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ProprietaryAddressID</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AddressIdentifier</w:t>
      </w:r>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p>
    <w:p w14:paraId="4599DD4D" w14:textId="334C7E5A"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p>
    <w:p w14:paraId="3ACBBA4D" w14:textId="6183ECC6"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p>
    <w:p w14:paraId="09E2C6AE" w14:textId="7E1EA3BC" w:rsidR="00D21A90" w:rsidRPr="0083051F"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379" w:name="_Toc504405166"/>
      <w:r w:rsidRPr="0083051F">
        <w:rPr>
          <w:lang w:val="de-DE"/>
        </w:rPr>
        <w:lastRenderedPageBreak/>
        <w:t>OrderingParty</w:t>
      </w:r>
      <w:bookmarkEnd w:id="379"/>
    </w:p>
    <w:p w14:paraId="253EFFCB"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35B98479" w:rsidR="00100A82" w:rsidRPr="0083051F" w:rsidRDefault="00D21A90" w:rsidP="00100A82">
      <w:pPr>
        <w:jc w:val="center"/>
        <w:rPr>
          <w:lang w:val="de-DE"/>
        </w:rPr>
      </w:pPr>
      <w:r>
        <w:rPr>
          <w:noProof/>
          <w:lang w:val="de-AT" w:eastAsia="de-AT"/>
        </w:rPr>
        <w:drawing>
          <wp:inline distT="0" distB="0" distL="0" distR="0" wp14:anchorId="291BE323" wp14:editId="2DE56CA4">
            <wp:extent cx="5153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4324350"/>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7466D3A2"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 xml:space="preserve">Elements ist derselbe </w:t>
            </w:r>
            <w:r w:rsidRPr="0083051F">
              <w:rPr>
                <w:sz w:val="20"/>
                <w:szCs w:val="20"/>
                <w:lang w:val="de-DE"/>
              </w:rPr>
              <w:lastRenderedPageBreak/>
              <w:t>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3833E87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0847A3A1"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B06EFF">
              <w:rPr>
                <w:sz w:val="20"/>
                <w:szCs w:val="20"/>
                <w:lang w:val="de-DE"/>
              </w:rPr>
              <w:t>3.4.2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r w:rsidRPr="0083051F">
              <w:rPr>
                <w:sz w:val="20"/>
                <w:szCs w:val="20"/>
                <w:lang w:val="de-DE"/>
              </w:rPr>
              <w:t>IDType</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r w:rsidRPr="008B3DDB">
        <w:rPr>
          <w:b/>
          <w:i/>
          <w:lang w:val="en-US"/>
        </w:rPr>
        <w:t>Beispiel:</w:t>
      </w:r>
    </w:p>
    <w:p w14:paraId="78C445CF" w14:textId="650F8316"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CB7180D" w14:textId="64D35E1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37227C52" w14:textId="780BFF8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1082836" w14:textId="5A971F6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0FB71F6" w14:textId="38656739"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794FDC1B" w14:textId="43717BE1"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F9F6E6D" w14:textId="1ABB5507"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3E012FDC" w14:textId="7282822F" w:rsidR="0019308D"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325C1CF9" w14:textId="3AE5533A"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94CE42A" w14:textId="0DCB989D"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Lassallestraße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p>
    <w:p w14:paraId="1525556B" w14:textId="59768319"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5EDF8493"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p>
    <w:p w14:paraId="122FDF01" w14:textId="468BB2D0" w:rsidR="00EE6232" w:rsidRP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380" w:name="_Toc504405167"/>
      <w:r w:rsidRPr="0083051F">
        <w:rPr>
          <w:lang w:val="de-DE"/>
        </w:rPr>
        <w:lastRenderedPageBreak/>
        <w:t>Details</w:t>
      </w:r>
      <w:bookmarkEnd w:id="380"/>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AT" w:eastAsia="de-AT"/>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r w:rsidRPr="0083051F">
              <w:rPr>
                <w:sz w:val="20"/>
                <w:szCs w:val="20"/>
              </w:rPr>
              <w:t>ItemList/Header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r w:rsidRPr="0083051F">
              <w:rPr>
                <w:sz w:val="20"/>
                <w:szCs w:val="20"/>
              </w:rPr>
              <w:t>ItemList/ListLine</w:t>
            </w:r>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r w:rsidRPr="0083051F">
              <w:rPr>
                <w:sz w:val="20"/>
                <w:szCs w:val="20"/>
              </w:rPr>
              <w:t>ItemList/Footer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r w:rsidRPr="0083051F">
              <w:rPr>
                <w:sz w:val="20"/>
                <w:szCs w:val="20"/>
              </w:rPr>
              <w: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r w:rsidRPr="0083051F">
              <w:rPr>
                <w:sz w:val="20"/>
                <w:szCs w:val="20"/>
                <w:lang w:val="de-DE"/>
              </w:rPr>
              <w:t>xs:string</w:t>
            </w:r>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r w:rsidR="001C4863" w:rsidRPr="00B0608C">
        <w:rPr>
          <w:rFonts w:ascii="Consolas" w:hAnsi="Consolas" w:cs="Consolas"/>
          <w:color w:val="800000"/>
          <w:sz w:val="20"/>
          <w:szCs w:val="20"/>
          <w:highlight w:val="white"/>
          <w:lang w:eastAsia="de-AT"/>
        </w:rPr>
        <w:t>HeaderDescription</w:t>
      </w:r>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ListLineItem</w:t>
      </w:r>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Schraubenzieher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ArticleNumber</w:t>
      </w:r>
      <w:r w:rsidRPr="00B0608C">
        <w:rPr>
          <w:rFonts w:ascii="Consolas" w:hAnsi="Consolas" w:cs="Consolas"/>
          <w:color w:val="FF0000"/>
          <w:sz w:val="20"/>
          <w:szCs w:val="20"/>
          <w:highlight w:val="white"/>
          <w:lang w:eastAsia="de-AT"/>
        </w:rPr>
        <w:t xml:space="preserve"> ArticleNumberType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BillersArticleNumber</w:t>
      </w:r>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Standardsteuersatz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ListLineItem</w:t>
      </w:r>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ItemList</w:t>
      </w:r>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BillersArticleNumber</w:t>
      </w:r>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381" w:name="_Toc504405168"/>
      <w:r w:rsidRPr="0083051F">
        <w:rPr>
          <w:lang w:val="de-DE"/>
        </w:rPr>
        <w:lastRenderedPageBreak/>
        <w:t>ListLineItem</w:t>
      </w:r>
      <w:bookmarkEnd w:id="381"/>
    </w:p>
    <w:p w14:paraId="3E08F17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4C762751" w:rsidR="00100A82" w:rsidRPr="0083051F" w:rsidRDefault="004A455B" w:rsidP="00100A82">
      <w:pPr>
        <w:jc w:val="center"/>
        <w:rPr>
          <w:lang w:val="de-DE"/>
        </w:rPr>
      </w:pPr>
      <w:r>
        <w:rPr>
          <w:noProof/>
          <w:lang w:val="de-AT" w:eastAsia="de-AT"/>
        </w:rPr>
        <w:drawing>
          <wp:inline distT="0" distB="0" distL="0" distR="0" wp14:anchorId="6BCF1AC6" wp14:editId="034321A8">
            <wp:extent cx="43624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2450" cy="5248275"/>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r w:rsidRPr="0083051F">
              <w:rPr>
                <w:sz w:val="20"/>
                <w:szCs w:val="20"/>
              </w:rPr>
              <w:t>ArticleNumber/</w:t>
            </w:r>
          </w:p>
          <w:p w14:paraId="343617FA" w14:textId="77777777" w:rsidR="007A0E29" w:rsidRPr="0083051F" w:rsidRDefault="007A0E29" w:rsidP="00100A82">
            <w:pPr>
              <w:pStyle w:val="Default"/>
              <w:rPr>
                <w:sz w:val="20"/>
                <w:szCs w:val="20"/>
              </w:rPr>
            </w:pPr>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r w:rsidRPr="0083051F">
              <w:rPr>
                <w:sz w:val="20"/>
                <w:szCs w:val="20"/>
              </w:rPr>
              <w:lastRenderedPageBreak/>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6E6963B0"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B06EFF">
              <w:rPr>
                <w:sz w:val="20"/>
                <w:szCs w:val="20"/>
              </w:rPr>
              <w:t>3.8.1.1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27D2A750"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B06EFF">
              <w:rPr>
                <w:sz w:val="20"/>
                <w:szCs w:val="20"/>
              </w:rPr>
              <w:t>3.4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04087F59"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B06EFF">
              <w:rPr>
                <w:sz w:val="20"/>
              </w:rPr>
              <w:t>3.5.1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25A036E" w14:textId="7FE4CFB5"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B06EFF">
              <w:rPr>
                <w:sz w:val="20"/>
              </w:rPr>
              <w:t>3.5.1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r w:rsidRPr="0083051F">
              <w:rPr>
                <w:sz w:val="20"/>
                <w:szCs w:val="20"/>
                <w:lang w:val="de-DE"/>
              </w:rPr>
              <w:t>IDType</w:t>
            </w:r>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r w:rsidRPr="0083051F">
              <w:rPr>
                <w:sz w:val="20"/>
                <w:szCs w:val="20"/>
                <w:lang w:val="de-DE"/>
              </w:rPr>
              <w:t>xs:date</w:t>
            </w:r>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r w:rsidRPr="0083051F">
              <w:rPr>
                <w:sz w:val="20"/>
                <w:szCs w:val="20"/>
              </w:rPr>
              <w:t>InvoiceRecipientsOrderReference/Order</w:t>
            </w:r>
            <w:r w:rsidRPr="0083051F">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r>
              <w:rPr>
                <w:sz w:val="20"/>
                <w:szCs w:val="20"/>
                <w:lang w:val="de-DE"/>
              </w:rPr>
              <w:t>xs:string</w:t>
            </w:r>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lastRenderedPageBreak/>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r>
              <w:rPr>
                <w:sz w:val="20"/>
                <w:szCs w:val="20"/>
                <w:lang w:val="de-DE"/>
              </w:rPr>
              <w:t>xs:string</w:t>
            </w:r>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r>
              <w:rPr>
                <w:sz w:val="20"/>
                <w:szCs w:val="20"/>
                <w:lang w:val="de-DE"/>
              </w:rPr>
              <w:t>xs:string</w:t>
            </w:r>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r>
              <w:rPr>
                <w:sz w:val="20"/>
                <w:szCs w:val="20"/>
                <w:lang w:val="de-DE"/>
              </w:rPr>
              <w:t>xs:string</w:t>
            </w:r>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382" w:name="_Ref369708193"/>
      <w:r w:rsidRPr="0083051F">
        <w:rPr>
          <w:rFonts w:ascii="Arial" w:hAnsi="Arial" w:cs="Arial"/>
          <w:lang w:val="de-DE"/>
        </w:rPr>
        <w:t>ReductionAndSurchargeListLineItemDetails</w:t>
      </w:r>
      <w:bookmarkEnd w:id="382"/>
    </w:p>
    <w:p w14:paraId="351333D9"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196FBAE6" w:rsidR="00D013F9" w:rsidRDefault="00E3548D" w:rsidP="00EE04E9">
      <w:pPr>
        <w:jc w:val="both"/>
        <w:rPr>
          <w:lang w:val="de-DE"/>
        </w:rPr>
      </w:pPr>
      <w:r>
        <w:rPr>
          <w:noProof/>
          <w:lang w:val="de-AT" w:eastAsia="de-AT"/>
        </w:rPr>
        <w:lastRenderedPageBreak/>
        <w:drawing>
          <wp:inline distT="0" distB="0" distL="0" distR="0" wp14:anchorId="6E61C319" wp14:editId="260C3F42">
            <wp:extent cx="5760720"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bates.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81977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r>
              <w:rPr>
                <w:sz w:val="20"/>
                <w:szCs w:val="20"/>
                <w:lang w:val="de-DE"/>
              </w:rPr>
              <w:t>xs:string</w:t>
            </w:r>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r>
              <w:rPr>
                <w:sz w:val="20"/>
                <w:szCs w:val="20"/>
                <w:lang w:val="de-DE"/>
              </w:rPr>
              <w:t>xs:string</w:t>
            </w:r>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C51285"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r w:rsidRPr="0083051F">
              <w:rPr>
                <w:sz w:val="20"/>
                <w:szCs w:val="20"/>
                <w:lang w:val="de-DE"/>
              </w:rPr>
              <w:t>xs:string</w:t>
            </w:r>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r>
              <w:rPr>
                <w:sz w:val="20"/>
                <w:szCs w:val="20"/>
                <w:lang w:val="de-DE"/>
              </w:rPr>
              <w:t>xs:string</w:t>
            </w:r>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r>
              <w:rPr>
                <w:sz w:val="20"/>
                <w:szCs w:val="20"/>
                <w:lang w:val="de-DE"/>
              </w:rPr>
              <w:t>xs:string</w:t>
            </w:r>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816D93" w:rsidRPr="0083051F" w:rsidRDefault="00816D93" w:rsidP="00EE04E9">
            <w:pPr>
              <w:rPr>
                <w:sz w:val="20"/>
                <w:szCs w:val="20"/>
                <w:lang w:val="de-DE"/>
              </w:rPr>
            </w:pPr>
            <w:r w:rsidRPr="0083051F">
              <w:rPr>
                <w:sz w:val="20"/>
                <w:szCs w:val="20"/>
                <w:lang w:val="de-DE"/>
              </w:rPr>
              <w:t>Der Steuersatz</w:t>
            </w:r>
            <w:r w:rsidR="00A05700">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r w:rsidRPr="0083051F">
              <w:rPr>
                <w:sz w:val="20"/>
                <w:szCs w:val="20"/>
                <w:lang w:val="de-DE"/>
              </w:rPr>
              <w:t>PercentageType</w:t>
            </w:r>
          </w:p>
        </w:tc>
      </w:tr>
      <w:tr w:rsidR="00E3548D"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E3548D" w:rsidRPr="0083051F" w:rsidRDefault="00E3548D" w:rsidP="00EE04E9">
            <w:pPr>
              <w:rPr>
                <w:sz w:val="20"/>
                <w:szCs w:val="20"/>
                <w:lang w:val="de-DE"/>
              </w:rPr>
            </w:pPr>
            <w:r w:rsidRPr="0083051F">
              <w:rPr>
                <w:sz w:val="20"/>
                <w:szCs w:val="20"/>
                <w:lang w:val="de-DE"/>
              </w:rPr>
              <w:t>OtherVATableTaxListLineItem/</w:t>
            </w:r>
            <w:r>
              <w:rPr>
                <w:sz w:val="20"/>
                <w:szCs w:val="20"/>
                <w:lang w:val="de-DE"/>
              </w:rPr>
              <w:t>TaxPercent/@Ta</w:t>
            </w:r>
            <w:r>
              <w:rPr>
                <w:sz w:val="20"/>
                <w:szCs w:val="20"/>
                <w:lang w:val="de-DE"/>
              </w:rPr>
              <w:lastRenderedPageBreak/>
              <w:t>xCategoryCode</w:t>
            </w:r>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E3548D" w:rsidRPr="0083051F" w:rsidRDefault="00E3548D" w:rsidP="00EE04E9">
            <w:pPr>
              <w:rPr>
                <w:sz w:val="20"/>
                <w:szCs w:val="20"/>
                <w:lang w:val="de-DE"/>
              </w:rPr>
            </w:pPr>
            <w:r>
              <w:rPr>
                <w:sz w:val="20"/>
                <w:szCs w:val="20"/>
                <w:lang w:val="de-DE"/>
              </w:rPr>
              <w:lastRenderedPageBreak/>
              <w:t xml:space="preserve">Die Steuerkategorie als Code. Die zulässigen Codes sind im Appendix </w:t>
            </w:r>
            <w:r>
              <w:rPr>
                <w:sz w:val="20"/>
                <w:szCs w:val="20"/>
                <w:lang w:val="de-DE"/>
              </w:rPr>
              <w:lastRenderedPageBreak/>
              <w:t>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E3548D" w:rsidRPr="0083051F" w:rsidRDefault="00E3548D" w:rsidP="00EE04E9">
            <w:pPr>
              <w:jc w:val="center"/>
              <w:rPr>
                <w:sz w:val="20"/>
                <w:szCs w:val="20"/>
                <w:lang w:val="de-DE"/>
              </w:rPr>
            </w:pPr>
            <w:r>
              <w:rPr>
                <w:sz w:val="20"/>
                <w:szCs w:val="20"/>
                <w:lang w:val="de-DE"/>
              </w:rPr>
              <w:lastRenderedPageBreak/>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E3548D" w:rsidRPr="0083051F" w:rsidRDefault="00E3548D"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E3548D" w:rsidRPr="0083051F" w:rsidRDefault="00E3548D" w:rsidP="00EE04E9">
            <w:pPr>
              <w:rPr>
                <w:sz w:val="20"/>
                <w:szCs w:val="20"/>
                <w:lang w:val="de-DE"/>
              </w:rPr>
            </w:pPr>
            <w:r>
              <w:rPr>
                <w:sz w:val="20"/>
                <w:szCs w:val="20"/>
                <w:lang w:val="de-DE"/>
              </w:rPr>
              <w:t>xs:string</w:t>
            </w:r>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816D93" w:rsidRPr="0083051F" w:rsidRDefault="00816D93" w:rsidP="00EE04E9">
            <w:pPr>
              <w:rPr>
                <w:sz w:val="20"/>
                <w:szCs w:val="20"/>
                <w:lang w:val="de-DE"/>
              </w:rPr>
            </w:pPr>
            <w:r w:rsidRPr="0083051F">
              <w:rPr>
                <w:sz w:val="20"/>
                <w:szCs w:val="20"/>
                <w:lang w:val="de-DE"/>
              </w:rPr>
              <w:t>OtherVATableTaxListLineItem/</w:t>
            </w:r>
            <w:r w:rsidR="00F5702C">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0C144F"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0C144F" w:rsidRPr="0083051F" w:rsidRDefault="000C144F" w:rsidP="000C144F">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0C144F" w:rsidRPr="0083051F" w:rsidRDefault="000C144F" w:rsidP="000C144F">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0C144F" w:rsidRPr="0083051F" w:rsidRDefault="000C144F" w:rsidP="000C144F">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0C144F" w:rsidRPr="0083051F" w:rsidRDefault="000C144F" w:rsidP="000C144F">
            <w:pPr>
              <w:rPr>
                <w:sz w:val="20"/>
                <w:szCs w:val="20"/>
                <w:lang w:val="de-DE"/>
              </w:rPr>
            </w:pPr>
            <w:r>
              <w:rPr>
                <w:sz w:val="20"/>
                <w:szCs w:val="20"/>
                <w:lang w:val="de-DE"/>
              </w:rPr>
              <w:t>Decimal2Type</w:t>
            </w:r>
          </w:p>
        </w:tc>
      </w:tr>
      <w:tr w:rsidR="000C144F"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0C144F" w:rsidRPr="0083051F" w:rsidRDefault="000C144F" w:rsidP="000C144F">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0C144F" w:rsidRPr="0083051F" w:rsidRDefault="000C144F" w:rsidP="000C144F">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0C144F" w:rsidRPr="0083051F" w:rsidRDefault="000C144F" w:rsidP="000C144F">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0C144F" w:rsidRPr="0083051F" w:rsidRDefault="00E25D4E" w:rsidP="00351355">
            <w:pPr>
              <w:rPr>
                <w:sz w:val="20"/>
                <w:szCs w:val="20"/>
                <w:lang w:val="de-DE"/>
              </w:rPr>
            </w:pPr>
            <w:r>
              <w:rPr>
                <w:sz w:val="20"/>
                <w:szCs w:val="20"/>
                <w:lang w:val="de-DE"/>
              </w:rPr>
              <w:t>CurrencyType</w:t>
            </w:r>
          </w:p>
        </w:tc>
      </w:tr>
      <w:tr w:rsidR="009B5C1E"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B5C1E" w:rsidRPr="0083051F" w:rsidRDefault="009B5C1E" w:rsidP="009B5C1E">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B5C1E" w:rsidRPr="0083051F" w:rsidRDefault="009B5C1E" w:rsidP="009B5C1E">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B5C1E" w:rsidRPr="0083051F" w:rsidRDefault="009B5C1E" w:rsidP="009B5C1E">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B5C1E" w:rsidRPr="0083051F" w:rsidRDefault="009B5C1E" w:rsidP="009B5C1E">
            <w:pPr>
              <w:rPr>
                <w:sz w:val="20"/>
                <w:szCs w:val="20"/>
                <w:lang w:val="de-DE"/>
              </w:rPr>
            </w:pPr>
            <w:r w:rsidRPr="0083051F">
              <w:rPr>
                <w:sz w:val="20"/>
                <w:szCs w:val="20"/>
                <w:lang w:val="de-DE"/>
              </w:rPr>
              <w:t>xs:string</w:t>
            </w:r>
          </w:p>
        </w:tc>
      </w:tr>
      <w:tr w:rsidR="009B5C1E"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B5C1E" w:rsidRPr="0083051F" w:rsidRDefault="009B5C1E" w:rsidP="009B5C1E">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B5C1E" w:rsidRPr="0083051F" w:rsidRDefault="009B5C1E" w:rsidP="009B5C1E">
            <w:pPr>
              <w:rPr>
                <w:sz w:val="20"/>
                <w:szCs w:val="20"/>
                <w:lang w:val="de-DE"/>
              </w:rPr>
            </w:pPr>
            <w:r w:rsidRPr="0083051F">
              <w:rPr>
                <w:sz w:val="20"/>
                <w:szCs w:val="20"/>
                <w:lang w:val="de-DE"/>
              </w:rPr>
              <w:t>Angabe des Steuertyps</w:t>
            </w:r>
            <w:r w:rsidR="00FC2D9C">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B5C1E" w:rsidRPr="0083051F" w:rsidRDefault="009B5C1E" w:rsidP="009B5C1E">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B5C1E" w:rsidRPr="0083051F" w:rsidRDefault="009B5C1E" w:rsidP="009B5C1E">
            <w:pPr>
              <w:rPr>
                <w:sz w:val="20"/>
                <w:szCs w:val="20"/>
                <w:lang w:val="de-DE"/>
              </w:rPr>
            </w:pPr>
            <w:r w:rsidRPr="0083051F">
              <w:rPr>
                <w:sz w:val="20"/>
                <w:szCs w:val="20"/>
                <w:lang w:val="de-DE"/>
              </w:rPr>
              <w:t>IDType</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r>
        <w:rPr>
          <w:lang w:val="de-DE"/>
        </w:rPr>
        <w:t>TaxItem</w:t>
      </w:r>
    </w:p>
    <w:p w14:paraId="6ADD0BEE" w14:textId="6A54CDEE"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415AEE29" w:rsidR="00100A82" w:rsidRPr="0083051F" w:rsidRDefault="00011B39" w:rsidP="00100A82">
      <w:pPr>
        <w:jc w:val="center"/>
        <w:rPr>
          <w:lang w:val="de-DE"/>
        </w:rPr>
      </w:pPr>
      <w:r>
        <w:rPr>
          <w:noProof/>
          <w:lang w:val="de-AT" w:eastAsia="de-AT"/>
        </w:rPr>
        <w:lastRenderedPageBreak/>
        <w:drawing>
          <wp:inline distT="0" distB="0" distL="0" distR="0" wp14:anchorId="586F6FB6" wp14:editId="461D8AA2">
            <wp:extent cx="54006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3819525"/>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r>
              <w:rPr>
                <w:sz w:val="20"/>
                <w:szCs w:val="20"/>
                <w:lang w:val="de-DE"/>
              </w:rPr>
              <w:t>PercentageType</w:t>
            </w:r>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r>
              <w:rPr>
                <w:sz w:val="20"/>
                <w:szCs w:val="20"/>
                <w:lang w:val="de-DE"/>
              </w:rPr>
              <w:t>CurrencyType</w:t>
            </w:r>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r>
              <w:rPr>
                <w:sz w:val="20"/>
                <w:szCs w:val="20"/>
                <w:lang w:val="de-DE"/>
              </w:rPr>
              <w:t>xs:string</w:t>
            </w:r>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58395BD" w14:textId="23F22EC6"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14664D" w14:textId="58D57DB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87D030" w14:textId="72C1628B"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B4A7237" w14:textId="4FBC4D95" w:rsidR="00211D71" w:rsidRPr="00AE1550"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383" w:author="Microsoft Office User" w:date="2018-02-05T19:57:00Z">
            <w:rPr>
              <w:rFonts w:ascii="Consolas" w:hAnsi="Consolas" w:cs="Consolas"/>
              <w:color w:val="000000"/>
              <w:sz w:val="20"/>
              <w:szCs w:val="20"/>
              <w:highlight w:val="white"/>
              <w:lang w:val="de-DE" w:eastAsia="de-AT"/>
            </w:rPr>
          </w:rPrChange>
        </w:rPr>
      </w:pPr>
      <w:r w:rsidRPr="00774608">
        <w:rPr>
          <w:rFonts w:ascii="Consolas" w:hAnsi="Consolas" w:cs="Consolas"/>
          <w:color w:val="000000"/>
          <w:sz w:val="20"/>
          <w:szCs w:val="20"/>
          <w:highlight w:val="white"/>
          <w:lang w:eastAsia="de-AT"/>
        </w:rPr>
        <w:tab/>
      </w:r>
      <w:r w:rsidRPr="00AE1550">
        <w:rPr>
          <w:rFonts w:ascii="Consolas" w:hAnsi="Consolas" w:cs="Consolas"/>
          <w:color w:val="0000FF"/>
          <w:sz w:val="20"/>
          <w:szCs w:val="20"/>
          <w:highlight w:val="white"/>
          <w:lang w:val="en-US" w:eastAsia="de-AT"/>
          <w:rPrChange w:id="384" w:author="Microsoft Office User" w:date="2018-02-05T19:57:00Z">
            <w:rPr>
              <w:rFonts w:ascii="Consolas" w:hAnsi="Consolas" w:cs="Consolas"/>
              <w:color w:val="0000FF"/>
              <w:sz w:val="20"/>
              <w:szCs w:val="20"/>
              <w:highlight w:val="white"/>
              <w:lang w:val="de-DE" w:eastAsia="de-AT"/>
            </w:rPr>
          </w:rPrChange>
        </w:rPr>
        <w:t>&lt;</w:t>
      </w:r>
      <w:r w:rsidRPr="00AE1550">
        <w:rPr>
          <w:rFonts w:ascii="Consolas" w:hAnsi="Consolas" w:cs="Consolas"/>
          <w:color w:val="800000"/>
          <w:sz w:val="20"/>
          <w:szCs w:val="20"/>
          <w:highlight w:val="white"/>
          <w:lang w:val="en-US" w:eastAsia="de-AT"/>
          <w:rPrChange w:id="385" w:author="Microsoft Office User" w:date="2018-02-05T19:57:00Z">
            <w:rPr>
              <w:rFonts w:ascii="Consolas" w:hAnsi="Consolas" w:cs="Consolas"/>
              <w:color w:val="800000"/>
              <w:sz w:val="20"/>
              <w:szCs w:val="20"/>
              <w:highlight w:val="white"/>
              <w:lang w:val="de-DE" w:eastAsia="de-AT"/>
            </w:rPr>
          </w:rPrChange>
        </w:rPr>
        <w:t>Comment</w:t>
      </w:r>
      <w:r w:rsidRPr="00AE1550">
        <w:rPr>
          <w:rFonts w:ascii="Consolas" w:hAnsi="Consolas" w:cs="Consolas"/>
          <w:color w:val="0000FF"/>
          <w:sz w:val="20"/>
          <w:szCs w:val="20"/>
          <w:highlight w:val="white"/>
          <w:lang w:val="en-US" w:eastAsia="de-AT"/>
          <w:rPrChange w:id="386" w:author="Microsoft Office User" w:date="2018-02-05T19:57:00Z">
            <w:rPr>
              <w:rFonts w:ascii="Consolas" w:hAnsi="Consolas" w:cs="Consolas"/>
              <w:color w:val="0000FF"/>
              <w:sz w:val="20"/>
              <w:szCs w:val="20"/>
              <w:highlight w:val="white"/>
              <w:lang w:val="de-DE" w:eastAsia="de-AT"/>
            </w:rPr>
          </w:rPrChange>
        </w:rPr>
        <w:t>&gt;</w:t>
      </w:r>
      <w:r w:rsidRPr="00AE1550">
        <w:rPr>
          <w:rFonts w:ascii="Consolas" w:hAnsi="Consolas" w:cs="Consolas"/>
          <w:color w:val="000000"/>
          <w:sz w:val="20"/>
          <w:szCs w:val="20"/>
          <w:highlight w:val="white"/>
          <w:lang w:val="en-US" w:eastAsia="de-AT"/>
          <w:rPrChange w:id="387" w:author="Microsoft Office User" w:date="2018-02-05T19:57:00Z">
            <w:rPr>
              <w:rFonts w:ascii="Consolas" w:hAnsi="Consolas" w:cs="Consolas"/>
              <w:color w:val="000000"/>
              <w:sz w:val="20"/>
              <w:szCs w:val="20"/>
              <w:highlight w:val="white"/>
              <w:lang w:val="de-DE" w:eastAsia="de-AT"/>
            </w:rPr>
          </w:rPrChange>
        </w:rPr>
        <w:t>20% Normalsteuersatz</w:t>
      </w:r>
      <w:r w:rsidRPr="00AE1550">
        <w:rPr>
          <w:rFonts w:ascii="Consolas" w:hAnsi="Consolas" w:cs="Consolas"/>
          <w:color w:val="0000FF"/>
          <w:sz w:val="20"/>
          <w:szCs w:val="20"/>
          <w:highlight w:val="white"/>
          <w:lang w:val="en-US" w:eastAsia="de-AT"/>
          <w:rPrChange w:id="388" w:author="Microsoft Office User" w:date="2018-02-05T19:57:00Z">
            <w:rPr>
              <w:rFonts w:ascii="Consolas" w:hAnsi="Consolas" w:cs="Consolas"/>
              <w:color w:val="0000FF"/>
              <w:sz w:val="20"/>
              <w:szCs w:val="20"/>
              <w:highlight w:val="white"/>
              <w:lang w:val="de-DE" w:eastAsia="de-AT"/>
            </w:rPr>
          </w:rPrChange>
        </w:rPr>
        <w:t>&lt;/</w:t>
      </w:r>
      <w:r w:rsidRPr="00AE1550">
        <w:rPr>
          <w:rFonts w:ascii="Consolas" w:hAnsi="Consolas" w:cs="Consolas"/>
          <w:color w:val="800000"/>
          <w:sz w:val="20"/>
          <w:szCs w:val="20"/>
          <w:highlight w:val="white"/>
          <w:lang w:val="en-US" w:eastAsia="de-AT"/>
          <w:rPrChange w:id="389" w:author="Microsoft Office User" w:date="2018-02-05T19:57:00Z">
            <w:rPr>
              <w:rFonts w:ascii="Consolas" w:hAnsi="Consolas" w:cs="Consolas"/>
              <w:color w:val="800000"/>
              <w:sz w:val="20"/>
              <w:szCs w:val="20"/>
              <w:highlight w:val="white"/>
              <w:lang w:val="de-DE" w:eastAsia="de-AT"/>
            </w:rPr>
          </w:rPrChange>
        </w:rPr>
        <w:t>Comment</w:t>
      </w:r>
      <w:r w:rsidRPr="00AE1550">
        <w:rPr>
          <w:rFonts w:ascii="Consolas" w:hAnsi="Consolas" w:cs="Consolas"/>
          <w:color w:val="0000FF"/>
          <w:sz w:val="20"/>
          <w:szCs w:val="20"/>
          <w:highlight w:val="white"/>
          <w:lang w:val="en-US" w:eastAsia="de-AT"/>
          <w:rPrChange w:id="390" w:author="Microsoft Office User" w:date="2018-02-05T19:57:00Z">
            <w:rPr>
              <w:rFonts w:ascii="Consolas" w:hAnsi="Consolas" w:cs="Consolas"/>
              <w:color w:val="0000FF"/>
              <w:sz w:val="20"/>
              <w:szCs w:val="20"/>
              <w:highlight w:val="white"/>
              <w:lang w:val="de-DE" w:eastAsia="de-AT"/>
            </w:rPr>
          </w:rPrChange>
        </w:rPr>
        <w:t>&gt;</w:t>
      </w:r>
    </w:p>
    <w:p w14:paraId="2BE730AB" w14:textId="1D0AFA99" w:rsidR="0054014B" w:rsidRDefault="00211D71" w:rsidP="00211D71">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AE1550"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391" w:author="Microsoft Office User" w:date="2018-02-05T19:57:00Z">
            <w:rPr>
              <w:rFonts w:ascii="Consolas" w:hAnsi="Consolas" w:cs="Consolas"/>
              <w:color w:val="000000"/>
              <w:sz w:val="20"/>
              <w:szCs w:val="20"/>
              <w:highlight w:val="white"/>
              <w:lang w:val="de-DE" w:eastAsia="de-AT"/>
            </w:rPr>
          </w:rPrChange>
        </w:rPr>
      </w:pPr>
      <w:r w:rsidRPr="00774608">
        <w:rPr>
          <w:rFonts w:ascii="Consolas" w:hAnsi="Consolas" w:cs="Consolas"/>
          <w:color w:val="000000"/>
          <w:sz w:val="20"/>
          <w:szCs w:val="20"/>
          <w:highlight w:val="white"/>
          <w:lang w:eastAsia="de-AT"/>
        </w:rPr>
        <w:tab/>
      </w:r>
      <w:r w:rsidRPr="00AE1550">
        <w:rPr>
          <w:rFonts w:ascii="Consolas" w:hAnsi="Consolas" w:cs="Consolas"/>
          <w:color w:val="0000FF"/>
          <w:sz w:val="20"/>
          <w:szCs w:val="20"/>
          <w:highlight w:val="white"/>
          <w:lang w:val="en-US" w:eastAsia="de-AT"/>
          <w:rPrChange w:id="392" w:author="Microsoft Office User" w:date="2018-02-05T19:57:00Z">
            <w:rPr>
              <w:rFonts w:ascii="Consolas" w:hAnsi="Consolas" w:cs="Consolas"/>
              <w:color w:val="0000FF"/>
              <w:sz w:val="20"/>
              <w:szCs w:val="20"/>
              <w:highlight w:val="white"/>
              <w:lang w:val="de-DE" w:eastAsia="de-AT"/>
            </w:rPr>
          </w:rPrChange>
        </w:rPr>
        <w:t>&lt;</w:t>
      </w:r>
      <w:r w:rsidRPr="00AE1550">
        <w:rPr>
          <w:rFonts w:ascii="Consolas" w:hAnsi="Consolas" w:cs="Consolas"/>
          <w:color w:val="800000"/>
          <w:sz w:val="20"/>
          <w:szCs w:val="20"/>
          <w:highlight w:val="white"/>
          <w:lang w:val="en-US" w:eastAsia="de-AT"/>
          <w:rPrChange w:id="393" w:author="Microsoft Office User" w:date="2018-02-05T19:57:00Z">
            <w:rPr>
              <w:rFonts w:ascii="Consolas" w:hAnsi="Consolas" w:cs="Consolas"/>
              <w:color w:val="800000"/>
              <w:sz w:val="20"/>
              <w:szCs w:val="20"/>
              <w:highlight w:val="white"/>
              <w:lang w:val="de-DE" w:eastAsia="de-AT"/>
            </w:rPr>
          </w:rPrChange>
        </w:rPr>
        <w:t>Comment</w:t>
      </w:r>
      <w:r w:rsidRPr="00AE1550">
        <w:rPr>
          <w:rFonts w:ascii="Consolas" w:hAnsi="Consolas" w:cs="Consolas"/>
          <w:color w:val="0000FF"/>
          <w:sz w:val="20"/>
          <w:szCs w:val="20"/>
          <w:highlight w:val="white"/>
          <w:lang w:val="en-US" w:eastAsia="de-AT"/>
          <w:rPrChange w:id="394" w:author="Microsoft Office User" w:date="2018-02-05T19:57:00Z">
            <w:rPr>
              <w:rFonts w:ascii="Consolas" w:hAnsi="Consolas" w:cs="Consolas"/>
              <w:color w:val="0000FF"/>
              <w:sz w:val="20"/>
              <w:szCs w:val="20"/>
              <w:highlight w:val="white"/>
              <w:lang w:val="de-DE" w:eastAsia="de-AT"/>
            </w:rPr>
          </w:rPrChange>
        </w:rPr>
        <w:t>&gt;</w:t>
      </w:r>
      <w:r w:rsidRPr="00AE1550">
        <w:rPr>
          <w:rFonts w:ascii="Consolas" w:hAnsi="Consolas" w:cs="Consolas"/>
          <w:color w:val="000000"/>
          <w:sz w:val="20"/>
          <w:szCs w:val="20"/>
          <w:highlight w:val="white"/>
          <w:lang w:val="en-US" w:eastAsia="de-AT"/>
          <w:rPrChange w:id="395" w:author="Microsoft Office User" w:date="2018-02-05T19:57:00Z">
            <w:rPr>
              <w:rFonts w:ascii="Consolas" w:hAnsi="Consolas" w:cs="Consolas"/>
              <w:color w:val="000000"/>
              <w:sz w:val="20"/>
              <w:szCs w:val="20"/>
              <w:highlight w:val="white"/>
              <w:lang w:val="de-DE" w:eastAsia="de-AT"/>
            </w:rPr>
          </w:rPrChange>
        </w:rPr>
        <w:t>10% reduzierter Steuersatz</w:t>
      </w:r>
      <w:r w:rsidRPr="00AE1550">
        <w:rPr>
          <w:rFonts w:ascii="Consolas" w:hAnsi="Consolas" w:cs="Consolas"/>
          <w:color w:val="0000FF"/>
          <w:sz w:val="20"/>
          <w:szCs w:val="20"/>
          <w:highlight w:val="white"/>
          <w:lang w:val="en-US" w:eastAsia="de-AT"/>
          <w:rPrChange w:id="396" w:author="Microsoft Office User" w:date="2018-02-05T19:57:00Z">
            <w:rPr>
              <w:rFonts w:ascii="Consolas" w:hAnsi="Consolas" w:cs="Consolas"/>
              <w:color w:val="0000FF"/>
              <w:sz w:val="20"/>
              <w:szCs w:val="20"/>
              <w:highlight w:val="white"/>
              <w:lang w:val="de-DE" w:eastAsia="de-AT"/>
            </w:rPr>
          </w:rPrChange>
        </w:rPr>
        <w:t>&lt;/</w:t>
      </w:r>
      <w:r w:rsidRPr="00AE1550">
        <w:rPr>
          <w:rFonts w:ascii="Consolas" w:hAnsi="Consolas" w:cs="Consolas"/>
          <w:color w:val="800000"/>
          <w:sz w:val="20"/>
          <w:szCs w:val="20"/>
          <w:highlight w:val="white"/>
          <w:lang w:val="en-US" w:eastAsia="de-AT"/>
          <w:rPrChange w:id="397" w:author="Microsoft Office User" w:date="2018-02-05T19:57:00Z">
            <w:rPr>
              <w:rFonts w:ascii="Consolas" w:hAnsi="Consolas" w:cs="Consolas"/>
              <w:color w:val="800000"/>
              <w:sz w:val="20"/>
              <w:szCs w:val="20"/>
              <w:highlight w:val="white"/>
              <w:lang w:val="de-DE" w:eastAsia="de-AT"/>
            </w:rPr>
          </w:rPrChange>
        </w:rPr>
        <w:t>Comment</w:t>
      </w:r>
      <w:r w:rsidRPr="00AE1550">
        <w:rPr>
          <w:rFonts w:ascii="Consolas" w:hAnsi="Consolas" w:cs="Consolas"/>
          <w:color w:val="0000FF"/>
          <w:sz w:val="20"/>
          <w:szCs w:val="20"/>
          <w:highlight w:val="white"/>
          <w:lang w:val="en-US" w:eastAsia="de-AT"/>
          <w:rPrChange w:id="398" w:author="Microsoft Office User" w:date="2018-02-05T19:57:00Z">
            <w:rPr>
              <w:rFonts w:ascii="Consolas" w:hAnsi="Consolas" w:cs="Consolas"/>
              <w:color w:val="0000FF"/>
              <w:sz w:val="20"/>
              <w:szCs w:val="20"/>
              <w:highlight w:val="white"/>
              <w:lang w:val="de-DE" w:eastAsia="de-AT"/>
            </w:rPr>
          </w:rPrChange>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5647007" w14:textId="3B5D5136"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0DD9E1DB" w14:textId="24AC9365"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399" w:name="_Toc504405169"/>
      <w:r w:rsidRPr="0083051F">
        <w:rPr>
          <w:lang w:val="de-DE"/>
        </w:rPr>
        <w:t>Reduction</w:t>
      </w:r>
      <w:r w:rsidR="00ED1747" w:rsidRPr="0083051F">
        <w:rPr>
          <w:lang w:val="de-DE"/>
        </w:rPr>
        <w:t>AndSurcharge</w:t>
      </w:r>
      <w:r w:rsidRPr="0083051F">
        <w:rPr>
          <w:lang w:val="de-DE"/>
        </w:rPr>
        <w:t>Details</w:t>
      </w:r>
      <w:bookmarkEnd w:id="399"/>
    </w:p>
    <w:p w14:paraId="65B6403D" w14:textId="37A1C388"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7954F492" w:rsidR="00100A82" w:rsidRPr="0083051F" w:rsidRDefault="003A4504" w:rsidP="00100A82">
      <w:pPr>
        <w:jc w:val="center"/>
        <w:rPr>
          <w:lang w:val="de-DE"/>
        </w:rPr>
      </w:pPr>
      <w:r>
        <w:rPr>
          <w:noProof/>
          <w:lang w:val="de-AT" w:eastAsia="de-AT"/>
        </w:rPr>
        <w:lastRenderedPageBreak/>
        <w:drawing>
          <wp:inline distT="0" distB="0" distL="0" distR="0" wp14:anchorId="4B3770AC" wp14:editId="2C4F167D">
            <wp:extent cx="5760720" cy="585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bate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585787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r w:rsidRPr="0083051F">
              <w:rPr>
                <w:sz w:val="20"/>
                <w:szCs w:val="20"/>
                <w:lang w:val="de-DE"/>
              </w:rPr>
              <w:t>PercentageType</w:t>
            </w:r>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r>
              <w:rPr>
                <w:sz w:val="20"/>
                <w:szCs w:val="20"/>
                <w:lang w:val="de-DE"/>
              </w:rPr>
              <w:t>xs:string</w:t>
            </w:r>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r>
              <w:rPr>
                <w:sz w:val="20"/>
                <w:szCs w:val="20"/>
                <w:lang w:val="de-DE"/>
              </w:rPr>
              <w:t>xs:string</w:t>
            </w:r>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r w:rsidRPr="0083051F">
              <w:rPr>
                <w:sz w:val="20"/>
                <w:szCs w:val="20"/>
                <w:lang w:val="de-DE"/>
              </w:rPr>
              <w:t>PercentageType</w:t>
            </w:r>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r>
              <w:rPr>
                <w:sz w:val="20"/>
                <w:szCs w:val="20"/>
                <w:lang w:val="de-DE"/>
              </w:rPr>
              <w:t>xs:string</w:t>
            </w:r>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r w:rsidRPr="0083051F">
              <w:rPr>
                <w:sz w:val="20"/>
                <w:szCs w:val="20"/>
                <w:lang w:val="de-DE"/>
              </w:rPr>
              <w:t>Surcharge</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r>
              <w:rPr>
                <w:sz w:val="20"/>
                <w:szCs w:val="20"/>
                <w:lang w:val="de-DE"/>
              </w:rPr>
              <w:t>xs:string</w:t>
            </w:r>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r w:rsidRPr="0083051F">
              <w:rPr>
                <w:sz w:val="20"/>
                <w:szCs w:val="20"/>
                <w:lang w:val="de-DE"/>
              </w:rPr>
              <w:t>xs:string</w:t>
            </w:r>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C571EB" w:rsidRPr="0083051F" w:rsidRDefault="00C571EB" w:rsidP="003A4504">
            <w:pPr>
              <w:rPr>
                <w:sz w:val="20"/>
                <w:szCs w:val="20"/>
                <w:lang w:val="de-DE"/>
              </w:rPr>
            </w:pPr>
            <w:r w:rsidRPr="0083051F">
              <w:rPr>
                <w:sz w:val="20"/>
                <w:szCs w:val="20"/>
                <w:lang w:val="de-DE"/>
              </w:rPr>
              <w:t>Surcharge/</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C571EB" w:rsidRPr="0083051F" w:rsidRDefault="003A4504" w:rsidP="005156A1">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C571EB" w:rsidRPr="0083051F" w:rsidRDefault="003A4504" w:rsidP="00873DF7">
            <w:pPr>
              <w:rPr>
                <w:sz w:val="20"/>
                <w:szCs w:val="20"/>
                <w:lang w:val="de-DE"/>
              </w:rPr>
            </w:pPr>
            <w:r>
              <w:rPr>
                <w:sz w:val="20"/>
                <w:szCs w:val="20"/>
                <w:lang w:val="de-DE"/>
              </w:rPr>
              <w:t>XML-Komposit</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 xml:space="preserve">Hinweis: Wenn eine sonstige Steuer schon auf ListLineItem-Ebene angegeben ist, dann muss sie nicht mehr auf ROOT-Ebene angegeben </w:t>
            </w:r>
            <w:r w:rsidRPr="0083051F">
              <w:rPr>
                <w:sz w:val="20"/>
                <w:szCs w:val="20"/>
                <w:lang w:val="de-DE"/>
              </w:rPr>
              <w:lastRenderedPageBreak/>
              <w:t>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C571EB" w:rsidRPr="0083051F" w:rsidRDefault="00C571EB" w:rsidP="003A4504">
            <w:pPr>
              <w:rPr>
                <w:sz w:val="20"/>
                <w:szCs w:val="20"/>
                <w:lang w:val="de-DE"/>
              </w:rPr>
            </w:pPr>
            <w:r w:rsidRPr="0083051F">
              <w:rPr>
                <w:sz w:val="20"/>
                <w:szCs w:val="20"/>
                <w:lang w:val="de-DE"/>
              </w:rPr>
              <w:t>OtherVATableTax/</w:t>
            </w:r>
            <w:r w:rsidR="003A4504">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r w:rsidRPr="0083051F">
              <w:rPr>
                <w:sz w:val="20"/>
                <w:szCs w:val="20"/>
                <w:lang w:val="de-DE"/>
              </w:rPr>
              <w:t>PercentageType</w:t>
            </w:r>
          </w:p>
        </w:tc>
      </w:tr>
      <w:tr w:rsidR="003A4504"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3A4504" w:rsidRPr="0083051F" w:rsidRDefault="003A4504" w:rsidP="00100A82">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3A4504" w:rsidRPr="0083051F" w:rsidRDefault="003A4504" w:rsidP="00795C54">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3A4504" w:rsidRPr="0083051F" w:rsidRDefault="003A4504"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3A4504" w:rsidRPr="0083051F" w:rsidRDefault="003A4504"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3A4504" w:rsidRPr="0083051F" w:rsidRDefault="003A4504" w:rsidP="00873DF7">
            <w:pPr>
              <w:rPr>
                <w:sz w:val="20"/>
                <w:szCs w:val="20"/>
                <w:lang w:val="de-DE"/>
              </w:rPr>
            </w:pPr>
            <w:r>
              <w:rPr>
                <w:sz w:val="20"/>
                <w:szCs w:val="20"/>
                <w:lang w:val="de-DE"/>
              </w:rPr>
              <w:t>xs:string</w:t>
            </w:r>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3A4504"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3A4504" w:rsidRPr="0083051F" w:rsidRDefault="003A4504" w:rsidP="003A4504">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3A4504" w:rsidRPr="0083051F" w:rsidRDefault="003A4504" w:rsidP="003A4504">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3A4504" w:rsidRPr="0083051F" w:rsidRDefault="003A4504" w:rsidP="003A4504">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3A4504"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3A4504" w:rsidRPr="0083051F" w:rsidRDefault="003A4504" w:rsidP="003A4504">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3A4504" w:rsidRPr="0083051F" w:rsidRDefault="003A4504" w:rsidP="003A4504">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3A4504" w:rsidRPr="0083051F" w:rsidRDefault="003A4504" w:rsidP="003A4504">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3A4504" w:rsidRPr="0083051F" w:rsidRDefault="00351355" w:rsidP="003A4504">
            <w:pPr>
              <w:rPr>
                <w:sz w:val="20"/>
                <w:szCs w:val="20"/>
                <w:lang w:val="de-DE"/>
              </w:rPr>
            </w:pPr>
            <w:r>
              <w:rPr>
                <w:sz w:val="20"/>
                <w:szCs w:val="20"/>
                <w:lang w:val="de-DE"/>
              </w:rPr>
              <w:t>CurrencyType</w:t>
            </w:r>
          </w:p>
        </w:tc>
      </w:tr>
      <w:tr w:rsidR="003A4504"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3A4504" w:rsidRPr="0083051F" w:rsidRDefault="003A4504" w:rsidP="003A4504">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3A4504" w:rsidRPr="0083051F" w:rsidRDefault="003A4504" w:rsidP="003A450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3A4504" w:rsidRPr="0083051F" w:rsidRDefault="003A4504" w:rsidP="003A4504">
            <w:pPr>
              <w:rPr>
                <w:sz w:val="20"/>
                <w:szCs w:val="20"/>
                <w:lang w:val="de-DE"/>
              </w:rPr>
            </w:pPr>
            <w:r w:rsidRPr="0083051F">
              <w:rPr>
                <w:sz w:val="20"/>
                <w:szCs w:val="20"/>
                <w:lang w:val="de-DE"/>
              </w:rPr>
              <w:t>xs:string</w:t>
            </w:r>
          </w:p>
        </w:tc>
      </w:tr>
      <w:tr w:rsidR="003A4504"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3A4504" w:rsidRPr="0083051F" w:rsidRDefault="003A4504" w:rsidP="003A4504">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3A4504" w:rsidRPr="0083051F" w:rsidRDefault="003A4504" w:rsidP="003A4504">
            <w:pPr>
              <w:rPr>
                <w:sz w:val="20"/>
                <w:szCs w:val="20"/>
                <w:lang w:val="de-DE"/>
              </w:rPr>
            </w:pPr>
            <w:r w:rsidRPr="0083051F">
              <w:rPr>
                <w:sz w:val="20"/>
                <w:szCs w:val="20"/>
                <w:lang w:val="de-DE"/>
              </w:rPr>
              <w:t>Angabe des Steuertyps</w:t>
            </w:r>
            <w:r w:rsidR="00153D07">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3A4504" w:rsidRPr="0083051F" w:rsidRDefault="003A4504" w:rsidP="003A4504">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3A4504" w:rsidRPr="0083051F" w:rsidRDefault="003A4504" w:rsidP="003A4504">
            <w:pPr>
              <w:rPr>
                <w:sz w:val="20"/>
                <w:szCs w:val="20"/>
                <w:lang w:val="de-DE"/>
              </w:rPr>
            </w:pPr>
            <w:r w:rsidRPr="0083051F">
              <w:rPr>
                <w:sz w:val="20"/>
                <w:szCs w:val="20"/>
                <w:lang w:val="de-DE"/>
              </w:rPr>
              <w:t>IDType</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r w:rsidRPr="008B3DDB">
        <w:rPr>
          <w:b/>
          <w:i/>
          <w:lang w:val="en-US"/>
        </w:rPr>
        <w:t>Beispiel:</w:t>
      </w:r>
    </w:p>
    <w:p w14:paraId="1E3D61B4" w14:textId="271F8C7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ReductionAndSurchargeDetails</w:t>
      </w:r>
      <w:r w:rsidRPr="00774608">
        <w:rPr>
          <w:rFonts w:ascii="Consolas" w:hAnsi="Consolas" w:cs="Consolas"/>
          <w:color w:val="0000FF"/>
          <w:sz w:val="20"/>
          <w:szCs w:val="20"/>
          <w:highlight w:val="white"/>
          <w:lang w:eastAsia="de-AT"/>
        </w:rPr>
        <w:t>&gt;</w:t>
      </w:r>
    </w:p>
    <w:p w14:paraId="33DA09C9" w14:textId="7E637BE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4164479A" w14:textId="051DB0E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Kundenrabatt</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A856CD" w:rsidRPr="00774608">
        <w:rPr>
          <w:rFonts w:ascii="Consolas" w:hAnsi="Consolas" w:cs="Consolas"/>
          <w:color w:val="FF0000"/>
          <w:sz w:val="20"/>
          <w:szCs w:val="20"/>
          <w:highlight w:val="white"/>
          <w:lang w:eastAsia="de-AT"/>
        </w:rPr>
        <w:t>ClassificationSchema</w:t>
      </w:r>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r w:rsidR="00A856CD" w:rsidRPr="00774608">
        <w:rPr>
          <w:rFonts w:ascii="Consolas" w:hAnsi="Consolas" w:cs="Consolas"/>
          <w:color w:val="000000"/>
          <w:sz w:val="20"/>
          <w:szCs w:val="20"/>
          <w:highlight w:val="white"/>
          <w:lang w:eastAsia="de-AT"/>
        </w:rPr>
        <w:t>Pauschalrabatte</w:t>
      </w:r>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F119FDC" w14:textId="63F2620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22E8EEC" w14:textId="0D5856F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6F2DAF99" w14:textId="16CA306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46B685CE" w14:textId="7387C5D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6338082D" w14:textId="7C7FB8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779E861A" w14:textId="3FC1A47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178B98E5" w14:textId="50C325D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61754FFF" w14:textId="4606662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6C8ADC6D" w14:textId="0E14ED6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63725EE" w14:textId="79B984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CB6D755" w14:textId="540C5A4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D6F905F" w14:textId="0BFF61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028B11" w14:textId="70052FED"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489DDD12" w14:textId="50F8E3C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OtherVATableTax</w:t>
      </w:r>
      <w:r w:rsidRPr="00774608">
        <w:rPr>
          <w:rFonts w:ascii="Consolas" w:hAnsi="Consolas" w:cs="Consolas"/>
          <w:color w:val="0000FF"/>
          <w:sz w:val="20"/>
          <w:szCs w:val="20"/>
          <w:highlight w:val="white"/>
          <w:lang w:eastAsia="de-AT"/>
        </w:rPr>
        <w:t>&gt;</w:t>
      </w:r>
    </w:p>
    <w:p w14:paraId="6B36E9D5" w14:textId="24CC3D9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B5789B" w14:textId="1208F25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0E09F43" w14:textId="28FC011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44A95B9" w14:textId="5D407B0A"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 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p>
    <w:p w14:paraId="451A6577" w14:textId="5F17F206" w:rsidR="00A856C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5AAEA12A" w14:textId="0CA9FA26" w:rsidR="008017EB" w:rsidRPr="00A856CD" w:rsidRDefault="00A856CD" w:rsidP="00A856CD">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400" w:name="_Toc504405170"/>
      <w:r w:rsidRPr="0083051F">
        <w:rPr>
          <w:lang w:val="de-DE"/>
        </w:rPr>
        <w:lastRenderedPageBreak/>
        <w:t>Tax</w:t>
      </w:r>
      <w:bookmarkEnd w:id="400"/>
    </w:p>
    <w:p w14:paraId="1CE5EEB8"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3C03BDF8" w14:textId="18706342" w:rsidR="00100A82" w:rsidRPr="0083051F" w:rsidRDefault="001829AC" w:rsidP="00100A82">
      <w:pPr>
        <w:jc w:val="center"/>
        <w:rPr>
          <w:lang w:val="de-DE"/>
        </w:rPr>
      </w:pPr>
      <w:r w:rsidRPr="0083051F">
        <w:rPr>
          <w:lang w:val="de-DE"/>
        </w:rPr>
        <w:t xml:space="preserve"> </w:t>
      </w:r>
      <w:r w:rsidR="00A856CD">
        <w:rPr>
          <w:noProof/>
          <w:lang w:val="de-AT" w:eastAsia="de-AT"/>
        </w:rPr>
        <w:drawing>
          <wp:inline distT="0" distB="0" distL="0" distR="0" wp14:anchorId="2A9CA0BD" wp14:editId="55CF2A42">
            <wp:extent cx="562927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29275" cy="4438650"/>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w:t>
            </w:r>
          </w:p>
          <w:p w14:paraId="512FB2B4" w14:textId="789A4214" w:rsidR="00E16488" w:rsidRPr="0083051F" w:rsidRDefault="00E16488" w:rsidP="00B00DBF">
            <w:pPr>
              <w:pStyle w:val="Default"/>
              <w:rPr>
                <w:sz w:val="20"/>
                <w:szCs w:val="20"/>
              </w:rPr>
            </w:pPr>
            <w:r w:rsidRPr="0083051F">
              <w:rPr>
                <w:sz w:val="20"/>
                <w:szCs w:val="20"/>
              </w:rPr>
              <w:t>Tax</w:t>
            </w:r>
            <w:r w:rsidR="00A856CD">
              <w:rPr>
                <w:sz w:val="20"/>
                <w:szCs w:val="20"/>
              </w:rPr>
              <w:t>able</w:t>
            </w: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r>
              <w:rPr>
                <w:color w:val="000000"/>
                <w:sz w:val="20"/>
                <w:szCs w:val="20"/>
                <w:lang w:val="de-DE"/>
              </w:rPr>
              <w:t>PercentageType</w:t>
            </w:r>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p>
          <w:p w14:paraId="592EAE71" w14:textId="390E11B6" w:rsidR="00A05700" w:rsidRPr="0083051F" w:rsidRDefault="00A05700" w:rsidP="00A05700">
            <w:pPr>
              <w:pStyle w:val="Default"/>
              <w:rPr>
                <w:sz w:val="20"/>
                <w:szCs w:val="20"/>
              </w:rPr>
            </w:pP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lastRenderedPageBreak/>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Die Währung, in welcher AccountingCurrencyAmount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837D0E" w:rsidRPr="0083051F" w:rsidRDefault="00837D0E" w:rsidP="00837D0E">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837D0E" w:rsidRPr="0083051F" w:rsidRDefault="00837D0E" w:rsidP="00837D0E">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XML-Komposit</w:t>
            </w:r>
          </w:p>
        </w:tc>
      </w:tr>
      <w:tr w:rsidR="00837D0E"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37D0E" w:rsidRPr="0083051F" w:rsidRDefault="00837D0E" w:rsidP="00837D0E">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37D0E" w:rsidRPr="0083051F" w:rsidRDefault="00837D0E" w:rsidP="00837D0E">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837D0E" w:rsidRPr="0083051F" w:rsidRDefault="00837D0E" w:rsidP="00837D0E">
            <w:pPr>
              <w:pStyle w:val="Default"/>
              <w:rPr>
                <w:sz w:val="20"/>
                <w:szCs w:val="20"/>
              </w:rPr>
            </w:pPr>
            <w:r>
              <w:rPr>
                <w:sz w:val="20"/>
                <w:szCs w:val="20"/>
              </w:rPr>
              <w:t>Tax/OtherTax/Amount</w:t>
            </w:r>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837D0E" w:rsidRPr="0083051F" w:rsidRDefault="00837D0E" w:rsidP="00837D0E">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r w:rsidRPr="008B3DDB">
        <w:rPr>
          <w:b/>
          <w:i/>
          <w:lang w:val="en-US"/>
        </w:rPr>
        <w:t>Beispiel:</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lnen Steuereinträge der LineItems auf Basis des Tupels (</w:t>
      </w:r>
      <w:r w:rsidRPr="00774608">
        <w:rPr>
          <w:rFonts w:ascii="Courier New" w:hAnsi="Courier New" w:cs="Courier New"/>
          <w:lang w:val="de-AT"/>
        </w:rPr>
        <w:t>TaxPercent</w:t>
      </w:r>
      <w:r w:rsidRPr="00774608">
        <w:rPr>
          <w:lang w:val="de-AT"/>
        </w:rPr>
        <w:t xml:space="preserve">, </w:t>
      </w:r>
      <w:r w:rsidRPr="00774608">
        <w:rPr>
          <w:rFonts w:ascii="Courier New" w:hAnsi="Courier New" w:cs="Courier New"/>
          <w:lang w:val="de-AT"/>
        </w:rPr>
        <w:t>TaxCategoryCode</w:t>
      </w:r>
      <w:r w:rsidRPr="00774608">
        <w:rPr>
          <w:lang w:val="de-AT"/>
        </w:rPr>
        <w:t>) aggregiert.</w:t>
      </w:r>
    </w:p>
    <w:p w14:paraId="72920F9B" w14:textId="77777777" w:rsidR="007477EA" w:rsidRPr="00774608" w:rsidRDefault="007477EA" w:rsidP="00100A82">
      <w:pPr>
        <w:rPr>
          <w:b/>
          <w:i/>
          <w:lang w:val="de-AT"/>
        </w:rPr>
      </w:pPr>
    </w:p>
    <w:p w14:paraId="3E13BE77" w14:textId="26A7593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w:t>
      </w:r>
      <w:r w:rsidRPr="00774608">
        <w:rPr>
          <w:rFonts w:ascii="Consolas" w:hAnsi="Consolas" w:cs="Consolas"/>
          <w:color w:val="0000FF"/>
          <w:sz w:val="20"/>
          <w:szCs w:val="20"/>
          <w:highlight w:val="white"/>
          <w:lang w:eastAsia="de-AT"/>
        </w:rPr>
        <w:t>&gt;</w:t>
      </w:r>
    </w:p>
    <w:p w14:paraId="167EBC31" w14:textId="03462FA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70658EE" w14:textId="7874E20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2030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98E4D9E" w14:textId="5EFD6EC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3449838" w14:textId="5D10612B"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406</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B7D8D2F"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9904C73" w14:textId="2A38AFB1"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406</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3FD1A2C8" w14:textId="7D4525C6"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Normalsteuersatz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85EA5AD" w14:textId="158E8D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206C195" w14:textId="185D0C00"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83D1B8A" w14:textId="3F1297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B564FA1" w14:textId="7F26633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939ACCD" w14:textId="60C113BA"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6C15A29"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4A72218" w14:textId="00F13997"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35.50</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5AD3C297" w14:textId="6EF32D8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 reduzierter 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8DD0CD3" w14:textId="1A16EB1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341B8B2" w14:textId="29F5EA1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B57476D" w14:textId="04B413F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E5BF45E" w14:textId="218D119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8BA96D6" w14:textId="0704FBED"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Abgabe - nicht steuerbar</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9395DAA" w14:textId="6513FBA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8CB3F5D" w14:textId="304B588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4AAF40" w14:textId="778FA7AE"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31E345" w14:textId="59CEFD3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8E8B0AB" w14:textId="5F415A16"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USt-befreit gemäß § xxx</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1CE91D3" w14:textId="0EAFBDB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BD0F50" w14:textId="1278750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OtherTax</w:t>
      </w:r>
      <w:r w:rsidRPr="00774608">
        <w:rPr>
          <w:rFonts w:ascii="Consolas" w:hAnsi="Consolas" w:cs="Consolas"/>
          <w:color w:val="0000FF"/>
          <w:sz w:val="20"/>
          <w:szCs w:val="20"/>
          <w:highlight w:val="white"/>
          <w:lang w:eastAsia="de-AT"/>
        </w:rPr>
        <w:t>&gt;</w:t>
      </w:r>
    </w:p>
    <w:p w14:paraId="3C014ABA" w14:textId="1DD4A9C4"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89C932C" w14:textId="72227021"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255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p>
    <w:p w14:paraId="49C6AB0B" w14:textId="68FACCCE"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OtherTax</w:t>
      </w:r>
      <w:r>
        <w:rPr>
          <w:rFonts w:ascii="Consolas" w:hAnsi="Consolas" w:cs="Consolas"/>
          <w:color w:val="0000FF"/>
          <w:sz w:val="20"/>
          <w:szCs w:val="20"/>
          <w:highlight w:val="white"/>
          <w:lang w:val="de-DE" w:eastAsia="de-AT"/>
        </w:rPr>
        <w:t>&gt;</w:t>
      </w:r>
    </w:p>
    <w:p w14:paraId="61AA1A84" w14:textId="3D89C0B8" w:rsidR="004000F7" w:rsidRP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lastRenderedPageBreak/>
        <w:t>&lt;/</w:t>
      </w:r>
      <w:r>
        <w:rPr>
          <w:rFonts w:ascii="Consolas" w:hAnsi="Consolas" w:cs="Consolas"/>
          <w:color w:val="800000"/>
          <w:sz w:val="20"/>
          <w:szCs w:val="20"/>
          <w:highlight w:val="white"/>
          <w:lang w:val="de-DE" w:eastAsia="de-AT"/>
        </w:rPr>
        <w:t>Tax</w:t>
      </w:r>
      <w:r>
        <w:rPr>
          <w:rFonts w:ascii="Consolas" w:hAnsi="Consolas" w:cs="Consolas"/>
          <w:color w:val="0000FF"/>
          <w:sz w:val="20"/>
          <w:szCs w:val="20"/>
          <w:highlight w:val="white"/>
          <w:lang w:val="de-DE" w:eastAsia="de-AT"/>
        </w:rPr>
        <w:t>&gt;</w:t>
      </w:r>
    </w:p>
    <w:p w14:paraId="55C81D4F" w14:textId="6B9B16AB" w:rsidR="0004274A" w:rsidRPr="0083051F" w:rsidRDefault="0004274A" w:rsidP="00100A82">
      <w:pPr>
        <w:rPr>
          <w:lang w:val="de-DE"/>
        </w:rPr>
      </w:pPr>
    </w:p>
    <w:p w14:paraId="791933FE" w14:textId="77777777" w:rsidR="00100A82" w:rsidRPr="0083051F" w:rsidRDefault="00100A82" w:rsidP="00A53648">
      <w:pPr>
        <w:pStyle w:val="Heading2"/>
        <w:rPr>
          <w:lang w:val="de-DE"/>
        </w:rPr>
      </w:pPr>
      <w:bookmarkStart w:id="401" w:name="_Toc374729711"/>
      <w:bookmarkStart w:id="402" w:name="_Toc374729713"/>
      <w:bookmarkStart w:id="403" w:name="_Toc374729714"/>
      <w:bookmarkStart w:id="404" w:name="_Toc504405171"/>
      <w:bookmarkEnd w:id="401"/>
      <w:bookmarkEnd w:id="402"/>
      <w:bookmarkEnd w:id="403"/>
      <w:r w:rsidRPr="0083051F">
        <w:rPr>
          <w:lang w:val="de-DE"/>
        </w:rPr>
        <w:t>PaymentMethod</w:t>
      </w:r>
      <w:bookmarkEnd w:id="404"/>
    </w:p>
    <w:p w14:paraId="56EC7E60"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r w:rsidRPr="0083051F">
              <w:rPr>
                <w:i/>
                <w:lang w:val="de-DE"/>
              </w:rPr>
              <w:t>NoPayment</w:t>
            </w:r>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r w:rsidRPr="0083051F">
              <w:rPr>
                <w:i/>
                <w:lang w:val="de-DE"/>
              </w:rPr>
              <w:t>SEPADirectDebit</w:t>
            </w:r>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AE1550" w14:paraId="284F8CB5" w14:textId="77777777" w:rsidTr="00873DF7">
        <w:tc>
          <w:tcPr>
            <w:tcW w:w="3085" w:type="dxa"/>
          </w:tcPr>
          <w:p w14:paraId="3E55FCD9"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0D456282" w14:textId="77777777" w:rsidTr="00873DF7">
        <w:tc>
          <w:tcPr>
            <w:tcW w:w="3085" w:type="dxa"/>
          </w:tcPr>
          <w:p w14:paraId="6910C1C1" w14:textId="16FA4511" w:rsidR="00705445" w:rsidRPr="0083051F" w:rsidRDefault="00705445" w:rsidP="004261F8">
            <w:pPr>
              <w:jc w:val="both"/>
              <w:rPr>
                <w:i/>
                <w:lang w:val="de-DE"/>
              </w:rPr>
            </w:pPr>
            <w:r>
              <w:rPr>
                <w:i/>
                <w:lang w:val="de-DE"/>
              </w:rPr>
              <w:t>PaymentCard</w:t>
            </w:r>
          </w:p>
        </w:tc>
        <w:tc>
          <w:tcPr>
            <w:tcW w:w="6127"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873DF7">
        <w:tc>
          <w:tcPr>
            <w:tcW w:w="3085" w:type="dxa"/>
          </w:tcPr>
          <w:p w14:paraId="277F2293" w14:textId="15B87E91" w:rsidR="00705445" w:rsidRDefault="00705445" w:rsidP="004261F8">
            <w:pPr>
              <w:jc w:val="both"/>
              <w:rPr>
                <w:i/>
                <w:lang w:val="de-DE"/>
              </w:rPr>
            </w:pPr>
            <w:r>
              <w:rPr>
                <w:i/>
                <w:lang w:val="de-DE"/>
              </w:rPr>
              <w:t>OtherPayment</w:t>
            </w:r>
          </w:p>
        </w:tc>
        <w:tc>
          <w:tcPr>
            <w:tcW w:w="6127"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75A97291" w:rsidR="008D17B1" w:rsidRDefault="00705445" w:rsidP="00705445">
      <w:pPr>
        <w:jc w:val="center"/>
        <w:rPr>
          <w:lang w:val="de-DE"/>
        </w:rPr>
      </w:pPr>
      <w:r>
        <w:rPr>
          <w:noProof/>
          <w:lang w:val="de-AT" w:eastAsia="de-AT"/>
        </w:rPr>
        <w:drawing>
          <wp:inline distT="0" distB="0" distL="0" distR="0" wp14:anchorId="009D2050" wp14:editId="26ED4573">
            <wp:extent cx="43624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2343150"/>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584F694"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B06EFF">
              <w:rPr>
                <w:sz w:val="20"/>
                <w:szCs w:val="20"/>
              </w:rPr>
              <w:t>3.11.1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5FDA0049"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B06EFF">
              <w:rPr>
                <w:sz w:val="20"/>
                <w:szCs w:val="20"/>
              </w:rPr>
              <w:t>3.11.2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6F335D52" w14:textId="30B3C846"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B06EFF">
              <w:rPr>
                <w:sz w:val="20"/>
                <w:szCs w:val="20"/>
              </w:rPr>
              <w:t>3.11.3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6E87AE56"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Pr>
                <w:sz w:val="20"/>
                <w:szCs w:val="20"/>
              </w:rPr>
              <w:t>3.11.4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7468506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Pr>
                <w:sz w:val="20"/>
                <w:szCs w:val="20"/>
              </w:rPr>
              <w:t>3.11.5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405" w:name="_Ref369708458"/>
      <w:bookmarkStart w:id="406" w:name="_Toc504405172"/>
      <w:r w:rsidRPr="0083051F">
        <w:rPr>
          <w:lang w:val="de-DE"/>
        </w:rPr>
        <w:lastRenderedPageBreak/>
        <w:t>NoPayment</w:t>
      </w:r>
      <w:bookmarkEnd w:id="405"/>
      <w:bookmarkEnd w:id="406"/>
    </w:p>
    <w:p w14:paraId="5E476B1F"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AT" w:eastAsia="de-AT"/>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407" w:name="_Ref369708482"/>
      <w:bookmarkStart w:id="408" w:name="_Toc504405173"/>
      <w:r w:rsidRPr="0083051F">
        <w:rPr>
          <w:lang w:val="de-DE"/>
        </w:rPr>
        <w:t>SEPADirectDebit</w:t>
      </w:r>
      <w:bookmarkEnd w:id="407"/>
      <w:bookmarkEnd w:id="408"/>
    </w:p>
    <w:p w14:paraId="217EA593"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AT" w:eastAsia="de-AT"/>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409" w:name="_Ref369708494"/>
      <w:bookmarkStart w:id="410" w:name="_Toc504405174"/>
      <w:r w:rsidRPr="0083051F">
        <w:rPr>
          <w:lang w:val="de-DE"/>
        </w:rPr>
        <w:t>UniversalBankTransaction</w:t>
      </w:r>
      <w:bookmarkEnd w:id="409"/>
      <w:bookmarkEnd w:id="410"/>
    </w:p>
    <w:p w14:paraId="3B42A22C"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AT" w:eastAsia="de-AT"/>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r w:rsidRPr="0083051F">
              <w:rPr>
                <w:sz w:val="20"/>
                <w:szCs w:val="20"/>
              </w:rPr>
              <w:lastRenderedPageBreak/>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411" w:name="_Ref503957269"/>
      <w:bookmarkStart w:id="412" w:name="_Toc504405175"/>
      <w:r>
        <w:rPr>
          <w:lang w:val="de-DE"/>
        </w:rPr>
        <w:t>PaymentCard</w:t>
      </w:r>
      <w:bookmarkEnd w:id="411"/>
      <w:bookmarkEnd w:id="412"/>
    </w:p>
    <w:p w14:paraId="3727E23C" w14:textId="78DFC91E" w:rsidR="00147F52" w:rsidRDefault="00997280" w:rsidP="00147F52">
      <w:pPr>
        <w:rPr>
          <w:lang w:val="de-DE"/>
        </w:rPr>
      </w:pPr>
      <w:r>
        <w:rPr>
          <w:lang w:val="de-DE"/>
        </w:rPr>
        <w:t>Die Verwendung von PaymentCard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AT" w:eastAsia="de-AT"/>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413" w:name="_Ref503957286"/>
      <w:bookmarkStart w:id="414" w:name="_Toc504405176"/>
      <w:r>
        <w:rPr>
          <w:lang w:val="de-DE"/>
        </w:rPr>
        <w:t>OtherPayment</w:t>
      </w:r>
      <w:bookmarkEnd w:id="413"/>
      <w:bookmarkEnd w:id="414"/>
    </w:p>
    <w:p w14:paraId="43FD20D5" w14:textId="78E78034" w:rsidR="00997280" w:rsidRDefault="00997280" w:rsidP="00707594">
      <w:pPr>
        <w:rPr>
          <w:lang w:val="de-DE"/>
        </w:rPr>
      </w:pPr>
      <w:r>
        <w:rPr>
          <w:lang w:val="de-DE"/>
        </w:rPr>
        <w:t>Die Verwendung von OtherPayment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AT" w:eastAsia="de-AT"/>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415" w:name="_Toc504405177"/>
      <w:r w:rsidRPr="0083051F">
        <w:rPr>
          <w:lang w:val="de-DE"/>
        </w:rPr>
        <w:lastRenderedPageBreak/>
        <w:t>PaymentConditions</w:t>
      </w:r>
      <w:bookmarkEnd w:id="415"/>
    </w:p>
    <w:p w14:paraId="724291D4" w14:textId="39CBE11A" w:rsidR="00100A82" w:rsidRDefault="00642FAD" w:rsidP="00642FAD">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5CF6FA6C" w:rsidR="00100A82" w:rsidRDefault="00B0608C" w:rsidP="00100A82">
      <w:pPr>
        <w:jc w:val="center"/>
        <w:rPr>
          <w:lang w:val="de-DE"/>
        </w:rPr>
      </w:pPr>
      <w:r>
        <w:rPr>
          <w:noProof/>
          <w:lang w:val="de-AT" w:eastAsia="de-AT"/>
        </w:rPr>
        <w:drawing>
          <wp:inline distT="0" distB="0" distL="0" distR="0" wp14:anchorId="2E151341" wp14:editId="7990795B">
            <wp:extent cx="4867275"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275" cy="3409950"/>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r w:rsidRPr="0083051F">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r w:rsidRPr="0083051F">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3FF7318B" w:rsidR="00100A82" w:rsidRPr="0083051F" w:rsidRDefault="00100A82" w:rsidP="00A16B94">
            <w:pPr>
              <w:rPr>
                <w:sz w:val="20"/>
                <w:szCs w:val="20"/>
                <w:lang w:val="de-DE"/>
              </w:rPr>
            </w:pPr>
            <w:r w:rsidRPr="0083051F">
              <w:rPr>
                <w:sz w:val="20"/>
                <w:szCs w:val="20"/>
                <w:lang w:val="de-DE"/>
              </w:rPr>
              <w:t>Falls das Skonto sich nicht auf d</w:t>
            </w:r>
            <w:r w:rsidR="00A16B94" w:rsidRPr="0083051F">
              <w:rPr>
                <w:sz w:val="20"/>
                <w:szCs w:val="20"/>
                <w:lang w:val="de-DE"/>
              </w:rPr>
              <w:t>en</w:t>
            </w:r>
            <w:r w:rsidRPr="0083051F">
              <w:rPr>
                <w:sz w:val="20"/>
                <w:szCs w:val="20"/>
                <w:lang w:val="de-DE"/>
              </w:rPr>
              <w:t xml:space="preserve"> Gesamtbruttobetrag bezieht</w:t>
            </w:r>
            <w:r w:rsidR="00633FB6">
              <w:rPr>
                <w:sz w:val="20"/>
                <w:szCs w:val="20"/>
                <w:lang w:val="de-DE"/>
              </w:rPr>
              <w:t>, bei welchen der DiscountFlag auf true gesetzt ist</w:t>
            </w:r>
            <w:r w:rsidRPr="0083051F">
              <w:rPr>
                <w:sz w:val="20"/>
                <w:szCs w:val="20"/>
                <w:lang w:val="de-DE"/>
              </w:rPr>
              <w: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r w:rsidRPr="0083051F">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r w:rsidRPr="0083051F">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r>
              <w:rPr>
                <w:sz w:val="20"/>
                <w:szCs w:val="20"/>
                <w:lang w:val="de-DE"/>
              </w:rPr>
              <w:t>xs:string</w:t>
            </w:r>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 xml:space="preserve">Kommentar zu den Zahlungsbedingungen in </w:t>
            </w:r>
            <w:r w:rsidRPr="0083051F">
              <w:rPr>
                <w:sz w:val="20"/>
                <w:szCs w:val="20"/>
                <w:lang w:val="de-DE"/>
              </w:rPr>
              <w:lastRenderedPageBreak/>
              <w:t>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r w:rsidRPr="0083051F">
              <w:rPr>
                <w:sz w:val="20"/>
                <w:szCs w:val="20"/>
                <w:lang w:val="de-DE"/>
              </w:rPr>
              <w:t>xs:string</w:t>
            </w:r>
          </w:p>
        </w:tc>
      </w:tr>
    </w:tbl>
    <w:p w14:paraId="4D5B2CB1"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2FCBAD19"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2FF6A9E6"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C752B58" w14:textId="33D6EEA3"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416" w:name="_Ref304384515"/>
      <w:r w:rsidRPr="0083051F">
        <w:rPr>
          <w:highlight w:val="lightGray"/>
          <w:lang w:val="de-DE"/>
        </w:rPr>
        <w:br w:type="page"/>
      </w:r>
    </w:p>
    <w:p w14:paraId="7218B816" w14:textId="77777777" w:rsidR="00EA7E37" w:rsidRPr="0083051F" w:rsidRDefault="0022244C" w:rsidP="00A53648">
      <w:pPr>
        <w:pStyle w:val="Heading1"/>
        <w:rPr>
          <w:lang w:val="de-DE"/>
        </w:rPr>
      </w:pPr>
      <w:bookmarkStart w:id="417" w:name="_Ref372729744"/>
      <w:bookmarkStart w:id="418" w:name="_Toc504405178"/>
      <w:bookmarkEnd w:id="416"/>
      <w:r w:rsidRPr="0083051F">
        <w:rPr>
          <w:lang w:val="de-DE"/>
        </w:rPr>
        <w:lastRenderedPageBreak/>
        <w:t>Anwendungsempfehlungen</w:t>
      </w:r>
      <w:bookmarkEnd w:id="417"/>
      <w:bookmarkEnd w:id="418"/>
    </w:p>
    <w:p w14:paraId="395B2B9D" w14:textId="7810B461" w:rsidR="00EA7E37" w:rsidRPr="0083051F" w:rsidRDefault="0022244C" w:rsidP="00EA7E37">
      <w:pPr>
        <w:pStyle w:val="Heading2"/>
        <w:rPr>
          <w:lang w:val="de-DE"/>
        </w:rPr>
      </w:pPr>
      <w:bookmarkStart w:id="419" w:name="_Ref372729794"/>
      <w:bookmarkStart w:id="420" w:name="_Ref372729814"/>
      <w:bookmarkStart w:id="421" w:name="_Toc504405179"/>
      <w:r w:rsidRPr="0083051F">
        <w:rPr>
          <w:lang w:val="de-DE"/>
        </w:rPr>
        <w:t>Verwendung von Vorzeic</w:t>
      </w:r>
      <w:r w:rsidR="007E12EA" w:rsidRPr="0083051F">
        <w:rPr>
          <w:lang w:val="de-DE"/>
        </w:rPr>
        <w:t>hen für Beträge in Rechnungen und</w:t>
      </w:r>
      <w:r w:rsidRPr="0083051F">
        <w:rPr>
          <w:lang w:val="de-DE"/>
        </w:rPr>
        <w:t xml:space="preserve"> Gutschriften</w:t>
      </w:r>
      <w:bookmarkEnd w:id="419"/>
      <w:bookmarkEnd w:id="420"/>
      <w:bookmarkEnd w:id="421"/>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422" w:name="_Toc504405180"/>
      <w:r w:rsidRPr="0083051F">
        <w:rPr>
          <w:lang w:val="de-DE"/>
        </w:rPr>
        <w:lastRenderedPageBreak/>
        <w:t>Referenzen</w:t>
      </w:r>
      <w:bookmarkEnd w:id="422"/>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5C5C645F"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8"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5F8387A5" w:rsidR="008C7450" w:rsidRPr="0083051F" w:rsidRDefault="008C7450" w:rsidP="007A5315">
            <w:pPr>
              <w:rPr>
                <w:lang w:val="de-DE"/>
              </w:rPr>
            </w:pPr>
            <w:r w:rsidRPr="008B3DDB">
              <w:rPr>
                <w:lang w:val="en-US"/>
              </w:rPr>
              <w:t xml:space="preserve">DUNS (Data Universal Numbering System). </w:t>
            </w:r>
            <w:hyperlink r:id="rId39" w:history="1">
              <w:r w:rsidRPr="0083051F">
                <w:rPr>
                  <w:rStyle w:val="Hyperlink"/>
                  <w:lang w:val="de-DE"/>
                </w:rPr>
                <w:t>http://www.dnb.ch/htm/690/de/Eindeutige-Identifikation.htm</w:t>
              </w:r>
            </w:hyperlink>
            <w:r w:rsidRPr="0083051F">
              <w:rPr>
                <w:lang w:val="de-DE"/>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53F7BDCD"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0"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62393AC9" w:rsidR="00DF0221" w:rsidRPr="008B3DDB" w:rsidRDefault="00DF0221" w:rsidP="00185419">
            <w:r w:rsidRPr="008B3DDB">
              <w:rPr>
                <w:lang w:val="en-US"/>
              </w:rPr>
              <w:t xml:space="preserve">GTIN (Global Trade Item Number). </w:t>
            </w:r>
            <w:hyperlink r:id="rId41"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8911EA4" w:rsidR="00574E0F" w:rsidRPr="008B3DDB" w:rsidRDefault="00574E0F" w:rsidP="00D96DD1">
            <w:pPr>
              <w:rPr>
                <w:lang w:val="en-US"/>
              </w:rPr>
            </w:pPr>
            <w:r w:rsidRPr="008B3DDB">
              <w:rPr>
                <w:lang w:val="en-US"/>
              </w:rPr>
              <w:t xml:space="preserve">ISO 3166-1, Version VI-10, International Organization for Standardization, </w:t>
            </w:r>
            <w:hyperlink r:id="rId42" w:history="1">
              <w:r w:rsidRPr="008B3DDB">
                <w:rPr>
                  <w:rStyle w:val="Hyperlink"/>
                  <w:lang w:val="en-US"/>
                </w:rPr>
                <w:t>http://www.iso.org/iso/country_codes/iso_3166_code_lists.htm</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02514975" w:rsidR="00574E0F" w:rsidRPr="008B3DDB" w:rsidRDefault="00574E0F" w:rsidP="00D96DD1">
            <w:pPr>
              <w:rPr>
                <w:lang w:val="en-US"/>
              </w:rPr>
            </w:pPr>
            <w:r w:rsidRPr="008B3DDB">
              <w:rPr>
                <w:lang w:val="en-US"/>
              </w:rPr>
              <w:t xml:space="preserve">ISO 4217, International Organization for Standardization, </w:t>
            </w:r>
            <w:hyperlink r:id="rId43"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AE1550"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037BB2BF" w:rsidR="00574E0F" w:rsidRPr="0083051F" w:rsidRDefault="00574E0F" w:rsidP="00D96DD1">
            <w:pPr>
              <w:rPr>
                <w:lang w:val="de-DE"/>
              </w:rPr>
            </w:pPr>
            <w:r w:rsidRPr="0083051F">
              <w:rPr>
                <w:lang w:val="de-DE"/>
              </w:rPr>
              <w:t xml:space="preserve">PZN (Pharmazentralnummer). </w:t>
            </w:r>
            <w:r w:rsidR="00F56E9B">
              <w:fldChar w:fldCharType="begin"/>
            </w:r>
            <w:r w:rsidR="00F56E9B" w:rsidRPr="00AE1550">
              <w:rPr>
                <w:lang w:val="de-AT"/>
                <w:rPrChange w:id="423" w:author="Philipp Liegl" w:date="2018-02-05T19:58:00Z">
                  <w:rPr/>
                </w:rPrChange>
              </w:rPr>
              <w:instrText xml:space="preserve"> HYPERLINK "http://www.ifaffm.de/" </w:instrText>
            </w:r>
            <w:r w:rsidR="00F56E9B">
              <w:fldChar w:fldCharType="separate"/>
            </w:r>
            <w:r w:rsidR="00F2668A" w:rsidRPr="0083051F">
              <w:rPr>
                <w:rStyle w:val="Hyperlink"/>
                <w:lang w:val="de-DE"/>
              </w:rPr>
              <w:t>http://www.ifaffm.de/</w:t>
            </w:r>
            <w:r w:rsidR="00F56E9B">
              <w:rPr>
                <w:rStyle w:val="Hyperlink"/>
                <w:lang w:val="de-DE"/>
              </w:rPr>
              <w:fldChar w:fldCharType="end"/>
            </w:r>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3B85076E"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797AE0B6"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4F1FD0" w:rsidRPr="0083051F" w14:paraId="566032D7" w14:textId="77777777" w:rsidTr="008C7450">
        <w:tc>
          <w:tcPr>
            <w:tcW w:w="1526" w:type="dxa"/>
          </w:tcPr>
          <w:p w14:paraId="2B7A45B7" w14:textId="5C15D606" w:rsidR="004F1FD0" w:rsidRPr="0083051F" w:rsidRDefault="004F1FD0" w:rsidP="00100A82">
            <w:pPr>
              <w:rPr>
                <w:lang w:val="de-DE"/>
              </w:rPr>
            </w:pPr>
            <w:r>
              <w:rPr>
                <w:lang w:val="de-DE"/>
              </w:rPr>
              <w:t>[UN1153]</w:t>
            </w:r>
          </w:p>
        </w:tc>
        <w:tc>
          <w:tcPr>
            <w:tcW w:w="7762" w:type="dxa"/>
          </w:tcPr>
          <w:p w14:paraId="590A001B" w14:textId="77777777" w:rsidR="00E410B7" w:rsidRDefault="00E410B7" w:rsidP="007A5315">
            <w:pPr>
              <w:rPr>
                <w:lang w:val="en-US"/>
              </w:rPr>
            </w:pPr>
            <w:r>
              <w:rPr>
                <w:lang w:val="en-US"/>
              </w:rPr>
              <w:t>UN/TDID 16A 1135. Referenzcodes.</w:t>
            </w:r>
          </w:p>
          <w:p w14:paraId="0CD1596C" w14:textId="7A0BAE42" w:rsidR="004F1FD0" w:rsidRPr="008B3DDB" w:rsidRDefault="001C4863" w:rsidP="007A5315">
            <w:pPr>
              <w:rPr>
                <w:lang w:val="en-US"/>
              </w:rPr>
            </w:pPr>
            <w:r>
              <w:rPr>
                <w:lang w:val="en-US"/>
              </w:rPr>
              <w:t>Dd</w:t>
            </w:r>
            <w:hyperlink r:id="rId46" w:history="1">
              <w:r w:rsidR="004F1FD0" w:rsidRPr="00444523">
                <w:rPr>
                  <w:rStyle w:val="Hyperlink"/>
                  <w:lang w:val="en-US"/>
                </w:rPr>
                <w:t>http://www.unece.org/trade/untdid/d16a/tred/tred1153.htm</w:t>
              </w:r>
            </w:hyperlink>
            <w:r w:rsidR="004F1FD0">
              <w:rPr>
                <w:lang w:val="en-US"/>
              </w:rPr>
              <w:t xml:space="preserve"> </w:t>
            </w:r>
          </w:p>
        </w:tc>
      </w:tr>
      <w:tr w:rsidR="00E410B7" w:rsidRPr="00AE1550"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2D291BD4" w:rsidR="00E410B7" w:rsidRPr="00774608" w:rsidRDefault="00E410B7" w:rsidP="007A5315">
            <w:pPr>
              <w:rPr>
                <w:lang w:val="de-AT"/>
              </w:rPr>
            </w:pPr>
            <w:r w:rsidRPr="00774608">
              <w:rPr>
                <w:lang w:val="de-AT"/>
              </w:rPr>
              <w:t xml:space="preserve">UN/TDID 16A 7081. Artikeleigenschaften. </w:t>
            </w:r>
            <w:r w:rsidR="00F56E9B">
              <w:fldChar w:fldCharType="begin"/>
            </w:r>
            <w:r w:rsidR="00F56E9B" w:rsidRPr="00AE1550">
              <w:rPr>
                <w:lang w:val="de-AT"/>
                <w:rPrChange w:id="424" w:author="Philipp Liegl" w:date="2018-02-05T19:58:00Z">
                  <w:rPr/>
                </w:rPrChange>
              </w:rPr>
              <w:instrText xml:space="preserve"> HYPERLINK "http://www.unece.org/trade/untdid/d16a/tred/tred7081.htm" </w:instrText>
            </w:r>
            <w:r w:rsidR="00F56E9B">
              <w:fldChar w:fldCharType="separate"/>
            </w:r>
            <w:r w:rsidRPr="00774608">
              <w:rPr>
                <w:rStyle w:val="Hyperlink"/>
                <w:lang w:val="de-AT"/>
              </w:rPr>
              <w:t>http://www.unece.org/trade/untdid/d16a/tred/tred7081.htm</w:t>
            </w:r>
            <w:r w:rsidR="00F56E9B">
              <w:rPr>
                <w:rStyle w:val="Hyperlink"/>
                <w:lang w:val="de-AT"/>
              </w:rPr>
              <w:fldChar w:fldCharType="end"/>
            </w:r>
            <w:r w:rsidRPr="00774608">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1D1D659D"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1F146700" w14:textId="77777777" w:rsidR="00312FAA" w:rsidRPr="008B3DDB" w:rsidRDefault="00312FAA" w:rsidP="00100A82">
      <w:pPr>
        <w:rPr>
          <w:lang w:val="en-US"/>
        </w:rPr>
      </w:pPr>
    </w:p>
    <w:p w14:paraId="6CC03194" w14:textId="77777777" w:rsidR="00EA7E37" w:rsidRPr="008B3DDB" w:rsidRDefault="00EA7E37">
      <w:pPr>
        <w:rPr>
          <w:lang w:val="en-US"/>
        </w:rPr>
      </w:pPr>
      <w:r w:rsidRPr="008B3DDB">
        <w:rPr>
          <w:lang w:val="en-US"/>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Empfohlene Codes für Unit Types</w:t>
      </w:r>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675"/>
        <w:gridCol w:w="1737"/>
        <w:gridCol w:w="1885"/>
        <w:gridCol w:w="2143"/>
        <w:gridCol w:w="1482"/>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r w:rsidRPr="0083051F">
              <w:rPr>
                <w:color w:val="000000"/>
                <w:sz w:val="22"/>
                <w:szCs w:val="22"/>
                <w:lang w:val="de-DE"/>
              </w:rPr>
              <w:t>milligram</w:t>
            </w:r>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r w:rsidRPr="0083051F">
              <w:rPr>
                <w:color w:val="000000"/>
                <w:sz w:val="22"/>
                <w:szCs w:val="22"/>
                <w:lang w:val="de-DE"/>
              </w:rPr>
              <w:t>decagram</w:t>
            </w:r>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r w:rsidRPr="0083051F">
              <w:rPr>
                <w:color w:val="000000"/>
                <w:sz w:val="22"/>
                <w:szCs w:val="22"/>
                <w:lang w:val="de-DE"/>
              </w:rPr>
              <w:t>kilogramme</w:t>
            </w:r>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r w:rsidRPr="0083051F">
              <w:rPr>
                <w:color w:val="000000"/>
                <w:sz w:val="22"/>
                <w:szCs w:val="22"/>
                <w:lang w:val="de-DE"/>
              </w:rPr>
              <w:t>millimetre</w:t>
            </w:r>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r w:rsidRPr="0083051F">
              <w:rPr>
                <w:color w:val="000000"/>
                <w:sz w:val="22"/>
                <w:szCs w:val="22"/>
                <w:lang w:val="de-DE"/>
              </w:rPr>
              <w:t>centimetre</w:t>
            </w:r>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r w:rsidRPr="0083051F">
              <w:rPr>
                <w:color w:val="000000"/>
                <w:sz w:val="22"/>
                <w:szCs w:val="22"/>
                <w:lang w:val="de-DE"/>
              </w:rPr>
              <w:t>decimetre</w:t>
            </w:r>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r w:rsidRPr="0083051F">
              <w:rPr>
                <w:color w:val="000000"/>
                <w:sz w:val="22"/>
                <w:szCs w:val="22"/>
                <w:lang w:val="de-DE"/>
              </w:rPr>
              <w:t>metre</w:t>
            </w:r>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r w:rsidRPr="0083051F">
              <w:rPr>
                <w:color w:val="000000"/>
                <w:sz w:val="22"/>
                <w:szCs w:val="22"/>
                <w:lang w:val="de-DE"/>
              </w:rPr>
              <w:t>kilometre</w:t>
            </w:r>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r w:rsidRPr="0083051F">
              <w:rPr>
                <w:color w:val="000000"/>
                <w:sz w:val="22"/>
                <w:szCs w:val="22"/>
                <w:lang w:val="de-DE"/>
              </w:rPr>
              <w:t>hectare</w:t>
            </w:r>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r w:rsidRPr="0083051F">
              <w:rPr>
                <w:color w:val="000000"/>
                <w:sz w:val="22"/>
                <w:szCs w:val="22"/>
                <w:lang w:val="de-DE"/>
              </w:rPr>
              <w:t>litre</w:t>
            </w:r>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r w:rsidRPr="0083051F">
              <w:rPr>
                <w:color w:val="000000"/>
                <w:sz w:val="22"/>
                <w:szCs w:val="22"/>
                <w:lang w:val="de-DE"/>
              </w:rPr>
              <w:t>piece</w:t>
            </w:r>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r w:rsidRPr="0083051F">
              <w:rPr>
                <w:color w:val="000000"/>
                <w:sz w:val="22"/>
                <w:szCs w:val="22"/>
                <w:lang w:val="de-DE"/>
              </w:rPr>
              <w:t>one</w:t>
            </w:r>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lump sum</w:t>
            </w:r>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D60008" w:rsidRPr="0083051F" w14:paraId="19DC3FC8" w14:textId="77777777" w:rsidTr="001D560C">
        <w:trPr>
          <w:trHeight w:val="300"/>
          <w:ins w:id="425" w:author="BlaschMa" w:date="2018-01-24T09:13:00Z"/>
        </w:trPr>
        <w:tc>
          <w:tcPr>
            <w:tcW w:w="0" w:type="auto"/>
            <w:shd w:val="clear" w:color="auto" w:fill="auto"/>
            <w:noWrap/>
            <w:vAlign w:val="bottom"/>
          </w:tcPr>
          <w:p w14:paraId="4E14AE92" w14:textId="3187A264" w:rsidR="00D60008" w:rsidRPr="0083051F" w:rsidRDefault="00D60008">
            <w:pPr>
              <w:rPr>
                <w:ins w:id="426" w:author="BlaschMa" w:date="2018-01-24T09:13:00Z"/>
                <w:color w:val="000000"/>
                <w:sz w:val="22"/>
                <w:szCs w:val="22"/>
                <w:lang w:val="de-DE"/>
              </w:rPr>
            </w:pPr>
            <w:ins w:id="427" w:author="BlaschMa" w:date="2018-01-24T09:13:00Z">
              <w:r>
                <w:rPr>
                  <w:color w:val="000000"/>
                  <w:sz w:val="22"/>
                  <w:szCs w:val="22"/>
                  <w:lang w:val="de-DE"/>
                </w:rPr>
                <w:t>Numerisch</w:t>
              </w:r>
            </w:ins>
          </w:p>
        </w:tc>
        <w:tc>
          <w:tcPr>
            <w:tcW w:w="0" w:type="auto"/>
            <w:shd w:val="clear" w:color="auto" w:fill="auto"/>
            <w:noWrap/>
            <w:vAlign w:val="bottom"/>
          </w:tcPr>
          <w:p w14:paraId="0A79F2E8" w14:textId="3B6D9BCA" w:rsidR="00D60008" w:rsidRPr="0083051F" w:rsidRDefault="00D60008">
            <w:pPr>
              <w:rPr>
                <w:ins w:id="428" w:author="BlaschMa" w:date="2018-01-24T09:13:00Z"/>
                <w:color w:val="000000"/>
                <w:sz w:val="22"/>
                <w:szCs w:val="22"/>
                <w:lang w:val="de-DE"/>
              </w:rPr>
            </w:pPr>
            <w:ins w:id="429" w:author="BlaschMa" w:date="2018-01-24T09:13:00Z">
              <w:r>
                <w:rPr>
                  <w:color w:val="000000"/>
                  <w:sz w:val="22"/>
                  <w:szCs w:val="22"/>
                  <w:lang w:val="de-DE"/>
                </w:rPr>
                <w:t>ANZ</w:t>
              </w:r>
            </w:ins>
          </w:p>
        </w:tc>
        <w:tc>
          <w:tcPr>
            <w:tcW w:w="0" w:type="auto"/>
            <w:shd w:val="clear" w:color="auto" w:fill="auto"/>
            <w:noWrap/>
            <w:vAlign w:val="bottom"/>
          </w:tcPr>
          <w:p w14:paraId="036855EC" w14:textId="76FE5677" w:rsidR="00D60008" w:rsidRPr="0083051F" w:rsidRDefault="00D60008">
            <w:pPr>
              <w:rPr>
                <w:ins w:id="430" w:author="BlaschMa" w:date="2018-01-24T09:13:00Z"/>
                <w:color w:val="000000"/>
                <w:sz w:val="22"/>
                <w:szCs w:val="22"/>
                <w:lang w:val="de-DE"/>
              </w:rPr>
            </w:pPr>
            <w:ins w:id="431" w:author="BlaschMa" w:date="2018-01-24T09:13:00Z">
              <w:r>
                <w:rPr>
                  <w:color w:val="000000"/>
                  <w:sz w:val="22"/>
                  <w:szCs w:val="22"/>
                  <w:lang w:val="de-DE"/>
                </w:rPr>
                <w:t>Anzahl</w:t>
              </w:r>
            </w:ins>
          </w:p>
        </w:tc>
        <w:tc>
          <w:tcPr>
            <w:tcW w:w="1937" w:type="dxa"/>
            <w:shd w:val="clear" w:color="auto" w:fill="auto"/>
            <w:noWrap/>
            <w:vAlign w:val="bottom"/>
          </w:tcPr>
          <w:p w14:paraId="54B4F595" w14:textId="5EC07A4E" w:rsidR="00D60008" w:rsidRPr="0083051F" w:rsidRDefault="00D60008">
            <w:pPr>
              <w:rPr>
                <w:ins w:id="432" w:author="BlaschMa" w:date="2018-01-24T09:13:00Z"/>
                <w:color w:val="000000"/>
                <w:sz w:val="22"/>
                <w:szCs w:val="22"/>
                <w:lang w:val="de-DE"/>
              </w:rPr>
            </w:pPr>
            <w:ins w:id="433" w:author="BlaschMa" w:date="2018-01-24T09:13:00Z">
              <w:r>
                <w:rPr>
                  <w:color w:val="000000"/>
                  <w:sz w:val="22"/>
                  <w:szCs w:val="22"/>
                  <w:lang w:val="de-DE"/>
                </w:rPr>
                <w:t>Count</w:t>
              </w:r>
            </w:ins>
          </w:p>
        </w:tc>
        <w:tc>
          <w:tcPr>
            <w:tcW w:w="2203" w:type="dxa"/>
            <w:shd w:val="clear" w:color="auto" w:fill="auto"/>
            <w:noWrap/>
            <w:vAlign w:val="bottom"/>
          </w:tcPr>
          <w:p w14:paraId="3D3E2D78" w14:textId="1920F428" w:rsidR="00D60008" w:rsidRPr="0083051F" w:rsidRDefault="00D60008">
            <w:pPr>
              <w:rPr>
                <w:ins w:id="434" w:author="BlaschMa" w:date="2018-01-24T09:13:00Z"/>
                <w:color w:val="000000"/>
                <w:sz w:val="22"/>
                <w:szCs w:val="22"/>
                <w:lang w:val="de-DE"/>
              </w:rPr>
            </w:pPr>
            <w:ins w:id="435" w:author="BlaschMa" w:date="2018-01-24T09:13:00Z">
              <w:r>
                <w:rPr>
                  <w:color w:val="000000"/>
                  <w:sz w:val="22"/>
                  <w:szCs w:val="22"/>
                  <w:lang w:val="de-DE"/>
                </w:rPr>
                <w:t>(wenn nicht NAR)</w:t>
              </w:r>
            </w:ins>
          </w:p>
        </w:tc>
        <w:tc>
          <w:tcPr>
            <w:tcW w:w="0" w:type="auto"/>
            <w:shd w:val="clear" w:color="auto" w:fill="auto"/>
            <w:noWrap/>
            <w:vAlign w:val="bottom"/>
          </w:tcPr>
          <w:p w14:paraId="1563345B" w14:textId="204352A3" w:rsidR="00D60008" w:rsidRPr="0083051F" w:rsidRDefault="00D60008">
            <w:pPr>
              <w:rPr>
                <w:ins w:id="436" w:author="BlaschMa" w:date="2018-01-24T09:13:00Z"/>
                <w:color w:val="000000"/>
                <w:sz w:val="22"/>
                <w:szCs w:val="22"/>
                <w:lang w:val="de-DE"/>
              </w:rPr>
            </w:pPr>
            <w:commentRangeStart w:id="437"/>
            <w:ins w:id="438" w:author="BlaschMa" w:date="2018-01-24T09:13:00Z">
              <w:r>
                <w:rPr>
                  <w:color w:val="000000"/>
                  <w:sz w:val="22"/>
                  <w:szCs w:val="22"/>
                  <w:lang w:val="de-DE"/>
                </w:rPr>
                <w:t>Anz</w:t>
              </w:r>
            </w:ins>
            <w:commentRangeEnd w:id="437"/>
            <w:r w:rsidR="00F56E9B">
              <w:rPr>
                <w:rStyle w:val="CommentReference"/>
              </w:rPr>
              <w:commentReference w:id="437"/>
            </w:r>
            <w:ins w:id="439" w:author="BlaschMa" w:date="2018-01-24T09:13:00Z">
              <w:r>
                <w:rPr>
                  <w:color w:val="000000"/>
                  <w:sz w:val="22"/>
                  <w:szCs w:val="22"/>
                  <w:lang w:val="de-DE"/>
                </w:rPr>
                <w:t>.</w:t>
              </w:r>
            </w:ins>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r w:rsidRPr="0083051F">
              <w:rPr>
                <w:color w:val="000000"/>
                <w:sz w:val="22"/>
                <w:szCs w:val="22"/>
                <w:lang w:val="de-DE"/>
              </w:rPr>
              <w:t>percent</w:t>
            </w:r>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r w:rsidRPr="0083051F">
              <w:rPr>
                <w:color w:val="000000"/>
                <w:sz w:val="22"/>
                <w:szCs w:val="22"/>
                <w:lang w:val="de-DE"/>
              </w:rPr>
              <w:t>set</w:t>
            </w:r>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r w:rsidRPr="0083051F">
              <w:rPr>
                <w:color w:val="000000"/>
                <w:sz w:val="22"/>
                <w:szCs w:val="22"/>
                <w:lang w:val="de-DE"/>
              </w:rPr>
              <w:t>bit</w:t>
            </w:r>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r w:rsidRPr="0083051F">
              <w:rPr>
                <w:color w:val="000000"/>
                <w:sz w:val="22"/>
                <w:szCs w:val="22"/>
                <w:lang w:val="de-DE"/>
              </w:rPr>
              <w:t>byte</w:t>
            </w:r>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r w:rsidRPr="0083051F">
              <w:rPr>
                <w:color w:val="000000"/>
                <w:sz w:val="22"/>
                <w:szCs w:val="22"/>
                <w:lang w:val="de-DE"/>
              </w:rPr>
              <w:t>kilobyte</w:t>
            </w:r>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t>Datenmeng</w:t>
            </w:r>
            <w:r w:rsidRPr="0083051F">
              <w:rPr>
                <w:color w:val="000000"/>
                <w:sz w:val="22"/>
                <w:szCs w:val="22"/>
                <w:lang w:val="de-DE"/>
              </w:rPr>
              <w:lastRenderedPageBreak/>
              <w:t>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lastRenderedPageBreak/>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r w:rsidRPr="0083051F">
              <w:rPr>
                <w:color w:val="000000"/>
                <w:sz w:val="22"/>
                <w:szCs w:val="22"/>
                <w:lang w:val="de-DE"/>
              </w:rPr>
              <w:t>megabyte</w:t>
            </w:r>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r w:rsidRPr="0083051F">
              <w:rPr>
                <w:color w:val="000000"/>
                <w:sz w:val="22"/>
                <w:szCs w:val="22"/>
                <w:lang w:val="de-DE"/>
              </w:rPr>
              <w:t>gigabyte</w:t>
            </w:r>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r w:rsidRPr="0083051F">
              <w:rPr>
                <w:color w:val="000000"/>
                <w:sz w:val="22"/>
                <w:szCs w:val="22"/>
                <w:lang w:val="de-DE"/>
              </w:rPr>
              <w:t>terabyte</w:t>
            </w:r>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r w:rsidRPr="0083051F">
              <w:rPr>
                <w:color w:val="000000"/>
                <w:sz w:val="22"/>
                <w:szCs w:val="22"/>
                <w:lang w:val="de-DE"/>
              </w:rPr>
              <w:t>petabyte</w:t>
            </w:r>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r w:rsidRPr="0083051F">
              <w:rPr>
                <w:color w:val="000000"/>
                <w:sz w:val="22"/>
                <w:szCs w:val="22"/>
                <w:lang w:val="de-DE"/>
              </w:rPr>
              <w:t>second</w:t>
            </w:r>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r w:rsidRPr="0083051F">
              <w:rPr>
                <w:color w:val="000000"/>
                <w:sz w:val="22"/>
                <w:szCs w:val="22"/>
                <w:lang w:val="de-DE"/>
              </w:rPr>
              <w:t>minute</w:t>
            </w:r>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r w:rsidRPr="0083051F">
              <w:rPr>
                <w:color w:val="000000"/>
                <w:sz w:val="22"/>
                <w:szCs w:val="22"/>
                <w:lang w:val="de-DE"/>
              </w:rPr>
              <w:t>hour</w:t>
            </w:r>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r w:rsidRPr="0083051F">
              <w:rPr>
                <w:color w:val="000000"/>
                <w:sz w:val="22"/>
                <w:szCs w:val="22"/>
                <w:lang w:val="de-DE"/>
              </w:rPr>
              <w:t>day</w:t>
            </w:r>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r w:rsidRPr="0083051F">
              <w:rPr>
                <w:color w:val="000000"/>
                <w:sz w:val="22"/>
                <w:szCs w:val="22"/>
                <w:lang w:val="de-DE"/>
              </w:rPr>
              <w:t>week</w:t>
            </w:r>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r w:rsidRPr="0083051F">
              <w:rPr>
                <w:color w:val="000000"/>
                <w:sz w:val="22"/>
                <w:szCs w:val="22"/>
                <w:lang w:val="de-DE"/>
              </w:rPr>
              <w:t>month</w:t>
            </w:r>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r w:rsidRPr="0083051F">
              <w:rPr>
                <w:color w:val="000000"/>
                <w:sz w:val="22"/>
                <w:szCs w:val="22"/>
                <w:lang w:val="de-DE"/>
              </w:rPr>
              <w:t>quarter</w:t>
            </w:r>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r w:rsidRPr="0083051F">
              <w:rPr>
                <w:color w:val="000000"/>
                <w:sz w:val="22"/>
                <w:szCs w:val="22"/>
                <w:lang w:val="de-DE"/>
              </w:rPr>
              <w:t>year</w:t>
            </w:r>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22F19B35" w14:textId="243CC0B1"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w:t>
      </w:r>
      <w:r w:rsidR="00475117">
        <w:rPr>
          <w:b/>
          <w:lang w:val="de-DE"/>
        </w:rPr>
        <w:t>Category</w:t>
      </w:r>
      <w:r w:rsidR="00617F44" w:rsidRPr="0083051F">
        <w:rPr>
          <w:b/>
          <w:lang w:val="de-DE"/>
        </w:rPr>
        <w:t>Code</w:t>
      </w:r>
    </w:p>
    <w:p w14:paraId="399CB0B0" w14:textId="612E6A7F"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475117">
        <w:rPr>
          <w:lang w:val="de-DE"/>
        </w:rPr>
        <w:t xml:space="preserve"> </w:t>
      </w:r>
      <w:r w:rsidR="00F56E9B">
        <w:fldChar w:fldCharType="begin"/>
      </w:r>
      <w:r w:rsidR="00F56E9B" w:rsidRPr="00AE1550">
        <w:rPr>
          <w:lang w:val="de-AT"/>
          <w:rPrChange w:id="440" w:author="Philipp Liegl" w:date="2018-02-05T19:58:00Z">
            <w:rPr/>
          </w:rPrChange>
        </w:rPr>
        <w:instrText xml:space="preserve"> HYPERLINK "http://www.unece.org/trade/untdid/d16b/tred/tred5305.htm" </w:instrText>
      </w:r>
      <w:r w:rsidR="00F56E9B">
        <w:fldChar w:fldCharType="separate"/>
      </w:r>
      <w:r w:rsidR="00475117" w:rsidRPr="003A01A6">
        <w:rPr>
          <w:rStyle w:val="Hyperlink"/>
          <w:lang w:val="de-DE"/>
        </w:rPr>
        <w:t>http://www.unece.org/trade/untdid/d16b/tred/tred5305.htm</w:t>
      </w:r>
      <w:r w:rsidR="00F56E9B">
        <w:rPr>
          <w:rStyle w:val="Hyperlink"/>
          <w:lang w:val="de-DE"/>
        </w:rPr>
        <w:fldChar w:fldCharType="end"/>
      </w:r>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Nicht USt-bar</w:t>
            </w:r>
          </w:p>
        </w:tc>
      </w:tr>
      <w:tr w:rsidR="0019700F" w:rsidRPr="00AE1550"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r>
              <w:rPr>
                <w:lang w:val="de-DE"/>
              </w:rPr>
              <w:t>USt-befreit</w:t>
            </w:r>
            <w:r w:rsidR="006E7B96">
              <w:rPr>
                <w:lang w:val="de-DE"/>
              </w:rPr>
              <w:br/>
              <w:t>Hinweis: K steht für die Innergemeinschaftliche Lieferung (IGL)</w:t>
            </w:r>
          </w:p>
        </w:tc>
      </w:tr>
      <w:tr w:rsidR="006E7B96" w:rsidRPr="00AE1550"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Reverse Charge – Umkehr der Steuerschuld. Die Berechnungsformel ist gleich wie bei den USt-befreiten Einträgen</w:t>
            </w:r>
          </w:p>
        </w:tc>
      </w:tr>
    </w:tbl>
    <w:p w14:paraId="18D5264D" w14:textId="5C79D402" w:rsidR="00B4139F" w:rsidRDefault="00B4139F" w:rsidP="00100A82">
      <w:pPr>
        <w:rPr>
          <w:lang w:val="de-DE"/>
        </w:rPr>
      </w:pPr>
      <w:r>
        <w:rPr>
          <w:lang w:val="de-DE"/>
        </w:rPr>
        <w:t>Sonstige Codes (A, AB, AC, AD, B, C, H, L, M, Z) sind für österreichische Rechnungen nicht relevant.</w:t>
      </w:r>
      <w:r w:rsidR="003F798D">
        <w:rPr>
          <w:lang w:val="de-DE"/>
        </w:rPr>
        <w:t>v</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AE1550"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r w:rsidRPr="007A5315">
              <w:rPr>
                <w:szCs w:val="20"/>
                <w:lang w:val="de-DE" w:eastAsia="de-AT"/>
              </w:rPr>
              <w:t>Geschäftszahl/Vertragsnummer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r w:rsidRPr="0083051F">
              <w:rPr>
                <w:szCs w:val="20"/>
                <w:lang w:val="de-DE" w:eastAsia="de-AT"/>
              </w:rPr>
              <w:t>Consolidator</w:t>
            </w:r>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ID des Consolidators</w:t>
            </w:r>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r w:rsidRPr="0083051F">
              <w:rPr>
                <w:szCs w:val="20"/>
                <w:lang w:val="de-DE" w:eastAsia="de-AT"/>
              </w:rPr>
              <w:t>Contract</w:t>
            </w:r>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r w:rsidRPr="004B2FD5">
              <w:rPr>
                <w:szCs w:val="20"/>
                <w:lang w:eastAsia="de-AT"/>
              </w:rPr>
              <w:t>Ergänzungsregister Sonstige Betroffene</w:t>
            </w:r>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commentRangeStart w:id="441"/>
            <w:r w:rsidRPr="0083051F">
              <w:rPr>
                <w:szCs w:val="20"/>
                <w:lang w:val="de-DE" w:eastAsia="de-AT"/>
              </w:rPr>
              <w:t>Firmenregisternummer</w:t>
            </w:r>
            <w:commentRangeEnd w:id="441"/>
            <w:r w:rsidR="00D60008">
              <w:rPr>
                <w:rStyle w:val="CommentReference"/>
              </w:rPr>
              <w:commentReference w:id="441"/>
            </w:r>
            <w:r w:rsidRPr="0083051F">
              <w:rPr>
                <w:szCs w:val="20"/>
                <w:lang w:val="de-DE" w:eastAsia="de-AT"/>
              </w:rPr>
              <w:t xml:space="preserve"> beim Firmengericht</w:t>
            </w:r>
          </w:p>
        </w:tc>
      </w:tr>
      <w:tr w:rsidR="005210C6" w:rsidRPr="0083051F" w14:paraId="134D9272" w14:textId="77777777" w:rsidTr="00707594">
        <w:trPr>
          <w:ins w:id="442" w:author="BlaschMa" w:date="2018-01-24T09:16:00Z"/>
        </w:trPr>
        <w:tc>
          <w:tcPr>
            <w:tcW w:w="0" w:type="auto"/>
          </w:tcPr>
          <w:p w14:paraId="0600E7CA" w14:textId="21F7CBB3" w:rsidR="005210C6" w:rsidRPr="0083051F" w:rsidRDefault="005210C6" w:rsidP="00100A82">
            <w:pPr>
              <w:rPr>
                <w:ins w:id="443" w:author="BlaschMa" w:date="2018-01-24T09:16:00Z"/>
                <w:szCs w:val="20"/>
                <w:lang w:val="de-DE" w:eastAsia="de-AT"/>
              </w:rPr>
            </w:pPr>
            <w:ins w:id="444" w:author="BlaschMa" w:date="2018-01-24T09:16:00Z">
              <w:r>
                <w:rPr>
                  <w:szCs w:val="20"/>
                  <w:lang w:val="de-DE" w:eastAsia="de-AT"/>
                </w:rPr>
                <w:t>HG</w:t>
              </w:r>
            </w:ins>
          </w:p>
        </w:tc>
        <w:tc>
          <w:tcPr>
            <w:tcW w:w="0" w:type="auto"/>
          </w:tcPr>
          <w:p w14:paraId="6BC8D984" w14:textId="3A4E52EA" w:rsidR="005210C6" w:rsidRPr="0083051F" w:rsidRDefault="005210C6" w:rsidP="00100A82">
            <w:pPr>
              <w:rPr>
                <w:ins w:id="445" w:author="BlaschMa" w:date="2018-01-24T09:16:00Z"/>
                <w:szCs w:val="20"/>
                <w:lang w:val="de-DE" w:eastAsia="de-AT"/>
              </w:rPr>
            </w:pPr>
            <w:ins w:id="446" w:author="BlaschMa" w:date="2018-01-24T09:16:00Z">
              <w:r>
                <w:rPr>
                  <w:szCs w:val="20"/>
                  <w:lang w:val="de-DE" w:eastAsia="de-AT"/>
                </w:rPr>
                <w:t xml:space="preserve">Name des zuständigen </w:t>
              </w:r>
              <w:commentRangeStart w:id="447"/>
              <w:r>
                <w:rPr>
                  <w:szCs w:val="20"/>
                  <w:lang w:val="de-DE" w:eastAsia="de-AT"/>
                </w:rPr>
                <w:t>Handelsgericht</w:t>
              </w:r>
            </w:ins>
            <w:commentRangeEnd w:id="447"/>
            <w:r w:rsidR="00CE428B">
              <w:rPr>
                <w:rStyle w:val="CommentReference"/>
              </w:rPr>
              <w:commentReference w:id="447"/>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AE1550" w14:paraId="45C2CEE6" w14:textId="77777777" w:rsidTr="003C0A84">
        <w:tc>
          <w:tcPr>
            <w:tcW w:w="0" w:type="auto"/>
          </w:tcPr>
          <w:p w14:paraId="287A213D" w14:textId="51C60238" w:rsidR="004B2FD5" w:rsidRDefault="00D60008" w:rsidP="00100A82">
            <w:pPr>
              <w:rPr>
                <w:szCs w:val="20"/>
                <w:lang w:val="de-DE" w:eastAsia="de-AT"/>
              </w:rPr>
            </w:pPr>
            <w:ins w:id="448" w:author="BlaschMa" w:date="2018-01-24T09:14:00Z">
              <w:r>
                <w:rPr>
                  <w:szCs w:val="20"/>
                  <w:lang w:val="de-DE" w:eastAsia="de-AT"/>
                </w:rPr>
                <w:t>FA</w:t>
              </w:r>
            </w:ins>
            <w:r w:rsidR="004B2FD5">
              <w:rPr>
                <w:szCs w:val="20"/>
                <w:lang w:val="de-DE" w:eastAsia="de-AT"/>
              </w:rPr>
              <w:t>STNR</w:t>
            </w:r>
          </w:p>
        </w:tc>
        <w:tc>
          <w:tcPr>
            <w:tcW w:w="0" w:type="auto"/>
          </w:tcPr>
          <w:p w14:paraId="7059F2C1" w14:textId="3FAC0F8E" w:rsidR="004B2FD5" w:rsidRPr="007A5315" w:rsidRDefault="00D60008" w:rsidP="00D33A7F">
            <w:pPr>
              <w:rPr>
                <w:szCs w:val="20"/>
                <w:lang w:val="de-DE" w:eastAsia="de-AT"/>
              </w:rPr>
            </w:pPr>
            <w:ins w:id="449" w:author="BlaschMa" w:date="2018-01-24T09:14:00Z">
              <w:r w:rsidRPr="00AE1550">
                <w:rPr>
                  <w:szCs w:val="20"/>
                  <w:lang w:val="de-AT" w:eastAsia="de-AT"/>
                  <w:rPrChange w:id="450" w:author="Microsoft Office User" w:date="2018-02-05T19:53:00Z">
                    <w:rPr>
                      <w:szCs w:val="20"/>
                      <w:lang w:eastAsia="de-AT"/>
                    </w:rPr>
                  </w:rPrChange>
                </w:rPr>
                <w:t>Finanzamt+</w:t>
              </w:r>
            </w:ins>
            <w:r w:rsidR="004B2FD5" w:rsidRPr="00AE1550">
              <w:rPr>
                <w:szCs w:val="20"/>
                <w:lang w:val="de-AT" w:eastAsia="de-AT"/>
                <w:rPrChange w:id="451" w:author="Microsoft Office User" w:date="2018-02-05T19:53:00Z">
                  <w:rPr>
                    <w:szCs w:val="20"/>
                    <w:lang w:eastAsia="de-AT"/>
                  </w:rPr>
                </w:rPrChange>
              </w:rPr>
              <w:t>Steuernummer</w:t>
            </w:r>
            <w:ins w:id="452" w:author="BlaschMa" w:date="2018-01-24T09:14:00Z">
              <w:r w:rsidRPr="00AE1550">
                <w:rPr>
                  <w:szCs w:val="20"/>
                  <w:lang w:val="de-AT" w:eastAsia="de-AT"/>
                  <w:rPrChange w:id="453" w:author="Microsoft Office User" w:date="2018-02-05T19:53:00Z">
                    <w:rPr>
                      <w:szCs w:val="20"/>
                      <w:lang w:eastAsia="de-AT"/>
                    </w:rPr>
                  </w:rPrChange>
                </w:rPr>
                <w:t xml:space="preserve"> (OHNE Formatierung)</w:t>
              </w:r>
            </w:ins>
            <w:ins w:id="454" w:author="BlaschMa" w:date="2018-01-24T09:15:00Z">
              <w:r w:rsidRPr="00AE1550">
                <w:rPr>
                  <w:szCs w:val="20"/>
                  <w:lang w:val="de-AT" w:eastAsia="de-AT"/>
                  <w:rPrChange w:id="455" w:author="Microsoft Office User" w:date="2018-02-05T19:53:00Z">
                    <w:rPr>
                      <w:szCs w:val="20"/>
                      <w:lang w:eastAsia="de-AT"/>
                    </w:rPr>
                  </w:rPrChange>
                </w:rPr>
                <w:br/>
                <w:t xml:space="preserve">(vgl. BMF FOnline </w:t>
              </w:r>
              <w:commentRangeStart w:id="456"/>
              <w:r w:rsidRPr="00AE1550">
                <w:rPr>
                  <w:szCs w:val="20"/>
                  <w:lang w:val="de-AT" w:eastAsia="de-AT"/>
                  <w:rPrChange w:id="457" w:author="Microsoft Office User" w:date="2018-02-05T19:53:00Z">
                    <w:rPr>
                      <w:szCs w:val="20"/>
                      <w:lang w:eastAsia="de-AT"/>
                    </w:rPr>
                  </w:rPrChange>
                </w:rPr>
                <w:t>XSDs</w:t>
              </w:r>
            </w:ins>
            <w:commentRangeEnd w:id="456"/>
            <w:r w:rsidR="00CE428B">
              <w:rPr>
                <w:rStyle w:val="CommentReference"/>
              </w:rPr>
              <w:commentReference w:id="456"/>
            </w:r>
            <w:ins w:id="458" w:author="BlaschMa" w:date="2018-01-24T09:15:00Z">
              <w:r w:rsidRPr="00AE1550">
                <w:rPr>
                  <w:szCs w:val="20"/>
                  <w:lang w:val="de-AT" w:eastAsia="de-AT"/>
                  <w:rPrChange w:id="459" w:author="Microsoft Office User" w:date="2018-02-05T19:53:00Z">
                    <w:rPr>
                      <w:szCs w:val="20"/>
                      <w:lang w:eastAsia="de-AT"/>
                    </w:rPr>
                  </w:rPrChange>
                </w:rPr>
                <w:t>)</w:t>
              </w:r>
            </w:ins>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lastRenderedPageBreak/>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r w:rsidRPr="00B5026A">
              <w:rPr>
                <w:szCs w:val="20"/>
                <w:lang w:eastAsia="de-AT"/>
              </w:rPr>
              <w:t>Vereinsregisternummer</w:t>
            </w:r>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Empfohlene Codes für OtherVATableTax/TaxID</w:t>
      </w:r>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3F3532F" w14:textId="48CB0458" w:rsidR="00D60008" w:rsidRDefault="00D60008">
      <w:pPr>
        <w:pStyle w:val="Heading1"/>
        <w:rPr>
          <w:ins w:id="460" w:author="BlaschMa" w:date="2018-01-24T09:06:00Z"/>
          <w:lang w:val="de-DE"/>
        </w:rPr>
        <w:pPrChange w:id="461" w:author="BlaschMa" w:date="2018-01-24T09:07:00Z">
          <w:pPr>
            <w:pStyle w:val="Heading2"/>
          </w:pPr>
        </w:pPrChange>
      </w:pPr>
      <w:commentRangeStart w:id="462"/>
      <w:ins w:id="463" w:author="BlaschMa" w:date="2018-01-24T09:06:00Z">
        <w:r>
          <w:rPr>
            <w:lang w:val="de-DE"/>
          </w:rPr>
          <w:t>Versionshistorie</w:t>
        </w:r>
      </w:ins>
      <w:commentRangeEnd w:id="462"/>
      <w:r w:rsidR="00CE428B">
        <w:rPr>
          <w:rStyle w:val="CommentReference"/>
          <w:rFonts w:ascii="Times New Roman" w:hAnsi="Times New Roman" w:cs="Times New Roman"/>
          <w:b w:val="0"/>
          <w:bCs w:val="0"/>
          <w:kern w:val="0"/>
        </w:rPr>
        <w:commentReference w:id="462"/>
      </w:r>
    </w:p>
    <w:p w14:paraId="04D22FC8" w14:textId="77777777" w:rsidR="00D60008" w:rsidRDefault="00D60008" w:rsidP="00D60008">
      <w:pPr>
        <w:pStyle w:val="Heading2"/>
        <w:rPr>
          <w:moveTo w:id="465" w:author="BlaschMa" w:date="2018-01-24T09:06:00Z"/>
          <w:lang w:val="de-DE"/>
        </w:rPr>
      </w:pPr>
      <w:moveToRangeStart w:id="466" w:author="BlaschMa" w:date="2018-01-24T09:06:00Z" w:name="move504548138"/>
      <w:moveTo w:id="467" w:author="BlaschMa" w:date="2018-01-24T09:06:00Z">
        <w:r>
          <w:rPr>
            <w:lang w:val="de-DE"/>
          </w:rPr>
          <w:t>Änderungen in Version 5.0</w:t>
        </w:r>
      </w:moveTo>
    </w:p>
    <w:p w14:paraId="0E7FD05E" w14:textId="77777777" w:rsidR="00D60008" w:rsidRPr="00542CFA" w:rsidRDefault="00D60008" w:rsidP="00D60008">
      <w:pPr>
        <w:rPr>
          <w:moveTo w:id="468" w:author="BlaschMa" w:date="2018-01-24T09:06:00Z"/>
          <w:lang w:val="de-AT"/>
        </w:rPr>
      </w:pPr>
      <w:moveTo w:id="469" w:author="BlaschMa" w:date="2018-01-24T09:06:00Z">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moveTo>
    </w:p>
    <w:p w14:paraId="58696F47" w14:textId="77777777" w:rsidR="00D60008" w:rsidRDefault="00D60008" w:rsidP="00D60008">
      <w:pPr>
        <w:rPr>
          <w:moveTo w:id="470" w:author="BlaschMa" w:date="2018-01-24T09:06:00Z"/>
          <w:lang w:val="de-DE"/>
        </w:rPr>
      </w:pPr>
    </w:p>
    <w:p w14:paraId="5FDEDB6C" w14:textId="77777777" w:rsidR="00D60008" w:rsidRPr="003D605B" w:rsidRDefault="00D60008" w:rsidP="00D60008">
      <w:pPr>
        <w:rPr>
          <w:moveTo w:id="471" w:author="BlaschMa" w:date="2018-01-24T09:06:00Z"/>
          <w:b/>
          <w:lang w:val="de-DE"/>
        </w:rPr>
      </w:pPr>
      <w:moveTo w:id="472" w:author="BlaschMa" w:date="2018-01-24T09:06:00Z">
        <w:r w:rsidRPr="003D605B">
          <w:rPr>
            <w:b/>
            <w:lang w:val="de-DE"/>
          </w:rPr>
          <w:t>Änderungen am complexType AdditionalInformationType</w:t>
        </w:r>
      </w:moveTo>
    </w:p>
    <w:p w14:paraId="039495E8" w14:textId="77777777" w:rsidR="00D60008" w:rsidRDefault="00D60008" w:rsidP="00D60008">
      <w:pPr>
        <w:pStyle w:val="ListParagraph"/>
        <w:numPr>
          <w:ilvl w:val="0"/>
          <w:numId w:val="24"/>
        </w:numPr>
        <w:rPr>
          <w:moveTo w:id="473" w:author="BlaschMa" w:date="2018-01-24T09:06:00Z"/>
          <w:lang w:val="de-DE"/>
        </w:rPr>
      </w:pPr>
      <w:moveTo w:id="474" w:author="BlaschMa" w:date="2018-01-24T09:06:00Z">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moveTo>
    </w:p>
    <w:p w14:paraId="76478652" w14:textId="77777777" w:rsidR="00D60008" w:rsidRDefault="00D60008" w:rsidP="00D60008">
      <w:pPr>
        <w:pStyle w:val="ListParagraph"/>
        <w:numPr>
          <w:ilvl w:val="0"/>
          <w:numId w:val="24"/>
        </w:numPr>
        <w:rPr>
          <w:moveTo w:id="475" w:author="BlaschMa" w:date="2018-01-24T09:06:00Z"/>
          <w:lang w:val="de-DE"/>
        </w:rPr>
      </w:pPr>
      <w:moveTo w:id="476" w:author="BlaschMa" w:date="2018-01-24T09:06:00Z">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moveTo>
    </w:p>
    <w:p w14:paraId="30F8FBF7" w14:textId="77777777" w:rsidR="00D60008" w:rsidRDefault="00D60008" w:rsidP="00D60008">
      <w:pPr>
        <w:pStyle w:val="ListParagraph"/>
        <w:numPr>
          <w:ilvl w:val="0"/>
          <w:numId w:val="24"/>
        </w:numPr>
        <w:rPr>
          <w:moveTo w:id="477" w:author="BlaschMa" w:date="2018-01-24T09:06:00Z"/>
          <w:lang w:val="de-DE"/>
        </w:rPr>
      </w:pPr>
      <w:moveTo w:id="478" w:author="BlaschMa" w:date="2018-01-24T09:06:00Z">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moveTo>
    </w:p>
    <w:p w14:paraId="5AE6F617" w14:textId="77777777" w:rsidR="00D60008" w:rsidRPr="00D71A92" w:rsidRDefault="00D60008" w:rsidP="00D60008">
      <w:pPr>
        <w:rPr>
          <w:moveTo w:id="479" w:author="BlaschMa" w:date="2018-01-24T09:06:00Z"/>
          <w:b/>
          <w:lang w:val="de-DE"/>
        </w:rPr>
      </w:pPr>
      <w:moveTo w:id="480" w:author="BlaschMa" w:date="2018-01-24T09:06:00Z">
        <w:r w:rsidRPr="00D71A92">
          <w:rPr>
            <w:b/>
            <w:lang w:val="de-DE"/>
          </w:rPr>
          <w:t>Änderungen am complexType AbstractPartyType</w:t>
        </w:r>
      </w:moveTo>
    </w:p>
    <w:p w14:paraId="697BB582" w14:textId="77777777" w:rsidR="00D60008" w:rsidRPr="006E4F23" w:rsidRDefault="00D60008" w:rsidP="00D60008">
      <w:pPr>
        <w:pStyle w:val="ListParagraph"/>
        <w:numPr>
          <w:ilvl w:val="0"/>
          <w:numId w:val="24"/>
        </w:numPr>
        <w:rPr>
          <w:moveTo w:id="481" w:author="BlaschMa" w:date="2018-01-24T09:06:00Z"/>
          <w:lang w:val="de-AT"/>
        </w:rPr>
      </w:pPr>
      <w:moveTo w:id="482" w:author="BlaschMa" w:date="2018-01-24T09:06:00Z">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lang w:val="de-AT"/>
          </w:rPr>
          <w:t>ContactType</w:t>
        </w:r>
        <w:r w:rsidRPr="006E4F23">
          <w:rPr>
            <w:lang w:val="de-AT"/>
          </w:rPr>
          <w:t xml:space="preserve"> eingeführt.</w:t>
        </w:r>
      </w:moveTo>
    </w:p>
    <w:p w14:paraId="49EF1E4F" w14:textId="77777777" w:rsidR="00D60008" w:rsidRPr="001275BB" w:rsidRDefault="00D60008" w:rsidP="00D60008">
      <w:pPr>
        <w:rPr>
          <w:moveTo w:id="483" w:author="BlaschMa" w:date="2018-01-24T09:06:00Z"/>
          <w:b/>
        </w:rPr>
      </w:pPr>
      <w:moveTo w:id="484" w:author="BlaschMa" w:date="2018-01-24T09:06:00Z">
        <w:r w:rsidRPr="001275BB">
          <w:rPr>
            <w:b/>
          </w:rPr>
          <w:t>Änderungen am complexType AddressType</w:t>
        </w:r>
      </w:moveTo>
    </w:p>
    <w:p w14:paraId="756A8D9E" w14:textId="77777777" w:rsidR="00D60008" w:rsidRPr="001275BB" w:rsidRDefault="00D60008" w:rsidP="00D60008">
      <w:pPr>
        <w:pStyle w:val="ListParagraph"/>
        <w:numPr>
          <w:ilvl w:val="0"/>
          <w:numId w:val="24"/>
        </w:numPr>
        <w:rPr>
          <w:moveTo w:id="485" w:author="BlaschMa" w:date="2018-01-24T09:06:00Z"/>
          <w:lang w:val="de-AT"/>
        </w:rPr>
      </w:pPr>
      <w:moveTo w:id="486" w:author="BlaschMa" w:date="2018-01-24T09:06:00Z">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moveTo>
    </w:p>
    <w:p w14:paraId="13C7ED33" w14:textId="77777777" w:rsidR="00D60008" w:rsidRDefault="00D60008" w:rsidP="00D60008">
      <w:pPr>
        <w:pStyle w:val="ListParagraph"/>
        <w:numPr>
          <w:ilvl w:val="0"/>
          <w:numId w:val="24"/>
        </w:numPr>
        <w:rPr>
          <w:moveTo w:id="487" w:author="BlaschMa" w:date="2018-01-24T09:06:00Z"/>
          <w:lang w:val="de-AT"/>
        </w:rPr>
      </w:pPr>
      <w:moveTo w:id="488" w:author="BlaschMa" w:date="2018-01-24T09:06:00Z">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r w:rsidRPr="001275BB">
          <w:rPr>
            <w:rFonts w:ascii="Courier New" w:hAnsi="Courier New" w:cs="Courier New"/>
            <w:lang w:val="de-AT"/>
          </w:rPr>
          <w:t>Address</w:t>
        </w:r>
        <w:r>
          <w:rPr>
            <w:rFonts w:ascii="Courier New" w:hAnsi="Courier New" w:cs="Courier New"/>
            <w:lang w:val="de-AT"/>
          </w:rPr>
          <w:t>Type</w:t>
        </w:r>
        <w:r>
          <w:rPr>
            <w:lang w:val="de-AT"/>
          </w:rPr>
          <w:t xml:space="preserve"> ist.</w:t>
        </w:r>
      </w:moveTo>
    </w:p>
    <w:p w14:paraId="77E3684F" w14:textId="77777777" w:rsidR="00D60008" w:rsidRDefault="00D60008" w:rsidP="00D60008">
      <w:pPr>
        <w:pStyle w:val="ListParagraph"/>
        <w:numPr>
          <w:ilvl w:val="0"/>
          <w:numId w:val="24"/>
        </w:numPr>
        <w:rPr>
          <w:moveTo w:id="489" w:author="BlaschMa" w:date="2018-01-24T09:06:00Z"/>
          <w:lang w:val="de-AT"/>
        </w:rPr>
      </w:pPr>
      <w:moveTo w:id="490" w:author="BlaschMa" w:date="2018-01-24T09:06:00Z">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moveTo>
    </w:p>
    <w:p w14:paraId="6A259409" w14:textId="77777777" w:rsidR="00D60008" w:rsidRDefault="00D60008" w:rsidP="00D60008">
      <w:pPr>
        <w:pStyle w:val="ListParagraph"/>
        <w:numPr>
          <w:ilvl w:val="0"/>
          <w:numId w:val="24"/>
        </w:numPr>
        <w:rPr>
          <w:moveTo w:id="491" w:author="BlaschMa" w:date="2018-01-24T09:06:00Z"/>
          <w:lang w:val="de-AT"/>
        </w:rPr>
      </w:pPr>
      <w:moveTo w:id="492" w:author="BlaschMa" w:date="2018-01-24T09:06:00Z">
        <w:r>
          <w:rPr>
            <w:lang w:val="de-AT"/>
          </w:rPr>
          <w:t xml:space="preserve">Das optionale Element </w:t>
        </w:r>
        <w:r w:rsidRPr="007E38C4">
          <w:rPr>
            <w:rFonts w:ascii="Courier New" w:hAnsi="Courier New" w:cs="Courier New"/>
            <w:lang w:val="de-AT"/>
          </w:rPr>
          <w:t>TradingName</w:t>
        </w:r>
        <w:r>
          <w:rPr>
            <w:lang w:val="de-AT"/>
          </w:rPr>
          <w:t xml:space="preserve"> wurde neu aufgenommen.</w:t>
        </w:r>
      </w:moveTo>
    </w:p>
    <w:p w14:paraId="3EAD0858" w14:textId="77777777" w:rsidR="00D60008" w:rsidRPr="00562A9F" w:rsidRDefault="00D60008" w:rsidP="00D60008">
      <w:pPr>
        <w:rPr>
          <w:moveTo w:id="493" w:author="BlaschMa" w:date="2018-01-24T09:06:00Z"/>
          <w:b/>
        </w:rPr>
      </w:pPr>
      <w:moveTo w:id="494" w:author="BlaschMa" w:date="2018-01-24T09:06:00Z">
        <w:r>
          <w:rPr>
            <w:b/>
            <w:lang w:val="de-AT"/>
          </w:rPr>
          <w:t xml:space="preserve">Änderungen am simpleType </w:t>
        </w:r>
        <w:r w:rsidRPr="00562A9F">
          <w:rPr>
            <w:b/>
          </w:rPr>
          <w:t>AddressIdentifierTypeType</w:t>
        </w:r>
      </w:moveTo>
    </w:p>
    <w:p w14:paraId="0F25E11A" w14:textId="77777777" w:rsidR="00D60008" w:rsidRPr="00562A9F" w:rsidRDefault="00D60008" w:rsidP="00D60008">
      <w:pPr>
        <w:pStyle w:val="ListParagraph"/>
        <w:numPr>
          <w:ilvl w:val="0"/>
          <w:numId w:val="28"/>
        </w:numPr>
        <w:rPr>
          <w:moveTo w:id="495" w:author="BlaschMa" w:date="2018-01-24T09:06:00Z"/>
          <w:lang w:val="de-AT"/>
        </w:rPr>
      </w:pPr>
      <w:moveTo w:id="496" w:author="BlaschMa" w:date="2018-01-24T09:06:00Z">
        <w:r w:rsidRPr="00562A9F">
          <w:rPr>
            <w:lang w:val="de-AT"/>
          </w:rPr>
          <w:t>D</w:t>
        </w:r>
        <w:r>
          <w:rPr>
            <w:lang w:val="de-AT"/>
          </w:rPr>
          <w:t>as Attribut</w:t>
        </w:r>
        <w:r w:rsidRPr="00562A9F">
          <w:rPr>
            <w:lang w:val="de-AT"/>
          </w:rPr>
          <w:t xml:space="preserve"> </w:t>
        </w:r>
        <w:r w:rsidRPr="00562A9F">
          <w:rPr>
            <w:rFonts w:ascii="Courier New" w:hAnsi="Courier New" w:cs="Courier New"/>
            <w:lang w:val="de-AT"/>
          </w:rPr>
          <w:t>AddressIdentifierType</w:t>
        </w:r>
        <w:r w:rsidRPr="00562A9F">
          <w:rPr>
            <w:lang w:val="de-AT"/>
          </w:rPr>
          <w:t xml:space="preserve"> ist nun vom Typ </w:t>
        </w:r>
        <w:r w:rsidRPr="00562A9F">
          <w:rPr>
            <w:rFonts w:ascii="Courier New" w:hAnsi="Courier New" w:cs="Courier New"/>
            <w:lang w:val="de-AT"/>
          </w:rPr>
          <w:t>xs:string</w:t>
        </w:r>
        <w:r w:rsidRPr="00562A9F">
          <w:rPr>
            <w:lang w:val="de-AT"/>
          </w:rPr>
          <w:t>. D</w:t>
        </w:r>
        <w:r>
          <w:rPr>
            <w:lang w:val="de-AT"/>
          </w:rPr>
          <w:t>er</w:t>
        </w:r>
        <w:r w:rsidRPr="00562A9F">
          <w:rPr>
            <w:lang w:val="de-AT"/>
          </w:rPr>
          <w:t xml:space="preserve"> bisherige simpleType </w:t>
        </w:r>
        <w:r w:rsidRPr="00562A9F">
          <w:rPr>
            <w:rFonts w:ascii="Courier New" w:hAnsi="Courier New" w:cs="Courier New"/>
            <w:lang w:val="de-AT"/>
          </w:rPr>
          <w:t>AddressIdentifierTypeType</w:t>
        </w:r>
        <w:r w:rsidRPr="00562A9F">
          <w:rPr>
            <w:lang w:val="de-AT"/>
          </w:rPr>
          <w:t xml:space="preserve"> wurde entfernt.</w:t>
        </w:r>
      </w:moveTo>
    </w:p>
    <w:p w14:paraId="3B3960B6" w14:textId="77777777" w:rsidR="00D60008" w:rsidRPr="001A6D76" w:rsidRDefault="00D60008" w:rsidP="00D60008">
      <w:pPr>
        <w:rPr>
          <w:moveTo w:id="497" w:author="BlaschMa" w:date="2018-01-24T09:06:00Z"/>
          <w:b/>
          <w:lang w:val="de-AT"/>
        </w:rPr>
      </w:pPr>
      <w:moveTo w:id="498" w:author="BlaschMa" w:date="2018-01-24T09:06:00Z">
        <w:r w:rsidRPr="001A6D76">
          <w:rPr>
            <w:b/>
            <w:lang w:val="de-AT"/>
          </w:rPr>
          <w:t>Änderungen am Element Contact</w:t>
        </w:r>
      </w:moveTo>
    </w:p>
    <w:p w14:paraId="233FFDC9" w14:textId="77777777" w:rsidR="00D60008" w:rsidRPr="001A6D76" w:rsidRDefault="00D60008" w:rsidP="00D60008">
      <w:pPr>
        <w:pStyle w:val="ListParagraph"/>
        <w:numPr>
          <w:ilvl w:val="0"/>
          <w:numId w:val="24"/>
        </w:numPr>
        <w:rPr>
          <w:moveTo w:id="499" w:author="BlaschMa" w:date="2018-01-24T09:06:00Z"/>
          <w:lang w:val="de-AT"/>
        </w:rPr>
      </w:pPr>
      <w:moveTo w:id="500" w:author="BlaschMa" w:date="2018-01-24T09:06:00Z">
        <w:r w:rsidRPr="001A6D76">
          <w:rPr>
            <w:rFonts w:ascii="Courier New" w:hAnsi="Courier New" w:cs="Courier New"/>
            <w:lang w:val="de-AT"/>
          </w:rPr>
          <w:lastRenderedPageBreak/>
          <w:t>Contact</w:t>
        </w:r>
        <w:r>
          <w:rPr>
            <w:lang w:val="de-AT"/>
          </w:rPr>
          <w:t xml:space="preserve"> ist nun kein String mehr. Stattdessen wurde ein neuer complexType </w:t>
        </w:r>
        <w:r w:rsidRPr="001A6D76">
          <w:rPr>
            <w:rFonts w:ascii="Courier New" w:hAnsi="Courier New" w:cs="Courier New"/>
            <w:lang w:val="de-AT"/>
          </w:rPr>
          <w:t>ContactType</w:t>
        </w:r>
        <w:r>
          <w:rPr>
            <w:lang w:val="de-AT"/>
          </w:rPr>
          <w:t xml:space="preserve"> eingeführt, in welchem die Daten für eine Ansprechperson abgebildet sind.</w:t>
        </w:r>
      </w:moveTo>
    </w:p>
    <w:p w14:paraId="68F7CF6D" w14:textId="77777777" w:rsidR="00D60008" w:rsidRPr="00516571" w:rsidRDefault="00D60008" w:rsidP="00D60008">
      <w:pPr>
        <w:rPr>
          <w:moveTo w:id="501" w:author="BlaschMa" w:date="2018-01-24T09:06:00Z"/>
          <w:b/>
        </w:rPr>
      </w:pPr>
      <w:moveTo w:id="502" w:author="BlaschMa" w:date="2018-01-24T09:06:00Z">
        <w:r>
          <w:rPr>
            <w:b/>
            <w:lang w:val="de-AT"/>
          </w:rPr>
          <w:t xml:space="preserve">Änderungen am complexType </w:t>
        </w:r>
        <w:r w:rsidRPr="00835968">
          <w:rPr>
            <w:b/>
          </w:rPr>
          <w:t>PaymentMethodType</w:t>
        </w:r>
      </w:moveTo>
    </w:p>
    <w:p w14:paraId="05DD6669" w14:textId="77777777" w:rsidR="00D60008" w:rsidRDefault="00D60008" w:rsidP="00D60008">
      <w:pPr>
        <w:pStyle w:val="ListParagraph"/>
        <w:numPr>
          <w:ilvl w:val="0"/>
          <w:numId w:val="24"/>
        </w:numPr>
        <w:rPr>
          <w:moveTo w:id="503" w:author="BlaschMa" w:date="2018-01-24T09:06:00Z"/>
          <w:lang w:val="de-AT"/>
        </w:rPr>
      </w:pPr>
      <w:moveTo w:id="504" w:author="BlaschMa" w:date="2018-01-24T09:06:00Z">
        <w:r>
          <w:rPr>
            <w:lang w:val="de-AT"/>
          </w:rPr>
          <w:t xml:space="preserve">Zur Abbildung von Karten-Zahlungen wurden das neue Element </w:t>
        </w:r>
        <w:r w:rsidRPr="00112CB2">
          <w:rPr>
            <w:rFonts w:ascii="Courier New" w:hAnsi="Courier New" w:cs="Courier New"/>
            <w:lang w:val="de-AT"/>
          </w:rPr>
          <w:t>PaymentCard</w:t>
        </w:r>
        <w:r>
          <w:rPr>
            <w:lang w:val="de-AT"/>
          </w:rPr>
          <w:t xml:space="preserve">, sowie der dazugehörige complexType </w:t>
        </w:r>
        <w:r w:rsidRPr="00112CB2">
          <w:rPr>
            <w:rFonts w:ascii="Courier New" w:hAnsi="Courier New" w:cs="Courier New"/>
            <w:lang w:val="de-AT"/>
          </w:rPr>
          <w:t>PaymentCardType</w:t>
        </w:r>
        <w:r>
          <w:rPr>
            <w:lang w:val="de-AT"/>
          </w:rPr>
          <w:t xml:space="preserve"> eingeführt.</w:t>
        </w:r>
      </w:moveTo>
    </w:p>
    <w:p w14:paraId="19AE8D82" w14:textId="77777777" w:rsidR="00D60008" w:rsidRDefault="00D60008" w:rsidP="00D60008">
      <w:pPr>
        <w:pStyle w:val="ListParagraph"/>
        <w:numPr>
          <w:ilvl w:val="0"/>
          <w:numId w:val="24"/>
        </w:numPr>
        <w:rPr>
          <w:moveTo w:id="505" w:author="BlaschMa" w:date="2018-01-24T09:06:00Z"/>
          <w:lang w:val="de-AT"/>
        </w:rPr>
      </w:pPr>
      <w:moveTo w:id="506" w:author="BlaschMa" w:date="2018-01-24T09:06:00Z">
        <w:r w:rsidRPr="001C3F76">
          <w:rPr>
            <w:lang w:val="de-AT"/>
          </w:rPr>
          <w:t xml:space="preserve">Das Element </w:t>
        </w:r>
        <w:r w:rsidRPr="00112CB2">
          <w:rPr>
            <w:rFonts w:ascii="Courier New" w:hAnsi="Courier New" w:cs="Courier New"/>
            <w:lang w:val="de-AT"/>
          </w:rPr>
          <w:t>DirectDebit</w:t>
        </w:r>
        <w:r w:rsidRPr="001C3F76">
          <w:rPr>
            <w:lang w:val="de-AT"/>
          </w:rPr>
          <w:t xml:space="preserve"> und der dazugehörige complexType </w:t>
        </w:r>
        <w:r w:rsidRPr="00112CB2">
          <w:rPr>
            <w:rFonts w:ascii="Courier New" w:hAnsi="Courier New" w:cs="Courier New"/>
            <w:lang w:val="de-AT"/>
          </w:rPr>
          <w:t>DirectDebitType</w:t>
        </w:r>
        <w:r>
          <w:rPr>
            <w:lang w:val="de-AT"/>
          </w:rPr>
          <w:t xml:space="preserve"> wurden entfernt. Es ist ausschließlich das Element </w:t>
        </w:r>
        <w:r w:rsidRPr="006E4F23">
          <w:rPr>
            <w:rFonts w:ascii="Courier New" w:hAnsi="Courier New" w:cs="Courier New"/>
            <w:lang w:val="de-AT"/>
          </w:rPr>
          <w:t>SEPADirectDebit</w:t>
        </w:r>
        <w:r>
          <w:rPr>
            <w:lang w:val="de-AT"/>
          </w:rPr>
          <w:t xml:space="preserve"> zu verwenden.</w:t>
        </w:r>
      </w:moveTo>
    </w:p>
    <w:p w14:paraId="58777304" w14:textId="77777777" w:rsidR="00D60008" w:rsidRDefault="00D60008" w:rsidP="00D60008">
      <w:pPr>
        <w:pStyle w:val="ListParagraph"/>
        <w:numPr>
          <w:ilvl w:val="0"/>
          <w:numId w:val="24"/>
        </w:numPr>
        <w:rPr>
          <w:moveTo w:id="507" w:author="BlaschMa" w:date="2018-01-24T09:06:00Z"/>
          <w:lang w:val="de-AT"/>
        </w:rPr>
      </w:pPr>
      <w:moveTo w:id="508" w:author="BlaschMa" w:date="2018-01-24T09:06:00Z">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moveTo>
    </w:p>
    <w:p w14:paraId="79844288" w14:textId="77777777" w:rsidR="00D60008" w:rsidRPr="00112CB2" w:rsidRDefault="00D60008" w:rsidP="00D60008">
      <w:pPr>
        <w:rPr>
          <w:moveTo w:id="509" w:author="BlaschMa" w:date="2018-01-24T09:06:00Z"/>
          <w:b/>
        </w:rPr>
      </w:pPr>
      <w:moveTo w:id="510" w:author="BlaschMa" w:date="2018-01-24T09:06:00Z">
        <w:r w:rsidRPr="00112CB2">
          <w:rPr>
            <w:b/>
            <w:lang w:val="de-AT"/>
          </w:rPr>
          <w:t xml:space="preserve">Änderungen am complexType </w:t>
        </w:r>
        <w:r w:rsidRPr="00112CB2">
          <w:rPr>
            <w:b/>
          </w:rPr>
          <w:t>SEPADirectDebitType</w:t>
        </w:r>
      </w:moveTo>
    </w:p>
    <w:p w14:paraId="61F952B1" w14:textId="77777777" w:rsidR="00D60008" w:rsidRPr="00DF10B8" w:rsidRDefault="00D60008" w:rsidP="00D60008">
      <w:pPr>
        <w:pStyle w:val="ListParagraph"/>
        <w:numPr>
          <w:ilvl w:val="0"/>
          <w:numId w:val="25"/>
        </w:numPr>
        <w:rPr>
          <w:moveTo w:id="511" w:author="BlaschMa" w:date="2018-01-24T09:06:00Z"/>
          <w:lang w:val="de-AT"/>
        </w:rPr>
      </w:pPr>
      <w:moveTo w:id="512" w:author="BlaschMa" w:date="2018-01-24T09:06:00Z">
        <w:r>
          <w:rPr>
            <w:lang w:val="de-AT"/>
          </w:rPr>
          <w:t>Alle Kinderelemente sind</w:t>
        </w:r>
        <w:r w:rsidRPr="00DF10B8">
          <w:rPr>
            <w:lang w:val="de-AT"/>
          </w:rPr>
          <w:t xml:space="preserve"> nun optional.</w:t>
        </w:r>
      </w:moveTo>
    </w:p>
    <w:p w14:paraId="34E630BC" w14:textId="77777777" w:rsidR="00D60008" w:rsidRPr="00D75A82" w:rsidRDefault="00D60008" w:rsidP="00D60008">
      <w:pPr>
        <w:rPr>
          <w:moveTo w:id="513" w:author="BlaschMa" w:date="2018-01-24T09:06:00Z"/>
          <w:b/>
        </w:rPr>
      </w:pPr>
      <w:moveTo w:id="514" w:author="BlaschMa" w:date="2018-01-24T09:06:00Z">
        <w:r w:rsidRPr="00D75A82">
          <w:rPr>
            <w:b/>
          </w:rPr>
          <w:t>Änderungen am complexType VATItemType</w:t>
        </w:r>
      </w:moveTo>
    </w:p>
    <w:p w14:paraId="7DE86D5E" w14:textId="77777777" w:rsidR="00D60008" w:rsidRDefault="00D60008" w:rsidP="00D60008">
      <w:pPr>
        <w:pStyle w:val="ListParagraph"/>
        <w:numPr>
          <w:ilvl w:val="0"/>
          <w:numId w:val="25"/>
        </w:numPr>
        <w:rPr>
          <w:moveTo w:id="515" w:author="BlaschMa" w:date="2018-01-24T09:06:00Z"/>
          <w:lang w:val="de-AT"/>
        </w:rPr>
      </w:pPr>
      <w:moveTo w:id="516" w:author="BlaschMa" w:date="2018-01-24T09:06:00Z">
        <w:r w:rsidRPr="00943F20">
          <w:rPr>
            <w:rFonts w:ascii="Courier New" w:hAnsi="Courier New" w:cs="Courier New"/>
            <w:lang w:val="de-AT"/>
          </w:rPr>
          <w:t>VATItem</w:t>
        </w:r>
        <w:r w:rsidRPr="00943F20">
          <w:rPr>
            <w:lang w:val="de-AT"/>
          </w:rPr>
          <w:t xml:space="preserve"> wurde zu </w:t>
        </w:r>
        <w:r w:rsidRPr="00943F20">
          <w:rPr>
            <w:rFonts w:ascii="Courier New" w:hAnsi="Courier New" w:cs="Courier New"/>
            <w:lang w:val="de-AT"/>
          </w:rPr>
          <w:t>TaxItem</w:t>
        </w:r>
        <w:r w:rsidRPr="00943F20">
          <w:rPr>
            <w:lang w:val="de-AT"/>
          </w:rPr>
          <w:t xml:space="preserve"> umbenannt. Demen</w:t>
        </w:r>
        <w:r>
          <w:rPr>
            <w:lang w:val="de-AT"/>
          </w:rPr>
          <w:t>t</w:t>
        </w:r>
        <w:r w:rsidRPr="00943F20">
          <w:rPr>
            <w:lang w:val="de-AT"/>
          </w:rPr>
          <w:t xml:space="preserve">sprechend wurde auch der complexType </w:t>
        </w:r>
        <w:r w:rsidRPr="00943F20">
          <w:rPr>
            <w:rFonts w:ascii="Courier New" w:hAnsi="Courier New" w:cs="Courier New"/>
            <w:lang w:val="de-AT"/>
          </w:rPr>
          <w:t>TaxItemType</w:t>
        </w:r>
        <w:r w:rsidRPr="00943F20">
          <w:rPr>
            <w:lang w:val="de-AT"/>
          </w:rPr>
          <w:t xml:space="preserve"> geändert</w:t>
        </w:r>
        <w:r>
          <w:rPr>
            <w:lang w:val="de-AT"/>
          </w:rPr>
          <w:t xml:space="preserve"> und Kinderlemente wurde umbenannt, bzw. neu hinzugefügt.</w:t>
        </w:r>
      </w:moveTo>
    </w:p>
    <w:p w14:paraId="58B89D84" w14:textId="77777777" w:rsidR="00D60008" w:rsidRDefault="00D60008" w:rsidP="00D60008">
      <w:pPr>
        <w:pStyle w:val="ListParagraph"/>
        <w:numPr>
          <w:ilvl w:val="1"/>
          <w:numId w:val="25"/>
        </w:numPr>
        <w:rPr>
          <w:moveTo w:id="517" w:author="BlaschMa" w:date="2018-01-24T09:06:00Z"/>
          <w:lang w:val="de-AT"/>
        </w:rPr>
      </w:pPr>
      <w:moveTo w:id="518" w:author="BlaschMa" w:date="2018-01-24T09:06:00Z">
        <w:r>
          <w:rPr>
            <w:lang w:val="de-AT"/>
          </w:rPr>
          <w:t xml:space="preserve">Das Element </w:t>
        </w:r>
        <w:r w:rsidRPr="006E4F23">
          <w:rPr>
            <w:rFonts w:ascii="Courier New" w:hAnsi="Courier New" w:cs="Courier New"/>
            <w:lang w:val="de-AT"/>
          </w:rPr>
          <w:t>TaxedAmount</w:t>
        </w:r>
        <w:r>
          <w:rPr>
            <w:lang w:val="de-AT"/>
          </w:rPr>
          <w:t xml:space="preserve"> wurde in </w:t>
        </w:r>
        <w:r w:rsidRPr="006E4F23">
          <w:rPr>
            <w:rFonts w:ascii="Courier New" w:hAnsi="Courier New" w:cs="Courier New"/>
            <w:lang w:val="de-AT"/>
          </w:rPr>
          <w:t>TaxableAmount</w:t>
        </w:r>
        <w:r>
          <w:rPr>
            <w:lang w:val="de-AT"/>
          </w:rPr>
          <w:t xml:space="preserve"> umbenannt.</w:t>
        </w:r>
      </w:moveTo>
    </w:p>
    <w:p w14:paraId="3D7FC039" w14:textId="77777777" w:rsidR="00D60008" w:rsidRPr="006E4F23" w:rsidRDefault="00D60008" w:rsidP="00D60008">
      <w:pPr>
        <w:pStyle w:val="ListParagraph"/>
        <w:numPr>
          <w:ilvl w:val="1"/>
          <w:numId w:val="25"/>
        </w:numPr>
        <w:rPr>
          <w:moveTo w:id="519" w:author="BlaschMa" w:date="2018-01-24T09:06:00Z"/>
          <w:rStyle w:val="pl-s"/>
          <w:lang w:val="de-AT"/>
        </w:rPr>
      </w:pPr>
      <w:moveTo w:id="520" w:author="BlaschMa" w:date="2018-01-24T09:06:00Z">
        <w:r>
          <w:rPr>
            <w:lang w:val="de-AT"/>
          </w:rPr>
          <w:t xml:space="preserve">Das Element </w:t>
        </w:r>
        <w:r w:rsidRPr="006E4F23">
          <w:rPr>
            <w:rStyle w:val="pl-s"/>
            <w:rFonts w:ascii="Courier New" w:hAnsi="Courier New" w:cs="Courier New"/>
          </w:rPr>
          <w:t>TaxExemption</w:t>
        </w:r>
        <w:r>
          <w:rPr>
            <w:rStyle w:val="pl-s"/>
          </w:rPr>
          <w:t xml:space="preserve"> entfällt.</w:t>
        </w:r>
      </w:moveTo>
    </w:p>
    <w:p w14:paraId="68FE1A6E" w14:textId="77777777" w:rsidR="00D60008" w:rsidRDefault="00D60008" w:rsidP="00D60008">
      <w:pPr>
        <w:pStyle w:val="ListParagraph"/>
        <w:numPr>
          <w:ilvl w:val="1"/>
          <w:numId w:val="25"/>
        </w:numPr>
        <w:rPr>
          <w:moveTo w:id="521" w:author="BlaschMa" w:date="2018-01-24T09:06:00Z"/>
          <w:rStyle w:val="pl-s"/>
          <w:lang w:val="de-AT"/>
        </w:rPr>
      </w:pPr>
      <w:moveTo w:id="522" w:author="BlaschMa" w:date="2018-01-24T09:06:00Z">
        <w:r w:rsidRPr="006E4F23">
          <w:rPr>
            <w:rStyle w:val="pl-s"/>
            <w:lang w:val="de-AT"/>
          </w:rPr>
          <w:t xml:space="preserve">Das Element </w:t>
        </w:r>
        <w:r w:rsidRPr="006E4F23">
          <w:rPr>
            <w:rStyle w:val="pl-s"/>
            <w:rFonts w:ascii="Courier New" w:hAnsi="Courier New" w:cs="Courier New"/>
            <w:lang w:val="de-AT"/>
          </w:rPr>
          <w:t>VATRate</w:t>
        </w:r>
        <w:r w:rsidRPr="006E4F23">
          <w:rPr>
            <w:rStyle w:val="pl-s"/>
            <w:lang w:val="de-AT"/>
          </w:rPr>
          <w:t xml:space="preserve"> wurde </w:t>
        </w:r>
        <w:r>
          <w:rPr>
            <w:rStyle w:val="pl-s"/>
            <w:lang w:val="de-AT"/>
          </w:rPr>
          <w:t xml:space="preserve">in </w:t>
        </w:r>
        <w:r w:rsidRPr="006E4F23">
          <w:rPr>
            <w:rStyle w:val="pl-s"/>
            <w:rFonts w:ascii="Courier New" w:hAnsi="Courier New" w:cs="Courier New"/>
            <w:lang w:val="de-AT"/>
          </w:rPr>
          <w:t>TaxPercent</w:t>
        </w:r>
        <w:r>
          <w:rPr>
            <w:rStyle w:val="pl-s"/>
            <w:lang w:val="de-AT"/>
          </w:rPr>
          <w:t xml:space="preserve"> </w:t>
        </w:r>
        <w:r w:rsidRPr="006E4F23">
          <w:rPr>
            <w:rStyle w:val="pl-s"/>
            <w:lang w:val="de-AT"/>
          </w:rPr>
          <w:t>umbenannt</w:t>
        </w:r>
      </w:moveTo>
    </w:p>
    <w:p w14:paraId="7748D1FD" w14:textId="77777777" w:rsidR="00D60008" w:rsidRDefault="00D60008" w:rsidP="00D60008">
      <w:pPr>
        <w:pStyle w:val="ListParagraph"/>
        <w:numPr>
          <w:ilvl w:val="1"/>
          <w:numId w:val="25"/>
        </w:numPr>
        <w:rPr>
          <w:moveTo w:id="523" w:author="BlaschMa" w:date="2018-01-24T09:06:00Z"/>
          <w:rStyle w:val="pl-s"/>
          <w:lang w:val="de-AT"/>
        </w:rPr>
      </w:pPr>
      <w:moveTo w:id="524" w:author="BlaschMa" w:date="2018-01-24T09:06:00Z">
        <w:r>
          <w:rPr>
            <w:rStyle w:val="pl-s"/>
            <w:lang w:val="de-AT"/>
          </w:rPr>
          <w:t xml:space="preserve">Dem Element </w:t>
        </w:r>
        <w:r w:rsidRPr="006E4F23">
          <w:rPr>
            <w:rStyle w:val="pl-s"/>
            <w:rFonts w:ascii="Courier New" w:hAnsi="Courier New" w:cs="Courier New"/>
            <w:lang w:val="de-AT"/>
          </w:rPr>
          <w:t>TaxPercent</w:t>
        </w:r>
        <w:r>
          <w:rPr>
            <w:rStyle w:val="pl-s"/>
            <w:lang w:val="de-AT"/>
          </w:rPr>
          <w:t xml:space="preserve"> wurde das Attribut </w:t>
        </w:r>
        <w:r w:rsidRPr="006E4F23">
          <w:rPr>
            <w:rStyle w:val="pl-s"/>
            <w:rFonts w:ascii="Courier New" w:hAnsi="Courier New" w:cs="Courier New"/>
            <w:lang w:val="de-AT"/>
          </w:rPr>
          <w:t>TaxCategoryCode</w:t>
        </w:r>
        <w:r>
          <w:rPr>
            <w:rStyle w:val="pl-s"/>
            <w:lang w:val="de-AT"/>
          </w:rPr>
          <w:t xml:space="preserve"> hinzugefügt mit dem u.a. </w:t>
        </w:r>
        <w:r w:rsidRPr="006E4F23">
          <w:rPr>
            <w:rStyle w:val="pl-s"/>
            <w:rFonts w:ascii="Courier New" w:hAnsi="Courier New" w:cs="Courier New"/>
            <w:lang w:val="de-AT"/>
          </w:rPr>
          <w:t>TaxExemption</w:t>
        </w:r>
        <w:r>
          <w:rPr>
            <w:rStyle w:val="pl-s"/>
            <w:lang w:val="de-AT"/>
          </w:rPr>
          <w:t xml:space="preserve"> abgebildet werden kann.</w:t>
        </w:r>
      </w:moveTo>
    </w:p>
    <w:p w14:paraId="3FACC38E" w14:textId="77777777" w:rsidR="00D60008" w:rsidRDefault="00D60008" w:rsidP="00D60008">
      <w:pPr>
        <w:pStyle w:val="ListParagraph"/>
        <w:numPr>
          <w:ilvl w:val="1"/>
          <w:numId w:val="25"/>
        </w:numPr>
        <w:rPr>
          <w:moveTo w:id="525" w:author="BlaschMa" w:date="2018-01-24T09:06:00Z"/>
          <w:rStyle w:val="pl-s"/>
          <w:lang w:val="de-AT"/>
        </w:rPr>
      </w:pPr>
      <w:moveTo w:id="526" w:author="BlaschMa" w:date="2018-01-24T09:06:00Z">
        <w:r>
          <w:rPr>
            <w:rStyle w:val="pl-s"/>
            <w:lang w:val="de-AT"/>
          </w:rPr>
          <w:t xml:space="preserve">Das Element </w:t>
        </w:r>
        <w:r w:rsidRPr="006E4F23">
          <w:rPr>
            <w:rStyle w:val="pl-s"/>
            <w:rFonts w:ascii="Courier New" w:hAnsi="Courier New" w:cs="Courier New"/>
            <w:lang w:val="de-AT"/>
          </w:rPr>
          <w:t>Amount</w:t>
        </w:r>
        <w:r>
          <w:rPr>
            <w:rStyle w:val="pl-s"/>
            <w:lang w:val="de-AT"/>
          </w:rPr>
          <w:t xml:space="preserve"> wurde in </w:t>
        </w:r>
        <w:r w:rsidRPr="006E4F23">
          <w:rPr>
            <w:rStyle w:val="pl-s"/>
            <w:rFonts w:ascii="Courier New" w:hAnsi="Courier New" w:cs="Courier New"/>
            <w:lang w:val="de-AT"/>
          </w:rPr>
          <w:t>TaxAmount</w:t>
        </w:r>
        <w:r>
          <w:rPr>
            <w:rStyle w:val="pl-s"/>
            <w:lang w:val="de-AT"/>
          </w:rPr>
          <w:t xml:space="preserve"> umbenannt und optional gemacht.</w:t>
        </w:r>
      </w:moveTo>
    </w:p>
    <w:p w14:paraId="61D706F6" w14:textId="77777777" w:rsidR="00D60008" w:rsidRDefault="00D60008" w:rsidP="00D60008">
      <w:pPr>
        <w:pStyle w:val="ListParagraph"/>
        <w:numPr>
          <w:ilvl w:val="1"/>
          <w:numId w:val="25"/>
        </w:numPr>
        <w:rPr>
          <w:moveTo w:id="527" w:author="BlaschMa" w:date="2018-01-24T09:06:00Z"/>
          <w:lang w:val="de-AT"/>
        </w:rPr>
      </w:pPr>
      <w:moveTo w:id="528" w:author="BlaschMa" w:date="2018-01-24T09:06:00Z">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moveTo>
    </w:p>
    <w:p w14:paraId="1132E62F" w14:textId="77777777" w:rsidR="00D60008" w:rsidRDefault="00D60008" w:rsidP="00D60008">
      <w:pPr>
        <w:pStyle w:val="ListParagraph"/>
        <w:numPr>
          <w:ilvl w:val="0"/>
          <w:numId w:val="25"/>
        </w:numPr>
        <w:rPr>
          <w:moveTo w:id="529" w:author="BlaschMa" w:date="2018-01-24T09:06:00Z"/>
          <w:lang w:val="de-AT"/>
        </w:rPr>
      </w:pPr>
      <w:moveTo w:id="530" w:author="BlaschMa" w:date="2018-01-24T09:06:00Z">
        <w:r>
          <w:rPr>
            <w:lang w:val="de-AT"/>
          </w:rPr>
          <w:t xml:space="preserve">Das Zwischenelement </w:t>
        </w:r>
        <w:r w:rsidRPr="00943F20">
          <w:rPr>
            <w:rFonts w:ascii="Courier New" w:hAnsi="Courier New" w:cs="Courier New"/>
            <w:lang w:val="de-AT"/>
          </w:rPr>
          <w:t>VAT</w:t>
        </w:r>
        <w:r>
          <w:rPr>
            <w:lang w:val="de-AT"/>
          </w:rPr>
          <w:t xml:space="preserve"> wurde entfernt. Stattdessen wurde </w:t>
        </w:r>
        <w:r w:rsidRPr="00943F20">
          <w:rPr>
            <w:rFonts w:ascii="Courier New" w:hAnsi="Courier New" w:cs="Courier New"/>
            <w:lang w:val="de-AT"/>
          </w:rPr>
          <w:t>TaxItem</w:t>
        </w:r>
        <w:r>
          <w:rPr>
            <w:lang w:val="de-AT"/>
          </w:rPr>
          <w:t xml:space="preserve"> auf die Ebene von </w:t>
        </w:r>
        <w:r>
          <w:rPr>
            <w:rFonts w:ascii="Courier New" w:hAnsi="Courier New" w:cs="Courier New"/>
            <w:lang w:val="de-AT"/>
          </w:rPr>
          <w:t>Tax</w:t>
        </w:r>
        <w:r>
          <w:rPr>
            <w:lang w:val="de-AT"/>
          </w:rPr>
          <w:t xml:space="preserve"> gehoben.</w:t>
        </w:r>
      </w:moveTo>
    </w:p>
    <w:p w14:paraId="68B5523E" w14:textId="77777777" w:rsidR="00D60008" w:rsidRPr="008C758D" w:rsidRDefault="00D60008" w:rsidP="00D60008">
      <w:pPr>
        <w:rPr>
          <w:moveTo w:id="531" w:author="BlaschMa" w:date="2018-01-24T09:06:00Z"/>
          <w:b/>
          <w:lang w:val="de-AT"/>
        </w:rPr>
      </w:pPr>
      <w:moveTo w:id="532" w:author="BlaschMa" w:date="2018-01-24T09:06:00Z">
        <w:r w:rsidRPr="008C758D">
          <w:rPr>
            <w:b/>
            <w:lang w:val="de-AT"/>
          </w:rPr>
          <w:t>Änderungen am complexType ReductionAndSurcharge</w:t>
        </w:r>
        <w:r>
          <w:rPr>
            <w:b/>
            <w:lang w:val="de-AT"/>
          </w:rPr>
          <w:t>Details</w:t>
        </w:r>
        <w:r w:rsidRPr="008C758D">
          <w:rPr>
            <w:b/>
            <w:lang w:val="de-AT"/>
          </w:rPr>
          <w:t>Type</w:t>
        </w:r>
      </w:moveTo>
    </w:p>
    <w:p w14:paraId="0F210512" w14:textId="77777777" w:rsidR="00D60008" w:rsidRPr="0024262A" w:rsidRDefault="00D60008" w:rsidP="00D60008">
      <w:pPr>
        <w:pStyle w:val="ListParagraph"/>
        <w:numPr>
          <w:ilvl w:val="0"/>
          <w:numId w:val="25"/>
        </w:numPr>
        <w:rPr>
          <w:moveTo w:id="533" w:author="BlaschMa" w:date="2018-01-24T09:06:00Z"/>
          <w:b/>
          <w:lang w:val="de-DE"/>
        </w:rPr>
      </w:pPr>
      <w:moveTo w:id="534" w:author="BlaschMa" w:date="2018-01-24T09:06:00Z">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haben sich auch die Strukturen von </w:t>
        </w:r>
        <w:r w:rsidRPr="002A2D6A">
          <w:rPr>
            <w:rFonts w:ascii="Courier New" w:hAnsi="Courier New" w:cs="Courier New"/>
            <w:lang w:val="de-AT"/>
          </w:rPr>
          <w:t>Reduction</w:t>
        </w:r>
        <w:r w:rsidRPr="008C758D">
          <w:rPr>
            <w:lang w:val="de-AT"/>
          </w:rPr>
          <w:t xml:space="preserve"> und </w:t>
        </w:r>
        <w:r w:rsidRPr="002A2D6A">
          <w:rPr>
            <w:rFonts w:ascii="Courier New" w:hAnsi="Courier New" w:cs="Courier New"/>
            <w:lang w:val="de-AT"/>
          </w:rPr>
          <w:t>Surcharge</w:t>
        </w:r>
        <w:r w:rsidRPr="008C758D">
          <w:rPr>
            <w:lang w:val="de-AT"/>
          </w:rPr>
          <w:t xml:space="preserve"> geändert</w:t>
        </w:r>
        <w:r>
          <w:rPr>
            <w:lang w:val="de-AT"/>
          </w:rPr>
          <w:t>.</w:t>
        </w:r>
      </w:moveTo>
    </w:p>
    <w:p w14:paraId="00CC3047" w14:textId="77777777" w:rsidR="00D60008" w:rsidRPr="008C758D" w:rsidRDefault="00D60008" w:rsidP="00D60008">
      <w:pPr>
        <w:rPr>
          <w:moveTo w:id="535" w:author="BlaschMa" w:date="2018-01-24T09:06:00Z"/>
          <w:b/>
          <w:lang w:val="de-AT"/>
        </w:rPr>
      </w:pPr>
      <w:moveTo w:id="536" w:author="BlaschMa" w:date="2018-01-24T09:06:00Z">
        <w:r w:rsidRPr="008C758D">
          <w:rPr>
            <w:b/>
            <w:lang w:val="de-AT"/>
          </w:rPr>
          <w:t>Änderungen am complexType ReductionAndSurcharge</w:t>
        </w:r>
        <w:r>
          <w:rPr>
            <w:b/>
            <w:lang w:val="de-AT"/>
          </w:rPr>
          <w:t>ListLineItemDetails</w:t>
        </w:r>
        <w:r w:rsidRPr="008C758D">
          <w:rPr>
            <w:b/>
            <w:lang w:val="de-AT"/>
          </w:rPr>
          <w:t>Type</w:t>
        </w:r>
      </w:moveTo>
    </w:p>
    <w:p w14:paraId="3464B1C4" w14:textId="77777777" w:rsidR="00D60008" w:rsidRPr="003D01EA" w:rsidRDefault="00D60008" w:rsidP="00D60008">
      <w:pPr>
        <w:pStyle w:val="ListParagraph"/>
        <w:numPr>
          <w:ilvl w:val="0"/>
          <w:numId w:val="25"/>
        </w:numPr>
        <w:rPr>
          <w:moveTo w:id="537" w:author="BlaschMa" w:date="2018-01-24T09:06:00Z"/>
          <w:b/>
          <w:lang w:val="de-DE"/>
        </w:rPr>
      </w:pPr>
      <w:moveTo w:id="538" w:author="BlaschMa" w:date="2018-01-24T09:06:00Z">
        <w:r w:rsidRPr="003D01EA">
          <w:rPr>
            <w:lang w:val="de-AT"/>
          </w:rPr>
          <w:t xml:space="preserve">Durch den neuen Typ </w:t>
        </w:r>
        <w:r w:rsidRPr="003D01EA">
          <w:rPr>
            <w:rFonts w:ascii="Courier New" w:hAnsi="Courier New" w:cs="Courier New"/>
            <w:lang w:val="de-AT"/>
          </w:rPr>
          <w:t>TaxItemType</w:t>
        </w:r>
        <w:r w:rsidRPr="003D01EA">
          <w:rPr>
            <w:lang w:val="de-AT"/>
          </w:rPr>
          <w:t xml:space="preserve"> haben sich auch die Strukturen von </w:t>
        </w:r>
        <w:r w:rsidRPr="003D01EA">
          <w:rPr>
            <w:rFonts w:ascii="Courier New" w:hAnsi="Courier New" w:cs="Courier New"/>
            <w:lang w:val="de-AT"/>
          </w:rPr>
          <w:t>Reduction</w:t>
        </w:r>
        <w:r>
          <w:rPr>
            <w:rFonts w:ascii="Courier New" w:hAnsi="Courier New" w:cs="Courier New"/>
            <w:lang w:val="de-AT"/>
          </w:rPr>
          <w:t>ListLineItem</w:t>
        </w:r>
        <w:r w:rsidRPr="003D01EA">
          <w:rPr>
            <w:lang w:val="de-AT"/>
          </w:rPr>
          <w:t xml:space="preserve"> und </w:t>
        </w:r>
        <w:r w:rsidRPr="003D01EA">
          <w:rPr>
            <w:rFonts w:ascii="Courier New" w:hAnsi="Courier New" w:cs="Courier New"/>
            <w:lang w:val="de-AT"/>
          </w:rPr>
          <w:t>Surcharge</w:t>
        </w:r>
        <w:r>
          <w:rPr>
            <w:rFonts w:ascii="Courier New" w:hAnsi="Courier New" w:cs="Courier New"/>
            <w:lang w:val="de-AT"/>
          </w:rPr>
          <w:t>ListLineItem</w:t>
        </w:r>
        <w:r w:rsidRPr="003D01EA">
          <w:rPr>
            <w:lang w:val="de-AT"/>
          </w:rPr>
          <w:t xml:space="preserve"> geändert.</w:t>
        </w:r>
      </w:moveTo>
    </w:p>
    <w:p w14:paraId="160478DC" w14:textId="77777777" w:rsidR="00D60008" w:rsidRDefault="00D60008" w:rsidP="00D60008">
      <w:pPr>
        <w:rPr>
          <w:moveTo w:id="539" w:author="BlaschMa" w:date="2018-01-24T09:06:00Z"/>
          <w:b/>
          <w:lang w:val="de-DE"/>
        </w:rPr>
      </w:pPr>
      <w:moveTo w:id="540" w:author="BlaschMa" w:date="2018-01-24T09:06:00Z">
        <w:r>
          <w:rPr>
            <w:b/>
            <w:lang w:val="de-DE"/>
          </w:rPr>
          <w:t>Änderungen am complexType ListLineItemType</w:t>
        </w:r>
      </w:moveTo>
    </w:p>
    <w:p w14:paraId="449D47EE" w14:textId="77777777" w:rsidR="00D60008" w:rsidRPr="009010E0" w:rsidRDefault="00D60008" w:rsidP="00D60008">
      <w:pPr>
        <w:pStyle w:val="ListParagraph"/>
        <w:numPr>
          <w:ilvl w:val="0"/>
          <w:numId w:val="25"/>
        </w:numPr>
        <w:rPr>
          <w:moveTo w:id="541" w:author="BlaschMa" w:date="2018-01-24T09:06:00Z"/>
          <w:b/>
          <w:lang w:val="de-DE"/>
        </w:rPr>
      </w:pPr>
      <w:moveTo w:id="542" w:author="BlaschMa" w:date="2018-01-24T09:06:00Z">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w:t>
        </w:r>
        <w:r>
          <w:rPr>
            <w:lang w:val="de-AT"/>
          </w:rPr>
          <w:t>t</w:t>
        </w:r>
        <w:r w:rsidRPr="008C758D">
          <w:rPr>
            <w:lang w:val="de-AT"/>
          </w:rPr>
          <w:t xml:space="preserve"> sich auch die Struktur von </w:t>
        </w:r>
        <w:r w:rsidRPr="002A2D6A">
          <w:rPr>
            <w:rFonts w:ascii="Courier New" w:hAnsi="Courier New" w:cs="Courier New"/>
            <w:lang w:val="de-AT"/>
          </w:rPr>
          <w:t>ListLineItem</w:t>
        </w:r>
        <w:r w:rsidRPr="008C758D">
          <w:rPr>
            <w:lang w:val="de-AT"/>
          </w:rPr>
          <w:t xml:space="preserve"> geändert</w:t>
        </w:r>
        <w:r>
          <w:rPr>
            <w:lang w:val="de-AT"/>
          </w:rPr>
          <w:t>.</w:t>
        </w:r>
      </w:moveTo>
    </w:p>
    <w:p w14:paraId="60DD59E7" w14:textId="77777777" w:rsidR="00D60008" w:rsidRDefault="00D60008" w:rsidP="00D60008">
      <w:pPr>
        <w:rPr>
          <w:moveTo w:id="543" w:author="BlaschMa" w:date="2018-01-24T09:06:00Z"/>
          <w:b/>
          <w:lang w:val="de-DE"/>
        </w:rPr>
      </w:pPr>
      <w:moveTo w:id="544" w:author="BlaschMa" w:date="2018-01-24T09:06:00Z">
        <w:r>
          <w:rPr>
            <w:b/>
            <w:lang w:val="de-DE"/>
          </w:rPr>
          <w:t>Änderungen am complexType OtherVATableTaxType</w:t>
        </w:r>
      </w:moveTo>
    </w:p>
    <w:p w14:paraId="26CECC62" w14:textId="77777777" w:rsidR="00D60008" w:rsidRPr="009010E0" w:rsidRDefault="00D60008" w:rsidP="00D60008">
      <w:pPr>
        <w:pStyle w:val="ListParagraph"/>
        <w:numPr>
          <w:ilvl w:val="0"/>
          <w:numId w:val="25"/>
        </w:numPr>
        <w:rPr>
          <w:moveTo w:id="545" w:author="BlaschMa" w:date="2018-01-24T09:06:00Z"/>
          <w:lang w:val="de-DE"/>
        </w:rPr>
      </w:pPr>
      <w:moveTo w:id="546" w:author="BlaschMa" w:date="2018-01-24T09:06:00Z">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moveTo>
    </w:p>
    <w:p w14:paraId="6683A0CB" w14:textId="77777777" w:rsidR="00D60008" w:rsidRDefault="00D60008" w:rsidP="00D60008">
      <w:pPr>
        <w:rPr>
          <w:moveTo w:id="547" w:author="BlaschMa" w:date="2018-01-24T09:06:00Z"/>
          <w:b/>
          <w:lang w:val="de-DE"/>
        </w:rPr>
      </w:pPr>
      <w:moveTo w:id="548" w:author="BlaschMa" w:date="2018-01-24T09:06:00Z">
        <w:r>
          <w:rPr>
            <w:b/>
            <w:lang w:val="de-DE"/>
          </w:rPr>
          <w:t>Änderungen am ROOT-Element</w:t>
        </w:r>
      </w:moveTo>
    </w:p>
    <w:p w14:paraId="62BC79BD" w14:textId="77777777" w:rsidR="00D60008" w:rsidRDefault="00D60008" w:rsidP="00D60008">
      <w:pPr>
        <w:pStyle w:val="ListParagraph"/>
        <w:numPr>
          <w:ilvl w:val="0"/>
          <w:numId w:val="25"/>
        </w:numPr>
        <w:rPr>
          <w:moveTo w:id="549" w:author="BlaschMa" w:date="2018-01-24T09:06:00Z"/>
        </w:rPr>
      </w:pPr>
      <w:moveTo w:id="550" w:author="BlaschMa" w:date="2018-01-24T09:06:00Z">
        <w:r w:rsidRPr="0004526A">
          <w:t xml:space="preserve">Das Attribut </w:t>
        </w:r>
        <w:r w:rsidRPr="0004526A">
          <w:rPr>
            <w:rFonts w:ascii="Courier New" w:hAnsi="Courier New" w:cs="Courier New"/>
          </w:rPr>
          <w:t>attributeFormDefault</w:t>
        </w:r>
        <w:r w:rsidRPr="0004526A">
          <w:t xml:space="preserve"> wurde auf </w:t>
        </w:r>
        <w:r w:rsidRPr="0004526A">
          <w:rPr>
            <w:rFonts w:ascii="Courier New" w:hAnsi="Courier New" w:cs="Courier New"/>
          </w:rPr>
          <w:t>unqualified</w:t>
        </w:r>
        <w:r w:rsidRPr="0004526A">
          <w:t xml:space="preserve"> gesetzt.</w:t>
        </w:r>
      </w:moveTo>
    </w:p>
    <w:p w14:paraId="73973A5F" w14:textId="77777777" w:rsidR="00D60008" w:rsidRPr="006B1827" w:rsidRDefault="00D60008" w:rsidP="00D60008">
      <w:pPr>
        <w:rPr>
          <w:moveTo w:id="551" w:author="BlaschMa" w:date="2018-01-24T09:06:00Z"/>
          <w:b/>
        </w:rPr>
      </w:pPr>
      <w:moveTo w:id="552" w:author="BlaschMa" w:date="2018-01-24T09:06:00Z">
        <w:r w:rsidRPr="006B1827">
          <w:rPr>
            <w:b/>
            <w:lang w:val="de-AT"/>
          </w:rPr>
          <w:t xml:space="preserve">Änderungen am complexType </w:t>
        </w:r>
        <w:r w:rsidRPr="006B1827">
          <w:rPr>
            <w:b/>
          </w:rPr>
          <w:t>DiscountType</w:t>
        </w:r>
      </w:moveTo>
    </w:p>
    <w:p w14:paraId="0BA7523D" w14:textId="77777777" w:rsidR="00D60008" w:rsidRPr="006B1827" w:rsidRDefault="00D60008" w:rsidP="00D60008">
      <w:pPr>
        <w:pStyle w:val="ListParagraph"/>
        <w:numPr>
          <w:ilvl w:val="0"/>
          <w:numId w:val="32"/>
        </w:numPr>
        <w:rPr>
          <w:moveTo w:id="553" w:author="BlaschMa" w:date="2018-01-24T09:06:00Z"/>
          <w:lang w:val="de-AT"/>
        </w:rPr>
      </w:pPr>
      <w:moveTo w:id="554" w:author="BlaschMa" w:date="2018-01-24T09:06:00Z">
        <w:r w:rsidRPr="008F3726">
          <w:rPr>
            <w:rFonts w:ascii="Courier New" w:hAnsi="Courier New" w:cs="Courier New"/>
            <w:lang w:val="de-AT"/>
          </w:rPr>
          <w:t>Comment</w:t>
        </w:r>
        <w:r w:rsidRPr="006B1827">
          <w:rPr>
            <w:lang w:val="de-AT"/>
          </w:rPr>
          <w:t>-Element wurde aufgenommen</w:t>
        </w:r>
        <w:r>
          <w:rPr>
            <w:lang w:val="de-AT"/>
          </w:rPr>
          <w:t>.</w:t>
        </w:r>
      </w:moveTo>
    </w:p>
    <w:p w14:paraId="2D0AAE13" w14:textId="77777777" w:rsidR="00D60008" w:rsidRDefault="00D60008" w:rsidP="00D60008">
      <w:pPr>
        <w:rPr>
          <w:moveTo w:id="555" w:author="BlaschMa" w:date="2018-01-24T09:06:00Z"/>
          <w:b/>
          <w:lang w:val="de-DE"/>
        </w:rPr>
      </w:pPr>
      <w:moveTo w:id="556" w:author="BlaschMa" w:date="2018-01-24T09:06:00Z">
        <w:r>
          <w:rPr>
            <w:b/>
            <w:lang w:val="de-DE"/>
          </w:rPr>
          <w:t>Neues Element AdditionalInformation auf ROOT-Ebene</w:t>
        </w:r>
      </w:moveTo>
    </w:p>
    <w:p w14:paraId="0DC4E66C" w14:textId="77777777" w:rsidR="00D60008" w:rsidRPr="009917BB" w:rsidRDefault="00D60008" w:rsidP="00D60008">
      <w:pPr>
        <w:pStyle w:val="ListParagraph"/>
        <w:numPr>
          <w:ilvl w:val="0"/>
          <w:numId w:val="25"/>
        </w:numPr>
        <w:rPr>
          <w:moveTo w:id="557" w:author="BlaschMa" w:date="2018-01-24T09:06:00Z"/>
          <w:lang w:val="de-DE"/>
        </w:rPr>
      </w:pPr>
      <w:moveTo w:id="558" w:author="BlaschMa" w:date="2018-01-24T09:06:00Z">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lang w:val="de-AT"/>
          </w:rPr>
          <w:t>AdditionalInformation</w:t>
        </w:r>
        <w:r w:rsidRPr="00E5334B">
          <w:rPr>
            <w:lang w:val="de-AT"/>
          </w:rPr>
          <w:t xml:space="preserve"> ein</w:t>
        </w:r>
        <w:r>
          <w:rPr>
            <w:lang w:val="de-AT"/>
          </w:rPr>
          <w:t>ge</w:t>
        </w:r>
        <w:r w:rsidRPr="00E5334B">
          <w:rPr>
            <w:lang w:val="de-AT"/>
          </w:rPr>
          <w:t>führt, welches vom Aufbau her ident mit jenem von der ListLineItem-Ebene ist.</w:t>
        </w:r>
      </w:moveTo>
    </w:p>
    <w:p w14:paraId="55C876B4" w14:textId="77777777" w:rsidR="00D60008" w:rsidRPr="009917BB" w:rsidRDefault="00D60008" w:rsidP="00D60008">
      <w:pPr>
        <w:rPr>
          <w:moveTo w:id="559" w:author="BlaschMa" w:date="2018-01-24T09:06:00Z"/>
          <w:b/>
        </w:rPr>
      </w:pPr>
      <w:moveTo w:id="560" w:author="BlaschMa" w:date="2018-01-24T09:06:00Z">
        <w:r w:rsidRPr="009917BB">
          <w:rPr>
            <w:b/>
          </w:rPr>
          <w:t>Neues Element RoundingAmount auf ROOT-Ebene</w:t>
        </w:r>
      </w:moveTo>
    </w:p>
    <w:p w14:paraId="067EBD72" w14:textId="77777777" w:rsidR="00D60008" w:rsidRPr="009917BB" w:rsidRDefault="00D60008" w:rsidP="00D60008">
      <w:pPr>
        <w:pStyle w:val="ListParagraph"/>
        <w:numPr>
          <w:ilvl w:val="0"/>
          <w:numId w:val="25"/>
        </w:numPr>
        <w:rPr>
          <w:moveTo w:id="561" w:author="BlaschMa" w:date="2018-01-24T09:06:00Z"/>
          <w:lang w:val="de-AT"/>
        </w:rPr>
      </w:pPr>
      <w:moveTo w:id="562" w:author="BlaschMa" w:date="2018-01-24T09:06:00Z">
        <w:r w:rsidRPr="009917BB">
          <w:rPr>
            <w:lang w:val="de-AT"/>
          </w:rPr>
          <w:lastRenderedPageBreak/>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RoundingAmount</w:t>
        </w:r>
        <w:r>
          <w:rPr>
            <w:lang w:val="de-AT"/>
          </w:rPr>
          <w:t xml:space="preserve"> eingeführt, mit welchem Rundungs-Differenzen abgebildet werden können.</w:t>
        </w:r>
      </w:moveTo>
    </w:p>
    <w:p w14:paraId="47368106" w14:textId="77777777" w:rsidR="00D60008" w:rsidRPr="009917BB" w:rsidRDefault="00D60008" w:rsidP="00D60008">
      <w:pPr>
        <w:rPr>
          <w:moveTo w:id="563" w:author="BlaschMa" w:date="2018-01-24T09:06:00Z"/>
          <w:b/>
        </w:rPr>
      </w:pPr>
      <w:moveTo w:id="564" w:author="BlaschMa" w:date="2018-01-24T09:06:00Z">
        <w:r w:rsidRPr="009917BB">
          <w:rPr>
            <w:b/>
          </w:rPr>
          <w:t>Neues Element PrepaidAmount auf ROOT-Ebene</w:t>
        </w:r>
      </w:moveTo>
    </w:p>
    <w:p w14:paraId="1100AF61" w14:textId="77777777" w:rsidR="00D60008" w:rsidRPr="009917BB" w:rsidRDefault="00D60008" w:rsidP="00D60008">
      <w:pPr>
        <w:pStyle w:val="ListParagraph"/>
        <w:numPr>
          <w:ilvl w:val="0"/>
          <w:numId w:val="25"/>
        </w:numPr>
        <w:rPr>
          <w:moveTo w:id="565" w:author="BlaschMa" w:date="2018-01-24T09:06:00Z"/>
          <w:lang w:val="de-AT"/>
        </w:rPr>
      </w:pPr>
      <w:moveTo w:id="566" w:author="BlaschMa" w:date="2018-01-24T09:06:00Z">
        <w:r w:rsidRPr="009917BB">
          <w:rPr>
            <w:lang w:val="de-AT"/>
          </w:rPr>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PrepaidAmount</w:t>
        </w:r>
        <w:r w:rsidRPr="009917BB">
          <w:rPr>
            <w:lang w:val="de-AT"/>
          </w:rPr>
          <w:t xml:space="preserve"> eingeführt, mit welchem bereits erfolgte Zahlungen abgebildet werden können.</w:t>
        </w:r>
      </w:moveTo>
    </w:p>
    <w:p w14:paraId="6254DACD" w14:textId="77777777" w:rsidR="00D60008" w:rsidRPr="00D71A92" w:rsidRDefault="00D60008" w:rsidP="00D60008">
      <w:pPr>
        <w:rPr>
          <w:moveTo w:id="567" w:author="BlaschMa" w:date="2018-01-24T09:06:00Z"/>
          <w:b/>
          <w:lang w:val="de-DE"/>
        </w:rPr>
      </w:pPr>
      <w:moveTo w:id="568" w:author="BlaschMa" w:date="2018-01-24T09:06:00Z">
        <w:r w:rsidRPr="00D71A92">
          <w:rPr>
            <w:b/>
            <w:lang w:val="de-DE"/>
          </w:rPr>
          <w:t>Element PresentationDetails wurde entfernt</w:t>
        </w:r>
      </w:moveTo>
    </w:p>
    <w:p w14:paraId="6C5ADE02" w14:textId="77777777" w:rsidR="00D60008" w:rsidRDefault="00D60008" w:rsidP="00D60008">
      <w:pPr>
        <w:pStyle w:val="ListParagraph"/>
        <w:numPr>
          <w:ilvl w:val="0"/>
          <w:numId w:val="24"/>
        </w:numPr>
        <w:rPr>
          <w:moveTo w:id="569" w:author="BlaschMa" w:date="2018-01-24T09:06:00Z"/>
          <w:lang w:val="de-DE"/>
        </w:rPr>
      </w:pPr>
      <w:moveTo w:id="570" w:author="BlaschMa" w:date="2018-01-24T09:06:00Z">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moveTo>
    </w:p>
    <w:p w14:paraId="7503F65F" w14:textId="77777777" w:rsidR="00D60008" w:rsidRPr="00971097" w:rsidRDefault="00D60008" w:rsidP="00D60008">
      <w:pPr>
        <w:rPr>
          <w:moveTo w:id="571" w:author="BlaschMa" w:date="2018-01-24T09:06:00Z"/>
          <w:b/>
          <w:lang w:val="de-AT"/>
        </w:rPr>
      </w:pPr>
      <w:moveTo w:id="572" w:author="BlaschMa" w:date="2018-01-24T09:06:00Z">
        <w:r w:rsidRPr="00971097">
          <w:rPr>
            <w:b/>
            <w:lang w:val="de-AT"/>
          </w:rPr>
          <w:t>Extension-Schema wurde entfernt</w:t>
        </w:r>
      </w:moveTo>
    </w:p>
    <w:p w14:paraId="340FA043" w14:textId="77777777" w:rsidR="00D60008" w:rsidRDefault="00D60008" w:rsidP="00D60008">
      <w:pPr>
        <w:pStyle w:val="ListParagraph"/>
        <w:numPr>
          <w:ilvl w:val="0"/>
          <w:numId w:val="24"/>
        </w:numPr>
        <w:rPr>
          <w:moveTo w:id="573" w:author="BlaschMa" w:date="2018-01-24T09:06:00Z"/>
          <w:lang w:val="de-AT"/>
        </w:rPr>
      </w:pPr>
      <w:moveTo w:id="574" w:author="BlaschMa" w:date="2018-01-24T09:06:00Z">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moveTo>
    </w:p>
    <w:p w14:paraId="5683E6A8" w14:textId="77777777" w:rsidR="00D60008" w:rsidRPr="003D3404" w:rsidRDefault="00D60008" w:rsidP="00D60008">
      <w:pPr>
        <w:rPr>
          <w:moveTo w:id="575" w:author="BlaschMa" w:date="2018-01-24T09:06:00Z"/>
          <w:b/>
          <w:lang w:val="de-AT"/>
        </w:rPr>
      </w:pPr>
      <w:moveTo w:id="576" w:author="BlaschMa" w:date="2018-01-24T09:06:00Z">
        <w:r w:rsidRPr="003D3404">
          <w:rPr>
            <w:b/>
            <w:lang w:val="de-AT"/>
          </w:rPr>
          <w:t>Signature-Element wurde entfernt</w:t>
        </w:r>
      </w:moveTo>
    </w:p>
    <w:p w14:paraId="1D349D57" w14:textId="77777777" w:rsidR="00D60008" w:rsidRDefault="00D60008" w:rsidP="00D60008">
      <w:pPr>
        <w:pStyle w:val="ListParagraph"/>
        <w:numPr>
          <w:ilvl w:val="0"/>
          <w:numId w:val="24"/>
        </w:numPr>
        <w:rPr>
          <w:moveTo w:id="577" w:author="BlaschMa" w:date="2018-01-24T09:06:00Z"/>
          <w:lang w:val="de-AT"/>
        </w:rPr>
      </w:pPr>
      <w:moveTo w:id="578" w:author="BlaschMa" w:date="2018-01-24T09:06:00Z">
        <w:r>
          <w:rPr>
            <w:lang w:val="de-AT"/>
          </w:rPr>
          <w:t xml:space="preserve">Das </w:t>
        </w:r>
        <w:r w:rsidRPr="008F3726">
          <w:rPr>
            <w:rFonts w:ascii="Courier New" w:hAnsi="Courier New" w:cs="Courier New"/>
            <w:lang w:val="de-AT"/>
          </w:rPr>
          <w:t>Signature</w:t>
        </w:r>
        <w:r>
          <w:rPr>
            <w:lang w:val="de-AT"/>
          </w:rPr>
          <w:t>-Element, sowie die dazugehörigen Kinderelemente wurden entfernt.</w:t>
        </w:r>
      </w:moveTo>
    </w:p>
    <w:p w14:paraId="0684D213" w14:textId="77777777" w:rsidR="00D60008" w:rsidRPr="009917BB" w:rsidRDefault="00D60008" w:rsidP="00D60008">
      <w:pPr>
        <w:rPr>
          <w:moveTo w:id="579" w:author="BlaschMa" w:date="2018-01-24T09:06:00Z"/>
          <w:b/>
          <w:lang w:val="de-AT"/>
        </w:rPr>
      </w:pPr>
      <w:moveTo w:id="580" w:author="BlaschMa" w:date="2018-01-24T09:06:00Z">
        <w:r w:rsidRPr="009917BB">
          <w:rPr>
            <w:b/>
            <w:lang w:val="de-AT"/>
          </w:rPr>
          <w:t>BelowTheLine-Element wurde entfernt</w:t>
        </w:r>
      </w:moveTo>
    </w:p>
    <w:p w14:paraId="307BD09C" w14:textId="77777777" w:rsidR="00D60008" w:rsidRDefault="00D60008" w:rsidP="00D60008">
      <w:pPr>
        <w:pStyle w:val="ListParagraph"/>
        <w:numPr>
          <w:ilvl w:val="0"/>
          <w:numId w:val="24"/>
        </w:numPr>
        <w:rPr>
          <w:moveTo w:id="581" w:author="BlaschMa" w:date="2018-01-24T09:06:00Z"/>
          <w:lang w:val="de-AT"/>
        </w:rPr>
      </w:pPr>
      <w:moveTo w:id="582" w:author="BlaschMa" w:date="2018-01-24T09:06:00Z">
        <w:r w:rsidRPr="009917BB">
          <w:rPr>
            <w:lang w:val="de-AT"/>
          </w:rPr>
          <w:t xml:space="preserve">Das </w:t>
        </w:r>
        <w:r w:rsidRPr="009917BB">
          <w:rPr>
            <w:rFonts w:ascii="Courier New" w:hAnsi="Courier New" w:cs="Courier New"/>
            <w:lang w:val="de-AT"/>
          </w:rPr>
          <w:t>BelowTheLine-</w:t>
        </w:r>
        <w:r w:rsidRPr="009917BB">
          <w:rPr>
            <w:lang w:val="de-AT"/>
          </w:rPr>
          <w:t>Element, sowie die dazugehörigen Kinderelemente wurden entfernt.</w:t>
        </w:r>
        <w:r>
          <w:rPr>
            <w:lang w:val="de-AT"/>
          </w:rPr>
          <w:t xml:space="preserve"> Die Semantik kann nun über das Element </w:t>
        </w:r>
        <w:r w:rsidRPr="00B0608C">
          <w:rPr>
            <w:rFonts w:ascii="Courier New" w:hAnsi="Courier New" w:cs="Courier New"/>
            <w:lang w:val="de-AT"/>
          </w:rPr>
          <w:t>TaxItem</w:t>
        </w:r>
        <w:r>
          <w:rPr>
            <w:lang w:val="de-AT"/>
          </w:rPr>
          <w:t xml:space="preserve"> bzw. das Element </w:t>
        </w:r>
        <w:r w:rsidRPr="00B0608C">
          <w:rPr>
            <w:rFonts w:ascii="Courier New" w:hAnsi="Courier New" w:cs="Courier New"/>
            <w:lang w:val="de-AT"/>
          </w:rPr>
          <w:t>PrepaidAmount</w:t>
        </w:r>
        <w:r>
          <w:rPr>
            <w:lang w:val="de-AT"/>
          </w:rPr>
          <w:t xml:space="preserve"> abgedeckt werden.</w:t>
        </w:r>
      </w:moveTo>
    </w:p>
    <w:p w14:paraId="18FEC2DF" w14:textId="77777777" w:rsidR="00D60008" w:rsidRPr="006B1827" w:rsidRDefault="00D60008" w:rsidP="00D60008">
      <w:pPr>
        <w:rPr>
          <w:moveTo w:id="583" w:author="BlaschMa" w:date="2018-01-24T09:06:00Z"/>
          <w:b/>
          <w:lang w:val="de-AT"/>
        </w:rPr>
      </w:pPr>
      <w:moveTo w:id="584" w:author="BlaschMa" w:date="2018-01-24T09:06:00Z">
        <w:r>
          <w:rPr>
            <w:b/>
            <w:lang w:val="de-AT"/>
          </w:rPr>
          <w:t>DiscountFlag-Element wurde entfernt</w:t>
        </w:r>
      </w:moveTo>
    </w:p>
    <w:p w14:paraId="0086A275" w14:textId="77777777" w:rsidR="00D60008" w:rsidRPr="006B1827" w:rsidRDefault="00D60008" w:rsidP="00D60008">
      <w:pPr>
        <w:pStyle w:val="ListParagraph"/>
        <w:numPr>
          <w:ilvl w:val="0"/>
          <w:numId w:val="24"/>
        </w:numPr>
        <w:rPr>
          <w:moveTo w:id="585" w:author="BlaschMa" w:date="2018-01-24T09:06:00Z"/>
          <w:b/>
          <w:lang w:val="de-AT"/>
        </w:rPr>
      </w:pPr>
      <w:moveTo w:id="586" w:author="BlaschMa" w:date="2018-01-24T09:06:00Z">
        <w:r w:rsidRPr="006B1827">
          <w:rPr>
            <w:lang w:val="de-AT"/>
          </w:rPr>
          <w:t xml:space="preserve">Das Element </w:t>
        </w:r>
        <w:r w:rsidRPr="006B1827">
          <w:rPr>
            <w:rFonts w:ascii="Courier New" w:hAnsi="Courier New" w:cs="Courier New"/>
            <w:lang w:val="de-AT"/>
          </w:rPr>
          <w:t>DiscountFlag</w:t>
        </w:r>
        <w:r w:rsidRPr="006B1827">
          <w:rPr>
            <w:lang w:val="de-AT"/>
          </w:rPr>
          <w:t xml:space="preserve"> auf LineItem-Ebene wurde entfernt</w:t>
        </w:r>
        <w:r>
          <w:rPr>
            <w:lang w:val="de-AT"/>
          </w:rPr>
          <w:t>.</w:t>
        </w:r>
      </w:moveTo>
    </w:p>
    <w:p w14:paraId="481313E2" w14:textId="77777777" w:rsidR="00D60008" w:rsidRPr="00481238" w:rsidRDefault="00D60008" w:rsidP="00D60008">
      <w:pPr>
        <w:rPr>
          <w:moveTo w:id="587" w:author="BlaschMa" w:date="2018-01-24T09:06:00Z"/>
          <w:b/>
          <w:lang w:val="de-AT"/>
        </w:rPr>
      </w:pPr>
      <w:moveTo w:id="588" w:author="BlaschMa" w:date="2018-01-24T09:06:00Z">
        <w:r w:rsidRPr="00481238">
          <w:rPr>
            <w:b/>
            <w:lang w:val="de-AT"/>
          </w:rPr>
          <w:t>Darstellung von Attributen im Schema</w:t>
        </w:r>
      </w:moveTo>
    </w:p>
    <w:p w14:paraId="1EEE937B" w14:textId="77777777" w:rsidR="00D60008" w:rsidRPr="00481238" w:rsidRDefault="00D60008" w:rsidP="00D60008">
      <w:pPr>
        <w:pStyle w:val="ListParagraph"/>
        <w:numPr>
          <w:ilvl w:val="0"/>
          <w:numId w:val="24"/>
        </w:numPr>
        <w:rPr>
          <w:moveTo w:id="589" w:author="BlaschMa" w:date="2018-01-24T09:06:00Z"/>
          <w:lang w:val="de-AT"/>
        </w:rPr>
      </w:pPr>
      <w:moveTo w:id="590" w:author="BlaschMa" w:date="2018-01-24T09:06:00Z">
        <w:r>
          <w:rPr>
            <w:lang w:val="de-AT"/>
          </w:rP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lang w:val="de-AT"/>
          </w:rPr>
          <w:t>simpleType</w:t>
        </w:r>
        <w:r>
          <w:rPr>
            <w:lang w:val="de-AT"/>
          </w:rPr>
          <w:t xml:space="preserve"> referenziert. Dadurch können ebInterface-Rechnungen auch mit dem XML Default-Namespace-Präfix verwendet werden.</w:t>
        </w:r>
      </w:moveTo>
    </w:p>
    <w:p w14:paraId="419C9479" w14:textId="77777777" w:rsidR="00D60008" w:rsidRDefault="00D60008" w:rsidP="00D60008">
      <w:pPr>
        <w:pStyle w:val="Heading2"/>
        <w:rPr>
          <w:moveTo w:id="591" w:author="BlaschMa" w:date="2018-01-24T09:06:00Z"/>
          <w:lang w:val="de-DE"/>
        </w:rPr>
      </w:pPr>
      <w:moveTo w:id="592" w:author="BlaschMa" w:date="2018-01-24T09:06:00Z">
        <w:r>
          <w:rPr>
            <w:lang w:val="de-DE"/>
          </w:rPr>
          <w:t>Änderungen in Version 4.3</w:t>
        </w:r>
      </w:moveTo>
    </w:p>
    <w:p w14:paraId="2EF8C80A" w14:textId="77777777" w:rsidR="00D60008" w:rsidRDefault="00D60008" w:rsidP="00D60008">
      <w:pPr>
        <w:rPr>
          <w:moveTo w:id="593" w:author="BlaschMa" w:date="2018-01-24T09:06:00Z"/>
          <w:lang w:val="de-DE"/>
        </w:rPr>
      </w:pPr>
      <w:moveTo w:id="594" w:author="BlaschMa" w:date="2018-01-24T09:06:00Z">
        <w:r>
          <w:rPr>
            <w:lang w:val="de-DE"/>
          </w:rPr>
          <w:t>Im Folgenden werden die Änderungen von ebInterface4p2 auf ebInterface4p3 beschrieben.</w:t>
        </w:r>
      </w:moveTo>
    </w:p>
    <w:p w14:paraId="191EF88F" w14:textId="77777777" w:rsidR="00D60008" w:rsidRDefault="00D60008" w:rsidP="00D60008">
      <w:pPr>
        <w:rPr>
          <w:moveTo w:id="595" w:author="BlaschMa" w:date="2018-01-24T09:06:00Z"/>
          <w:lang w:val="de-DE"/>
        </w:rPr>
      </w:pPr>
    </w:p>
    <w:p w14:paraId="54324005" w14:textId="77777777" w:rsidR="00D60008" w:rsidRPr="0083051F" w:rsidRDefault="00D60008" w:rsidP="00D60008">
      <w:pPr>
        <w:rPr>
          <w:moveTo w:id="596" w:author="BlaschMa" w:date="2018-01-24T09:06:00Z"/>
          <w:b/>
          <w:lang w:val="de-DE"/>
        </w:rPr>
      </w:pPr>
      <w:moveTo w:id="597" w:author="BlaschMa" w:date="2018-01-24T09:06:00Z">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moveTo>
    </w:p>
    <w:p w14:paraId="26CED0E4" w14:textId="77777777" w:rsidR="00D60008" w:rsidRPr="0083051F" w:rsidRDefault="00D60008" w:rsidP="00D60008">
      <w:pPr>
        <w:pStyle w:val="ListParagraph"/>
        <w:numPr>
          <w:ilvl w:val="0"/>
          <w:numId w:val="23"/>
        </w:numPr>
        <w:rPr>
          <w:moveTo w:id="598" w:author="BlaschMa" w:date="2018-01-24T09:06:00Z"/>
          <w:lang w:val="de-DE"/>
        </w:rPr>
      </w:pPr>
      <w:moveTo w:id="599" w:author="BlaschMa" w:date="2018-01-24T09:06:00Z">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moveTo>
    </w:p>
    <w:p w14:paraId="673082D5" w14:textId="77777777" w:rsidR="00D60008" w:rsidRPr="00BA5E76" w:rsidRDefault="00D60008" w:rsidP="00D60008">
      <w:pPr>
        <w:rPr>
          <w:moveTo w:id="600" w:author="BlaschMa" w:date="2018-01-24T09:06:00Z"/>
          <w:b/>
          <w:lang w:val="en-US"/>
        </w:rPr>
      </w:pPr>
      <w:moveTo w:id="601" w:author="BlaschMa" w:date="2018-01-24T09:06:00Z">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moveTo>
    </w:p>
    <w:p w14:paraId="4B181492" w14:textId="77777777" w:rsidR="00D60008" w:rsidRPr="00180178" w:rsidRDefault="00D60008" w:rsidP="00D60008">
      <w:pPr>
        <w:pStyle w:val="ListParagraph"/>
        <w:numPr>
          <w:ilvl w:val="0"/>
          <w:numId w:val="23"/>
        </w:numPr>
        <w:rPr>
          <w:moveTo w:id="602" w:author="BlaschMa" w:date="2018-01-24T09:06:00Z"/>
          <w:lang w:val="de-AT"/>
        </w:rPr>
      </w:pPr>
      <w:moveTo w:id="603" w:author="BlaschMa" w:date="2018-01-24T09:06:00Z">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AT"/>
          </w:rPr>
          <w:t>AccountingCurrencyAmount</w:t>
        </w:r>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moveTo>
    </w:p>
    <w:p w14:paraId="75DA1428" w14:textId="77777777" w:rsidR="00D60008" w:rsidRPr="0083051F" w:rsidRDefault="00D60008" w:rsidP="00D60008">
      <w:pPr>
        <w:pStyle w:val="Heading2"/>
        <w:rPr>
          <w:moveTo w:id="604" w:author="BlaschMa" w:date="2018-01-24T09:06:00Z"/>
          <w:lang w:val="de-DE"/>
        </w:rPr>
      </w:pPr>
      <w:moveTo w:id="605" w:author="BlaschMa" w:date="2018-01-24T09:06:00Z">
        <w:r w:rsidRPr="0083051F">
          <w:rPr>
            <w:lang w:val="de-DE"/>
          </w:rPr>
          <w:t>Änderungen in Version 4.2</w:t>
        </w:r>
      </w:moveTo>
    </w:p>
    <w:p w14:paraId="4A442AAE" w14:textId="77777777" w:rsidR="00D60008" w:rsidRPr="0083051F" w:rsidRDefault="00D60008" w:rsidP="00D60008">
      <w:pPr>
        <w:spacing w:before="120"/>
        <w:rPr>
          <w:moveTo w:id="606" w:author="BlaschMa" w:date="2018-01-24T09:06:00Z"/>
          <w:lang w:val="de-DE"/>
        </w:rPr>
      </w:pPr>
      <w:moveTo w:id="607" w:author="BlaschMa" w:date="2018-01-24T09:06:00Z">
        <w:r w:rsidRPr="0083051F">
          <w:rPr>
            <w:lang w:val="de-DE"/>
          </w:rPr>
          <w:t>Im Folgenden werden die Änderungen von ebInterface 4p1 auf ebInterface 4p2 beschrieben.</w:t>
        </w:r>
        <w:r>
          <w:rPr>
            <w:lang w:val="de-DE"/>
          </w:rPr>
          <w:t xml:space="preserve"> Beachten sie auch die Aktualisierung vom 4.5.2016 im Hinblick auf das BIC-Element.</w:t>
        </w:r>
      </w:moveTo>
    </w:p>
    <w:p w14:paraId="3426417C" w14:textId="77777777" w:rsidR="00D60008" w:rsidRPr="0083051F" w:rsidRDefault="00D60008" w:rsidP="00D60008">
      <w:pPr>
        <w:spacing w:before="120"/>
        <w:rPr>
          <w:moveTo w:id="608" w:author="BlaschMa" w:date="2018-01-24T09:06:00Z"/>
          <w:lang w:val="de-DE"/>
        </w:rPr>
      </w:pPr>
    </w:p>
    <w:p w14:paraId="3AAAF795" w14:textId="77777777" w:rsidR="00D60008" w:rsidRPr="0083051F" w:rsidRDefault="00D60008" w:rsidP="00D60008">
      <w:pPr>
        <w:rPr>
          <w:moveTo w:id="609" w:author="BlaschMa" w:date="2018-01-24T09:06:00Z"/>
          <w:b/>
          <w:lang w:val="de-DE"/>
        </w:rPr>
      </w:pPr>
      <w:moveTo w:id="610" w:author="BlaschMa" w:date="2018-01-24T09:06:00Z">
        <w:r w:rsidRPr="0083051F">
          <w:rPr>
            <w:b/>
            <w:lang w:val="de-DE"/>
          </w:rPr>
          <w:t>Änderungen am simpleType CountryCodeType</w:t>
        </w:r>
      </w:moveTo>
    </w:p>
    <w:p w14:paraId="4BE8D82F" w14:textId="77777777" w:rsidR="00D60008" w:rsidRPr="0083051F" w:rsidRDefault="00D60008" w:rsidP="00D60008">
      <w:pPr>
        <w:pStyle w:val="ListParagraph"/>
        <w:numPr>
          <w:ilvl w:val="0"/>
          <w:numId w:val="23"/>
        </w:numPr>
        <w:rPr>
          <w:moveTo w:id="611" w:author="BlaschMa" w:date="2018-01-24T09:06:00Z"/>
          <w:lang w:val="de-DE"/>
        </w:rPr>
      </w:pPr>
      <w:moveTo w:id="612" w:author="BlaschMa" w:date="2018-01-24T09:06:00Z">
        <w:r w:rsidRPr="0083051F">
          <w:rPr>
            <w:lang w:val="de-DE"/>
          </w:rPr>
          <w:t xml:space="preserve">Die Umsetzung wurde dahingehend geändert, dass nun zwei beliebige Zeichen als CountryCode zulässig sind, anstatt wie bisher eine Enumeration aus Tokens. Es wird </w:t>
        </w:r>
        <w:r w:rsidRPr="0083051F">
          <w:rPr>
            <w:lang w:val="de-DE"/>
          </w:rPr>
          <w:lastRenderedPageBreak/>
          <w:t>jedoch empfohlen weiterhin ausschließlich offizielle ISO 3166-1 Alpha-2 Codes zu verwenden.</w:t>
        </w:r>
      </w:moveTo>
    </w:p>
    <w:p w14:paraId="3EBA60BC" w14:textId="77777777" w:rsidR="00D60008" w:rsidRPr="0083051F" w:rsidRDefault="00D60008" w:rsidP="00D60008">
      <w:pPr>
        <w:rPr>
          <w:moveTo w:id="613" w:author="BlaschMa" w:date="2018-01-24T09:06:00Z"/>
          <w:b/>
          <w:lang w:val="de-DE"/>
        </w:rPr>
      </w:pPr>
      <w:moveTo w:id="614" w:author="BlaschMa" w:date="2018-01-24T09:06:00Z">
        <w:r w:rsidRPr="0083051F">
          <w:rPr>
            <w:b/>
            <w:lang w:val="de-DE"/>
          </w:rPr>
          <w:t>Änderungen am simpleType CurrencyType</w:t>
        </w:r>
      </w:moveTo>
    </w:p>
    <w:p w14:paraId="0F1DE816" w14:textId="77777777" w:rsidR="00D60008" w:rsidRPr="0083051F" w:rsidRDefault="00D60008" w:rsidP="00D60008">
      <w:pPr>
        <w:pStyle w:val="ListParagraph"/>
        <w:numPr>
          <w:ilvl w:val="0"/>
          <w:numId w:val="23"/>
        </w:numPr>
        <w:rPr>
          <w:moveTo w:id="615" w:author="BlaschMa" w:date="2018-01-24T09:06:00Z"/>
          <w:lang w:val="de-DE"/>
        </w:rPr>
      </w:pPr>
      <w:moveTo w:id="616" w:author="BlaschMa" w:date="2018-01-24T09:06:00Z">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moveTo>
    </w:p>
    <w:p w14:paraId="095D5B07" w14:textId="77777777" w:rsidR="00D60008" w:rsidRPr="0083051F" w:rsidRDefault="00D60008" w:rsidP="00D60008">
      <w:pPr>
        <w:rPr>
          <w:moveTo w:id="617" w:author="BlaschMa" w:date="2018-01-24T09:06:00Z"/>
          <w:b/>
          <w:lang w:val="de-DE"/>
        </w:rPr>
      </w:pPr>
      <w:moveTo w:id="618" w:author="BlaschMa" w:date="2018-01-24T09:06:00Z">
        <w:r w:rsidRPr="0083051F">
          <w:rPr>
            <w:b/>
            <w:lang w:val="de-DE"/>
          </w:rPr>
          <w:t>Änderungen am simpleType LanguageType</w:t>
        </w:r>
      </w:moveTo>
    </w:p>
    <w:p w14:paraId="5D79D683" w14:textId="77777777" w:rsidR="00D60008" w:rsidRPr="0083051F" w:rsidRDefault="00D60008" w:rsidP="00D60008">
      <w:pPr>
        <w:pStyle w:val="ListParagraph"/>
        <w:numPr>
          <w:ilvl w:val="0"/>
          <w:numId w:val="23"/>
        </w:numPr>
        <w:rPr>
          <w:moveTo w:id="619" w:author="BlaschMa" w:date="2018-01-24T09:06:00Z"/>
          <w:lang w:val="de-DE"/>
        </w:rPr>
      </w:pPr>
      <w:moveTo w:id="620" w:author="BlaschMa" w:date="2018-01-24T09:06:00Z">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moveTo>
    </w:p>
    <w:p w14:paraId="2627378F" w14:textId="77777777" w:rsidR="00D60008" w:rsidRPr="0083051F" w:rsidRDefault="00D60008" w:rsidP="00D60008">
      <w:pPr>
        <w:rPr>
          <w:moveTo w:id="621" w:author="BlaschMa" w:date="2018-01-24T09:06:00Z"/>
          <w:b/>
          <w:lang w:val="de-DE"/>
        </w:rPr>
      </w:pPr>
      <w:moveTo w:id="622" w:author="BlaschMa" w:date="2018-01-24T09:06:00Z">
        <w:r w:rsidRPr="0083051F">
          <w:rPr>
            <w:b/>
            <w:lang w:val="de-DE"/>
          </w:rPr>
          <w:t>Änderungen am complexType ArticleNumberType</w:t>
        </w:r>
      </w:moveTo>
    </w:p>
    <w:p w14:paraId="498B25DE" w14:textId="77777777" w:rsidR="00D60008" w:rsidRPr="0083051F" w:rsidRDefault="00D60008" w:rsidP="00D60008">
      <w:pPr>
        <w:pStyle w:val="ListParagraph"/>
        <w:numPr>
          <w:ilvl w:val="0"/>
          <w:numId w:val="23"/>
        </w:numPr>
        <w:rPr>
          <w:moveTo w:id="623" w:author="BlaschMa" w:date="2018-01-24T09:06:00Z"/>
          <w:lang w:val="de-DE"/>
        </w:rPr>
      </w:pPr>
      <w:moveTo w:id="624" w:author="BlaschMa" w:date="2018-01-24T09:06:00Z">
        <w:r w:rsidRPr="0083051F">
          <w:rPr>
            <w:lang w:val="de-DE"/>
          </w:rPr>
          <w:t xml:space="preserve">Das Attribut </w:t>
        </w:r>
        <w:r w:rsidRPr="0083051F">
          <w:rPr>
            <w:i/>
            <w:lang w:val="de-DE"/>
          </w:rPr>
          <w:t>mixed=”true”</w:t>
        </w:r>
        <w:r w:rsidRPr="0083051F">
          <w:rPr>
            <w:lang w:val="de-DE"/>
          </w:rPr>
          <w:t xml:space="preserve"> wurde entfernt.</w:t>
        </w:r>
      </w:moveTo>
    </w:p>
    <w:p w14:paraId="7A3882F9" w14:textId="77777777" w:rsidR="00D60008" w:rsidRPr="0083051F" w:rsidRDefault="00D60008" w:rsidP="00D60008">
      <w:pPr>
        <w:rPr>
          <w:moveTo w:id="625" w:author="BlaschMa" w:date="2018-01-24T09:06:00Z"/>
          <w:b/>
          <w:lang w:val="de-DE"/>
        </w:rPr>
      </w:pPr>
      <w:moveTo w:id="626" w:author="BlaschMa" w:date="2018-01-24T09:06:00Z">
        <w:r w:rsidRPr="0083051F">
          <w:rPr>
            <w:b/>
            <w:lang w:val="de-DE"/>
          </w:rPr>
          <w:t>Änderungen am complexType CountryType</w:t>
        </w:r>
      </w:moveTo>
    </w:p>
    <w:p w14:paraId="650575AD" w14:textId="77777777" w:rsidR="00D60008" w:rsidRPr="0083051F" w:rsidRDefault="00D60008" w:rsidP="00D60008">
      <w:pPr>
        <w:pStyle w:val="ListParagraph"/>
        <w:numPr>
          <w:ilvl w:val="0"/>
          <w:numId w:val="23"/>
        </w:numPr>
        <w:rPr>
          <w:moveTo w:id="627" w:author="BlaschMa" w:date="2018-01-24T09:06:00Z"/>
          <w:lang w:val="de-DE"/>
        </w:rPr>
      </w:pPr>
      <w:moveTo w:id="628" w:author="BlaschMa" w:date="2018-01-24T09:06:00Z">
        <w:r w:rsidRPr="0083051F">
          <w:rPr>
            <w:lang w:val="de-DE"/>
          </w:rPr>
          <w:t>Das Attribut mixed=”true” wurde entfernt.</w:t>
        </w:r>
      </w:moveTo>
    </w:p>
    <w:p w14:paraId="1D806B5B" w14:textId="77777777" w:rsidR="00D60008" w:rsidRPr="0083051F" w:rsidRDefault="00D60008" w:rsidP="00D60008">
      <w:pPr>
        <w:rPr>
          <w:moveTo w:id="629" w:author="BlaschMa" w:date="2018-01-24T09:06:00Z"/>
          <w:b/>
          <w:lang w:val="de-DE"/>
        </w:rPr>
      </w:pPr>
      <w:moveTo w:id="630" w:author="BlaschMa" w:date="2018-01-24T09:06:00Z">
        <w:r w:rsidRPr="0083051F">
          <w:rPr>
            <w:b/>
            <w:lang w:val="de-DE"/>
          </w:rPr>
          <w:t>Empfohlene Codes für FurtherIdentification</w:t>
        </w:r>
      </w:moveTo>
    </w:p>
    <w:p w14:paraId="62A33F0C" w14:textId="77777777" w:rsidR="00D60008" w:rsidRPr="0083051F" w:rsidRDefault="00D60008" w:rsidP="00D60008">
      <w:pPr>
        <w:pStyle w:val="ListParagraph"/>
        <w:numPr>
          <w:ilvl w:val="0"/>
          <w:numId w:val="23"/>
        </w:numPr>
        <w:rPr>
          <w:moveTo w:id="631" w:author="BlaschMa" w:date="2018-01-24T09:06:00Z"/>
          <w:lang w:val="de-DE"/>
        </w:rPr>
      </w:pPr>
      <w:moveTo w:id="632" w:author="BlaschMa" w:date="2018-01-24T09:06:00Z">
        <w:r w:rsidRPr="0083051F">
          <w:rPr>
            <w:lang w:val="de-DE"/>
          </w:rPr>
          <w:t>Die Liste an empfohlenen Codes für FurtherIdentification im Appendix wurde erweitert.</w:t>
        </w:r>
      </w:moveTo>
    </w:p>
    <w:p w14:paraId="2BB6AA05" w14:textId="77777777" w:rsidR="00D60008" w:rsidRPr="0083051F" w:rsidRDefault="00D60008" w:rsidP="00D60008">
      <w:pPr>
        <w:rPr>
          <w:moveTo w:id="633" w:author="BlaschMa" w:date="2018-01-24T09:06:00Z"/>
          <w:b/>
          <w:lang w:val="de-DE"/>
        </w:rPr>
      </w:pPr>
      <w:moveTo w:id="634" w:author="BlaschMa" w:date="2018-01-24T09:06:00Z">
        <w:r w:rsidRPr="0083051F">
          <w:rPr>
            <w:b/>
            <w:lang w:val="de-DE"/>
          </w:rPr>
          <w:t>Änderungen am complexType PaymentConditionsType</w:t>
        </w:r>
      </w:moveTo>
    </w:p>
    <w:p w14:paraId="19A5428F" w14:textId="77777777" w:rsidR="00D60008" w:rsidRDefault="00D60008" w:rsidP="00D60008">
      <w:pPr>
        <w:pStyle w:val="ListParagraph"/>
        <w:numPr>
          <w:ilvl w:val="0"/>
          <w:numId w:val="23"/>
        </w:numPr>
        <w:rPr>
          <w:moveTo w:id="635" w:author="BlaschMa" w:date="2018-01-24T09:06:00Z"/>
          <w:lang w:val="de-DE"/>
        </w:rPr>
      </w:pPr>
      <w:moveTo w:id="636" w:author="BlaschMa" w:date="2018-01-24T09:06:00Z">
        <w:r w:rsidRPr="0083051F">
          <w:rPr>
            <w:lang w:val="de-DE"/>
          </w:rPr>
          <w:t xml:space="preserve">Das Element </w:t>
        </w:r>
        <w:r w:rsidRPr="0083051F">
          <w:rPr>
            <w:i/>
            <w:lang w:val="de-DE"/>
          </w:rPr>
          <w:t>DueDate</w:t>
        </w:r>
        <w:r w:rsidRPr="0083051F">
          <w:rPr>
            <w:lang w:val="de-DE"/>
          </w:rPr>
          <w:t xml:space="preserve"> ist nun optional.</w:t>
        </w:r>
      </w:moveTo>
    </w:p>
    <w:p w14:paraId="73F71906" w14:textId="77777777" w:rsidR="00D60008" w:rsidRDefault="00D60008" w:rsidP="00D60008">
      <w:pPr>
        <w:rPr>
          <w:moveTo w:id="637" w:author="BlaschMa" w:date="2018-01-24T09:06:00Z"/>
          <w:lang w:val="de-DE"/>
        </w:rPr>
      </w:pPr>
    </w:p>
    <w:p w14:paraId="6987FA68" w14:textId="77777777" w:rsidR="00D60008" w:rsidRPr="003F5598" w:rsidRDefault="00D60008" w:rsidP="00D60008">
      <w:pPr>
        <w:rPr>
          <w:moveTo w:id="638" w:author="BlaschMa" w:date="2018-01-24T09:06:00Z"/>
          <w:b/>
          <w:lang w:val="de-DE"/>
        </w:rPr>
      </w:pPr>
      <w:moveTo w:id="639" w:author="BlaschMa" w:date="2018-01-24T09:06:00Z">
        <w:r w:rsidRPr="003F5598">
          <w:rPr>
            <w:b/>
            <w:lang w:val="de-DE"/>
          </w:rPr>
          <w:t>Aktualisierung vom 4.5.2016:</w:t>
        </w:r>
      </w:moveTo>
    </w:p>
    <w:p w14:paraId="209E51F5" w14:textId="77777777" w:rsidR="00D60008" w:rsidRPr="003F5598" w:rsidRDefault="00D60008" w:rsidP="00D60008">
      <w:pPr>
        <w:pStyle w:val="ListParagraph"/>
        <w:numPr>
          <w:ilvl w:val="0"/>
          <w:numId w:val="23"/>
        </w:numPr>
        <w:rPr>
          <w:moveTo w:id="640" w:author="BlaschMa" w:date="2018-01-24T09:06:00Z"/>
          <w:lang w:val="de-DE"/>
        </w:rPr>
      </w:pPr>
      <w:moveTo w:id="641" w:author="BlaschMa" w:date="2018-01-24T09:06:00Z">
        <w:r>
          <w:rPr>
            <w:lang w:val="de-DE"/>
          </w:rPr>
          <w:t>Um mit dem SEPA-Rulebook 8 konsistent zu sein, wurde das BIC-Element im SEPADirectDebitType auf optional gesetzt.</w:t>
        </w:r>
      </w:moveTo>
    </w:p>
    <w:p w14:paraId="74BAE63D" w14:textId="77777777" w:rsidR="00D60008" w:rsidRPr="0083051F" w:rsidRDefault="00D60008" w:rsidP="00D60008">
      <w:pPr>
        <w:rPr>
          <w:moveTo w:id="642" w:author="BlaschMa" w:date="2018-01-24T09:06:00Z"/>
          <w:lang w:val="de-DE"/>
        </w:rPr>
      </w:pPr>
    </w:p>
    <w:p w14:paraId="411FA1E1" w14:textId="77777777" w:rsidR="00D60008" w:rsidRPr="0083051F" w:rsidRDefault="00D60008" w:rsidP="00D60008">
      <w:pPr>
        <w:pStyle w:val="Heading2"/>
        <w:rPr>
          <w:moveTo w:id="643" w:author="BlaschMa" w:date="2018-01-24T09:06:00Z"/>
          <w:lang w:val="de-DE"/>
        </w:rPr>
      </w:pPr>
      <w:moveTo w:id="644" w:author="BlaschMa" w:date="2018-01-24T09:06:00Z">
        <w:r w:rsidRPr="0083051F">
          <w:rPr>
            <w:lang w:val="de-DE"/>
          </w:rPr>
          <w:t>Änderungen in Version 4.1</w:t>
        </w:r>
      </w:moveTo>
    </w:p>
    <w:p w14:paraId="759207FB" w14:textId="77777777" w:rsidR="00D60008" w:rsidRPr="0083051F" w:rsidRDefault="00D60008" w:rsidP="00D60008">
      <w:pPr>
        <w:spacing w:before="120"/>
        <w:rPr>
          <w:moveTo w:id="645" w:author="BlaschMa" w:date="2018-01-24T09:06:00Z"/>
          <w:lang w:val="de-DE"/>
        </w:rPr>
      </w:pPr>
      <w:moveTo w:id="646" w:author="BlaschMa" w:date="2018-01-24T09:06:00Z">
        <w:r w:rsidRPr="0083051F">
          <w:rPr>
            <w:lang w:val="de-DE"/>
          </w:rPr>
          <w:t>Im Folgenden werden die Änderungen von ebInterface 4p0 auf ebInterface 4p1 beschrieben.</w:t>
        </w:r>
      </w:moveTo>
    </w:p>
    <w:p w14:paraId="7E4920D1" w14:textId="77777777" w:rsidR="00D60008" w:rsidRPr="0083051F" w:rsidRDefault="00D60008" w:rsidP="00D60008">
      <w:pPr>
        <w:spacing w:before="120"/>
        <w:rPr>
          <w:moveTo w:id="647" w:author="BlaschMa" w:date="2018-01-24T09:06:00Z"/>
          <w:b/>
          <w:lang w:val="de-DE"/>
        </w:rPr>
      </w:pPr>
      <w:moveTo w:id="648" w:author="BlaschMa" w:date="2018-01-24T09:06:00Z">
        <w:r w:rsidRPr="0083051F">
          <w:rPr>
            <w:b/>
            <w:lang w:val="de-DE"/>
          </w:rPr>
          <w:t>Änderungen am complexType AddressIdentifierType</w:t>
        </w:r>
      </w:moveTo>
    </w:p>
    <w:p w14:paraId="567CDCB3" w14:textId="77777777" w:rsidR="00D60008" w:rsidRPr="0083051F" w:rsidRDefault="00D60008" w:rsidP="00D60008">
      <w:pPr>
        <w:pStyle w:val="ListParagraph"/>
        <w:numPr>
          <w:ilvl w:val="0"/>
          <w:numId w:val="9"/>
        </w:numPr>
        <w:jc w:val="both"/>
        <w:rPr>
          <w:moveTo w:id="649" w:author="BlaschMa" w:date="2018-01-24T09:06:00Z"/>
          <w:lang w:val="de-DE"/>
        </w:rPr>
      </w:pPr>
      <w:moveTo w:id="650" w:author="BlaschMa" w:date="2018-01-24T09:06:00Z">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moveTo>
    </w:p>
    <w:p w14:paraId="0F2B92BA" w14:textId="77777777" w:rsidR="00D60008" w:rsidRPr="0083051F" w:rsidRDefault="00D60008" w:rsidP="00D60008">
      <w:pPr>
        <w:jc w:val="both"/>
        <w:rPr>
          <w:moveTo w:id="651" w:author="BlaschMa" w:date="2018-01-24T09:06:00Z"/>
          <w:b/>
          <w:lang w:val="de-DE"/>
        </w:rPr>
      </w:pPr>
      <w:moveTo w:id="652" w:author="BlaschMa" w:date="2018-01-24T09:06:00Z">
        <w:r w:rsidRPr="0083051F">
          <w:rPr>
            <w:b/>
            <w:lang w:val="de-DE"/>
          </w:rPr>
          <w:t>Änderung am complexType AddressType</w:t>
        </w:r>
      </w:moveTo>
    </w:p>
    <w:p w14:paraId="15A898EE" w14:textId="77777777" w:rsidR="00D60008" w:rsidRPr="0083051F" w:rsidRDefault="00D60008" w:rsidP="00D60008">
      <w:pPr>
        <w:pStyle w:val="ListParagraph"/>
        <w:numPr>
          <w:ilvl w:val="0"/>
          <w:numId w:val="9"/>
        </w:numPr>
        <w:jc w:val="both"/>
        <w:rPr>
          <w:moveTo w:id="653" w:author="BlaschMa" w:date="2018-01-24T09:06:00Z"/>
          <w:lang w:val="de-DE"/>
        </w:rPr>
      </w:pPr>
      <w:moveTo w:id="654" w:author="BlaschMa" w:date="2018-01-24T09:06:00Z">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moveTo>
    </w:p>
    <w:p w14:paraId="7FFF8E24" w14:textId="77777777" w:rsidR="00D60008" w:rsidRPr="0083051F" w:rsidRDefault="00D60008" w:rsidP="00D60008">
      <w:pPr>
        <w:jc w:val="both"/>
        <w:rPr>
          <w:moveTo w:id="655" w:author="BlaschMa" w:date="2018-01-24T09:06:00Z"/>
          <w:b/>
          <w:lang w:val="de-DE"/>
        </w:rPr>
      </w:pPr>
      <w:moveTo w:id="656" w:author="BlaschMa" w:date="2018-01-24T09:06:00Z">
        <w:r w:rsidRPr="0083051F">
          <w:rPr>
            <w:b/>
            <w:lang w:val="de-DE"/>
          </w:rPr>
          <w:t>Streichung von AlphaNumType und Adaptierung von AlphaNumIDType</w:t>
        </w:r>
      </w:moveTo>
    </w:p>
    <w:p w14:paraId="09FCF750" w14:textId="77777777" w:rsidR="00D60008" w:rsidRPr="0083051F" w:rsidRDefault="00D60008" w:rsidP="00D60008">
      <w:pPr>
        <w:pStyle w:val="ListParagraph"/>
        <w:numPr>
          <w:ilvl w:val="0"/>
          <w:numId w:val="9"/>
        </w:numPr>
        <w:jc w:val="both"/>
        <w:rPr>
          <w:moveTo w:id="657" w:author="BlaschMa" w:date="2018-01-24T09:06:00Z"/>
          <w:lang w:val="de-DE"/>
        </w:rPr>
      </w:pPr>
      <w:moveTo w:id="658" w:author="BlaschMa" w:date="2018-01-24T09:06:00Z">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moveTo>
    </w:p>
    <w:p w14:paraId="48A871AF" w14:textId="77777777" w:rsidR="00D60008" w:rsidRPr="0083051F" w:rsidRDefault="00D60008" w:rsidP="00D60008">
      <w:pPr>
        <w:pStyle w:val="ListParagraph"/>
        <w:numPr>
          <w:ilvl w:val="0"/>
          <w:numId w:val="9"/>
        </w:numPr>
        <w:jc w:val="both"/>
        <w:rPr>
          <w:moveTo w:id="659" w:author="BlaschMa" w:date="2018-01-24T09:06:00Z"/>
          <w:lang w:val="de-DE"/>
        </w:rPr>
      </w:pPr>
      <w:moveTo w:id="660" w:author="BlaschMa" w:date="2018-01-24T09:06:00Z">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moveTo>
    </w:p>
    <w:p w14:paraId="011E1434" w14:textId="77777777" w:rsidR="00D60008" w:rsidRPr="0083051F" w:rsidRDefault="00D60008" w:rsidP="00D60008">
      <w:pPr>
        <w:pStyle w:val="ListParagraph"/>
        <w:numPr>
          <w:ilvl w:val="0"/>
          <w:numId w:val="9"/>
        </w:numPr>
        <w:jc w:val="both"/>
        <w:rPr>
          <w:moveTo w:id="661" w:author="BlaschMa" w:date="2018-01-24T09:06:00Z"/>
          <w:lang w:val="de-DE"/>
        </w:rPr>
      </w:pPr>
      <w:moveTo w:id="662" w:author="BlaschMa" w:date="2018-01-24T09:06:00Z">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moveTo>
    </w:p>
    <w:p w14:paraId="79F9C942" w14:textId="77777777" w:rsidR="00D60008" w:rsidRPr="0083051F" w:rsidRDefault="00D60008" w:rsidP="00D60008">
      <w:pPr>
        <w:jc w:val="both"/>
        <w:rPr>
          <w:moveTo w:id="663" w:author="BlaschMa" w:date="2018-01-24T09:06:00Z"/>
          <w:b/>
          <w:lang w:val="de-DE"/>
        </w:rPr>
      </w:pPr>
      <w:moveTo w:id="664" w:author="BlaschMa" w:date="2018-01-24T09:06:00Z">
        <w:r w:rsidRPr="0083051F">
          <w:rPr>
            <w:b/>
            <w:lang w:val="de-DE"/>
          </w:rPr>
          <w:t>Änderung von BICType</w:t>
        </w:r>
      </w:moveTo>
    </w:p>
    <w:p w14:paraId="7EAAD5EC" w14:textId="77777777" w:rsidR="00D60008" w:rsidRPr="0083051F" w:rsidRDefault="00D60008" w:rsidP="00D60008">
      <w:pPr>
        <w:pStyle w:val="ListParagraph"/>
        <w:numPr>
          <w:ilvl w:val="0"/>
          <w:numId w:val="11"/>
        </w:numPr>
        <w:jc w:val="both"/>
        <w:rPr>
          <w:moveTo w:id="665" w:author="BlaschMa" w:date="2018-01-24T09:06:00Z"/>
          <w:lang w:val="de-DE"/>
        </w:rPr>
      </w:pPr>
      <w:moveTo w:id="666" w:author="BlaschMa" w:date="2018-01-24T09:06:00Z">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moveTo>
    </w:p>
    <w:p w14:paraId="7ADDA828" w14:textId="77777777" w:rsidR="00D60008" w:rsidRPr="0083051F" w:rsidRDefault="00D60008" w:rsidP="00D60008">
      <w:pPr>
        <w:jc w:val="both"/>
        <w:rPr>
          <w:moveTo w:id="667" w:author="BlaschMa" w:date="2018-01-24T09:06:00Z"/>
          <w:b/>
          <w:lang w:val="de-DE"/>
        </w:rPr>
      </w:pPr>
      <w:moveTo w:id="668" w:author="BlaschMa" w:date="2018-01-24T09:06:00Z">
        <w:r w:rsidRPr="0083051F">
          <w:rPr>
            <w:b/>
            <w:lang w:val="de-DE"/>
          </w:rPr>
          <w:t>Berechnungsvorgaben ergänzt</w:t>
        </w:r>
      </w:moveTo>
    </w:p>
    <w:p w14:paraId="2488F640" w14:textId="77777777" w:rsidR="00D60008" w:rsidRPr="0083051F" w:rsidRDefault="00D60008" w:rsidP="00D60008">
      <w:pPr>
        <w:pStyle w:val="ListParagraph"/>
        <w:numPr>
          <w:ilvl w:val="0"/>
          <w:numId w:val="11"/>
        </w:numPr>
        <w:jc w:val="both"/>
        <w:rPr>
          <w:moveTo w:id="669" w:author="BlaschMa" w:date="2018-01-24T09:06:00Z"/>
          <w:lang w:val="de-DE"/>
        </w:rPr>
      </w:pPr>
      <w:moveTo w:id="670" w:author="BlaschMa" w:date="2018-01-24T09:06:00Z">
        <w:r w:rsidRPr="0083051F">
          <w:rPr>
            <w:lang w:val="de-DE"/>
          </w:rPr>
          <w:t>Bei Elementen die sich aus dem Inhalt von anderen Elementen berechnen wird nun explizit angegeben wie die Berechnung erfolgt. Entsprechende Kommentare sind mit „Berechnung“ gekennzeichnet.</w:t>
        </w:r>
      </w:moveTo>
    </w:p>
    <w:p w14:paraId="355BC87F" w14:textId="77777777" w:rsidR="00D60008" w:rsidRPr="0083051F" w:rsidRDefault="00D60008" w:rsidP="00D60008">
      <w:pPr>
        <w:jc w:val="both"/>
        <w:rPr>
          <w:moveTo w:id="671" w:author="BlaschMa" w:date="2018-01-24T09:06:00Z"/>
          <w:b/>
          <w:lang w:val="de-DE"/>
        </w:rPr>
      </w:pPr>
      <w:moveTo w:id="672" w:author="BlaschMa" w:date="2018-01-24T09:06:00Z">
        <w:r w:rsidRPr="0083051F">
          <w:rPr>
            <w:b/>
            <w:lang w:val="de-DE"/>
          </w:rPr>
          <w:t>Kommentarelemente bei ReductionAndSurchargeListLineItemDetails und ReductionAndSurchargeDetails</w:t>
        </w:r>
      </w:moveTo>
    </w:p>
    <w:p w14:paraId="1D278269" w14:textId="77777777" w:rsidR="00D60008" w:rsidRPr="0083051F" w:rsidRDefault="00D60008" w:rsidP="00D60008">
      <w:pPr>
        <w:pStyle w:val="ListParagraph"/>
        <w:numPr>
          <w:ilvl w:val="0"/>
          <w:numId w:val="12"/>
        </w:numPr>
        <w:jc w:val="both"/>
        <w:rPr>
          <w:moveTo w:id="673" w:author="BlaschMa" w:date="2018-01-24T09:06:00Z"/>
          <w:lang w:val="de-DE"/>
        </w:rPr>
      </w:pPr>
      <w:moveTo w:id="674" w:author="BlaschMa" w:date="2018-01-24T09:06:00Z">
        <w:r w:rsidRPr="0083051F">
          <w:rPr>
            <w:lang w:val="de-DE"/>
          </w:rPr>
          <w:lastRenderedPageBreak/>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moveTo>
    </w:p>
    <w:p w14:paraId="0FC2BA8F" w14:textId="77777777" w:rsidR="00D60008" w:rsidRPr="0083051F" w:rsidRDefault="00D60008" w:rsidP="00D60008">
      <w:pPr>
        <w:jc w:val="both"/>
        <w:rPr>
          <w:moveTo w:id="675" w:author="BlaschMa" w:date="2018-01-24T09:06:00Z"/>
          <w:b/>
          <w:lang w:val="de-DE"/>
        </w:rPr>
      </w:pPr>
      <w:moveTo w:id="676" w:author="BlaschMa" w:date="2018-01-24T09:06:00Z">
        <w:r w:rsidRPr="0083051F">
          <w:rPr>
            <w:b/>
            <w:lang w:val="de-DE"/>
          </w:rPr>
          <w:t>Neues Attribut zur Anzeige einer Rechnungskopie</w:t>
        </w:r>
      </w:moveTo>
    </w:p>
    <w:p w14:paraId="3C7BAD35" w14:textId="77777777" w:rsidR="00D60008" w:rsidRPr="0083051F" w:rsidRDefault="00D60008" w:rsidP="00D60008">
      <w:pPr>
        <w:pStyle w:val="ListParagraph"/>
        <w:numPr>
          <w:ilvl w:val="0"/>
          <w:numId w:val="12"/>
        </w:numPr>
        <w:jc w:val="both"/>
        <w:rPr>
          <w:moveTo w:id="677" w:author="BlaschMa" w:date="2018-01-24T09:06:00Z"/>
          <w:lang w:val="de-DE"/>
        </w:rPr>
      </w:pPr>
      <w:moveTo w:id="678" w:author="BlaschMa" w:date="2018-01-24T09:06:00Z">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moveTo>
    </w:p>
    <w:p w14:paraId="6FB09900" w14:textId="77777777" w:rsidR="00D60008" w:rsidRPr="0083051F" w:rsidRDefault="00D60008" w:rsidP="00D60008">
      <w:pPr>
        <w:jc w:val="both"/>
        <w:rPr>
          <w:moveTo w:id="679" w:author="BlaschMa" w:date="2018-01-24T09:06:00Z"/>
          <w:b/>
          <w:lang w:val="de-DE"/>
        </w:rPr>
      </w:pPr>
      <w:moveTo w:id="680" w:author="BlaschMa" w:date="2018-01-24T09:06:00Z">
        <w:r w:rsidRPr="0083051F">
          <w:rPr>
            <w:b/>
            <w:lang w:val="de-DE"/>
          </w:rPr>
          <w:t>Anpassung und Erweiterung des complexTypes PaymentMethod</w:t>
        </w:r>
      </w:moveTo>
    </w:p>
    <w:p w14:paraId="64EA9187" w14:textId="77777777" w:rsidR="00D60008" w:rsidRPr="0083051F" w:rsidRDefault="00D60008" w:rsidP="00D60008">
      <w:pPr>
        <w:pStyle w:val="ListParagraph"/>
        <w:numPr>
          <w:ilvl w:val="0"/>
          <w:numId w:val="12"/>
        </w:numPr>
        <w:jc w:val="both"/>
        <w:rPr>
          <w:moveTo w:id="681" w:author="BlaschMa" w:date="2018-01-24T09:06:00Z"/>
          <w:lang w:val="de-DE"/>
        </w:rPr>
      </w:pPr>
      <w:moveTo w:id="682" w:author="BlaschMa" w:date="2018-01-24T09:06:00Z">
        <w:r w:rsidRPr="0083051F">
          <w:rPr>
            <w:lang w:val="de-DE"/>
          </w:rPr>
          <w:t>Statt xsi:type wird nun ein xs:choice verwendet.</w:t>
        </w:r>
      </w:moveTo>
    </w:p>
    <w:p w14:paraId="15DDE3E7" w14:textId="77777777" w:rsidR="00D60008" w:rsidRPr="0083051F" w:rsidRDefault="00D60008" w:rsidP="00D60008">
      <w:pPr>
        <w:pStyle w:val="ListParagraph"/>
        <w:numPr>
          <w:ilvl w:val="0"/>
          <w:numId w:val="12"/>
        </w:numPr>
        <w:jc w:val="both"/>
        <w:rPr>
          <w:moveTo w:id="683" w:author="BlaschMa" w:date="2018-01-24T09:06:00Z"/>
          <w:lang w:val="de-DE"/>
        </w:rPr>
      </w:pPr>
      <w:moveTo w:id="684" w:author="BlaschMa" w:date="2018-01-24T09:06:00Z">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moveTo>
    </w:p>
    <w:p w14:paraId="7C7CD20E" w14:textId="77777777" w:rsidR="00D60008" w:rsidRPr="0083051F" w:rsidRDefault="00D60008" w:rsidP="00D60008">
      <w:pPr>
        <w:jc w:val="both"/>
        <w:rPr>
          <w:moveTo w:id="685" w:author="BlaschMa" w:date="2018-01-24T09:06:00Z"/>
          <w:b/>
          <w:lang w:val="de-DE"/>
        </w:rPr>
      </w:pPr>
      <w:moveTo w:id="686" w:author="BlaschMa" w:date="2018-01-24T09:06:00Z">
        <w:r w:rsidRPr="0083051F">
          <w:rPr>
            <w:b/>
            <w:lang w:val="de-DE"/>
          </w:rPr>
          <w:t>Neues Comment Element auf ROOT-Ebene</w:t>
        </w:r>
      </w:moveTo>
    </w:p>
    <w:p w14:paraId="5B936BAE" w14:textId="77777777" w:rsidR="00D60008" w:rsidRPr="0083051F" w:rsidRDefault="00D60008" w:rsidP="00D60008">
      <w:pPr>
        <w:pStyle w:val="ListParagraph"/>
        <w:numPr>
          <w:ilvl w:val="0"/>
          <w:numId w:val="13"/>
        </w:numPr>
        <w:jc w:val="both"/>
        <w:rPr>
          <w:moveTo w:id="687" w:author="BlaschMa" w:date="2018-01-24T09:06:00Z"/>
          <w:lang w:val="de-DE"/>
        </w:rPr>
      </w:pPr>
      <w:moveTo w:id="688" w:author="BlaschMa" w:date="2018-01-24T09:06:00Z">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moveTo>
    </w:p>
    <w:p w14:paraId="4196D125" w14:textId="77777777" w:rsidR="00D60008" w:rsidRPr="0083051F" w:rsidRDefault="00D60008" w:rsidP="00D60008">
      <w:pPr>
        <w:jc w:val="both"/>
        <w:rPr>
          <w:moveTo w:id="689" w:author="BlaschMa" w:date="2018-01-24T09:06:00Z"/>
          <w:b/>
          <w:lang w:val="de-DE"/>
        </w:rPr>
      </w:pPr>
      <w:moveTo w:id="690" w:author="BlaschMa" w:date="2018-01-24T09:06:00Z">
        <w:r w:rsidRPr="0083051F">
          <w:rPr>
            <w:b/>
            <w:lang w:val="de-DE"/>
          </w:rPr>
          <w:t>Neues Kapitel „Anwendungsempfehlungen“</w:t>
        </w:r>
      </w:moveTo>
    </w:p>
    <w:p w14:paraId="51E25799" w14:textId="77777777" w:rsidR="00D60008" w:rsidRPr="0083051F" w:rsidRDefault="00D60008" w:rsidP="00D60008">
      <w:pPr>
        <w:pStyle w:val="ListParagraph"/>
        <w:numPr>
          <w:ilvl w:val="0"/>
          <w:numId w:val="13"/>
        </w:numPr>
        <w:jc w:val="both"/>
        <w:rPr>
          <w:moveTo w:id="691" w:author="BlaschMa" w:date="2018-01-24T09:06:00Z"/>
          <w:lang w:val="de-DE"/>
        </w:rPr>
      </w:pPr>
      <w:moveTo w:id="692" w:author="BlaschMa" w:date="2018-01-24T09:06:00Z">
        <w:r w:rsidRPr="0083051F">
          <w:rPr>
            <w:lang w:val="de-DE"/>
          </w:rPr>
          <w:t>Es wurde ein neuer Abschnitt „Spezialfälle“ aufgenommen, in welchem die Verwendung von Gutschriften erläutert wird.</w:t>
        </w:r>
      </w:moveTo>
    </w:p>
    <w:p w14:paraId="73477CA5" w14:textId="77777777" w:rsidR="00D60008" w:rsidRPr="0083051F" w:rsidRDefault="00D60008" w:rsidP="00D60008">
      <w:pPr>
        <w:jc w:val="both"/>
        <w:rPr>
          <w:moveTo w:id="693" w:author="BlaschMa" w:date="2018-01-24T09:06:00Z"/>
          <w:b/>
          <w:lang w:val="de-DE"/>
        </w:rPr>
      </w:pPr>
      <w:moveTo w:id="694" w:author="BlaschMa" w:date="2018-01-24T09:06:00Z">
        <w:r w:rsidRPr="0083051F">
          <w:rPr>
            <w:b/>
            <w:lang w:val="de-DE"/>
          </w:rPr>
          <w:t>Neues Element PayableAmount und BelowTheLineItems</w:t>
        </w:r>
      </w:moveTo>
    </w:p>
    <w:p w14:paraId="1885ADA5" w14:textId="77777777" w:rsidR="00D60008" w:rsidRPr="0083051F" w:rsidRDefault="00D60008" w:rsidP="00D60008">
      <w:pPr>
        <w:pStyle w:val="ListParagraph"/>
        <w:numPr>
          <w:ilvl w:val="0"/>
          <w:numId w:val="13"/>
        </w:numPr>
        <w:jc w:val="both"/>
        <w:rPr>
          <w:moveTo w:id="695" w:author="BlaschMa" w:date="2018-01-24T09:06:00Z"/>
          <w:lang w:val="de-DE"/>
        </w:rPr>
      </w:pPr>
      <w:moveTo w:id="696" w:author="BlaschMa" w:date="2018-01-24T09:06:00Z">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moveTo>
    </w:p>
    <w:p w14:paraId="5B635567" w14:textId="77777777" w:rsidR="00D60008" w:rsidRPr="0083051F" w:rsidRDefault="00D60008" w:rsidP="00D60008">
      <w:pPr>
        <w:pStyle w:val="ListParagraph"/>
        <w:numPr>
          <w:ilvl w:val="0"/>
          <w:numId w:val="13"/>
        </w:numPr>
        <w:jc w:val="both"/>
        <w:rPr>
          <w:moveTo w:id="697" w:author="BlaschMa" w:date="2018-01-24T09:06:00Z"/>
          <w:lang w:val="de-DE"/>
        </w:rPr>
      </w:pPr>
      <w:moveTo w:id="698" w:author="BlaschMa" w:date="2018-01-24T09:06:00Z">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moveTo>
    </w:p>
    <w:p w14:paraId="0CD02EAE" w14:textId="77777777" w:rsidR="00D60008" w:rsidRPr="0083051F" w:rsidRDefault="00D60008" w:rsidP="00D60008">
      <w:pPr>
        <w:jc w:val="both"/>
        <w:rPr>
          <w:moveTo w:id="699" w:author="BlaschMa" w:date="2018-01-24T09:06:00Z"/>
          <w:b/>
          <w:lang w:val="de-DE"/>
        </w:rPr>
      </w:pPr>
      <w:moveTo w:id="700" w:author="BlaschMa" w:date="2018-01-24T09:06:00Z">
        <w:r w:rsidRPr="0083051F">
          <w:rPr>
            <w:b/>
            <w:lang w:val="de-DE"/>
          </w:rPr>
          <w:t>Unterscheidung zwischen Tax und TaxExemption auf ListLineItem-Ebene</w:t>
        </w:r>
      </w:moveTo>
    </w:p>
    <w:p w14:paraId="299B9005" w14:textId="77777777" w:rsidR="00D60008" w:rsidRPr="0083051F" w:rsidRDefault="00D60008" w:rsidP="00D60008">
      <w:pPr>
        <w:pStyle w:val="ListParagraph"/>
        <w:numPr>
          <w:ilvl w:val="0"/>
          <w:numId w:val="16"/>
        </w:numPr>
        <w:jc w:val="both"/>
        <w:rPr>
          <w:moveTo w:id="701" w:author="BlaschMa" w:date="2018-01-24T09:06:00Z"/>
          <w:lang w:val="de-DE"/>
        </w:rPr>
      </w:pPr>
      <w:moveTo w:id="702" w:author="BlaschMa" w:date="2018-01-24T09:06:00Z">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moveTo>
    </w:p>
    <w:p w14:paraId="4FF0DC3E" w14:textId="77777777" w:rsidR="00D60008" w:rsidRPr="0083051F" w:rsidRDefault="00D60008" w:rsidP="00D60008">
      <w:pPr>
        <w:pStyle w:val="ListParagraph"/>
        <w:numPr>
          <w:ilvl w:val="0"/>
          <w:numId w:val="16"/>
        </w:numPr>
        <w:jc w:val="both"/>
        <w:rPr>
          <w:moveTo w:id="703" w:author="BlaschMa" w:date="2018-01-24T09:06:00Z"/>
          <w:lang w:val="de-DE"/>
        </w:rPr>
      </w:pPr>
      <w:moveTo w:id="704" w:author="BlaschMa" w:date="2018-01-24T09:06:00Z">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moveTo>
    </w:p>
    <w:p w14:paraId="663E1ADA" w14:textId="77777777" w:rsidR="00D60008" w:rsidRPr="0083051F" w:rsidRDefault="00D60008" w:rsidP="00D60008">
      <w:pPr>
        <w:jc w:val="both"/>
        <w:rPr>
          <w:moveTo w:id="705" w:author="BlaschMa" w:date="2018-01-24T09:06:00Z"/>
          <w:b/>
          <w:lang w:val="de-DE"/>
        </w:rPr>
      </w:pPr>
      <w:moveTo w:id="706" w:author="BlaschMa" w:date="2018-01-24T09:06:00Z">
        <w:r w:rsidRPr="0083051F">
          <w:rPr>
            <w:b/>
            <w:lang w:val="de-DE"/>
          </w:rPr>
          <w:t>Neuer abstrakter Supertyp für InvoiceRecipient, OrderingParty und Biller</w:t>
        </w:r>
      </w:moveTo>
    </w:p>
    <w:p w14:paraId="7798FF59" w14:textId="77777777" w:rsidR="00D60008" w:rsidRPr="0083051F" w:rsidRDefault="00D60008" w:rsidP="00D60008">
      <w:pPr>
        <w:pStyle w:val="ListParagraph"/>
        <w:numPr>
          <w:ilvl w:val="0"/>
          <w:numId w:val="17"/>
        </w:numPr>
        <w:jc w:val="both"/>
        <w:rPr>
          <w:moveTo w:id="707" w:author="BlaschMa" w:date="2018-01-24T09:06:00Z"/>
          <w:lang w:val="de-DE"/>
        </w:rPr>
      </w:pPr>
      <w:moveTo w:id="708" w:author="BlaschMa" w:date="2018-01-24T09:06:00Z">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moveTo>
    </w:p>
    <w:p w14:paraId="4388F796" w14:textId="77777777" w:rsidR="00D60008" w:rsidRPr="0083051F" w:rsidRDefault="00D60008" w:rsidP="00D60008">
      <w:pPr>
        <w:jc w:val="both"/>
        <w:rPr>
          <w:moveTo w:id="709" w:author="BlaschMa" w:date="2018-01-24T09:06:00Z"/>
          <w:b/>
          <w:lang w:val="de-DE"/>
        </w:rPr>
      </w:pPr>
      <w:moveTo w:id="710" w:author="BlaschMa" w:date="2018-01-24T09:06:00Z">
        <w:r w:rsidRPr="0083051F">
          <w:rPr>
            <w:b/>
            <w:lang w:val="de-DE"/>
          </w:rPr>
          <w:t>BillersInvoiceRecipientID nun optional</w:t>
        </w:r>
      </w:moveTo>
    </w:p>
    <w:p w14:paraId="788F11E0" w14:textId="77777777" w:rsidR="00D60008" w:rsidRPr="0083051F" w:rsidRDefault="00D60008" w:rsidP="00D60008">
      <w:pPr>
        <w:pStyle w:val="ListParagraph"/>
        <w:numPr>
          <w:ilvl w:val="0"/>
          <w:numId w:val="17"/>
        </w:numPr>
        <w:jc w:val="both"/>
        <w:rPr>
          <w:moveTo w:id="711" w:author="BlaschMa" w:date="2018-01-24T09:06:00Z"/>
          <w:lang w:val="de-DE"/>
        </w:rPr>
      </w:pPr>
      <w:moveTo w:id="712" w:author="BlaschMa" w:date="2018-01-24T09:06:00Z">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moveTo>
    </w:p>
    <w:p w14:paraId="23ADBD28" w14:textId="77777777" w:rsidR="00D60008" w:rsidRPr="0083051F" w:rsidRDefault="00D60008" w:rsidP="00D60008">
      <w:pPr>
        <w:jc w:val="both"/>
        <w:rPr>
          <w:moveTo w:id="713" w:author="BlaschMa" w:date="2018-01-24T09:06:00Z"/>
          <w:b/>
          <w:lang w:val="de-DE"/>
        </w:rPr>
      </w:pPr>
      <w:moveTo w:id="714" w:author="BlaschMa" w:date="2018-01-24T09:06:00Z">
        <w:r w:rsidRPr="0083051F">
          <w:rPr>
            <w:b/>
            <w:lang w:val="de-DE"/>
          </w:rPr>
          <w:t>ConsolidatorsBillerID entfernt</w:t>
        </w:r>
      </w:moveTo>
    </w:p>
    <w:p w14:paraId="5B3E67E5" w14:textId="77777777" w:rsidR="00D60008" w:rsidRPr="0083051F" w:rsidRDefault="00D60008" w:rsidP="00D60008">
      <w:pPr>
        <w:pStyle w:val="ListParagraph"/>
        <w:numPr>
          <w:ilvl w:val="0"/>
          <w:numId w:val="17"/>
        </w:numPr>
        <w:jc w:val="both"/>
        <w:rPr>
          <w:moveTo w:id="715" w:author="BlaschMa" w:date="2018-01-24T09:06:00Z"/>
          <w:lang w:val="de-DE"/>
        </w:rPr>
      </w:pPr>
      <w:moveTo w:id="716" w:author="BlaschMa" w:date="2018-01-24T09:06:00Z">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moveTo>
    </w:p>
    <w:p w14:paraId="04249729" w14:textId="77777777" w:rsidR="00D60008" w:rsidRPr="0083051F" w:rsidRDefault="00D60008" w:rsidP="00D60008">
      <w:pPr>
        <w:jc w:val="both"/>
        <w:rPr>
          <w:moveTo w:id="717" w:author="BlaschMa" w:date="2018-01-24T09:06:00Z"/>
          <w:b/>
          <w:lang w:val="de-DE"/>
        </w:rPr>
      </w:pPr>
      <w:moveTo w:id="718" w:author="BlaschMa" w:date="2018-01-24T09:06:00Z">
        <w:r w:rsidRPr="0083051F">
          <w:rPr>
            <w:b/>
            <w:lang w:val="de-DE"/>
          </w:rPr>
          <w:t>Weitere Verwendung des Elements FurtherIdentification</w:t>
        </w:r>
      </w:moveTo>
    </w:p>
    <w:p w14:paraId="0AC7A0A4" w14:textId="77777777" w:rsidR="00D60008" w:rsidRPr="0083051F" w:rsidRDefault="00D60008" w:rsidP="00D60008">
      <w:pPr>
        <w:pStyle w:val="ListParagraph"/>
        <w:numPr>
          <w:ilvl w:val="0"/>
          <w:numId w:val="9"/>
        </w:numPr>
        <w:jc w:val="both"/>
        <w:rPr>
          <w:moveTo w:id="719" w:author="BlaschMa" w:date="2018-01-24T09:06:00Z"/>
          <w:lang w:val="de-DE"/>
        </w:rPr>
      </w:pPr>
      <w:moveTo w:id="720" w:author="BlaschMa" w:date="2018-01-24T09:06:00Z">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moveTo>
    </w:p>
    <w:p w14:paraId="276A7584" w14:textId="77777777" w:rsidR="00D60008" w:rsidRPr="0083051F" w:rsidRDefault="00D60008" w:rsidP="00D60008">
      <w:pPr>
        <w:jc w:val="both"/>
        <w:rPr>
          <w:moveTo w:id="721" w:author="BlaschMa" w:date="2018-01-24T09:06:00Z"/>
          <w:b/>
          <w:lang w:val="de-DE"/>
        </w:rPr>
      </w:pPr>
      <w:moveTo w:id="722" w:author="BlaschMa" w:date="2018-01-24T09:06:00Z">
        <w:r w:rsidRPr="0083051F">
          <w:rPr>
            <w:b/>
            <w:lang w:val="de-DE"/>
          </w:rPr>
          <w:t>Anpassung des complexTypes ReductionAndSurchargeListLineItemDetailsType</w:t>
        </w:r>
      </w:moveTo>
    </w:p>
    <w:p w14:paraId="3A2B1CCC" w14:textId="77777777" w:rsidR="00D60008" w:rsidRPr="0083051F" w:rsidRDefault="00D60008" w:rsidP="00D60008">
      <w:pPr>
        <w:pStyle w:val="ListParagraph"/>
        <w:numPr>
          <w:ilvl w:val="0"/>
          <w:numId w:val="17"/>
        </w:numPr>
        <w:jc w:val="both"/>
        <w:rPr>
          <w:moveTo w:id="723" w:author="BlaschMa" w:date="2018-01-24T09:06:00Z"/>
          <w:lang w:val="de-DE"/>
        </w:rPr>
      </w:pPr>
      <w:moveTo w:id="724" w:author="BlaschMa" w:date="2018-01-24T09:06:00Z">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moveTo>
    </w:p>
    <w:p w14:paraId="22FCA1C4" w14:textId="77777777" w:rsidR="00D60008" w:rsidRPr="0083051F" w:rsidRDefault="00D60008" w:rsidP="00D60008">
      <w:pPr>
        <w:jc w:val="both"/>
        <w:rPr>
          <w:moveTo w:id="725" w:author="BlaschMa" w:date="2018-01-24T09:06:00Z"/>
          <w:b/>
          <w:lang w:val="de-DE"/>
        </w:rPr>
      </w:pPr>
      <w:moveTo w:id="726" w:author="BlaschMa" w:date="2018-01-24T09:06:00Z">
        <w:r w:rsidRPr="0083051F">
          <w:rPr>
            <w:b/>
            <w:lang w:val="de-DE"/>
          </w:rPr>
          <w:t>Aufnahme von Codelistenempfehlungen</w:t>
        </w:r>
      </w:moveTo>
    </w:p>
    <w:p w14:paraId="50D6A602" w14:textId="77777777" w:rsidR="00D60008" w:rsidRPr="0083051F" w:rsidRDefault="00D60008" w:rsidP="00D60008">
      <w:pPr>
        <w:pStyle w:val="ListParagraph"/>
        <w:numPr>
          <w:ilvl w:val="0"/>
          <w:numId w:val="17"/>
        </w:numPr>
        <w:jc w:val="both"/>
        <w:rPr>
          <w:moveTo w:id="727" w:author="BlaschMa" w:date="2018-01-24T09:06:00Z"/>
          <w:lang w:val="de-DE"/>
        </w:rPr>
      </w:pPr>
      <w:moveTo w:id="728" w:author="BlaschMa" w:date="2018-01-24T09:06:00Z">
        <w:r w:rsidRPr="0083051F">
          <w:rPr>
            <w:lang w:val="de-DE"/>
          </w:rPr>
          <w:lastRenderedPageBreak/>
          <w:t>Im Appendix dieser Dokumentation finden sich Empfehlungen für Codelisten für Steuerbefreiungsgründe und Mengeneinheiten. Um auf Seiten des Empfängers eine automatische Verarbeitung zu ermöglichen, wird die Verwendung der ebInterface-Codelisten empfohlen.</w:t>
        </w:r>
      </w:moveTo>
    </w:p>
    <w:p w14:paraId="55AB7158" w14:textId="77777777" w:rsidR="00D60008" w:rsidRPr="0083051F" w:rsidRDefault="00D60008" w:rsidP="00D60008">
      <w:pPr>
        <w:jc w:val="both"/>
        <w:rPr>
          <w:moveTo w:id="729" w:author="BlaschMa" w:date="2018-01-24T09:06:00Z"/>
          <w:b/>
          <w:lang w:val="de-DE"/>
        </w:rPr>
      </w:pPr>
      <w:moveTo w:id="730" w:author="BlaschMa" w:date="2018-01-24T09:06:00Z">
        <w:r w:rsidRPr="0083051F">
          <w:rPr>
            <w:b/>
            <w:lang w:val="de-DE"/>
          </w:rPr>
          <w:t>Neues Attribut BaseQuantity bei UnitPrice</w:t>
        </w:r>
      </w:moveTo>
    </w:p>
    <w:p w14:paraId="2D2815E9" w14:textId="77777777" w:rsidR="00D60008" w:rsidRPr="0083051F" w:rsidRDefault="00D60008" w:rsidP="00D60008">
      <w:pPr>
        <w:pStyle w:val="ListParagraph"/>
        <w:numPr>
          <w:ilvl w:val="0"/>
          <w:numId w:val="17"/>
        </w:numPr>
        <w:jc w:val="both"/>
        <w:rPr>
          <w:moveTo w:id="731" w:author="BlaschMa" w:date="2018-01-24T09:06:00Z"/>
          <w:lang w:val="de-DE"/>
        </w:rPr>
      </w:pPr>
      <w:moveTo w:id="732" w:author="BlaschMa" w:date="2018-01-24T09:06:00Z">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moveTo>
    </w:p>
    <w:p w14:paraId="75DD566C" w14:textId="77777777" w:rsidR="00D60008" w:rsidRPr="0083051F" w:rsidRDefault="00D60008" w:rsidP="00D60008">
      <w:pPr>
        <w:jc w:val="both"/>
        <w:rPr>
          <w:moveTo w:id="733" w:author="BlaschMa" w:date="2018-01-24T09:06:00Z"/>
          <w:b/>
          <w:lang w:val="de-DE"/>
        </w:rPr>
      </w:pPr>
      <w:moveTo w:id="734" w:author="BlaschMa" w:date="2018-01-24T09:06:00Z">
        <w:r w:rsidRPr="0083051F">
          <w:rPr>
            <w:b/>
            <w:lang w:val="de-DE"/>
          </w:rPr>
          <w:t>Neues Element RelatedDocument auf ROOT-Ebene</w:t>
        </w:r>
      </w:moveTo>
    </w:p>
    <w:p w14:paraId="474951B7" w14:textId="77777777" w:rsidR="00D60008" w:rsidRPr="0083051F" w:rsidRDefault="00D60008" w:rsidP="00D60008">
      <w:pPr>
        <w:pStyle w:val="ListParagraph"/>
        <w:numPr>
          <w:ilvl w:val="0"/>
          <w:numId w:val="17"/>
        </w:numPr>
        <w:jc w:val="both"/>
        <w:rPr>
          <w:moveTo w:id="735" w:author="BlaschMa" w:date="2018-01-24T09:06:00Z"/>
          <w:lang w:val="de-DE"/>
        </w:rPr>
      </w:pPr>
      <w:moveTo w:id="736" w:author="BlaschMa" w:date="2018-01-24T09:06:00Z">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moveTo>
    </w:p>
    <w:p w14:paraId="62D0A348" w14:textId="77777777" w:rsidR="00D60008" w:rsidRPr="0083051F" w:rsidRDefault="00D60008" w:rsidP="00D60008">
      <w:pPr>
        <w:jc w:val="both"/>
        <w:rPr>
          <w:moveTo w:id="737" w:author="BlaschMa" w:date="2018-01-24T09:06:00Z"/>
          <w:b/>
          <w:lang w:val="de-DE"/>
        </w:rPr>
      </w:pPr>
      <w:moveTo w:id="738" w:author="BlaschMa" w:date="2018-01-24T09:06:00Z">
        <w:r w:rsidRPr="0083051F">
          <w:rPr>
            <w:b/>
            <w:lang w:val="de-DE"/>
          </w:rPr>
          <w:t>Neues Element CancelledOriginalDocument</w:t>
        </w:r>
      </w:moveTo>
    </w:p>
    <w:p w14:paraId="7914FE22" w14:textId="77777777" w:rsidR="00D60008" w:rsidRPr="0083051F" w:rsidRDefault="00D60008" w:rsidP="00D60008">
      <w:pPr>
        <w:pStyle w:val="ListParagraph"/>
        <w:numPr>
          <w:ilvl w:val="0"/>
          <w:numId w:val="22"/>
        </w:numPr>
        <w:jc w:val="both"/>
        <w:rPr>
          <w:moveTo w:id="739" w:author="BlaschMa" w:date="2018-01-24T09:06:00Z"/>
          <w:lang w:val="de-DE"/>
        </w:rPr>
      </w:pPr>
      <w:moveTo w:id="740" w:author="BlaschMa" w:date="2018-01-24T09:06:00Z">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moveTo>
    </w:p>
    <w:p w14:paraId="35665DA8" w14:textId="77777777" w:rsidR="00D60008" w:rsidRPr="0083051F" w:rsidRDefault="00D60008" w:rsidP="00D60008">
      <w:pPr>
        <w:jc w:val="both"/>
        <w:rPr>
          <w:moveTo w:id="741" w:author="BlaschMa" w:date="2018-01-24T09:06:00Z"/>
          <w:b/>
          <w:lang w:val="de-DE"/>
        </w:rPr>
      </w:pPr>
      <w:moveTo w:id="742" w:author="BlaschMa" w:date="2018-01-24T09:06:00Z">
        <w:r w:rsidRPr="0083051F">
          <w:rPr>
            <w:b/>
            <w:lang w:val="de-DE"/>
          </w:rPr>
          <w:t>PaymentReference wurde SEPA-tauglich gemacht</w:t>
        </w:r>
      </w:moveTo>
    </w:p>
    <w:p w14:paraId="3323C0E3" w14:textId="77777777" w:rsidR="00D60008" w:rsidRPr="0083051F" w:rsidRDefault="00D60008" w:rsidP="00D60008">
      <w:pPr>
        <w:pStyle w:val="ListParagraph"/>
        <w:numPr>
          <w:ilvl w:val="0"/>
          <w:numId w:val="17"/>
        </w:numPr>
        <w:jc w:val="both"/>
        <w:rPr>
          <w:moveTo w:id="743" w:author="BlaschMa" w:date="2018-01-24T09:06:00Z"/>
          <w:lang w:val="de-DE"/>
        </w:rPr>
      </w:pPr>
      <w:moveTo w:id="744" w:author="BlaschMa" w:date="2018-01-24T09:06:00Z">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moveTo>
    </w:p>
    <w:p w14:paraId="7DAB898C" w14:textId="77777777" w:rsidR="00D60008" w:rsidRPr="0083051F" w:rsidRDefault="00D60008" w:rsidP="00D60008">
      <w:pPr>
        <w:jc w:val="both"/>
        <w:rPr>
          <w:moveTo w:id="745" w:author="BlaschMa" w:date="2018-01-24T09:06:00Z"/>
          <w:b/>
          <w:lang w:val="de-DE"/>
        </w:rPr>
      </w:pPr>
      <w:moveTo w:id="746" w:author="BlaschMa" w:date="2018-01-24T09:06:00Z">
        <w:r w:rsidRPr="0083051F">
          <w:rPr>
            <w:b/>
            <w:lang w:val="de-DE"/>
          </w:rPr>
          <w:t>Unterstützung für OtherVATableTax</w:t>
        </w:r>
      </w:moveTo>
    </w:p>
    <w:p w14:paraId="38C8ABD5" w14:textId="77777777" w:rsidR="00D60008" w:rsidRPr="0083051F" w:rsidRDefault="00D60008" w:rsidP="00D60008">
      <w:pPr>
        <w:pStyle w:val="ListParagraph"/>
        <w:numPr>
          <w:ilvl w:val="0"/>
          <w:numId w:val="22"/>
        </w:numPr>
        <w:jc w:val="both"/>
        <w:rPr>
          <w:moveTo w:id="747" w:author="BlaschMa" w:date="2018-01-24T09:06:00Z"/>
          <w:lang w:val="de-DE"/>
        </w:rPr>
      </w:pPr>
      <w:moveTo w:id="748" w:author="BlaschMa" w:date="2018-01-24T09:06:00Z">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moveTo>
    </w:p>
    <w:p w14:paraId="0574DA7B" w14:textId="77777777" w:rsidR="00D60008" w:rsidRPr="0083051F" w:rsidRDefault="00D60008" w:rsidP="00D60008">
      <w:pPr>
        <w:jc w:val="both"/>
        <w:rPr>
          <w:moveTo w:id="749" w:author="BlaschMa" w:date="2018-01-24T09:06:00Z"/>
          <w:b/>
          <w:lang w:val="de-DE"/>
        </w:rPr>
      </w:pPr>
      <w:moveTo w:id="750" w:author="BlaschMa" w:date="2018-01-24T09:06:00Z">
        <w:r w:rsidRPr="0083051F">
          <w:rPr>
            <w:b/>
            <w:lang w:val="de-DE"/>
          </w:rPr>
          <w:t>Umbenennung von TaxRate</w:t>
        </w:r>
      </w:moveTo>
    </w:p>
    <w:p w14:paraId="6EEE5AD3" w14:textId="77777777" w:rsidR="00D60008" w:rsidRPr="0083051F" w:rsidRDefault="00D60008" w:rsidP="00D60008">
      <w:pPr>
        <w:pStyle w:val="ListParagraph"/>
        <w:numPr>
          <w:ilvl w:val="0"/>
          <w:numId w:val="22"/>
        </w:numPr>
        <w:jc w:val="both"/>
        <w:rPr>
          <w:moveTo w:id="751" w:author="BlaschMa" w:date="2018-01-24T09:06:00Z"/>
          <w:lang w:val="de-DE"/>
        </w:rPr>
      </w:pPr>
      <w:moveTo w:id="752" w:author="BlaschMa" w:date="2018-01-24T09:06:00Z">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moveTo>
    </w:p>
    <w:moveToRangeEnd w:id="466"/>
    <w:p w14:paraId="210B81F4" w14:textId="77777777" w:rsidR="00AA035E" w:rsidRPr="0083051F" w:rsidRDefault="00AA035E" w:rsidP="00100A82">
      <w:pPr>
        <w:rPr>
          <w:lang w:val="de-DE"/>
        </w:rPr>
      </w:pPr>
    </w:p>
    <w:sectPr w:rsidR="00AA035E" w:rsidRPr="0083051F" w:rsidSect="00100A82">
      <w:headerReference w:type="default" r:id="rId48"/>
      <w:footerReference w:type="default" r:id="rId49"/>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7" w:author="BlaschMa" w:date="2018-01-24T09:08:00Z" w:initials="BLM">
    <w:p w14:paraId="4740F520" w14:textId="77777777" w:rsidR="00F56E9B" w:rsidRDefault="00F56E9B">
      <w:pPr>
        <w:pStyle w:val="CommentText"/>
      </w:pPr>
      <w:r>
        <w:rPr>
          <w:rStyle w:val="CommentReference"/>
        </w:rPr>
        <w:annotationRef/>
      </w:r>
    </w:p>
    <w:p w14:paraId="2F2C69EB" w14:textId="16C46018" w:rsidR="00F56E9B" w:rsidRPr="00AE1550" w:rsidRDefault="00F56E9B">
      <w:pPr>
        <w:pStyle w:val="CommentText"/>
        <w:rPr>
          <w:lang w:val="de-AT"/>
        </w:rPr>
      </w:pPr>
      <w:r w:rsidRPr="00AE1550">
        <w:rPr>
          <w:lang w:val="de-AT"/>
        </w:rPr>
        <w:t>Was ist der Unterschied zu “CreditMemo”?</w:t>
      </w:r>
    </w:p>
  </w:comment>
  <w:comment w:id="358" w:author="Philipp Liegl" w:date="2018-02-05T19:58:00Z" w:initials="PL">
    <w:p w14:paraId="7C98EB87" w14:textId="566B0C4B" w:rsidR="00F56E9B" w:rsidRDefault="00F56E9B">
      <w:pPr>
        <w:pStyle w:val="CommentText"/>
        <w:rPr>
          <w:lang w:val="de-AT"/>
        </w:rPr>
      </w:pPr>
      <w:r>
        <w:rPr>
          <w:rStyle w:val="CommentReference"/>
        </w:rPr>
        <w:annotationRef/>
      </w:r>
      <w:r w:rsidRPr="00AE1550">
        <w:rPr>
          <w:lang w:val="de-AT"/>
        </w:rPr>
        <w:t>Gutschrift = Gutschrift für eine stornierte Rechnung</w:t>
      </w:r>
    </w:p>
    <w:p w14:paraId="63C370B0" w14:textId="5BC6E8CD" w:rsidR="00F56E9B" w:rsidRPr="00AE1550" w:rsidRDefault="00F56E9B">
      <w:pPr>
        <w:pStyle w:val="CommentText"/>
        <w:rPr>
          <w:lang w:val="de-AT"/>
        </w:rPr>
      </w:pPr>
      <w:r>
        <w:rPr>
          <w:lang w:val="de-AT"/>
        </w:rPr>
        <w:t>Gutschriftsverfahren = laufende Gutschrift vom Kunden an den Lieferanten, wie zB im Automotive gängig</w:t>
      </w:r>
    </w:p>
  </w:comment>
  <w:comment w:id="437" w:author="Philipp Liegl" w:date="2018-02-05T19:59:00Z" w:initials="PL">
    <w:p w14:paraId="7E6550EF" w14:textId="6BC8EC18" w:rsidR="00F56E9B" w:rsidRPr="00F56E9B" w:rsidRDefault="00F56E9B">
      <w:pPr>
        <w:pStyle w:val="CommentText"/>
        <w:rPr>
          <w:lang w:val="de-AT"/>
        </w:rPr>
      </w:pPr>
      <w:r>
        <w:rPr>
          <w:rStyle w:val="CommentReference"/>
        </w:rPr>
        <w:annotationRef/>
      </w:r>
      <w:r w:rsidRPr="00F56E9B">
        <w:rPr>
          <w:lang w:val="de-AT"/>
        </w:rPr>
        <w:t>Für Anzahl ist der Code “C62” vorgesehen.</w:t>
      </w:r>
    </w:p>
  </w:comment>
  <w:comment w:id="441" w:author="BlaschMa" w:date="2018-01-24T09:16:00Z" w:initials="BLM">
    <w:p w14:paraId="4D29474D" w14:textId="77777777" w:rsidR="00F56E9B" w:rsidRPr="00AE1550" w:rsidRDefault="00F56E9B">
      <w:pPr>
        <w:pStyle w:val="CommentText"/>
        <w:rPr>
          <w:lang w:val="de-AT"/>
        </w:rPr>
      </w:pPr>
      <w:r>
        <w:rPr>
          <w:rStyle w:val="CommentReference"/>
        </w:rPr>
        <w:annotationRef/>
      </w:r>
    </w:p>
    <w:p w14:paraId="19F24EB6" w14:textId="77777777" w:rsidR="00F56E9B" w:rsidRPr="00AE1550" w:rsidRDefault="00F56E9B">
      <w:pPr>
        <w:pStyle w:val="CommentText"/>
        <w:rPr>
          <w:lang w:val="de-AT"/>
        </w:rPr>
      </w:pPr>
      <w:r w:rsidRPr="00AE1550">
        <w:rPr>
          <w:lang w:val="de-AT"/>
        </w:rPr>
        <w:t>Das wäre Deutschland oder UK spezifisch.</w:t>
      </w:r>
    </w:p>
    <w:p w14:paraId="46DD9746" w14:textId="5ABEA880" w:rsidR="00F56E9B" w:rsidRPr="00AE1550" w:rsidRDefault="00F56E9B">
      <w:pPr>
        <w:pStyle w:val="CommentText"/>
        <w:rPr>
          <w:lang w:val="de-AT"/>
        </w:rPr>
      </w:pPr>
      <w:r w:rsidRPr="00AE1550">
        <w:rPr>
          <w:lang w:val="de-AT"/>
        </w:rPr>
        <w:t>In AT haben wir die Firmenbuchnummer und das zuständige Handelsgericht.</w:t>
      </w:r>
    </w:p>
  </w:comment>
  <w:comment w:id="447" w:author="Philipp Liegl" w:date="2018-02-05T20:06:00Z" w:initials="PL">
    <w:p w14:paraId="5298F8BC" w14:textId="60831CB9" w:rsidR="00CE428B" w:rsidRDefault="00CE428B">
      <w:pPr>
        <w:pStyle w:val="CommentText"/>
      </w:pPr>
      <w:r>
        <w:rPr>
          <w:rStyle w:val="CommentReference"/>
        </w:rPr>
        <w:annotationRef/>
      </w:r>
      <w:r>
        <w:t>Wurde aufgenommen.</w:t>
      </w:r>
    </w:p>
  </w:comment>
  <w:comment w:id="456" w:author="Philipp Liegl" w:date="2018-02-05T20:07:00Z" w:initials="PL">
    <w:p w14:paraId="20F1C8B7" w14:textId="051EC532" w:rsidR="00CE428B" w:rsidRDefault="00CE428B">
      <w:pPr>
        <w:pStyle w:val="CommentText"/>
      </w:pPr>
      <w:r>
        <w:rPr>
          <w:rStyle w:val="CommentReference"/>
        </w:rPr>
        <w:annotationRef/>
      </w:r>
      <w:r>
        <w:t>Wurde aufgenommen.</w:t>
      </w:r>
    </w:p>
  </w:comment>
  <w:comment w:id="462" w:author="Philipp Liegl" w:date="2018-02-05T20:07:00Z" w:initials="PL">
    <w:p w14:paraId="087FC125" w14:textId="23B32DD4" w:rsidR="00CE428B" w:rsidRDefault="00CE428B">
      <w:pPr>
        <w:pStyle w:val="CommentText"/>
      </w:pPr>
      <w:r>
        <w:rPr>
          <w:rStyle w:val="CommentReference"/>
        </w:rPr>
        <w:annotationRef/>
      </w:r>
      <w:r>
        <w:t>Wurde verschoben.</w:t>
      </w:r>
      <w:bookmarkStart w:id="464" w:name="_GoBack"/>
      <w:bookmarkEnd w:id="46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C69EB" w15:done="0"/>
  <w15:commentEx w15:paraId="63C370B0" w15:paraIdParent="2F2C69EB" w15:done="0"/>
  <w15:commentEx w15:paraId="7E6550EF" w15:done="0"/>
  <w15:commentEx w15:paraId="46DD9746" w15:done="0"/>
  <w15:commentEx w15:paraId="5298F8BC" w15:done="0"/>
  <w15:commentEx w15:paraId="20F1C8B7" w15:done="0"/>
  <w15:commentEx w15:paraId="087FC1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C69EB" w16cid:durableId="1E2334A6"/>
  <w16cid:commentId w16cid:paraId="63C370B0" w16cid:durableId="1E2335E6"/>
  <w16cid:commentId w16cid:paraId="7E6550EF" w16cid:durableId="1E23362D"/>
  <w16cid:commentId w16cid:paraId="46DD9746" w16cid:durableId="1E2334A7"/>
  <w16cid:commentId w16cid:paraId="5298F8BC" w16cid:durableId="1E2337B5"/>
  <w16cid:commentId w16cid:paraId="20F1C8B7" w16cid:durableId="1E2337F4"/>
  <w16cid:commentId w16cid:paraId="087FC125" w16cid:durableId="1E233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1A31A" w14:textId="77777777" w:rsidR="00470EED" w:rsidRPr="001D1156" w:rsidRDefault="00470EED" w:rsidP="00100A82">
      <w:pPr>
        <w:pStyle w:val="Default"/>
        <w:rPr>
          <w:rFonts w:ascii="Arial" w:hAnsi="Arial"/>
          <w:color w:val="808080"/>
          <w:sz w:val="16"/>
        </w:rPr>
      </w:pPr>
      <w:r>
        <w:separator/>
      </w:r>
    </w:p>
  </w:endnote>
  <w:endnote w:type="continuationSeparator" w:id="0">
    <w:p w14:paraId="67771BF0" w14:textId="77777777" w:rsidR="00470EED" w:rsidRPr="001D1156" w:rsidRDefault="00470EED"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602775F7" w:rsidR="00F56E9B" w:rsidRPr="00F16B36" w:rsidRDefault="00F56E9B"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ins w:id="753" w:author="Microsoft Office User" w:date="2018-02-05T19:53:00Z">
      <w:r>
        <w:rPr>
          <w:noProof/>
          <w:sz w:val="20"/>
          <w:lang w:val="de-DE"/>
        </w:rPr>
        <w:t>05.02.2018</w:t>
      </w:r>
    </w:ins>
    <w:del w:id="754" w:author="Microsoft Office User" w:date="2018-02-05T19:53:00Z">
      <w:r w:rsidDel="00AE1550">
        <w:rPr>
          <w:noProof/>
          <w:sz w:val="20"/>
          <w:lang w:val="de-DE"/>
        </w:rPr>
        <w:delText>24.01.2018</w:delText>
      </w:r>
    </w:del>
    <w:r w:rsidRPr="003043E5">
      <w:rPr>
        <w:sz w:val="20"/>
      </w:rPr>
      <w:fldChar w:fldCharType="end"/>
    </w:r>
    <w:r>
      <w:rPr>
        <w:sz w:val="20"/>
        <w:lang w:val="de-DE"/>
      </w:rPr>
      <w:tab/>
      <w:t>ebInterface 5.0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Pr>
        <w:rStyle w:val="PageNumber"/>
        <w:noProof/>
        <w:sz w:val="20"/>
      </w:rPr>
      <w:t>50</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Pr>
        <w:rStyle w:val="PageNumber"/>
        <w:noProof/>
        <w:sz w:val="20"/>
      </w:rPr>
      <w:t>63</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A734A" w14:textId="77777777" w:rsidR="00470EED" w:rsidRPr="001D1156" w:rsidRDefault="00470EED" w:rsidP="00100A82">
      <w:pPr>
        <w:pStyle w:val="Default"/>
        <w:rPr>
          <w:rFonts w:ascii="Arial" w:hAnsi="Arial"/>
          <w:color w:val="808080"/>
          <w:sz w:val="16"/>
        </w:rPr>
      </w:pPr>
      <w:r>
        <w:separator/>
      </w:r>
    </w:p>
  </w:footnote>
  <w:footnote w:type="continuationSeparator" w:id="0">
    <w:p w14:paraId="1CCE54A0" w14:textId="77777777" w:rsidR="00470EED" w:rsidRPr="001D1156" w:rsidRDefault="00470EED" w:rsidP="00100A82">
      <w:pPr>
        <w:pStyle w:val="Default"/>
        <w:rPr>
          <w:rFonts w:ascii="Arial" w:hAnsi="Arial"/>
          <w:color w:val="808080"/>
          <w:sz w:val="16"/>
        </w:rPr>
      </w:pPr>
      <w:r>
        <w:continuationSeparator/>
      </w:r>
    </w:p>
  </w:footnote>
  <w:footnote w:id="1">
    <w:p w14:paraId="1B8A3FC2" w14:textId="77777777" w:rsidR="00F56E9B" w:rsidRPr="00843ED9" w:rsidRDefault="00F56E9B">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F56E9B" w:rsidRDefault="00F56E9B"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F56E9B" w:rsidRDefault="00F56E9B" w:rsidP="00100A82">
    <w:pPr>
      <w:pStyle w:val="Header"/>
      <w:pBdr>
        <w:bottom w:val="single" w:sz="4" w:space="1" w:color="auto"/>
      </w:pBdr>
    </w:pPr>
    <w:r>
      <w:rPr>
        <w:noProof/>
        <w:lang w:val="de-AT" w:eastAsia="de-AT"/>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1"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4"/>
  </w:num>
  <w:num w:numId="4">
    <w:abstractNumId w:val="2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5"/>
  </w:num>
  <w:num w:numId="11">
    <w:abstractNumId w:val="29"/>
  </w:num>
  <w:num w:numId="12">
    <w:abstractNumId w:val="16"/>
  </w:num>
  <w:num w:numId="13">
    <w:abstractNumId w:val="14"/>
  </w:num>
  <w:num w:numId="14">
    <w:abstractNumId w:val="30"/>
  </w:num>
  <w:num w:numId="15">
    <w:abstractNumId w:val="11"/>
  </w:num>
  <w:num w:numId="16">
    <w:abstractNumId w:val="15"/>
  </w:num>
  <w:num w:numId="17">
    <w:abstractNumId w:val="22"/>
  </w:num>
  <w:num w:numId="18">
    <w:abstractNumId w:val="17"/>
  </w:num>
  <w:num w:numId="19">
    <w:abstractNumId w:val="7"/>
  </w:num>
  <w:num w:numId="20">
    <w:abstractNumId w:val="32"/>
  </w:num>
  <w:num w:numId="21">
    <w:abstractNumId w:val="19"/>
  </w:num>
  <w:num w:numId="22">
    <w:abstractNumId w:val="18"/>
  </w:num>
  <w:num w:numId="23">
    <w:abstractNumId w:val="10"/>
  </w:num>
  <w:num w:numId="24">
    <w:abstractNumId w:val="4"/>
  </w:num>
  <w:num w:numId="25">
    <w:abstractNumId w:val="27"/>
  </w:num>
  <w:num w:numId="26">
    <w:abstractNumId w:val="1"/>
  </w:num>
  <w:num w:numId="27">
    <w:abstractNumId w:val="26"/>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1"/>
  </w:num>
  <w:num w:numId="35">
    <w:abstractNumId w:val="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p Liegl">
    <w15:presenceInfo w15:providerId="None" w15:userId="Philipp Lieg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510"/>
    <w:rsid w:val="0000308A"/>
    <w:rsid w:val="00003B9E"/>
    <w:rsid w:val="00010105"/>
    <w:rsid w:val="00010C3C"/>
    <w:rsid w:val="00011B39"/>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7094C"/>
    <w:rsid w:val="00091F28"/>
    <w:rsid w:val="0009731A"/>
    <w:rsid w:val="000A2DCD"/>
    <w:rsid w:val="000A55C4"/>
    <w:rsid w:val="000A6D77"/>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D76"/>
    <w:rsid w:val="001B1A56"/>
    <w:rsid w:val="001B2022"/>
    <w:rsid w:val="001C1290"/>
    <w:rsid w:val="001C3F76"/>
    <w:rsid w:val="001C446E"/>
    <w:rsid w:val="001C4863"/>
    <w:rsid w:val="001D2AC0"/>
    <w:rsid w:val="001D560C"/>
    <w:rsid w:val="001E5550"/>
    <w:rsid w:val="001F3618"/>
    <w:rsid w:val="001F3B34"/>
    <w:rsid w:val="00201254"/>
    <w:rsid w:val="00204CF3"/>
    <w:rsid w:val="00207319"/>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5598"/>
    <w:rsid w:val="003F5F51"/>
    <w:rsid w:val="003F798D"/>
    <w:rsid w:val="004000F7"/>
    <w:rsid w:val="0040119D"/>
    <w:rsid w:val="004025DB"/>
    <w:rsid w:val="00405CBE"/>
    <w:rsid w:val="00410B7E"/>
    <w:rsid w:val="004171E0"/>
    <w:rsid w:val="004179D6"/>
    <w:rsid w:val="00420FD6"/>
    <w:rsid w:val="004261F8"/>
    <w:rsid w:val="004263CC"/>
    <w:rsid w:val="00432615"/>
    <w:rsid w:val="00433EB4"/>
    <w:rsid w:val="00436EE9"/>
    <w:rsid w:val="00437B6E"/>
    <w:rsid w:val="00441812"/>
    <w:rsid w:val="004511B3"/>
    <w:rsid w:val="00455E42"/>
    <w:rsid w:val="00462083"/>
    <w:rsid w:val="00463872"/>
    <w:rsid w:val="00463ECC"/>
    <w:rsid w:val="00467D45"/>
    <w:rsid w:val="00467FC0"/>
    <w:rsid w:val="00470EED"/>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10C6"/>
    <w:rsid w:val="00522CC9"/>
    <w:rsid w:val="00524A03"/>
    <w:rsid w:val="00525F22"/>
    <w:rsid w:val="00526F8C"/>
    <w:rsid w:val="005329A4"/>
    <w:rsid w:val="00537442"/>
    <w:rsid w:val="0054014B"/>
    <w:rsid w:val="00540A2C"/>
    <w:rsid w:val="00542CFA"/>
    <w:rsid w:val="00547847"/>
    <w:rsid w:val="00562A9F"/>
    <w:rsid w:val="0056442B"/>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5C54"/>
    <w:rsid w:val="0079710F"/>
    <w:rsid w:val="0079739F"/>
    <w:rsid w:val="007A0CA6"/>
    <w:rsid w:val="007A0E29"/>
    <w:rsid w:val="007A31FC"/>
    <w:rsid w:val="007A5315"/>
    <w:rsid w:val="007B0BB4"/>
    <w:rsid w:val="007B57B1"/>
    <w:rsid w:val="007C1565"/>
    <w:rsid w:val="007C2FFA"/>
    <w:rsid w:val="007C3676"/>
    <w:rsid w:val="007C59B3"/>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3DF7"/>
    <w:rsid w:val="0088761B"/>
    <w:rsid w:val="00893613"/>
    <w:rsid w:val="008A0963"/>
    <w:rsid w:val="008A3CBF"/>
    <w:rsid w:val="008A5A8B"/>
    <w:rsid w:val="008A5DB8"/>
    <w:rsid w:val="008B019B"/>
    <w:rsid w:val="008B3BA0"/>
    <w:rsid w:val="008B3DDB"/>
    <w:rsid w:val="008C080F"/>
    <w:rsid w:val="008C0C3D"/>
    <w:rsid w:val="008C4CB5"/>
    <w:rsid w:val="008C7450"/>
    <w:rsid w:val="008C758D"/>
    <w:rsid w:val="008D17B1"/>
    <w:rsid w:val="008D7967"/>
    <w:rsid w:val="008E13E2"/>
    <w:rsid w:val="008E2A06"/>
    <w:rsid w:val="008E3450"/>
    <w:rsid w:val="008E6EDC"/>
    <w:rsid w:val="008F1FB3"/>
    <w:rsid w:val="008F20E9"/>
    <w:rsid w:val="008F2788"/>
    <w:rsid w:val="008F2FD8"/>
    <w:rsid w:val="008F3726"/>
    <w:rsid w:val="008F5422"/>
    <w:rsid w:val="008F61B3"/>
    <w:rsid w:val="008F693E"/>
    <w:rsid w:val="008F6E7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4C5E"/>
    <w:rsid w:val="00AA035E"/>
    <w:rsid w:val="00AA046D"/>
    <w:rsid w:val="00AA6B9E"/>
    <w:rsid w:val="00AA777E"/>
    <w:rsid w:val="00AB53FB"/>
    <w:rsid w:val="00AC0C21"/>
    <w:rsid w:val="00AC277D"/>
    <w:rsid w:val="00AC3EC5"/>
    <w:rsid w:val="00AD1A29"/>
    <w:rsid w:val="00AD7451"/>
    <w:rsid w:val="00AE1550"/>
    <w:rsid w:val="00AE2406"/>
    <w:rsid w:val="00AE6421"/>
    <w:rsid w:val="00AF46B3"/>
    <w:rsid w:val="00AF7763"/>
    <w:rsid w:val="00B00DBF"/>
    <w:rsid w:val="00B0213F"/>
    <w:rsid w:val="00B0608C"/>
    <w:rsid w:val="00B0638A"/>
    <w:rsid w:val="00B063D3"/>
    <w:rsid w:val="00B06EFF"/>
    <w:rsid w:val="00B07CE4"/>
    <w:rsid w:val="00B1250B"/>
    <w:rsid w:val="00B17E6B"/>
    <w:rsid w:val="00B35327"/>
    <w:rsid w:val="00B4139F"/>
    <w:rsid w:val="00B45DB1"/>
    <w:rsid w:val="00B46008"/>
    <w:rsid w:val="00B46554"/>
    <w:rsid w:val="00B47A91"/>
    <w:rsid w:val="00B5026A"/>
    <w:rsid w:val="00B65436"/>
    <w:rsid w:val="00B673F7"/>
    <w:rsid w:val="00B81287"/>
    <w:rsid w:val="00B82E0C"/>
    <w:rsid w:val="00B85092"/>
    <w:rsid w:val="00B86DD0"/>
    <w:rsid w:val="00B95A85"/>
    <w:rsid w:val="00B97374"/>
    <w:rsid w:val="00BA0350"/>
    <w:rsid w:val="00BA5E76"/>
    <w:rsid w:val="00BB0E36"/>
    <w:rsid w:val="00BB3F69"/>
    <w:rsid w:val="00BB618D"/>
    <w:rsid w:val="00BE1EC8"/>
    <w:rsid w:val="00BE5129"/>
    <w:rsid w:val="00BE7757"/>
    <w:rsid w:val="00BF0585"/>
    <w:rsid w:val="00BF1317"/>
    <w:rsid w:val="00BF2B68"/>
    <w:rsid w:val="00BF61BE"/>
    <w:rsid w:val="00C01EB9"/>
    <w:rsid w:val="00C022D9"/>
    <w:rsid w:val="00C04E3A"/>
    <w:rsid w:val="00C11B09"/>
    <w:rsid w:val="00C170C9"/>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592F"/>
    <w:rsid w:val="00C82C24"/>
    <w:rsid w:val="00C837B6"/>
    <w:rsid w:val="00C85731"/>
    <w:rsid w:val="00C870CA"/>
    <w:rsid w:val="00C875B8"/>
    <w:rsid w:val="00CA1DCD"/>
    <w:rsid w:val="00CA6221"/>
    <w:rsid w:val="00CB444F"/>
    <w:rsid w:val="00CB633B"/>
    <w:rsid w:val="00CC1346"/>
    <w:rsid w:val="00CC549E"/>
    <w:rsid w:val="00CC7892"/>
    <w:rsid w:val="00CD304F"/>
    <w:rsid w:val="00CD4407"/>
    <w:rsid w:val="00CD448B"/>
    <w:rsid w:val="00CD5959"/>
    <w:rsid w:val="00CD69EF"/>
    <w:rsid w:val="00CE428B"/>
    <w:rsid w:val="00CF20B2"/>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3072"/>
    <w:rsid w:val="00D43E24"/>
    <w:rsid w:val="00D46B8A"/>
    <w:rsid w:val="00D47428"/>
    <w:rsid w:val="00D525DD"/>
    <w:rsid w:val="00D55D5D"/>
    <w:rsid w:val="00D60008"/>
    <w:rsid w:val="00D67161"/>
    <w:rsid w:val="00D713AD"/>
    <w:rsid w:val="00D71A92"/>
    <w:rsid w:val="00D722E1"/>
    <w:rsid w:val="00D75A82"/>
    <w:rsid w:val="00D8379B"/>
    <w:rsid w:val="00D85D2A"/>
    <w:rsid w:val="00D9268F"/>
    <w:rsid w:val="00D96DD1"/>
    <w:rsid w:val="00DA32C0"/>
    <w:rsid w:val="00DA3F97"/>
    <w:rsid w:val="00DA7340"/>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3B1D"/>
    <w:rsid w:val="00F41108"/>
    <w:rsid w:val="00F56E9B"/>
    <w:rsid w:val="00F5702C"/>
    <w:rsid w:val="00F60658"/>
    <w:rsid w:val="00F674B5"/>
    <w:rsid w:val="00F818C5"/>
    <w:rsid w:val="00F8579F"/>
    <w:rsid w:val="00F85AA8"/>
    <w:rsid w:val="00F956B2"/>
    <w:rsid w:val="00FB1BC7"/>
    <w:rsid w:val="00FB2369"/>
    <w:rsid w:val="00FC186F"/>
    <w:rsid w:val="00FC2D9C"/>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69E978"/>
  <w15:docId w15:val="{1B36BC06-A865-AE4D-9BDC-A9EE8841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dnb.ch/htm/690/de/Eindeutige-Identifikation.ht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iso.org/iso/country_codes/iso_3166_code_lists.htm" TargetMode="External"/><Relationship Id="rId47" Type="http://schemas.openxmlformats.org/officeDocument/2006/relationships/hyperlink" Target="http://www.w3.org/XML/Schema"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gs1.at/identifikationsnummern/standortidentifikation-gln.html" TargetMode="External"/><Relationship Id="rId45" Type="http://schemas.openxmlformats.org/officeDocument/2006/relationships/hyperlink" Target="http://tools.ietf.org/html/rfc3986"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rfc-archive.org/getrfc.php?rfc=211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www.iso.org/iso/home/standards/currency_codes.htm" TargetMode="External"/><Relationship Id="rId48" Type="http://schemas.openxmlformats.org/officeDocument/2006/relationships/header" Target="head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standards.cen.eu/dyn/www/f?p=204:110:0::::FSP_PROJECT:60602&amp;cs=1B61B766636F9FB34B7DBD72CE9026C72" TargetMode="External"/><Relationship Id="rId46" Type="http://schemas.openxmlformats.org/officeDocument/2006/relationships/hyperlink" Target="http://www.unece.org/trade/untdid/d16a/tred/tred1153.htm" TargetMode="External"/><Relationship Id="rId20" Type="http://schemas.openxmlformats.org/officeDocument/2006/relationships/image" Target="media/image9.png"/><Relationship Id="rId41" Type="http://schemas.openxmlformats.org/officeDocument/2006/relationships/hyperlink" Target="https://www.gs1.at/identifikationsnummern/artikelidentifikation-gti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B0DBE-9F23-9747-9960-94EE0BD5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58</Pages>
  <Words>10727</Words>
  <Characters>86141</Characters>
  <Application>Microsoft Office Word</Application>
  <DocSecurity>0</DocSecurity>
  <Lines>4533</Lines>
  <Paragraphs>3340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Philipp Liegl</cp:lastModifiedBy>
  <cp:revision>17</cp:revision>
  <cp:lastPrinted>2017-12-04T16:09:00Z</cp:lastPrinted>
  <dcterms:created xsi:type="dcterms:W3CDTF">2018-01-17T13:15:00Z</dcterms:created>
  <dcterms:modified xsi:type="dcterms:W3CDTF">2018-02-05T19:07:00Z</dcterms:modified>
</cp:coreProperties>
</file>